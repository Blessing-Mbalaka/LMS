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Pr="0073786E" w:rsidR="000659A4" w:rsidP="5CBBF533" w:rsidRDefault="000659A4" w14:paraId="2BC70BDF" w14:textId="28051C1E">
      <w:pPr>
        <w:jc w:val="center"/>
        <w:rPr>
          <w:rFonts w:eastAsia="Arial" w:cs="Calibri"/>
          <w:b/>
          <w:bCs/>
          <w:lang w:val="en-US"/>
          <w:rPrChange w:author="Katsumbe, Tatenda" w:date="2025-07-29T23:01:00Z" w16du:dateUtc="2025-07-29T21:01:00Z" w:id="2">
            <w:rPr>
              <w:rFonts w:ascii="Arial" w:hAnsi="Arial" w:eastAsia="Arial" w:cs="Arial"/>
              <w:b/>
              <w:bCs/>
              <w:lang w:val="en-US"/>
            </w:rPr>
          </w:rPrChange>
        </w:rPr>
      </w:pPr>
      <w:r w:rsidRPr="0073786E">
        <w:rPr>
          <w:rFonts w:eastAsia="Arial" w:cs="Calibri"/>
          <w:b/>
          <w:bCs/>
          <w:lang w:val="en-US"/>
          <w:rPrChange w:author="Katsumbe, Tatenda" w:date="2025-07-29T23:01:00Z" w16du:dateUtc="2025-07-29T21:01:00Z" w:id="3">
            <w:rPr>
              <w:rFonts w:ascii="Arial" w:hAnsi="Arial" w:eastAsia="Arial" w:cs="Arial"/>
              <w:b/>
              <w:bCs/>
              <w:lang w:val="en-US"/>
            </w:rPr>
          </w:rPrChange>
        </w:rPr>
        <w:t>Digital ecosystems – unpacking the evolution of business schools</w:t>
      </w:r>
    </w:p>
    <w:p w:rsidRPr="0073786E" w:rsidR="00440DCF" w:rsidP="5CBBF533" w:rsidRDefault="00440DCF" w14:paraId="0F7AB528" w14:textId="3D1362EE">
      <w:pPr>
        <w:pStyle w:val="Heading1"/>
        <w:rPr>
          <w:ins w:author="Mbalaka, Blessing" w:date="2025-08-01T19:04:43.076Z" w16du:dateUtc="2025-08-01T19:04:43.076Z" w:id="1788991932"/>
          <w:rFonts w:eastAsia="Arial" w:cs="Calibri"/>
          <w:lang w:val="en-US"/>
          <w:rPrChange w:author="" w16du:dateUtc="2025-07-29T21:01:00Z" w:id="2138691770">
            <w:rPr>
              <w:ins w:author="Mbalaka, Blessing" w:date="2025-08-01T19:04:43.076Z" w16du:dateUtc="2025-08-01T19:04:43.076Z" w:id="190845156"/>
              <w:rFonts w:ascii="Arial" w:hAnsi="Arial" w:eastAsia="Arial" w:cs="Arial"/>
              <w:lang w:val="en-US"/>
            </w:rPr>
          </w:rPrChange>
        </w:rPr>
      </w:pPr>
      <w:r w:rsidRPr="1113D4AB" w:rsidR="0EF8C785">
        <w:rPr>
          <w:rFonts w:eastAsia="Arial" w:cs="Calibri"/>
          <w:lang w:val="en-US"/>
          <w:rPrChange w:author="Katsumbe, Tatenda" w:date="2025-07-29T23:01:00Z" w:id="1395305864">
            <w:rPr>
              <w:rFonts w:ascii="Arial" w:hAnsi="Arial" w:eastAsia="Arial" w:cs="Arial"/>
              <w:lang w:val="en-US"/>
            </w:rPr>
          </w:rPrChange>
        </w:rPr>
        <w:t xml:space="preserve">Abstract </w:t>
      </w:r>
    </w:p>
    <w:p w:rsidR="09C8A67D" w:rsidP="1113D4AB" w:rsidRDefault="09C8A67D" w14:paraId="6A4C2DF7" w14:textId="785CDE1A">
      <w:pPr>
        <w:pStyle w:val="Normal"/>
        <w:spacing w:before="240" w:beforeAutospacing="off" w:after="240" w:afterAutospacing="off"/>
        <w:rPr>
          <w:rFonts w:ascii="Calibri" w:hAnsi="Calibri" w:eastAsia="Calibri" w:cs="Calibri"/>
          <w:noProof w:val="0"/>
          <w:sz w:val="20"/>
          <w:szCs w:val="20"/>
          <w:lang w:val="en-US"/>
          <w:rPrChange w:author="Mbalaka, Blessing" w:date="2025-08-01T19:04:43.087Z" w16du:dateUtc="2025-07-29T21:01:00Z" w:id="1079535081">
            <w:rPr>
              <w:rFonts w:ascii="Arial" w:hAnsi="Arial" w:eastAsia="Arial" w:cs="Arial"/>
              <w:lang w:val="en-US"/>
            </w:rPr>
          </w:rPrChange>
        </w:rPr>
        <w:pPrChange w:author="Mbalaka, Blessing" w:date="2025-08-01T19:04:43.091Z">
          <w:pPr>
            <w:pStyle w:val="Heading1"/>
          </w:pPr>
        </w:pPrChange>
      </w:pPr>
      <w:ins w:author="Mbalaka, Blessing" w:date="2025-08-01T19:04:59.92Z" w:id="1149447373">
        <w:r w:rsidRPr="1113D4AB" w:rsidR="09C8A67D">
          <w:rPr>
            <w:lang w:val="en-US"/>
          </w:rPr>
          <w:t xml:space="preserve">Business schools have </w:t>
        </w:r>
        <w:r w:rsidRPr="1113D4AB" w:rsidR="09C8A67D">
          <w:rPr>
            <w:lang w:val="en-US"/>
          </w:rPr>
          <w:t>witnessed</w:t>
        </w:r>
        <w:r w:rsidRPr="1113D4AB" w:rsidR="09C8A67D">
          <w:rPr>
            <w:lang w:val="en-US"/>
          </w:rPr>
          <w:t xml:space="preserve"> a </w:t>
        </w:r>
      </w:ins>
      <w:ins w:author="Mbalaka, Blessing" w:date="2025-08-01T19:05:51.513Z" w:id="413192789">
        <w:r w:rsidRPr="1113D4AB" w:rsidR="09C8A67D">
          <w:rPr>
            <w:lang w:val="en-US"/>
          </w:rPr>
          <w:t xml:space="preserve">steady decline in their quest for global relevance. </w:t>
        </w:r>
        <w:r w:rsidRPr="1113D4AB" w:rsidR="2C690FC8">
          <w:rPr>
            <w:lang w:val="en-US"/>
          </w:rPr>
          <w:t xml:space="preserve">The diminishing returns </w:t>
        </w:r>
      </w:ins>
      <w:ins w:author="Mbalaka, Blessing" w:date="2025-08-01T19:06:48.54Z" w:id="1040444674">
        <w:r w:rsidRPr="1113D4AB" w:rsidR="2C690FC8">
          <w:rPr>
            <w:lang w:val="en-US"/>
          </w:rPr>
          <w:t xml:space="preserve">from business schools </w:t>
        </w:r>
      </w:ins>
      <w:ins w:author="Mbalaka, Blessing" w:date="2025-08-01T19:10:20.142Z" w:id="1443505279">
        <w:r w:rsidRPr="1113D4AB" w:rsidR="0DF036C6">
          <w:rPr>
            <w:lang w:val="en-US"/>
          </w:rPr>
          <w:t>have</w:t>
        </w:r>
      </w:ins>
      <w:ins w:author="Mbalaka, Blessing" w:date="2025-08-01T19:06:48.54Z" w:id="389232450">
        <w:r w:rsidRPr="1113D4AB" w:rsidR="2C690FC8">
          <w:rPr>
            <w:lang w:val="en-US"/>
          </w:rPr>
          <w:t xml:space="preserve"> been highly publicized.</w:t>
        </w:r>
        <w:r w:rsidRPr="1113D4AB" w:rsidR="25A8FE71">
          <w:rPr>
            <w:lang w:val="en-US"/>
          </w:rPr>
          <w:t xml:space="preserve"> </w:t>
        </w:r>
      </w:ins>
      <w:ins w:author="Mbalaka, Blessing" w:date="2025-08-01T19:09:50.142Z" w:id="75876542">
        <w:r w:rsidRPr="1113D4AB" w:rsidR="5B534F1F">
          <w:rPr>
            <w:lang w:val="en-US"/>
          </w:rPr>
          <w:t xml:space="preserve">The future of business schools is </w:t>
        </w:r>
        <w:r w:rsidRPr="1113D4AB" w:rsidR="5B534F1F">
          <w:rPr>
            <w:lang w:val="en-US"/>
          </w:rPr>
          <w:t>arguably murky</w:t>
        </w:r>
        <w:r w:rsidRPr="1113D4AB" w:rsidR="5B534F1F">
          <w:rPr>
            <w:lang w:val="en-US"/>
          </w:rPr>
          <w:t>, unless rapid disruption and innovation help</w:t>
        </w:r>
        <w:r w:rsidRPr="1113D4AB" w:rsidR="5B534F1F">
          <w:rPr>
            <w:lang w:val="en-US"/>
          </w:rPr>
          <w:t xml:space="preserve"> to equip </w:t>
        </w:r>
      </w:ins>
      <w:ins w:author="Mbalaka, Blessing" w:date="2025-08-01T19:10:36.698Z" w:id="862418916">
        <w:r w:rsidRPr="1113D4AB" w:rsidR="5716B9E5">
          <w:rPr>
            <w:lang w:val="en-US"/>
          </w:rPr>
          <w:t>their</w:t>
        </w:r>
      </w:ins>
      <w:ins w:author="Mbalaka, Blessing" w:date="2025-08-01T19:09:50.142Z" w:id="1275705354">
        <w:r w:rsidRPr="1113D4AB" w:rsidR="5B534F1F">
          <w:rPr>
            <w:lang w:val="en-US"/>
          </w:rPr>
          <w:t xml:space="preserve"> grad</w:t>
        </w:r>
      </w:ins>
      <w:ins w:author="Mbalaka, Blessing" w:date="2025-08-01T19:10:47.551Z" w:id="1296578747">
        <w:r w:rsidRPr="1113D4AB" w:rsidR="5B534F1F">
          <w:rPr>
            <w:lang w:val="en-US"/>
          </w:rPr>
          <w:t>uates with market</w:t>
        </w:r>
      </w:ins>
      <w:ins w:author="Mbalaka, Blessing" w:date="2025-08-01T19:11:41.87Z" w:id="1700092933">
        <w:r w:rsidRPr="1113D4AB" w:rsidR="3F3346C4">
          <w:rPr>
            <w:rFonts w:ascii="Calibri" w:hAnsi="Calibri" w:eastAsia="Calibri" w:cs="Calibri"/>
            <w:noProof w:val="0"/>
            <w:sz w:val="20"/>
            <w:szCs w:val="20"/>
            <w:lang w:val="en-US"/>
          </w:rPr>
          <w:t xml:space="preserve"> -ready skills. </w:t>
        </w:r>
      </w:ins>
      <w:ins w:author="Mbalaka, Blessing" w:date="2025-08-02T10:44:15.816Z" w:id="257203989">
        <w:r w:rsidRPr="1113D4AB" w:rsidR="322932B3">
          <w:rPr>
            <w:rFonts w:ascii="Calibri" w:hAnsi="Calibri" w:eastAsia="Calibri" w:cs="Calibri"/>
            <w:noProof w:val="0"/>
            <w:sz w:val="20"/>
            <w:szCs w:val="20"/>
            <w:lang w:val="en-US"/>
          </w:rPr>
          <w:t>Therefore, this</w:t>
        </w:r>
      </w:ins>
      <w:ins w:author="Mbalaka, Blessing" w:date="2025-08-01T19:11:56.767Z" w:id="888851643">
        <w:r w:rsidRPr="1113D4AB" w:rsidR="3F3346C4">
          <w:rPr>
            <w:rFonts w:ascii="Calibri" w:hAnsi="Calibri" w:eastAsia="Calibri" w:cs="Calibri"/>
            <w:noProof w:val="0"/>
            <w:sz w:val="20"/>
            <w:szCs w:val="20"/>
            <w:lang w:val="en-US"/>
          </w:rPr>
          <w:t xml:space="preserve"> study argues for the </w:t>
        </w:r>
      </w:ins>
      <w:ins w:author="Mbalaka, Blessing" w:date="2025-08-02T10:44:11.311Z" w:id="321186257">
        <w:r w:rsidRPr="1113D4AB" w:rsidR="345C320F">
          <w:rPr>
            <w:rFonts w:ascii="Calibri" w:hAnsi="Calibri" w:eastAsia="Calibri" w:cs="Calibri"/>
            <w:noProof w:val="0"/>
            <w:sz w:val="20"/>
            <w:szCs w:val="20"/>
            <w:lang w:val="en-US"/>
          </w:rPr>
          <w:t>need for business schools to innovate.</w:t>
        </w:r>
      </w:ins>
    </w:p>
    <w:p w:rsidRPr="0073786E" w:rsidR="00440DCF" w:rsidP="5CBBF533" w:rsidRDefault="00440DCF" w14:paraId="40F49A39" w14:textId="00C53797">
      <w:pPr>
        <w:spacing w:after="160"/>
        <w:rPr>
          <w:rFonts w:eastAsia="Arial" w:cs="Calibri"/>
          <w:lang w:val="en-US"/>
          <w:rPrChange w:author="Katsumbe, Tatenda" w:date="2025-07-29T23:01:00Z" w16du:dateUtc="2025-07-29T21:01:00Z" w:id="675275758">
            <w:rPr>
              <w:rFonts w:ascii="Arial" w:hAnsi="Arial" w:eastAsia="Arial" w:cs="Arial"/>
              <w:lang w:val="en-US"/>
            </w:rPr>
          </w:rPrChange>
        </w:rPr>
      </w:pPr>
      <w:del w:author="Mbalaka, Blessing" w:date="2025-08-01T19:07:11.303Z" w:id="1125560157">
        <w:r w:rsidRPr="1113D4AB" w:rsidDel="0EF8C785">
          <w:rPr>
            <w:rFonts w:eastAsia="Arial" w:cs="Calibri"/>
            <w:lang w:val="en-US"/>
            <w:rPrChange w:author="Katsumbe, Tatenda" w:date="2025-07-29T23:01:00Z" w:id="476661640">
              <w:rPr>
                <w:rFonts w:ascii="Arial" w:hAnsi="Arial" w:eastAsia="Arial" w:cs="Arial"/>
                <w:lang w:val="en-US"/>
              </w:rPr>
            </w:rPrChange>
          </w:rPr>
          <w:delText>Business schools have become a key component of higher education globally.</w:delText>
        </w:r>
      </w:del>
      <w:r w:rsidRPr="1113D4AB" w:rsidR="0EF8C785">
        <w:rPr>
          <w:rFonts w:eastAsia="Arial" w:cs="Calibri"/>
          <w:lang w:val="en-US"/>
          <w:rPrChange w:author="Katsumbe, Tatenda" w:date="2025-07-29T23:01:00Z" w:id="639395412">
            <w:rPr>
              <w:rFonts w:ascii="Arial" w:hAnsi="Arial" w:eastAsia="Arial" w:cs="Arial"/>
              <w:lang w:val="en-US"/>
            </w:rPr>
          </w:rPrChange>
        </w:rPr>
        <w:t xml:space="preserve"> </w:t>
      </w:r>
      <w:ins w:author="Mbalaka, Blessing" w:date="2025-08-01T19:07:42.445Z" w:id="2010783188">
        <w:r w:rsidRPr="1113D4AB" w:rsidR="3BFCBF2D">
          <w:rPr>
            <w:rFonts w:eastAsia="Arial" w:cs="Calibri"/>
            <w:lang w:val="en-US"/>
          </w:rPr>
          <w:t xml:space="preserve">Despite this advertised decline, a </w:t>
        </w:r>
      </w:ins>
      <w:del w:author="Mbalaka, Blessing" w:date="2025-08-01T19:07:51.173Z" w:id="1270236786">
        <w:r w:rsidRPr="1113D4AB" w:rsidDel="0EF8C785">
          <w:rPr>
            <w:rFonts w:eastAsia="Arial" w:cs="Calibri"/>
            <w:lang w:val="en-US"/>
            <w:rPrChange w:author="Katsumbe, Tatenda" w:date="2025-07-29T23:01:00Z" w:id="1045722358">
              <w:rPr>
                <w:rFonts w:ascii="Arial" w:hAnsi="Arial" w:eastAsia="Arial" w:cs="Arial"/>
                <w:lang w:val="en-US"/>
              </w:rPr>
            </w:rPrChange>
          </w:rPr>
          <w:delText>Masters</w:delText>
        </w:r>
      </w:del>
      <w:ins w:author="Mbalaka, Blessing" w:date="2025-08-01T19:07:51.296Z" w:id="896204328">
        <w:r w:rsidRPr="1113D4AB" w:rsidR="1B3FC738">
          <w:rPr>
            <w:rFonts w:eastAsia="Arial" w:cs="Calibri"/>
            <w:lang w:val="en-US"/>
          </w:rPr>
          <w:t xml:space="preserve"> master's</w:t>
        </w:r>
      </w:ins>
      <w:r w:rsidRPr="1113D4AB" w:rsidR="0EF8C785">
        <w:rPr>
          <w:rFonts w:eastAsia="Arial" w:cs="Calibri"/>
          <w:lang w:val="en-US"/>
          <w:rPrChange w:author="Katsumbe, Tatenda" w:date="2025-07-29T23:01:00Z" w:id="2055039250">
            <w:rPr>
              <w:rFonts w:ascii="Arial" w:hAnsi="Arial" w:eastAsia="Arial" w:cs="Arial"/>
              <w:lang w:val="en-US"/>
            </w:rPr>
          </w:rPrChange>
        </w:rPr>
        <w:t xml:space="preserve"> in business administration </w:t>
      </w:r>
      <w:ins w:author="Mbalaka, Blessing" w:date="2025-08-01T19:08:22.969Z" w:id="1527167406">
        <w:r w:rsidRPr="1113D4AB" w:rsidR="36C1EDE2">
          <w:rPr>
            <w:rFonts w:eastAsia="Arial" w:cs="Calibri"/>
            <w:lang w:val="en-US"/>
          </w:rPr>
          <w:t>remains</w:t>
        </w:r>
      </w:ins>
      <w:del w:author="Mbalaka, Blessing" w:date="2025-08-01T19:08:18.951Z" w:id="1830653684">
        <w:r w:rsidRPr="1113D4AB" w:rsidDel="0EF8C785">
          <w:rPr>
            <w:rFonts w:eastAsia="Arial" w:cs="Calibri"/>
            <w:lang w:val="en-US"/>
            <w:rPrChange w:author="Katsumbe, Tatenda" w:date="2025-07-29T23:01:00Z" w:id="989265165">
              <w:rPr>
                <w:rFonts w:ascii="Arial" w:hAnsi="Arial" w:eastAsia="Arial" w:cs="Arial"/>
                <w:lang w:val="en-US"/>
              </w:rPr>
            </w:rPrChange>
          </w:rPr>
          <w:delText>i</w:delText>
        </w:r>
      </w:del>
      <w:del w:author="Mbalaka, Blessing" w:date="2025-08-01T19:08:18.551Z" w:id="878614011">
        <w:r w:rsidRPr="1113D4AB" w:rsidDel="0EF8C785">
          <w:rPr>
            <w:rFonts w:eastAsia="Arial" w:cs="Calibri"/>
            <w:lang w:val="en-US"/>
            <w:rPrChange w:author="Katsumbe, Tatenda" w:date="2025-07-29T23:01:00Z" w:id="250888378">
              <w:rPr>
                <w:rFonts w:ascii="Arial" w:hAnsi="Arial" w:eastAsia="Arial" w:cs="Arial"/>
                <w:lang w:val="en-US"/>
              </w:rPr>
            </w:rPrChange>
          </w:rPr>
          <w:delText>s</w:delText>
        </w:r>
      </w:del>
      <w:r w:rsidRPr="1113D4AB" w:rsidR="0EF8C785">
        <w:rPr>
          <w:rFonts w:eastAsia="Arial" w:cs="Calibri"/>
          <w:lang w:val="en-US"/>
          <w:rPrChange w:author="Katsumbe, Tatenda" w:date="2025-07-29T23:01:00Z" w:id="1466749343">
            <w:rPr>
              <w:rFonts w:ascii="Arial" w:hAnsi="Arial" w:eastAsia="Arial" w:cs="Arial"/>
              <w:lang w:val="en-US"/>
            </w:rPr>
          </w:rPrChange>
        </w:rPr>
        <w:t xml:space="preserve"> a </w:t>
      </w:r>
      <w:r w:rsidRPr="1113D4AB" w:rsidR="4D3408F6">
        <w:rPr>
          <w:rFonts w:eastAsia="Arial" w:cs="Calibri"/>
          <w:lang w:val="en-US"/>
          <w:rPrChange w:author="Katsumbe, Tatenda" w:date="2025-07-29T23:01:00Z" w:id="1902507593">
            <w:rPr>
              <w:rFonts w:ascii="Arial" w:hAnsi="Arial" w:eastAsia="Arial" w:cs="Arial"/>
              <w:lang w:val="en-US"/>
            </w:rPr>
          </w:rPrChange>
        </w:rPr>
        <w:t>sought-after</w:t>
      </w:r>
      <w:r w:rsidRPr="1113D4AB" w:rsidR="0EF8C785">
        <w:rPr>
          <w:rFonts w:eastAsia="Arial" w:cs="Calibri"/>
          <w:lang w:val="en-US"/>
          <w:rPrChange w:author="Katsumbe, Tatenda" w:date="2025-07-29T23:01:00Z" w:id="394850671">
            <w:rPr>
              <w:rFonts w:ascii="Arial" w:hAnsi="Arial" w:eastAsia="Arial" w:cs="Arial"/>
              <w:lang w:val="en-US"/>
            </w:rPr>
          </w:rPrChange>
        </w:rPr>
        <w:t xml:space="preserve"> qualification, globally, delivering skills and workplace promotional prospects. The business </w:t>
      </w:r>
      <w:r w:rsidRPr="1113D4AB" w:rsidR="0EF8C785">
        <w:rPr>
          <w:rFonts w:eastAsia="Arial" w:cs="Calibri"/>
          <w:lang w:val="en-US"/>
          <w:rPrChange w:author="Katsumbe, Tatenda" w:date="2025-07-29T23:01:00Z" w:id="2101118764">
            <w:rPr>
              <w:rFonts w:ascii="Arial" w:hAnsi="Arial" w:eastAsia="Arial" w:cs="Arial"/>
              <w:lang w:val="en-US"/>
            </w:rPr>
          </w:rPrChange>
        </w:rPr>
        <w:t>schools</w:t>
      </w:r>
      <w:r w:rsidRPr="1113D4AB" w:rsidR="0EF8C785">
        <w:rPr>
          <w:rFonts w:eastAsia="Arial" w:cs="Calibri"/>
          <w:lang w:val="en-US"/>
          <w:rPrChange w:author="Katsumbe, Tatenda" w:date="2025-07-29T23:01:00Z" w:id="712689646">
            <w:rPr>
              <w:rFonts w:ascii="Arial" w:hAnsi="Arial" w:eastAsia="Arial" w:cs="Arial"/>
              <w:lang w:val="en-US"/>
            </w:rPr>
          </w:rPrChange>
        </w:rPr>
        <w:t xml:space="preserve"> landscape is status orientated with a few accreditation bodies guiding global standards. Curriculum contemporizing and diversification for </w:t>
      </w:r>
      <w:r w:rsidRPr="1113D4AB" w:rsidR="0EF8C785">
        <w:rPr>
          <w:rFonts w:eastAsia="Arial" w:cs="Calibri"/>
          <w:lang w:val="en-US"/>
          <w:rPrChange w:author="Katsumbe, Tatenda" w:date="2025-07-29T23:01:00Z" w:id="1051010705">
            <w:rPr>
              <w:rFonts w:ascii="Arial" w:hAnsi="Arial" w:eastAsia="Arial" w:cs="Arial"/>
              <w:lang w:val="en-US"/>
            </w:rPr>
          </w:rPrChange>
        </w:rPr>
        <w:t>optimal</w:t>
      </w:r>
      <w:r w:rsidRPr="1113D4AB" w:rsidR="0EF8C785">
        <w:rPr>
          <w:rFonts w:eastAsia="Arial" w:cs="Calibri"/>
          <w:lang w:val="en-US"/>
          <w:rPrChange w:author="Katsumbe, Tatenda" w:date="2025-07-29T23:01:00Z" w:id="180879722">
            <w:rPr>
              <w:rFonts w:ascii="Arial" w:hAnsi="Arial" w:eastAsia="Arial" w:cs="Arial"/>
              <w:lang w:val="en-US"/>
            </w:rPr>
          </w:rPrChange>
        </w:rPr>
        <w:t xml:space="preserve"> teaching and research is key to preparing future business leaders. With the onset of digital, business schools are always </w:t>
      </w:r>
      <w:r w:rsidRPr="1113D4AB" w:rsidR="0EF8C785">
        <w:rPr>
          <w:rFonts w:eastAsia="Arial" w:cs="Calibri"/>
          <w:lang w:val="en-US"/>
          <w:rPrChange w:author="Katsumbe, Tatenda" w:date="2025-07-29T23:01:00Z" w:id="884374139">
            <w:rPr>
              <w:rFonts w:ascii="Arial" w:hAnsi="Arial" w:eastAsia="Arial" w:cs="Arial"/>
              <w:lang w:val="en-US"/>
            </w:rPr>
          </w:rPrChange>
        </w:rPr>
        <w:t>monitoring</w:t>
      </w:r>
      <w:r w:rsidRPr="1113D4AB" w:rsidR="0EF8C785">
        <w:rPr>
          <w:rFonts w:eastAsia="Arial" w:cs="Calibri"/>
          <w:lang w:val="en-US"/>
          <w:rPrChange w:author="Katsumbe, Tatenda" w:date="2025-07-29T23:01:00Z" w:id="1778251083">
            <w:rPr>
              <w:rFonts w:ascii="Arial" w:hAnsi="Arial" w:eastAsia="Arial" w:cs="Arial"/>
              <w:lang w:val="en-US"/>
            </w:rPr>
          </w:rPrChange>
        </w:rPr>
        <w:t xml:space="preserve">, </w:t>
      </w:r>
      <w:r w:rsidRPr="1113D4AB" w:rsidR="0EF8C785">
        <w:rPr>
          <w:rFonts w:eastAsia="Arial" w:cs="Calibri"/>
          <w:lang w:val="en-US"/>
          <w:rPrChange w:author="Katsumbe, Tatenda" w:date="2025-07-29T23:01:00Z" w:id="495649467">
            <w:rPr>
              <w:rFonts w:ascii="Arial" w:hAnsi="Arial" w:eastAsia="Arial" w:cs="Arial"/>
              <w:lang w:val="en-US"/>
            </w:rPr>
          </w:rPrChange>
        </w:rPr>
        <w:t>adjusting</w:t>
      </w:r>
      <w:r w:rsidRPr="1113D4AB" w:rsidR="0EF8C785">
        <w:rPr>
          <w:rFonts w:eastAsia="Arial" w:cs="Calibri"/>
          <w:lang w:val="en-US"/>
          <w:rPrChange w:author="Katsumbe, Tatenda" w:date="2025-07-29T23:01:00Z" w:id="1708127387">
            <w:rPr>
              <w:rFonts w:ascii="Arial" w:hAnsi="Arial" w:eastAsia="Arial" w:cs="Arial"/>
              <w:lang w:val="en-US"/>
            </w:rPr>
          </w:rPrChange>
        </w:rPr>
        <w:t xml:space="preserve"> and redesigning teaching portfolios. Academic skills, </w:t>
      </w:r>
      <w:r w:rsidRPr="1113D4AB" w:rsidR="0EF8C785">
        <w:rPr>
          <w:rFonts w:eastAsia="Arial" w:cs="Calibri"/>
          <w:lang w:val="en-US"/>
          <w:rPrChange w:author="Katsumbe, Tatenda" w:date="2025-07-29T23:01:00Z" w:id="891457109">
            <w:rPr>
              <w:rFonts w:ascii="Arial" w:hAnsi="Arial" w:eastAsia="Arial" w:cs="Arial"/>
              <w:lang w:val="en-US"/>
            </w:rPr>
          </w:rPrChange>
        </w:rPr>
        <w:t>supply</w:t>
      </w:r>
      <w:r w:rsidRPr="1113D4AB" w:rsidR="0EF8C785">
        <w:rPr>
          <w:rFonts w:eastAsia="Arial" w:cs="Calibri"/>
          <w:lang w:val="en-US"/>
          <w:rPrChange w:author="Katsumbe, Tatenda" w:date="2025-07-29T23:01:00Z" w:id="941992047">
            <w:rPr>
              <w:rFonts w:ascii="Arial" w:hAnsi="Arial" w:eastAsia="Arial" w:cs="Arial"/>
              <w:lang w:val="en-US"/>
            </w:rPr>
          </w:rPrChange>
        </w:rPr>
        <w:t xml:space="preserve"> and demand together with student skills readiness, infrastructure readiness and business schools process maturity are key considerations for success.</w:t>
      </w:r>
      <w:r w:rsidRPr="1113D4AB" w:rsidR="2241B19B">
        <w:rPr>
          <w:rFonts w:eastAsia="Arial" w:cs="Calibri"/>
          <w:lang w:val="en-US"/>
          <w:rPrChange w:author="Katsumbe, Tatenda" w:date="2025-07-29T23:01:00Z" w:id="878728941">
            <w:rPr>
              <w:rFonts w:ascii="Arial" w:hAnsi="Arial" w:eastAsia="Arial" w:cs="Arial"/>
              <w:lang w:val="en-US"/>
            </w:rPr>
          </w:rPrChange>
        </w:rPr>
        <w:t xml:space="preserve"> </w:t>
      </w:r>
      <w:r w:rsidRPr="1113D4AB" w:rsidR="0EF8C785">
        <w:rPr>
          <w:rFonts w:eastAsia="Arial" w:cs="Calibri"/>
          <w:lang w:val="en-US"/>
          <w:rPrChange w:author="Katsumbe, Tatenda" w:date="2025-07-29T23:01:00Z" w:id="1585056040">
            <w:rPr>
              <w:rFonts w:ascii="Arial" w:hAnsi="Arial" w:eastAsia="Arial" w:cs="Arial"/>
              <w:lang w:val="en-US"/>
            </w:rPr>
          </w:rPrChange>
        </w:rPr>
        <w:t xml:space="preserve">Systems thinking provides an inclusive and comprehensive view of business schools portfolio.  Big data, </w:t>
      </w:r>
      <w:r w:rsidRPr="1113D4AB" w:rsidR="0EF8C785">
        <w:rPr>
          <w:rFonts w:eastAsia="Arial" w:cs="Calibri"/>
          <w:lang w:val="en-US"/>
          <w:rPrChange w:author="Katsumbe, Tatenda" w:date="2025-07-29T23:01:00Z" w:id="640420317">
            <w:rPr>
              <w:rFonts w:ascii="Arial" w:hAnsi="Arial" w:eastAsia="Arial" w:cs="Arial"/>
              <w:lang w:val="en-US"/>
            </w:rPr>
          </w:rPrChange>
        </w:rPr>
        <w:t>analytics</w:t>
      </w:r>
      <w:r w:rsidRPr="1113D4AB" w:rsidR="0EF8C785">
        <w:rPr>
          <w:rFonts w:eastAsia="Arial" w:cs="Calibri"/>
          <w:lang w:val="en-US"/>
          <w:rPrChange w:author="Katsumbe, Tatenda" w:date="2025-07-29T23:01:00Z" w:id="937711276">
            <w:rPr>
              <w:rFonts w:ascii="Arial" w:hAnsi="Arial" w:eastAsia="Arial" w:cs="Arial"/>
              <w:lang w:val="en-US"/>
            </w:rPr>
          </w:rPrChange>
        </w:rPr>
        <w:t xml:space="preserve"> and Artificial Intelligence are also key contemporary tools that can provide insights into business schools operations and evolution. This research adopts systems thinking to define all aspects of business </w:t>
      </w:r>
      <w:r w:rsidRPr="1113D4AB" w:rsidR="0EF8C785">
        <w:rPr>
          <w:rFonts w:eastAsia="Arial" w:cs="Calibri"/>
          <w:lang w:val="en-US"/>
          <w:rPrChange w:author="Katsumbe, Tatenda" w:date="2025-07-29T23:01:00Z" w:id="1402836948">
            <w:rPr>
              <w:rFonts w:ascii="Arial" w:hAnsi="Arial" w:eastAsia="Arial" w:cs="Arial"/>
              <w:lang w:val="en-US"/>
            </w:rPr>
          </w:rPrChange>
        </w:rPr>
        <w:t>schools</w:t>
      </w:r>
      <w:r w:rsidRPr="1113D4AB" w:rsidR="0EF8C785">
        <w:rPr>
          <w:rFonts w:eastAsia="Arial" w:cs="Calibri"/>
          <w:lang w:val="en-US"/>
          <w:rPrChange w:author="Katsumbe, Tatenda" w:date="2025-07-29T23:01:00Z" w:id="579189297">
            <w:rPr>
              <w:rFonts w:ascii="Arial" w:hAnsi="Arial" w:eastAsia="Arial" w:cs="Arial"/>
              <w:lang w:val="en-US"/>
            </w:rPr>
          </w:rPrChange>
        </w:rPr>
        <w:t xml:space="preserve"> operation, infuses AI based global searches, extracting time series based big data sets, and adopts AI to further analysis and develop a </w:t>
      </w:r>
      <w:r w:rsidRPr="1113D4AB" w:rsidR="340FE8CF">
        <w:rPr>
          <w:rFonts w:eastAsia="Arial" w:cs="Calibri"/>
          <w:lang w:val="en-US"/>
          <w:rPrChange w:author="Katsumbe, Tatenda" w:date="2025-07-29T23:01:00Z" w:id="492122443">
            <w:rPr>
              <w:rFonts w:ascii="Arial" w:hAnsi="Arial" w:eastAsia="Arial" w:cs="Arial"/>
              <w:lang w:val="en-US"/>
            </w:rPr>
          </w:rPrChange>
        </w:rPr>
        <w:t>digital engine</w:t>
      </w:r>
      <w:r w:rsidRPr="1113D4AB" w:rsidR="0EF8C785">
        <w:rPr>
          <w:rFonts w:eastAsia="Arial" w:cs="Calibri"/>
          <w:lang w:val="en-US"/>
          <w:rPrChange w:author="Katsumbe, Tatenda" w:date="2025-07-29T23:01:00Z" w:id="1710707638">
            <w:rPr>
              <w:rFonts w:ascii="Arial" w:hAnsi="Arial" w:eastAsia="Arial" w:cs="Arial"/>
              <w:lang w:val="en-US"/>
            </w:rPr>
          </w:rPrChange>
        </w:rPr>
        <w:t xml:space="preserve"> for business </w:t>
      </w:r>
      <w:r w:rsidRPr="1113D4AB" w:rsidR="0EF8C785">
        <w:rPr>
          <w:rFonts w:eastAsia="Arial" w:cs="Calibri"/>
          <w:lang w:val="en-US"/>
          <w:rPrChange w:author="Katsumbe, Tatenda" w:date="2025-07-29T23:01:00Z" w:id="1384305100">
            <w:rPr>
              <w:rFonts w:ascii="Arial" w:hAnsi="Arial" w:eastAsia="Arial" w:cs="Arial"/>
              <w:lang w:val="en-US"/>
            </w:rPr>
          </w:rPrChange>
        </w:rPr>
        <w:t>schools</w:t>
      </w:r>
      <w:r w:rsidRPr="1113D4AB" w:rsidR="0EF8C785">
        <w:rPr>
          <w:rFonts w:eastAsia="Arial" w:cs="Calibri"/>
          <w:lang w:val="en-US"/>
          <w:rPrChange w:author="Katsumbe, Tatenda" w:date="2025-07-29T23:01:00Z" w:id="572050674">
            <w:rPr>
              <w:rFonts w:ascii="Arial" w:hAnsi="Arial" w:eastAsia="Arial" w:cs="Arial"/>
              <w:lang w:val="en-US"/>
            </w:rPr>
          </w:rPrChange>
        </w:rPr>
        <w:t xml:space="preserve"> operations</w:t>
      </w:r>
    </w:p>
    <w:p w:rsidRPr="0073786E" w:rsidR="00B3750D" w:rsidP="5CBBF533" w:rsidRDefault="00B3750D" w14:paraId="133AB46D" w14:textId="77777777">
      <w:pPr>
        <w:rPr>
          <w:rFonts w:eastAsia="Arial" w:cs="Calibri"/>
          <w:rPrChange w:author="Katsumbe, Tatenda" w:date="2025-07-29T23:01:00Z" w16du:dateUtc="2025-07-29T21:01:00Z" w:id="14">
            <w:rPr>
              <w:rFonts w:ascii="Arial" w:hAnsi="Arial" w:eastAsia="Arial" w:cs="Arial"/>
            </w:rPr>
          </w:rPrChange>
        </w:rPr>
      </w:pPr>
    </w:p>
    <w:p w:rsidRPr="0073786E" w:rsidR="00E93060" w:rsidP="5CBBF533" w:rsidRDefault="00E93060" w14:paraId="2C296606" w14:textId="0A32AFB1">
      <w:pPr>
        <w:pStyle w:val="Heading1"/>
        <w:numPr>
          <w:ilvl w:val="0"/>
          <w:numId w:val="8"/>
        </w:numPr>
        <w:rPr>
          <w:rFonts w:eastAsia="Arial" w:cs="Calibri"/>
          <w:rPrChange w:author="Katsumbe, Tatenda" w:date="2025-07-29T23:01:00Z" w16du:dateUtc="2025-07-29T21:01:00Z" w:id="15">
            <w:rPr>
              <w:rFonts w:ascii="Arial" w:hAnsi="Arial" w:eastAsia="Arial" w:cs="Arial"/>
            </w:rPr>
          </w:rPrChange>
        </w:rPr>
      </w:pPr>
      <w:r w:rsidRPr="0073786E">
        <w:rPr>
          <w:rFonts w:eastAsia="Arial" w:cs="Calibri"/>
          <w:rPrChange w:author="Katsumbe, Tatenda" w:date="2025-07-29T23:01:00Z" w16du:dateUtc="2025-07-29T21:01:00Z" w:id="16">
            <w:rPr>
              <w:rFonts w:ascii="Arial" w:hAnsi="Arial" w:eastAsia="Arial" w:cs="Arial"/>
            </w:rPr>
          </w:rPrChange>
        </w:rPr>
        <w:t xml:space="preserve">Introduction </w:t>
      </w:r>
    </w:p>
    <w:p w:rsidRPr="0073786E" w:rsidR="00A43A90" w:rsidP="5CBBF533" w:rsidRDefault="00D861BC" w14:paraId="1AFC2CD1" w14:textId="2468FBD5">
      <w:pPr>
        <w:spacing w:after="160"/>
        <w:rPr>
          <w:rFonts w:eastAsia="Arial" w:cs="Calibri"/>
          <w:rPrChange w:author="Katsumbe, Tatenda" w:date="2025-07-29T23:01:00Z" w16du:dateUtc="2025-07-29T21:01:00Z" w:id="17">
            <w:rPr>
              <w:rFonts w:ascii="Arial" w:hAnsi="Arial" w:eastAsia="Arial" w:cs="Arial"/>
            </w:rPr>
          </w:rPrChange>
        </w:rPr>
      </w:pPr>
      <w:r w:rsidRPr="0073786E">
        <w:rPr>
          <w:rFonts w:eastAsia="Arial" w:cs="Calibri"/>
          <w:rPrChange w:author="Katsumbe, Tatenda" w:date="2025-07-29T23:01:00Z" w16du:dateUtc="2025-07-29T21:01:00Z" w:id="18">
            <w:rPr>
              <w:rFonts w:ascii="Arial" w:hAnsi="Arial" w:eastAsia="Arial" w:cs="Arial"/>
            </w:rPr>
          </w:rPrChange>
        </w:rPr>
        <w:t xml:space="preserve">Business schools have increasingly become </w:t>
      </w:r>
      <w:r w:rsidRPr="0073786E" w:rsidR="00A43A90">
        <w:rPr>
          <w:rFonts w:eastAsia="Arial" w:cs="Calibri"/>
          <w:rPrChange w:author="Katsumbe, Tatenda" w:date="2025-07-29T23:01:00Z" w16du:dateUtc="2025-07-29T21:01:00Z" w:id="19">
            <w:rPr>
              <w:rFonts w:ascii="Arial" w:hAnsi="Arial" w:eastAsia="Arial" w:cs="Arial"/>
            </w:rPr>
          </w:rPrChange>
        </w:rPr>
        <w:t xml:space="preserve">the </w:t>
      </w:r>
      <w:r w:rsidRPr="0073786E">
        <w:rPr>
          <w:rFonts w:eastAsia="Arial" w:cs="Calibri"/>
          <w:rPrChange w:author="Katsumbe, Tatenda" w:date="2025-07-29T23:01:00Z" w16du:dateUtc="2025-07-29T21:01:00Z" w:id="20">
            <w:rPr>
              <w:rFonts w:ascii="Arial" w:hAnsi="Arial" w:eastAsia="Arial" w:cs="Arial"/>
            </w:rPr>
          </w:rPrChange>
        </w:rPr>
        <w:t>essential pillars of modern higher education</w:t>
      </w:r>
      <w:r w:rsidRPr="0073786E" w:rsidR="002E792E">
        <w:rPr>
          <w:rFonts w:eastAsia="Arial" w:cs="Calibri"/>
          <w:rPrChange w:author="Katsumbe, Tatenda" w:date="2025-07-29T23:01:00Z" w16du:dateUtc="2025-07-29T21:01:00Z" w:id="21">
            <w:rPr>
              <w:rFonts w:ascii="Arial" w:hAnsi="Arial" w:eastAsia="Arial" w:cs="Arial"/>
            </w:rPr>
          </w:rPrChange>
        </w:rPr>
        <w:t xml:space="preserve"> inclusive of their critical role </w:t>
      </w:r>
      <w:r w:rsidRPr="0073786E" w:rsidR="002F3B51">
        <w:rPr>
          <w:rFonts w:eastAsia="Arial" w:cs="Calibri"/>
          <w:rPrChange w:author="Katsumbe, Tatenda" w:date="2025-07-29T23:01:00Z" w16du:dateUtc="2025-07-29T21:01:00Z" w:id="22">
            <w:rPr>
              <w:rFonts w:ascii="Arial" w:hAnsi="Arial" w:eastAsia="Arial" w:cs="Arial"/>
            </w:rPr>
          </w:rPrChange>
        </w:rPr>
        <w:t>in</w:t>
      </w:r>
      <w:r w:rsidRPr="0073786E" w:rsidR="00BA7F48">
        <w:rPr>
          <w:rFonts w:eastAsia="Arial" w:cs="Calibri"/>
          <w:rPrChange w:author="Katsumbe, Tatenda" w:date="2025-07-29T23:01:00Z" w16du:dateUtc="2025-07-29T21:01:00Z" w:id="23">
            <w:rPr>
              <w:rFonts w:ascii="Arial" w:hAnsi="Arial" w:eastAsia="Arial" w:cs="Arial"/>
            </w:rPr>
          </w:rPrChange>
        </w:rPr>
        <w:t xml:space="preserve"> foster</w:t>
      </w:r>
      <w:r w:rsidRPr="0073786E" w:rsidR="002F3B51">
        <w:rPr>
          <w:rFonts w:eastAsia="Arial" w:cs="Calibri"/>
          <w:rPrChange w:author="Katsumbe, Tatenda" w:date="2025-07-29T23:01:00Z" w16du:dateUtc="2025-07-29T21:01:00Z" w:id="24">
            <w:rPr>
              <w:rFonts w:ascii="Arial" w:hAnsi="Arial" w:eastAsia="Arial" w:cs="Arial"/>
            </w:rPr>
          </w:rPrChange>
        </w:rPr>
        <w:t>ing</w:t>
      </w:r>
      <w:r w:rsidRPr="0073786E" w:rsidR="002E792E">
        <w:rPr>
          <w:rFonts w:eastAsia="Arial" w:cs="Calibri"/>
          <w:rPrChange w:author="Katsumbe, Tatenda" w:date="2025-07-29T23:01:00Z" w16du:dateUtc="2025-07-29T21:01:00Z" w:id="25">
            <w:rPr>
              <w:rFonts w:ascii="Arial" w:hAnsi="Arial" w:eastAsia="Arial" w:cs="Arial"/>
            </w:rPr>
          </w:rPrChange>
        </w:rPr>
        <w:t xml:space="preserve"> managerial </w:t>
      </w:r>
      <w:r w:rsidRPr="0073786E" w:rsidR="0025045A">
        <w:rPr>
          <w:rFonts w:eastAsia="Arial" w:cs="Calibri"/>
          <w:rPrChange w:author="Katsumbe, Tatenda" w:date="2025-07-29T23:01:00Z" w16du:dateUtc="2025-07-29T21:01:00Z" w:id="26">
            <w:rPr>
              <w:rFonts w:ascii="Arial" w:hAnsi="Arial" w:eastAsia="Arial" w:cs="Arial"/>
            </w:rPr>
          </w:rPrChange>
        </w:rPr>
        <w:t>competence, emanating</w:t>
      </w:r>
      <w:r w:rsidRPr="0073786E" w:rsidR="00BC69AE">
        <w:rPr>
          <w:rFonts w:eastAsia="Arial" w:cs="Calibri"/>
          <w:rPrChange w:author="Katsumbe, Tatenda" w:date="2025-07-29T23:01:00Z" w16du:dateUtc="2025-07-29T21:01:00Z" w:id="27">
            <w:rPr>
              <w:rFonts w:ascii="Arial" w:hAnsi="Arial" w:eastAsia="Arial" w:cs="Arial"/>
            </w:rPr>
          </w:rPrChange>
        </w:rPr>
        <w:t xml:space="preserve"> from</w:t>
      </w:r>
      <w:r w:rsidRPr="0073786E" w:rsidR="00BA7F48">
        <w:rPr>
          <w:rFonts w:eastAsia="Arial" w:cs="Calibri"/>
          <w:rPrChange w:author="Katsumbe, Tatenda" w:date="2025-07-29T23:01:00Z" w16du:dateUtc="2025-07-29T21:01:00Z" w:id="28">
            <w:rPr>
              <w:rFonts w:ascii="Arial" w:hAnsi="Arial" w:eastAsia="Arial" w:cs="Arial"/>
            </w:rPr>
          </w:rPrChange>
        </w:rPr>
        <w:t xml:space="preserve"> </w:t>
      </w:r>
      <w:r w:rsidRPr="0073786E" w:rsidR="002F3B51">
        <w:rPr>
          <w:rFonts w:eastAsia="Arial" w:cs="Calibri"/>
          <w:rPrChange w:author="Katsumbe, Tatenda" w:date="2025-07-29T23:01:00Z" w16du:dateUtc="2025-07-29T21:01:00Z" w:id="29">
            <w:rPr>
              <w:rFonts w:ascii="Arial" w:hAnsi="Arial" w:eastAsia="Arial" w:cs="Arial"/>
            </w:rPr>
          </w:rPrChange>
        </w:rPr>
        <w:t xml:space="preserve">their </w:t>
      </w:r>
      <w:r w:rsidRPr="0073786E" w:rsidR="00BC69AE">
        <w:rPr>
          <w:rFonts w:eastAsia="Arial" w:cs="Calibri"/>
          <w:rPrChange w:author="Katsumbe, Tatenda" w:date="2025-07-29T23:01:00Z" w16du:dateUtc="2025-07-29T21:01:00Z" w:id="30">
            <w:rPr>
              <w:rFonts w:ascii="Arial" w:hAnsi="Arial" w:eastAsia="Arial" w:cs="Arial"/>
            </w:rPr>
          </w:rPrChange>
        </w:rPr>
        <w:t xml:space="preserve">offerings such as </w:t>
      </w:r>
      <w:r w:rsidRPr="0073786E" w:rsidR="0025045A">
        <w:rPr>
          <w:rFonts w:eastAsia="Arial" w:cs="Calibri"/>
          <w:rPrChange w:author="Katsumbe, Tatenda" w:date="2025-07-29T23:01:00Z" w16du:dateUtc="2025-07-29T21:01:00Z" w:id="31">
            <w:rPr>
              <w:rFonts w:ascii="Arial" w:hAnsi="Arial" w:eastAsia="Arial" w:cs="Arial"/>
            </w:rPr>
          </w:rPrChange>
        </w:rPr>
        <w:t xml:space="preserve">Postgraduate Diploma in Business </w:t>
      </w:r>
      <w:r w:rsidRPr="0073786E" w:rsidR="00EC7603">
        <w:rPr>
          <w:rFonts w:eastAsia="Arial" w:cs="Calibri"/>
          <w:rPrChange w:author="Katsumbe, Tatenda" w:date="2025-07-29T23:01:00Z" w16du:dateUtc="2025-07-29T21:01:00Z" w:id="32">
            <w:rPr>
              <w:rFonts w:ascii="Arial" w:hAnsi="Arial" w:eastAsia="Arial" w:cs="Arial"/>
            </w:rPr>
          </w:rPrChange>
        </w:rPr>
        <w:t>Administration</w:t>
      </w:r>
      <w:r w:rsidRPr="0073786E" w:rsidR="0025045A">
        <w:rPr>
          <w:rFonts w:eastAsia="Arial" w:cs="Calibri"/>
          <w:rPrChange w:author="Katsumbe, Tatenda" w:date="2025-07-29T23:01:00Z" w16du:dateUtc="2025-07-29T21:01:00Z" w:id="33">
            <w:rPr>
              <w:rFonts w:ascii="Arial" w:hAnsi="Arial" w:eastAsia="Arial" w:cs="Arial"/>
            </w:rPr>
          </w:rPrChange>
        </w:rPr>
        <w:t xml:space="preserve"> (PGDip), </w:t>
      </w:r>
      <w:r w:rsidRPr="0073786E" w:rsidR="00BC69AE">
        <w:rPr>
          <w:rFonts w:eastAsia="Arial" w:cs="Calibri"/>
          <w:rPrChange w:author="Katsumbe, Tatenda" w:date="2025-07-29T23:01:00Z" w16du:dateUtc="2025-07-29T21:01:00Z" w:id="34">
            <w:rPr>
              <w:rFonts w:ascii="Arial" w:hAnsi="Arial" w:eastAsia="Arial" w:cs="Arial"/>
            </w:rPr>
          </w:rPrChange>
        </w:rPr>
        <w:t xml:space="preserve">Master’s in Business Administration (MBA), </w:t>
      </w:r>
      <w:r w:rsidRPr="0073786E" w:rsidR="0025045A">
        <w:rPr>
          <w:rFonts w:eastAsia="Arial" w:cs="Calibri"/>
          <w:rPrChange w:author="Katsumbe, Tatenda" w:date="2025-07-29T23:01:00Z" w16du:dateUtc="2025-07-29T21:01:00Z" w:id="35">
            <w:rPr>
              <w:rFonts w:ascii="Arial" w:hAnsi="Arial" w:eastAsia="Arial" w:cs="Arial"/>
            </w:rPr>
          </w:rPrChange>
        </w:rPr>
        <w:t>or Doctorate in Business Administration (DBA)</w:t>
      </w:r>
      <w:r w:rsidRPr="0073786E" w:rsidR="00EC7603">
        <w:rPr>
          <w:rFonts w:eastAsia="Arial" w:cs="Calibri"/>
          <w:rPrChange w:author="Katsumbe, Tatenda" w:date="2025-07-29T23:01:00Z" w16du:dateUtc="2025-07-29T21:01:00Z" w:id="36">
            <w:rPr>
              <w:rFonts w:ascii="Arial" w:hAnsi="Arial" w:eastAsia="Arial" w:cs="Arial"/>
            </w:rPr>
          </w:rPrChange>
        </w:rPr>
        <w:t xml:space="preserve"> </w:t>
      </w:r>
      <w:sdt>
        <w:sdtPr>
          <w:rPr>
            <w:rFonts w:eastAsia="Arial" w:cs="Calibri"/>
            <w:color w:val="000000"/>
          </w:rPr>
          <w:tag w:val="MENDELEY_CITATION_v3_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"/>
          <w:id w:val="2060281600"/>
          <w:placeholder>
            <w:docPart w:val="DefaultPlaceholder_-1854013440"/>
          </w:placeholder>
        </w:sdtPr>
        <w:sdtContent>
          <w:r w:rsidRPr="00441CE0" w:rsidR="00441CE0">
            <w:rPr>
              <w:rFonts w:eastAsia="Arial" w:cs="Calibri"/>
              <w:color w:val="000000"/>
            </w:rPr>
            <w:t>(Schrage et al., 2025)</w:t>
          </w:r>
        </w:sdtContent>
      </w:sdt>
      <w:r w:rsidRPr="0073786E" w:rsidR="00E62CC6">
        <w:rPr>
          <w:rFonts w:eastAsia="Arial" w:cs="Calibri"/>
          <w:rPrChange w:author="Katsumbe, Tatenda" w:date="2025-07-29T23:01:00Z" w16du:dateUtc="2025-07-29T21:01:00Z" w:id="37">
            <w:rPr>
              <w:rFonts w:ascii="Arial" w:hAnsi="Arial" w:eastAsia="Arial" w:cs="Arial"/>
            </w:rPr>
          </w:rPrChange>
        </w:rPr>
        <w:t>. This in turn e</w:t>
      </w:r>
      <w:r w:rsidRPr="0073786E" w:rsidR="00BF4199">
        <w:rPr>
          <w:rFonts w:eastAsia="Arial" w:cs="Calibri"/>
          <w:rPrChange w:author="Katsumbe, Tatenda" w:date="2025-07-29T23:01:00Z" w16du:dateUtc="2025-07-29T21:01:00Z" w:id="38">
            <w:rPr>
              <w:rFonts w:ascii="Arial" w:hAnsi="Arial" w:eastAsia="Arial" w:cs="Arial"/>
            </w:rPr>
          </w:rPrChange>
        </w:rPr>
        <w:t>xplain</w:t>
      </w:r>
      <w:r w:rsidRPr="0073786E" w:rsidR="00E62CC6">
        <w:rPr>
          <w:rFonts w:eastAsia="Arial" w:cs="Calibri"/>
          <w:rPrChange w:author="Katsumbe, Tatenda" w:date="2025-07-29T23:01:00Z" w16du:dateUtc="2025-07-29T21:01:00Z" w:id="39">
            <w:rPr>
              <w:rFonts w:ascii="Arial" w:hAnsi="Arial" w:eastAsia="Arial" w:cs="Arial"/>
            </w:rPr>
          </w:rPrChange>
        </w:rPr>
        <w:t xml:space="preserve">s </w:t>
      </w:r>
      <w:r w:rsidRPr="0073786E" w:rsidR="00BF4199">
        <w:rPr>
          <w:rFonts w:eastAsia="Arial" w:cs="Calibri"/>
          <w:rPrChange w:author="Katsumbe, Tatenda" w:date="2025-07-29T23:01:00Z" w16du:dateUtc="2025-07-29T21:01:00Z" w:id="40">
            <w:rPr>
              <w:rFonts w:ascii="Arial" w:hAnsi="Arial" w:eastAsia="Arial" w:cs="Arial"/>
            </w:rPr>
          </w:rPrChange>
        </w:rPr>
        <w:t>the</w:t>
      </w:r>
      <w:r w:rsidRPr="0073786E" w:rsidR="0025045A">
        <w:rPr>
          <w:rFonts w:eastAsia="Arial" w:cs="Calibri"/>
          <w:rPrChange w:author="Katsumbe, Tatenda" w:date="2025-07-29T23:01:00Z" w16du:dateUtc="2025-07-29T21:01:00Z" w:id="41">
            <w:rPr>
              <w:rFonts w:ascii="Arial" w:hAnsi="Arial" w:eastAsia="Arial" w:cs="Arial"/>
            </w:rPr>
          </w:rPrChange>
        </w:rPr>
        <w:t xml:space="preserve"> present proliferation of business </w:t>
      </w:r>
      <w:r w:rsidRPr="0073786E" w:rsidR="00BF4199">
        <w:rPr>
          <w:rFonts w:eastAsia="Arial" w:cs="Calibri"/>
          <w:rPrChange w:author="Katsumbe, Tatenda" w:date="2025-07-29T23:01:00Z" w16du:dateUtc="2025-07-29T21:01:00Z" w:id="42">
            <w:rPr>
              <w:rFonts w:ascii="Arial" w:hAnsi="Arial" w:eastAsia="Arial" w:cs="Arial"/>
            </w:rPr>
          </w:rPrChange>
        </w:rPr>
        <w:t>schools</w:t>
      </w:r>
      <w:r w:rsidRPr="0073786E">
        <w:rPr>
          <w:rFonts w:eastAsia="Arial" w:cs="Calibri"/>
          <w:rPrChange w:author="Katsumbe, Tatenda" w:date="2025-07-29T23:01:00Z" w16du:dateUtc="2025-07-29T21:01:00Z" w:id="43">
            <w:rPr>
              <w:rFonts w:ascii="Arial" w:hAnsi="Arial" w:eastAsia="Arial" w:cs="Arial"/>
            </w:rPr>
          </w:rPrChange>
        </w:rPr>
        <w:t xml:space="preserve"> </w:t>
      </w:r>
      <w:sdt>
        <w:sdtPr>
          <w:rPr>
            <w:rFonts w:eastAsia="Arial" w:cs="Calibri"/>
            <w:color w:val="000000"/>
          </w:rPr>
          <w:tag w:val="MENDELEY_CITATION_v3_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"/>
          <w:id w:val="1154110026"/>
          <w:placeholder>
            <w:docPart w:val="DefaultPlaceholder_-1854013440"/>
          </w:placeholder>
        </w:sdtPr>
        <w:sdtContent>
          <w:r w:rsidRPr="00441CE0" w:rsidR="00441CE0">
            <w:rPr>
              <w:rFonts w:eastAsia="Times New Roman"/>
              <w:color w:val="000000"/>
            </w:rPr>
            <w:t>(Liuzzo &amp; Tsai, 2025)</w:t>
          </w:r>
        </w:sdtContent>
      </w:sdt>
      <w:r w:rsidRPr="0073786E">
        <w:rPr>
          <w:rFonts w:eastAsia="Arial" w:cs="Calibri"/>
          <w:rPrChange w:author="Katsumbe, Tatenda" w:date="2025-07-29T23:01:00Z" w16du:dateUtc="2025-07-29T21:01:00Z" w:id="44">
            <w:rPr>
              <w:rFonts w:ascii="Arial" w:hAnsi="Arial" w:eastAsia="Arial" w:cs="Arial"/>
            </w:rPr>
          </w:rPrChange>
        </w:rPr>
        <w:t xml:space="preserve">. </w:t>
      </w:r>
      <w:r w:rsidRPr="0073786E" w:rsidR="007E6978">
        <w:rPr>
          <w:rFonts w:eastAsia="Arial" w:cs="Calibri"/>
          <w:rPrChange w:author="Katsumbe, Tatenda" w:date="2025-07-29T23:01:00Z" w16du:dateUtc="2025-07-29T21:01:00Z" w:id="45">
            <w:rPr>
              <w:rFonts w:ascii="Arial" w:hAnsi="Arial" w:eastAsia="Arial" w:cs="Arial"/>
            </w:rPr>
          </w:rPrChange>
        </w:rPr>
        <w:t>Yet</w:t>
      </w:r>
      <w:r w:rsidRPr="0073786E" w:rsidR="00653608">
        <w:rPr>
          <w:rFonts w:eastAsia="Arial" w:cs="Calibri"/>
          <w:rPrChange w:author="Katsumbe, Tatenda" w:date="2025-07-29T23:01:00Z" w16du:dateUtc="2025-07-29T21:01:00Z" w:id="46">
            <w:rPr>
              <w:rFonts w:ascii="Arial" w:hAnsi="Arial" w:eastAsia="Arial" w:cs="Arial"/>
            </w:rPr>
          </w:rPrChange>
        </w:rPr>
        <w:t>,</w:t>
      </w:r>
      <w:r w:rsidRPr="0073786E" w:rsidR="0027508C">
        <w:rPr>
          <w:rFonts w:eastAsia="Arial" w:cs="Calibri"/>
          <w:rPrChange w:author="Katsumbe, Tatenda" w:date="2025-07-29T23:01:00Z" w16du:dateUtc="2025-07-29T21:01:00Z" w:id="47">
            <w:rPr>
              <w:rFonts w:ascii="Arial" w:hAnsi="Arial" w:eastAsia="Arial" w:cs="Arial"/>
            </w:rPr>
          </w:rPrChange>
        </w:rPr>
        <w:t xml:space="preserve"> despite their present widespread proliferation, business schools </w:t>
      </w:r>
      <w:r w:rsidRPr="0073786E" w:rsidR="001B0D29">
        <w:rPr>
          <w:rFonts w:eastAsia="Arial" w:cs="Calibri"/>
          <w:rPrChange w:author="Katsumbe, Tatenda" w:date="2025-07-29T23:01:00Z" w16du:dateUtc="2025-07-29T21:01:00Z" w:id="48">
            <w:rPr>
              <w:rFonts w:ascii="Arial" w:hAnsi="Arial" w:eastAsia="Arial" w:cs="Arial"/>
            </w:rPr>
          </w:rPrChange>
        </w:rPr>
        <w:t xml:space="preserve">are under on-going </w:t>
      </w:r>
      <w:r w:rsidRPr="0073786E" w:rsidR="00054FF3">
        <w:rPr>
          <w:rFonts w:eastAsia="Arial" w:cs="Calibri"/>
          <w:rPrChange w:author="Katsumbe, Tatenda" w:date="2025-07-29T23:01:00Z" w16du:dateUtc="2025-07-29T21:01:00Z" w:id="49">
            <w:rPr>
              <w:rFonts w:ascii="Arial" w:hAnsi="Arial" w:eastAsia="Arial" w:cs="Arial"/>
            </w:rPr>
          </w:rPrChange>
        </w:rPr>
        <w:t>scrutiny</w:t>
      </w:r>
      <w:r w:rsidRPr="0073786E" w:rsidR="00CA10BE">
        <w:rPr>
          <w:rFonts w:eastAsia="Arial" w:cs="Calibri"/>
          <w:rPrChange w:author="Katsumbe, Tatenda" w:date="2025-07-29T23:01:00Z" w16du:dateUtc="2025-07-29T21:01:00Z" w:id="50">
            <w:rPr>
              <w:rFonts w:ascii="Arial" w:hAnsi="Arial" w:eastAsia="Arial" w:cs="Arial"/>
            </w:rPr>
          </w:rPrChange>
        </w:rPr>
        <w:t xml:space="preserve"> </w:t>
      </w:r>
      <w:r w:rsidRPr="0073786E" w:rsidR="001C70CC">
        <w:rPr>
          <w:rFonts w:eastAsia="Arial" w:cs="Calibri"/>
          <w:rPrChange w:author="Katsumbe, Tatenda" w:date="2025-07-29T23:01:00Z" w16du:dateUtc="2025-07-29T21:01:00Z" w:id="51">
            <w:rPr>
              <w:rFonts w:ascii="Arial" w:hAnsi="Arial" w:eastAsia="Arial" w:cs="Arial"/>
            </w:rPr>
          </w:rPrChange>
        </w:rPr>
        <w:t xml:space="preserve">which is </w:t>
      </w:r>
      <w:r w:rsidRPr="0073786E" w:rsidR="00CA10BE">
        <w:rPr>
          <w:rFonts w:eastAsia="Arial" w:cs="Calibri"/>
          <w:rPrChange w:author="Katsumbe, Tatenda" w:date="2025-07-29T23:01:00Z" w16du:dateUtc="2025-07-29T21:01:00Z" w:id="52">
            <w:rPr>
              <w:rFonts w:ascii="Arial" w:hAnsi="Arial" w:eastAsia="Arial" w:cs="Arial"/>
            </w:rPr>
          </w:rPrChange>
        </w:rPr>
        <w:t xml:space="preserve">not only </w:t>
      </w:r>
      <w:r w:rsidRPr="0073786E" w:rsidR="00536785">
        <w:rPr>
          <w:rFonts w:eastAsia="Arial" w:cs="Calibri"/>
          <w:rPrChange w:author="Katsumbe, Tatenda" w:date="2025-07-29T23:01:00Z" w16du:dateUtc="2025-07-29T21:01:00Z" w:id="53">
            <w:rPr>
              <w:rFonts w:ascii="Arial" w:hAnsi="Arial" w:eastAsia="Arial" w:cs="Arial"/>
            </w:rPr>
          </w:rPrChange>
        </w:rPr>
        <w:t xml:space="preserve">concentrated </w:t>
      </w:r>
      <w:r w:rsidRPr="0073786E" w:rsidR="00B1250F">
        <w:rPr>
          <w:rFonts w:eastAsia="Arial" w:cs="Calibri"/>
          <w:rPrChange w:author="Katsumbe, Tatenda" w:date="2025-07-29T23:01:00Z" w16du:dateUtc="2025-07-29T21:01:00Z" w:id="54">
            <w:rPr>
              <w:rFonts w:ascii="Arial" w:hAnsi="Arial" w:eastAsia="Arial" w:cs="Arial"/>
            </w:rPr>
          </w:rPrChange>
        </w:rPr>
        <w:t xml:space="preserve">around </w:t>
      </w:r>
      <w:r w:rsidRPr="0073786E" w:rsidR="00CA10BE">
        <w:rPr>
          <w:rFonts w:eastAsia="Arial" w:cs="Calibri"/>
          <w:rPrChange w:author="Katsumbe, Tatenda" w:date="2025-07-29T23:01:00Z" w16du:dateUtc="2025-07-29T21:01:00Z" w:id="55">
            <w:rPr>
              <w:rFonts w:ascii="Arial" w:hAnsi="Arial" w:eastAsia="Arial" w:cs="Arial"/>
            </w:rPr>
          </w:rPrChange>
        </w:rPr>
        <w:t xml:space="preserve">particular aspects </w:t>
      </w:r>
      <w:r w:rsidRPr="0073786E" w:rsidR="00054FF3">
        <w:rPr>
          <w:rFonts w:eastAsia="Arial" w:cs="Calibri"/>
          <w:rPrChange w:author="Katsumbe, Tatenda" w:date="2025-07-29T23:01:00Z" w16du:dateUtc="2025-07-29T21:01:00Z" w:id="56">
            <w:rPr>
              <w:rFonts w:ascii="Arial" w:hAnsi="Arial" w:eastAsia="Arial" w:cs="Arial"/>
            </w:rPr>
          </w:rPrChange>
        </w:rPr>
        <w:t>such as business</w:t>
      </w:r>
      <w:r w:rsidRPr="0073786E" w:rsidR="00CA10BE">
        <w:rPr>
          <w:rFonts w:eastAsia="Arial" w:cs="Calibri"/>
          <w:rPrChange w:author="Katsumbe, Tatenda" w:date="2025-07-29T23:01:00Z" w16du:dateUtc="2025-07-29T21:01:00Z" w:id="57">
            <w:rPr>
              <w:rFonts w:ascii="Arial" w:hAnsi="Arial" w:eastAsia="Arial" w:cs="Arial"/>
            </w:rPr>
          </w:rPrChange>
        </w:rPr>
        <w:t xml:space="preserve"> schools' operation</w:t>
      </w:r>
      <w:r w:rsidRPr="0073786E" w:rsidR="00054FF3">
        <w:rPr>
          <w:rFonts w:eastAsia="Arial" w:cs="Calibri"/>
          <w:rPrChange w:author="Katsumbe, Tatenda" w:date="2025-07-29T23:01:00Z" w16du:dateUtc="2025-07-29T21:01:00Z" w:id="58">
            <w:rPr>
              <w:rFonts w:ascii="Arial" w:hAnsi="Arial" w:eastAsia="Arial" w:cs="Arial"/>
            </w:rPr>
          </w:rPrChange>
        </w:rPr>
        <w:t>s</w:t>
      </w:r>
      <w:r w:rsidRPr="0073786E" w:rsidR="00CA10BE">
        <w:rPr>
          <w:rFonts w:eastAsia="Arial" w:cs="Calibri"/>
          <w:rPrChange w:author="Katsumbe, Tatenda" w:date="2025-07-29T23:01:00Z" w16du:dateUtc="2025-07-29T21:01:00Z" w:id="59">
            <w:rPr>
              <w:rFonts w:ascii="Arial" w:hAnsi="Arial" w:eastAsia="Arial" w:cs="Arial"/>
            </w:rPr>
          </w:rPrChange>
        </w:rPr>
        <w:t xml:space="preserve"> and teaching</w:t>
      </w:r>
      <w:r w:rsidRPr="0073786E" w:rsidR="001B0D29">
        <w:rPr>
          <w:rFonts w:eastAsia="Arial" w:cs="Calibri"/>
          <w:rPrChange w:author="Katsumbe, Tatenda" w:date="2025-07-29T23:01:00Z" w16du:dateUtc="2025-07-29T21:01:00Z" w:id="60">
            <w:rPr>
              <w:rFonts w:ascii="Arial" w:hAnsi="Arial" w:eastAsia="Arial" w:cs="Arial"/>
            </w:rPr>
          </w:rPrChange>
        </w:rPr>
        <w:t xml:space="preserve">, </w:t>
      </w:r>
      <w:r w:rsidRPr="0073786E" w:rsidR="00054FF3">
        <w:rPr>
          <w:rFonts w:eastAsia="Arial" w:cs="Calibri"/>
          <w:rPrChange w:author="Katsumbe, Tatenda" w:date="2025-07-29T23:01:00Z" w16du:dateUtc="2025-07-29T21:01:00Z" w:id="61">
            <w:rPr>
              <w:rFonts w:ascii="Arial" w:hAnsi="Arial" w:eastAsia="Arial" w:cs="Arial"/>
            </w:rPr>
          </w:rPrChange>
        </w:rPr>
        <w:t>but also</w:t>
      </w:r>
      <w:r w:rsidRPr="0073786E" w:rsidR="001C70CC">
        <w:rPr>
          <w:rFonts w:eastAsia="Arial" w:cs="Calibri"/>
          <w:rPrChange w:author="Katsumbe, Tatenda" w:date="2025-07-29T23:01:00Z" w16du:dateUtc="2025-07-29T21:01:00Z" w:id="62">
            <w:rPr>
              <w:rFonts w:ascii="Arial" w:hAnsi="Arial" w:eastAsia="Arial" w:cs="Arial"/>
            </w:rPr>
          </w:rPrChange>
        </w:rPr>
        <w:t xml:space="preserve"> </w:t>
      </w:r>
      <w:r w:rsidRPr="0073786E" w:rsidR="00B1250F">
        <w:rPr>
          <w:rFonts w:eastAsia="Arial" w:cs="Calibri"/>
          <w:rPrChange w:author="Katsumbe, Tatenda" w:date="2025-07-29T23:01:00Z" w16du:dateUtc="2025-07-29T21:01:00Z" w:id="63">
            <w:rPr>
              <w:rFonts w:ascii="Arial" w:hAnsi="Arial" w:eastAsia="Arial" w:cs="Arial"/>
            </w:rPr>
          </w:rPrChange>
        </w:rPr>
        <w:t xml:space="preserve">around </w:t>
      </w:r>
      <w:r w:rsidRPr="0073786E" w:rsidR="00054FF3">
        <w:rPr>
          <w:rFonts w:eastAsia="Arial" w:cs="Calibri"/>
          <w:rPrChange w:author="Katsumbe, Tatenda" w:date="2025-07-29T23:01:00Z" w16du:dateUtc="2025-07-29T21:01:00Z" w:id="64">
            <w:rPr>
              <w:rFonts w:ascii="Arial" w:hAnsi="Arial" w:eastAsia="Arial" w:cs="Arial"/>
            </w:rPr>
          </w:rPrChange>
        </w:rPr>
        <w:t>aspects</w:t>
      </w:r>
      <w:r w:rsidRPr="0073786E" w:rsidR="001B0D29">
        <w:rPr>
          <w:rFonts w:eastAsia="Arial" w:cs="Calibri"/>
          <w:rPrChange w:author="Katsumbe, Tatenda" w:date="2025-07-29T23:01:00Z" w16du:dateUtc="2025-07-29T21:01:00Z" w:id="65">
            <w:rPr>
              <w:rFonts w:ascii="Arial" w:hAnsi="Arial" w:eastAsia="Arial" w:cs="Arial"/>
            </w:rPr>
          </w:rPrChange>
        </w:rPr>
        <w:t xml:space="preserve"> such as personal legitimacy, </w:t>
      </w:r>
      <w:r w:rsidRPr="0073786E" w:rsidR="009E7682">
        <w:rPr>
          <w:rFonts w:eastAsia="Arial" w:cs="Calibri"/>
          <w:rPrChange w:author="Katsumbe, Tatenda" w:date="2025-07-29T23:01:00Z" w16du:dateUtc="2025-07-29T21:01:00Z" w:id="66">
            <w:rPr>
              <w:rFonts w:ascii="Arial" w:hAnsi="Arial" w:eastAsia="Arial" w:cs="Arial"/>
            </w:rPr>
          </w:rPrChange>
        </w:rPr>
        <w:t>academic</w:t>
      </w:r>
      <w:r w:rsidRPr="0073786E" w:rsidR="005A4883">
        <w:rPr>
          <w:rFonts w:eastAsia="Arial" w:cs="Calibri"/>
          <w:rPrChange w:author="Katsumbe, Tatenda" w:date="2025-07-29T23:01:00Z" w16du:dateUtc="2025-07-29T21:01:00Z" w:id="67">
            <w:rPr>
              <w:rFonts w:ascii="Arial" w:hAnsi="Arial" w:eastAsia="Arial" w:cs="Arial"/>
            </w:rPr>
          </w:rPrChange>
        </w:rPr>
        <w:t xml:space="preserve"> legitimacy and societal legitimacy</w:t>
      </w:r>
      <w:r w:rsidRPr="0073786E" w:rsidR="00167C7B">
        <w:rPr>
          <w:rFonts w:eastAsia="Arial" w:cs="Calibri"/>
          <w:rPrChange w:author="Katsumbe, Tatenda" w:date="2025-07-29T23:01:00Z" w16du:dateUtc="2025-07-29T21:01:00Z" w:id="68">
            <w:rPr>
              <w:rFonts w:ascii="Arial" w:hAnsi="Arial" w:eastAsia="Arial" w:cs="Arial"/>
            </w:rPr>
          </w:rPrChange>
        </w:rPr>
        <w:t xml:space="preserve"> </w:t>
      </w:r>
      <w:sdt>
        <w:sdtPr>
          <w:rPr>
            <w:rFonts w:eastAsia="Arial" w:cs="Calibri"/>
            <w:color w:val="000000"/>
          </w:rPr>
          <w:tag w:val="MENDELEY_CITATION_v3_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"/>
          <w:id w:val="-1421022922"/>
          <w:placeholder>
            <w:docPart w:val="DefaultPlaceholder_-1854013440"/>
          </w:placeholder>
        </w:sdtPr>
        <w:sdtContent>
          <w:r w:rsidRPr="00441CE0" w:rsidR="00441CE0">
            <w:rPr>
              <w:rFonts w:eastAsia="Arial" w:cs="Calibri"/>
              <w:color w:val="000000"/>
            </w:rPr>
            <w:t>(Schlegelmilch et al., 2025)</w:t>
          </w:r>
        </w:sdtContent>
      </w:sdt>
      <w:r w:rsidRPr="0073786E">
        <w:rPr>
          <w:rFonts w:eastAsia="Arial" w:cs="Calibri"/>
          <w:rPrChange w:author="Katsumbe, Tatenda" w:date="2025-07-29T23:01:00Z" w16du:dateUtc="2025-07-29T21:01:00Z" w:id="69">
            <w:rPr>
              <w:rFonts w:ascii="Arial" w:hAnsi="Arial" w:eastAsia="Arial" w:cs="Arial"/>
            </w:rPr>
          </w:rPrChange>
        </w:rPr>
        <w:t>.</w:t>
      </w:r>
      <w:r w:rsidRPr="0073786E" w:rsidR="00B1250F">
        <w:rPr>
          <w:rFonts w:eastAsia="Arial" w:cs="Calibri"/>
          <w:rPrChange w:author="Katsumbe, Tatenda" w:date="2025-07-29T23:01:00Z" w16du:dateUtc="2025-07-29T21:01:00Z" w:id="70">
            <w:rPr>
              <w:rFonts w:ascii="Arial" w:hAnsi="Arial" w:eastAsia="Arial" w:cs="Arial"/>
            </w:rPr>
          </w:rPrChange>
        </w:rPr>
        <w:t xml:space="preserve"> </w:t>
      </w:r>
      <w:r w:rsidRPr="0073786E" w:rsidR="00762A40">
        <w:rPr>
          <w:rFonts w:eastAsia="Arial" w:cs="Calibri"/>
          <w:rPrChange w:author="Katsumbe, Tatenda" w:date="2025-07-29T23:01:00Z" w16du:dateUtc="2025-07-29T21:01:00Z" w:id="71">
            <w:rPr>
              <w:rFonts w:ascii="Arial" w:hAnsi="Arial" w:eastAsia="Arial" w:cs="Arial"/>
            </w:rPr>
          </w:rPrChange>
        </w:rPr>
        <w:t xml:space="preserve">Personal legitimacy focuses on teaching and learning, </w:t>
      </w:r>
      <w:r w:rsidRPr="0073786E" w:rsidR="00656570">
        <w:rPr>
          <w:rFonts w:eastAsia="Arial" w:cs="Calibri"/>
          <w:rPrChange w:author="Katsumbe, Tatenda" w:date="2025-07-29T23:01:00Z" w16du:dateUtc="2025-07-29T21:01:00Z" w:id="72">
            <w:rPr>
              <w:rFonts w:ascii="Arial" w:hAnsi="Arial" w:eastAsia="Arial" w:cs="Arial"/>
            </w:rPr>
          </w:rPrChange>
        </w:rPr>
        <w:t>and</w:t>
      </w:r>
      <w:r w:rsidRPr="0073786E" w:rsidR="00762A40">
        <w:rPr>
          <w:rFonts w:eastAsia="Arial" w:cs="Calibri"/>
          <w:rPrChange w:author="Katsumbe, Tatenda" w:date="2025-07-29T23:01:00Z" w16du:dateUtc="2025-07-29T21:01:00Z" w:id="73">
            <w:rPr>
              <w:rFonts w:ascii="Arial" w:hAnsi="Arial" w:eastAsia="Arial" w:cs="Arial"/>
            </w:rPr>
          </w:rPrChange>
        </w:rPr>
        <w:t xml:space="preserve"> the ability of business schools to </w:t>
      </w:r>
      <w:r w:rsidRPr="0073786E" w:rsidR="005A105E">
        <w:rPr>
          <w:rFonts w:eastAsia="Arial" w:cs="Calibri"/>
          <w:rPrChange w:author="Katsumbe, Tatenda" w:date="2025-07-29T23:01:00Z" w16du:dateUtc="2025-07-29T21:01:00Z" w:id="74">
            <w:rPr>
              <w:rFonts w:ascii="Arial" w:hAnsi="Arial" w:eastAsia="Arial" w:cs="Arial"/>
            </w:rPr>
          </w:rPrChange>
        </w:rPr>
        <w:t>deliver towards individual</w:t>
      </w:r>
      <w:r w:rsidRPr="0073786E" w:rsidR="00656570">
        <w:rPr>
          <w:rFonts w:eastAsia="Arial" w:cs="Calibri"/>
          <w:rPrChange w:author="Katsumbe, Tatenda" w:date="2025-07-29T23:01:00Z" w16du:dateUtc="2025-07-29T21:01:00Z" w:id="75">
            <w:rPr>
              <w:rFonts w:ascii="Arial" w:hAnsi="Arial" w:eastAsia="Arial" w:cs="Arial"/>
            </w:rPr>
          </w:rPrChange>
        </w:rPr>
        <w:t>istic</w:t>
      </w:r>
      <w:r w:rsidRPr="0073786E" w:rsidR="005A105E">
        <w:rPr>
          <w:rFonts w:eastAsia="Arial" w:cs="Calibri"/>
          <w:rPrChange w:author="Katsumbe, Tatenda" w:date="2025-07-29T23:01:00Z" w16du:dateUtc="2025-07-29T21:01:00Z" w:id="76">
            <w:rPr>
              <w:rFonts w:ascii="Arial" w:hAnsi="Arial" w:eastAsia="Arial" w:cs="Arial"/>
            </w:rPr>
          </w:rPrChange>
        </w:rPr>
        <w:t xml:space="preserve"> student-centric needs. Academic legiti</w:t>
      </w:r>
      <w:r w:rsidRPr="0073786E" w:rsidR="0004770B">
        <w:rPr>
          <w:rFonts w:eastAsia="Arial" w:cs="Calibri"/>
          <w:rPrChange w:author="Katsumbe, Tatenda" w:date="2025-07-29T23:01:00Z" w16du:dateUtc="2025-07-29T21:01:00Z" w:id="77">
            <w:rPr>
              <w:rFonts w:ascii="Arial" w:hAnsi="Arial" w:eastAsia="Arial" w:cs="Arial"/>
            </w:rPr>
          </w:rPrChange>
        </w:rPr>
        <w:t xml:space="preserve">macy is concerned with research, </w:t>
      </w:r>
      <w:r w:rsidRPr="0073786E" w:rsidR="00656570">
        <w:rPr>
          <w:rFonts w:eastAsia="Arial" w:cs="Calibri"/>
          <w:rPrChange w:author="Katsumbe, Tatenda" w:date="2025-07-29T23:01:00Z" w16du:dateUtc="2025-07-29T21:01:00Z" w:id="78">
            <w:rPr>
              <w:rFonts w:ascii="Arial" w:hAnsi="Arial" w:eastAsia="Arial" w:cs="Arial"/>
            </w:rPr>
          </w:rPrChange>
        </w:rPr>
        <w:t>and</w:t>
      </w:r>
      <w:r w:rsidRPr="0073786E" w:rsidR="0004770B">
        <w:rPr>
          <w:rFonts w:eastAsia="Arial" w:cs="Calibri"/>
          <w:rPrChange w:author="Katsumbe, Tatenda" w:date="2025-07-29T23:01:00Z" w16du:dateUtc="2025-07-29T21:01:00Z" w:id="79">
            <w:rPr>
              <w:rFonts w:ascii="Arial" w:hAnsi="Arial" w:eastAsia="Arial" w:cs="Arial"/>
            </w:rPr>
          </w:rPrChange>
        </w:rPr>
        <w:t xml:space="preserve"> the propensity of business schools to </w:t>
      </w:r>
      <w:r w:rsidRPr="0073786E" w:rsidR="00D030ED">
        <w:rPr>
          <w:rFonts w:eastAsia="Arial" w:cs="Calibri"/>
          <w:rPrChange w:author="Katsumbe, Tatenda" w:date="2025-07-29T23:01:00Z" w16du:dateUtc="2025-07-29T21:01:00Z" w:id="80">
            <w:rPr>
              <w:rFonts w:ascii="Arial" w:hAnsi="Arial" w:eastAsia="Arial" w:cs="Arial"/>
            </w:rPr>
          </w:rPrChange>
        </w:rPr>
        <w:t xml:space="preserve">leverage </w:t>
      </w:r>
      <w:r w:rsidRPr="0073786E" w:rsidR="000A784E">
        <w:rPr>
          <w:rFonts w:eastAsia="Arial" w:cs="Calibri"/>
          <w:rPrChange w:author="Katsumbe, Tatenda" w:date="2025-07-29T23:01:00Z" w16du:dateUtc="2025-07-29T21:01:00Z" w:id="81">
            <w:rPr>
              <w:rFonts w:ascii="Arial" w:hAnsi="Arial" w:eastAsia="Arial" w:cs="Arial"/>
            </w:rPr>
          </w:rPrChange>
        </w:rPr>
        <w:t xml:space="preserve">between </w:t>
      </w:r>
      <w:r w:rsidRPr="0073786E" w:rsidR="00D030ED">
        <w:rPr>
          <w:rFonts w:eastAsia="Arial" w:cs="Calibri"/>
          <w:rPrChange w:author="Katsumbe, Tatenda" w:date="2025-07-29T23:01:00Z" w16du:dateUtc="2025-07-29T21:01:00Z" w:id="82">
            <w:rPr>
              <w:rFonts w:ascii="Arial" w:hAnsi="Arial" w:eastAsia="Arial" w:cs="Arial"/>
            </w:rPr>
          </w:rPrChange>
        </w:rPr>
        <w:t xml:space="preserve">relevance and rigor. Societal legitimacy </w:t>
      </w:r>
      <w:r w:rsidRPr="0073786E" w:rsidR="00D36542">
        <w:rPr>
          <w:rFonts w:eastAsia="Arial" w:cs="Calibri"/>
          <w:rPrChange w:author="Katsumbe, Tatenda" w:date="2025-07-29T23:01:00Z" w16du:dateUtc="2025-07-29T21:01:00Z" w:id="83">
            <w:rPr>
              <w:rFonts w:ascii="Arial" w:hAnsi="Arial" w:eastAsia="Arial" w:cs="Arial"/>
            </w:rPr>
          </w:rPrChange>
        </w:rPr>
        <w:t>evaluates the societal role and influence of business schools</w:t>
      </w:r>
      <w:r w:rsidRPr="0073786E" w:rsidR="003E3B46">
        <w:rPr>
          <w:rFonts w:eastAsia="Arial" w:cs="Calibri"/>
          <w:rPrChange w:author="Katsumbe, Tatenda" w:date="2025-07-29T23:01:00Z" w16du:dateUtc="2025-07-29T21:01:00Z" w:id="84">
            <w:rPr>
              <w:rFonts w:ascii="Arial" w:hAnsi="Arial" w:eastAsia="Arial" w:cs="Arial"/>
            </w:rPr>
          </w:rPrChange>
        </w:rPr>
        <w:t xml:space="preserve">, coupled together with the principles and values that business schools uphold </w:t>
      </w:r>
      <w:sdt>
        <w:sdtPr>
          <w:rPr>
            <w:rFonts w:eastAsia="Arial" w:cs="Calibri"/>
            <w:color w:val="000000"/>
          </w:rPr>
          <w:tag w:val="MENDELEY_CITATION_v3_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"/>
          <w:id w:val="621891343"/>
          <w:placeholder>
            <w:docPart w:val="DefaultPlaceholder_-1854013440"/>
          </w:placeholder>
        </w:sdtPr>
        <w:sdtContent>
          <w:r w:rsidRPr="00441CE0" w:rsidR="00441CE0">
            <w:rPr>
              <w:rFonts w:eastAsia="Arial" w:cs="Calibri"/>
              <w:color w:val="000000"/>
            </w:rPr>
            <w:t>(Schlegelmilch et al., 2025)</w:t>
          </w:r>
        </w:sdtContent>
      </w:sdt>
      <w:r w:rsidRPr="0073786E" w:rsidR="0027508C">
        <w:rPr>
          <w:rFonts w:eastAsia="Arial" w:cs="Calibri"/>
          <w:rPrChange w:author="Katsumbe, Tatenda" w:date="2025-07-29T23:01:00Z" w16du:dateUtc="2025-07-29T21:01:00Z" w:id="85">
            <w:rPr>
              <w:rFonts w:ascii="Arial" w:hAnsi="Arial" w:eastAsia="Arial" w:cs="Arial"/>
            </w:rPr>
          </w:rPrChange>
        </w:rPr>
        <w:t xml:space="preserve">. </w:t>
      </w:r>
    </w:p>
    <w:p w:rsidRPr="0073786E" w:rsidR="00A43A90" w:rsidP="5CBBF533" w:rsidRDefault="00A43A90" w14:paraId="531BC4C5" w14:textId="77777777">
      <w:pPr>
        <w:spacing w:after="160"/>
        <w:rPr>
          <w:rFonts w:eastAsia="Arial" w:cs="Calibri"/>
          <w:rPrChange w:author="Katsumbe, Tatenda" w:date="2025-07-29T23:01:00Z" w16du:dateUtc="2025-07-29T21:01:00Z" w:id="86">
            <w:rPr>
              <w:rFonts w:ascii="Arial" w:hAnsi="Arial" w:eastAsia="Arial" w:cs="Arial"/>
            </w:rPr>
          </w:rPrChange>
        </w:rPr>
      </w:pPr>
    </w:p>
    <w:p w:rsidRPr="0073786E" w:rsidR="006174FE" w:rsidP="5CBBF533" w:rsidRDefault="6626352A" w14:paraId="3E771CAE" w14:textId="336A5896">
      <w:pPr>
        <w:spacing w:after="160"/>
        <w:rPr>
          <w:del w:author="Mbalaka, Blessing" w:date="2025-07-31T06:54:00Z" w16du:dateUtc="2025-07-31T06:54:24Z" w:id="87"/>
          <w:rFonts w:eastAsia="Arial" w:cs="Calibri"/>
          <w:rPrChange w:author="Katsumbe, Tatenda" w:date="2025-07-29T23:01:00Z" w16du:dateUtc="2025-07-29T21:01:00Z" w:id="88">
            <w:rPr>
              <w:del w:author="Mbalaka, Blessing" w:date="2025-07-31T06:54:00Z" w16du:dateUtc="2025-07-31T06:54:24Z" w:id="89"/>
              <w:rFonts w:ascii="Arial" w:hAnsi="Arial" w:eastAsia="Arial" w:cs="Arial"/>
            </w:rPr>
          </w:rPrChange>
        </w:rPr>
      </w:pPr>
      <w:r w:rsidRPr="53CEA9D2">
        <w:rPr>
          <w:rFonts w:eastAsia="Arial" w:cs="Calibri"/>
          <w:rPrChange w:author="Katsumbe, Tatenda" w:date="2025-07-29T23:01:00Z" w:id="90">
            <w:rPr>
              <w:rFonts w:ascii="Arial" w:hAnsi="Arial" w:eastAsia="Arial" w:cs="Arial"/>
            </w:rPr>
          </w:rPrChange>
        </w:rPr>
        <w:t xml:space="preserve">Recently, there has been compounding interest </w:t>
      </w:r>
      <w:r w:rsidRPr="53CEA9D2" w:rsidR="486B32F8">
        <w:rPr>
          <w:rFonts w:eastAsia="Arial" w:cs="Calibri"/>
          <w:rPrChange w:author="Katsumbe, Tatenda" w:date="2025-07-29T23:01:00Z" w:id="91">
            <w:rPr>
              <w:rFonts w:ascii="Arial" w:hAnsi="Arial" w:eastAsia="Arial" w:cs="Arial"/>
            </w:rPr>
          </w:rPrChange>
        </w:rPr>
        <w:t xml:space="preserve">to refine the curricula of MBA towards </w:t>
      </w:r>
      <w:r w:rsidRPr="53CEA9D2" w:rsidR="4CA2BFEB">
        <w:rPr>
          <w:rFonts w:eastAsia="Arial" w:cs="Calibri"/>
          <w:rPrChange w:author="Katsumbe, Tatenda" w:date="2025-07-29T23:01:00Z" w:id="92">
            <w:rPr>
              <w:rFonts w:ascii="Arial" w:hAnsi="Arial" w:eastAsia="Arial" w:cs="Arial"/>
            </w:rPr>
          </w:rPrChange>
        </w:rPr>
        <w:t xml:space="preserve">coming to par with the evolutionary manner </w:t>
      </w:r>
      <w:r w:rsidRPr="53CEA9D2" w:rsidR="53A63F45">
        <w:rPr>
          <w:rFonts w:eastAsia="Arial" w:cs="Calibri"/>
          <w:rPrChange w:author="Katsumbe, Tatenda" w:date="2025-07-29T23:01:00Z" w:id="93">
            <w:rPr>
              <w:rFonts w:ascii="Arial" w:hAnsi="Arial" w:eastAsia="Arial" w:cs="Arial"/>
            </w:rPr>
          </w:rPrChange>
        </w:rPr>
        <w:t xml:space="preserve">of the business </w:t>
      </w:r>
      <w:r w:rsidRPr="53CEA9D2" w:rsidR="77840D99">
        <w:rPr>
          <w:rFonts w:eastAsia="Arial" w:cs="Calibri"/>
          <w:rPrChange w:author="Katsumbe, Tatenda" w:date="2025-07-29T23:01:00Z" w:id="94">
            <w:rPr>
              <w:rFonts w:ascii="Arial" w:hAnsi="Arial" w:eastAsia="Arial" w:cs="Arial"/>
            </w:rPr>
          </w:rPrChange>
        </w:rPr>
        <w:t>pedagogy</w:t>
      </w:r>
      <w:r w:rsidRPr="53CEA9D2" w:rsidR="53A63F45">
        <w:rPr>
          <w:rFonts w:eastAsia="Arial" w:cs="Calibri"/>
          <w:rPrChange w:author="Katsumbe, Tatenda" w:date="2025-07-29T23:01:00Z" w:id="95">
            <w:rPr>
              <w:rFonts w:ascii="Arial" w:hAnsi="Arial" w:eastAsia="Arial" w:cs="Arial"/>
            </w:rPr>
          </w:rPrChange>
        </w:rPr>
        <w:t>, worldwide</w:t>
      </w:r>
      <w:r w:rsidRPr="53CEA9D2" w:rsidR="21936327">
        <w:rPr>
          <w:rFonts w:eastAsia="Arial" w:cs="Calibri"/>
          <w:rPrChange w:author="Katsumbe, Tatenda" w:date="2025-07-29T23:01:00Z" w:id="96">
            <w:rPr>
              <w:rFonts w:ascii="Arial" w:hAnsi="Arial" w:eastAsia="Arial" w:cs="Arial"/>
            </w:rPr>
          </w:rPrChange>
        </w:rPr>
        <w:t xml:space="preserve">, </w:t>
      </w:r>
      <w:r w:rsidRPr="53CEA9D2" w:rsidR="7799878A">
        <w:rPr>
          <w:rFonts w:eastAsia="Arial" w:cs="Calibri"/>
          <w:rPrChange w:author="Katsumbe, Tatenda" w:date="2025-07-29T23:01:00Z" w:id="97">
            <w:rPr>
              <w:rFonts w:ascii="Arial" w:hAnsi="Arial" w:eastAsia="Arial" w:cs="Arial"/>
            </w:rPr>
          </w:rPrChange>
        </w:rPr>
        <w:t xml:space="preserve">as well as for maintaining </w:t>
      </w:r>
      <w:r w:rsidRPr="53CEA9D2" w:rsidR="21936327">
        <w:rPr>
          <w:rFonts w:eastAsia="Arial" w:cs="Calibri"/>
          <w:rPrChange w:author="Katsumbe, Tatenda" w:date="2025-07-29T23:01:00Z" w:id="98">
            <w:rPr>
              <w:rFonts w:ascii="Arial" w:hAnsi="Arial" w:eastAsia="Arial" w:cs="Arial"/>
            </w:rPr>
          </w:rPrChange>
        </w:rPr>
        <w:t>competitive</w:t>
      </w:r>
      <w:r w:rsidRPr="53CEA9D2" w:rsidR="7799878A">
        <w:rPr>
          <w:rFonts w:eastAsia="Arial" w:cs="Calibri"/>
          <w:rPrChange w:author="Katsumbe, Tatenda" w:date="2025-07-29T23:01:00Z" w:id="99">
            <w:rPr>
              <w:rFonts w:ascii="Arial" w:hAnsi="Arial" w:eastAsia="Arial" w:cs="Arial"/>
            </w:rPr>
          </w:rPrChange>
        </w:rPr>
        <w:t xml:space="preserve"> relevance</w:t>
      </w:r>
      <w:r w:rsidRPr="53CEA9D2" w:rsidR="21936327">
        <w:rPr>
          <w:rFonts w:eastAsia="Arial" w:cs="Calibri"/>
          <w:rPrChange w:author="Katsumbe, Tatenda" w:date="2025-07-29T23:01:00Z" w:id="100">
            <w:rPr>
              <w:rFonts w:ascii="Arial" w:hAnsi="Arial" w:eastAsia="Arial" w:cs="Arial"/>
            </w:rPr>
          </w:rPrChange>
        </w:rPr>
        <w:t xml:space="preserve"> </w:t>
      </w:r>
      <w:r w:rsidRPr="53CEA9D2" w:rsidR="53A63F45">
        <w:rPr>
          <w:rFonts w:eastAsia="Arial" w:cs="Calibri"/>
          <w:rPrChange w:author="Katsumbe, Tatenda" w:date="2025-07-29T23:01:00Z" w:id="101">
            <w:rPr>
              <w:rFonts w:ascii="Arial" w:hAnsi="Arial" w:eastAsia="Arial" w:cs="Arial"/>
            </w:rPr>
          </w:rPrChange>
        </w:rPr>
        <w:t xml:space="preserve"> </w:t>
      </w:r>
      <w:sdt>
        <w:sdtPr>
          <w:rPr>
            <w:rFonts w:eastAsia="Arial" w:cs="Calibri"/>
            <w:color w:val="000000"/>
          </w:rPr>
          <w:tag w:val="MENDELEY_CITATION_v3_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"/>
          <w:id w:val="1452366736"/>
          <w:placeholder>
            <w:docPart w:val="DefaultPlaceholder_-1854013440"/>
          </w:placeholder>
        </w:sdtPr>
        <w:sdtContent>
          <w:r w:rsidRPr="00441CE0" w:rsidR="00441CE0">
            <w:rPr>
              <w:rFonts w:eastAsia="Arial" w:cs="Calibri"/>
              <w:color w:val="000000"/>
            </w:rPr>
            <w:t>(Laasch et al., 2023)</w:t>
          </w:r>
        </w:sdtContent>
      </w:sdt>
      <w:r w:rsidRPr="53CEA9D2">
        <w:rPr>
          <w:rFonts w:eastAsia="Arial" w:cs="Calibri"/>
          <w:rPrChange w:author="Katsumbe, Tatenda" w:date="2025-07-29T23:01:00Z" w:id="102">
            <w:rPr>
              <w:rFonts w:ascii="Arial" w:hAnsi="Arial" w:eastAsia="Arial" w:cs="Arial"/>
            </w:rPr>
          </w:rPrChange>
        </w:rPr>
        <w:t>.</w:t>
      </w:r>
      <w:r w:rsidRPr="53CEA9D2" w:rsidR="1946DA4F">
        <w:rPr>
          <w:rFonts w:eastAsia="Arial" w:cs="Calibri"/>
          <w:rPrChange w:author="Katsumbe, Tatenda" w:date="2025-07-29T23:01:00Z" w:id="103">
            <w:rPr>
              <w:rFonts w:ascii="Arial" w:hAnsi="Arial" w:eastAsia="Arial" w:cs="Arial"/>
            </w:rPr>
          </w:rPrChange>
        </w:rPr>
        <w:t xml:space="preserve"> </w:t>
      </w:r>
      <w:r w:rsidRPr="53CEA9D2" w:rsidR="14E06AAC">
        <w:rPr>
          <w:rFonts w:eastAsia="Arial" w:cs="Calibri"/>
          <w:rPrChange w:author="Katsumbe, Tatenda" w:date="2025-07-29T23:01:00Z" w:id="104">
            <w:rPr>
              <w:rFonts w:ascii="Arial" w:hAnsi="Arial" w:eastAsia="Arial" w:cs="Arial"/>
            </w:rPr>
          </w:rPrChange>
        </w:rPr>
        <w:t xml:space="preserve">Conventional MBA programs have been frequently lamented at, </w:t>
      </w:r>
      <w:r w:rsidRPr="53CEA9D2" w:rsidR="221449AA">
        <w:rPr>
          <w:rFonts w:eastAsia="Arial" w:cs="Calibri"/>
          <w:rPrChange w:author="Katsumbe, Tatenda" w:date="2025-07-29T23:01:00Z" w:id="105">
            <w:rPr>
              <w:rFonts w:ascii="Arial" w:hAnsi="Arial" w:eastAsia="Arial" w:cs="Arial"/>
            </w:rPr>
          </w:rPrChange>
        </w:rPr>
        <w:t xml:space="preserve">for their </w:t>
      </w:r>
      <w:r w:rsidRPr="53CEA9D2" w:rsidR="7799878A">
        <w:rPr>
          <w:rFonts w:eastAsia="Arial" w:cs="Calibri"/>
          <w:rPrChange w:author="Katsumbe, Tatenda" w:date="2025-07-29T23:01:00Z" w:id="106">
            <w:rPr>
              <w:rFonts w:ascii="Arial" w:hAnsi="Arial" w:eastAsia="Arial" w:cs="Arial"/>
            </w:rPr>
          </w:rPrChange>
        </w:rPr>
        <w:t xml:space="preserve">oftentimes </w:t>
      </w:r>
      <w:r w:rsidRPr="53CEA9D2" w:rsidR="125FD5DC">
        <w:rPr>
          <w:rFonts w:eastAsia="Arial" w:cs="Calibri"/>
          <w:rPrChange w:author="Katsumbe, Tatenda" w:date="2025-07-29T23:01:00Z" w:id="107">
            <w:rPr>
              <w:rFonts w:ascii="Arial" w:hAnsi="Arial" w:eastAsia="Arial" w:cs="Arial"/>
            </w:rPr>
          </w:rPrChange>
        </w:rPr>
        <w:t xml:space="preserve">status-oriented focus, </w:t>
      </w:r>
      <w:r w:rsidRPr="53CEA9D2" w:rsidR="221449AA">
        <w:rPr>
          <w:rFonts w:eastAsia="Arial" w:cs="Calibri"/>
          <w:rPrChange w:author="Katsumbe, Tatenda" w:date="2025-07-29T23:01:00Z" w:id="108">
            <w:rPr>
              <w:rFonts w:ascii="Arial" w:hAnsi="Arial" w:eastAsia="Arial" w:cs="Arial"/>
            </w:rPr>
          </w:rPrChange>
        </w:rPr>
        <w:t>rigidity in terms of structure</w:t>
      </w:r>
      <w:r w:rsidRPr="53CEA9D2" w:rsidR="7799878A">
        <w:rPr>
          <w:rFonts w:eastAsia="Arial" w:cs="Calibri"/>
          <w:rPrChange w:author="Katsumbe, Tatenda" w:date="2025-07-29T23:01:00Z" w:id="109">
            <w:rPr>
              <w:rFonts w:ascii="Arial" w:hAnsi="Arial" w:eastAsia="Arial" w:cs="Arial"/>
            </w:rPr>
          </w:rPrChange>
        </w:rPr>
        <w:t>,</w:t>
      </w:r>
      <w:r w:rsidRPr="53CEA9D2" w:rsidR="221449AA">
        <w:rPr>
          <w:rFonts w:eastAsia="Arial" w:cs="Calibri"/>
          <w:rPrChange w:author="Katsumbe, Tatenda" w:date="2025-07-29T23:01:00Z" w:id="110">
            <w:rPr>
              <w:rFonts w:ascii="Arial" w:hAnsi="Arial" w:eastAsia="Arial" w:cs="Arial"/>
            </w:rPr>
          </w:rPrChange>
        </w:rPr>
        <w:t xml:space="preserve"> and minimal focus on multisectoral integration, pragmatic learning, </w:t>
      </w:r>
      <w:r w:rsidRPr="53CEA9D2" w:rsidR="3C250A58">
        <w:rPr>
          <w:rFonts w:eastAsia="Arial" w:cs="Calibri"/>
          <w:rPrChange w:author="Katsumbe, Tatenda" w:date="2025-07-29T23:01:00Z" w:id="111">
            <w:rPr>
              <w:rFonts w:ascii="Arial" w:hAnsi="Arial" w:eastAsia="Arial" w:cs="Arial"/>
            </w:rPr>
          </w:rPrChange>
        </w:rPr>
        <w:t>and soft skills development</w:t>
      </w:r>
      <w:r w:rsidRPr="53CEA9D2" w:rsidR="11A0D9B4">
        <w:rPr>
          <w:rFonts w:eastAsia="Arial" w:cs="Calibri"/>
          <w:rPrChange w:author="Katsumbe, Tatenda" w:date="2025-07-29T23:01:00Z" w:id="112">
            <w:rPr>
              <w:rFonts w:ascii="Arial" w:hAnsi="Arial" w:eastAsia="Arial" w:cs="Arial"/>
            </w:rPr>
          </w:rPrChange>
        </w:rPr>
        <w:t xml:space="preserve"> </w:t>
      </w:r>
      <w:sdt>
        <w:sdtPr>
          <w:rPr>
            <w:rFonts w:eastAsia="Arial" w:cs="Calibri"/>
            <w:color w:val="000000"/>
          </w:rPr>
          <w:tag w:val="MENDELEY_CITATION_v3_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"/>
          <w:id w:val="-2117512824"/>
          <w:placeholder>
            <w:docPart w:val="DefaultPlaceholder_-1854013440"/>
          </w:placeholder>
        </w:sdtPr>
        <w:sdtContent>
          <w:r w:rsidRPr="00441CE0" w:rsidR="00441CE0">
            <w:rPr>
              <w:rFonts w:eastAsia="Arial" w:cs="Calibri"/>
              <w:color w:val="000000"/>
            </w:rPr>
            <w:t>(Weybrecht, 2022)</w:t>
          </w:r>
        </w:sdtContent>
      </w:sdt>
      <w:r w:rsidRPr="53CEA9D2">
        <w:rPr>
          <w:rFonts w:eastAsia="Arial" w:cs="Calibri"/>
          <w:rPrChange w:author="Katsumbe, Tatenda" w:date="2025-07-29T23:01:00Z" w:id="113">
            <w:rPr>
              <w:rFonts w:ascii="Arial" w:hAnsi="Arial" w:eastAsia="Arial" w:cs="Arial"/>
            </w:rPr>
          </w:rPrChange>
        </w:rPr>
        <w:t>.</w:t>
      </w:r>
      <w:r w:rsidRPr="53CEA9D2" w:rsidR="62E62946">
        <w:rPr>
          <w:rFonts w:eastAsia="Arial" w:cs="Calibri"/>
          <w:rPrChange w:author="Katsumbe, Tatenda" w:date="2025-07-29T23:01:00Z" w:id="114">
            <w:rPr>
              <w:rFonts w:ascii="Arial" w:hAnsi="Arial" w:eastAsia="Arial" w:cs="Arial"/>
            </w:rPr>
          </w:rPrChange>
        </w:rPr>
        <w:t xml:space="preserve"> </w:t>
      </w:r>
      <w:r w:rsidRPr="53CEA9D2" w:rsidR="154AA128">
        <w:rPr>
          <w:rFonts w:eastAsia="Arial" w:cs="Calibri"/>
          <w:rPrChange w:author="Katsumbe, Tatenda" w:date="2025-07-29T23:01:00Z" w:id="115">
            <w:rPr>
              <w:rFonts w:ascii="Arial" w:hAnsi="Arial" w:eastAsia="Arial" w:cs="Arial"/>
            </w:rPr>
          </w:rPrChange>
        </w:rPr>
        <w:t xml:space="preserve">Additionally, </w:t>
      </w:r>
      <w:r w:rsidRPr="53CEA9D2" w:rsidR="7799878A">
        <w:rPr>
          <w:rFonts w:eastAsia="Arial" w:cs="Calibri"/>
          <w:rPrChange w:author="Katsumbe, Tatenda" w:date="2025-07-29T23:01:00Z" w:id="116">
            <w:rPr>
              <w:rFonts w:ascii="Arial" w:hAnsi="Arial" w:eastAsia="Arial" w:cs="Arial"/>
            </w:rPr>
          </w:rPrChange>
        </w:rPr>
        <w:t xml:space="preserve">the </w:t>
      </w:r>
      <w:r w:rsidRPr="53CEA9D2" w:rsidR="33A0EB71">
        <w:rPr>
          <w:rFonts w:eastAsia="Arial" w:cs="Calibri"/>
          <w:rPrChange w:author="Katsumbe, Tatenda" w:date="2025-07-29T23:01:00Z" w:id="117">
            <w:rPr>
              <w:rFonts w:ascii="Arial" w:hAnsi="Arial" w:eastAsia="Arial" w:cs="Arial"/>
            </w:rPr>
          </w:rPrChange>
        </w:rPr>
        <w:t xml:space="preserve">majority of business schools research is focused on topics that are easily </w:t>
      </w:r>
      <w:r w:rsidRPr="53CEA9D2" w:rsidR="5C7F9D72">
        <w:rPr>
          <w:rFonts w:eastAsia="Arial" w:cs="Calibri"/>
          <w:rPrChange w:author="Katsumbe, Tatenda" w:date="2025-07-29T23:01:00Z" w:id="118">
            <w:rPr>
              <w:rFonts w:ascii="Arial" w:hAnsi="Arial" w:eastAsia="Arial" w:cs="Arial"/>
            </w:rPr>
          </w:rPrChange>
        </w:rPr>
        <w:t xml:space="preserve">and frequently </w:t>
      </w:r>
      <w:r w:rsidRPr="53CEA9D2" w:rsidR="33A0EB71">
        <w:rPr>
          <w:rFonts w:eastAsia="Arial" w:cs="Calibri"/>
          <w:rPrChange w:author="Katsumbe, Tatenda" w:date="2025-07-29T23:01:00Z" w:id="119">
            <w:rPr>
              <w:rFonts w:ascii="Arial" w:hAnsi="Arial" w:eastAsia="Arial" w:cs="Arial"/>
            </w:rPr>
          </w:rPrChange>
        </w:rPr>
        <w:t>publish</w:t>
      </w:r>
      <w:r w:rsidRPr="53CEA9D2" w:rsidR="38503093">
        <w:rPr>
          <w:rFonts w:eastAsia="Arial" w:cs="Calibri"/>
          <w:rPrChange w:author="Katsumbe, Tatenda" w:date="2025-07-29T23:01:00Z" w:id="120">
            <w:rPr>
              <w:rFonts w:ascii="Arial" w:hAnsi="Arial" w:eastAsia="Arial" w:cs="Arial"/>
            </w:rPr>
          </w:rPrChange>
        </w:rPr>
        <w:t>able</w:t>
      </w:r>
      <w:r w:rsidRPr="53CEA9D2" w:rsidR="33A0EB71">
        <w:rPr>
          <w:rFonts w:eastAsia="Arial" w:cs="Calibri"/>
          <w:rPrChange w:author="Katsumbe, Tatenda" w:date="2025-07-29T23:01:00Z" w:id="121">
            <w:rPr>
              <w:rFonts w:ascii="Arial" w:hAnsi="Arial" w:eastAsia="Arial" w:cs="Arial"/>
            </w:rPr>
          </w:rPrChange>
        </w:rPr>
        <w:t xml:space="preserve">, </w:t>
      </w:r>
      <w:r w:rsidRPr="53CEA9D2" w:rsidR="5C7F9D72">
        <w:rPr>
          <w:rFonts w:eastAsia="Arial" w:cs="Calibri"/>
          <w:rPrChange w:author="Katsumbe, Tatenda" w:date="2025-07-29T23:01:00Z" w:id="122">
            <w:rPr>
              <w:rFonts w:ascii="Arial" w:hAnsi="Arial" w:eastAsia="Arial" w:cs="Arial"/>
            </w:rPr>
          </w:rPrChange>
        </w:rPr>
        <w:t>in comparison to</w:t>
      </w:r>
      <w:r w:rsidRPr="53CEA9D2" w:rsidR="33A0EB71">
        <w:rPr>
          <w:rFonts w:eastAsia="Arial" w:cs="Calibri"/>
          <w:rPrChange w:author="Katsumbe, Tatenda" w:date="2025-07-29T23:01:00Z" w:id="123">
            <w:rPr>
              <w:rFonts w:ascii="Arial" w:hAnsi="Arial" w:eastAsia="Arial" w:cs="Arial"/>
            </w:rPr>
          </w:rPrChange>
        </w:rPr>
        <w:t xml:space="preserve"> </w:t>
      </w:r>
      <w:r w:rsidRPr="53CEA9D2" w:rsidR="61A117F0">
        <w:rPr>
          <w:rFonts w:eastAsia="Arial" w:cs="Calibri"/>
          <w:rPrChange w:author="Katsumbe, Tatenda" w:date="2025-07-29T23:01:00Z" w:id="124">
            <w:rPr>
              <w:rFonts w:ascii="Arial" w:hAnsi="Arial" w:eastAsia="Arial" w:cs="Arial"/>
            </w:rPr>
          </w:rPrChange>
        </w:rPr>
        <w:t xml:space="preserve">those topics that </w:t>
      </w:r>
      <w:r w:rsidRPr="53CEA9D2" w:rsidR="5C7F9D72">
        <w:rPr>
          <w:rFonts w:eastAsia="Arial" w:cs="Calibri"/>
          <w:rPrChange w:author="Katsumbe, Tatenda" w:date="2025-07-29T23:01:00Z" w:id="125">
            <w:rPr>
              <w:rFonts w:ascii="Arial" w:hAnsi="Arial" w:eastAsia="Arial" w:cs="Arial"/>
            </w:rPr>
          </w:rPrChange>
        </w:rPr>
        <w:t xml:space="preserve">are </w:t>
      </w:r>
      <w:r w:rsidRPr="53CEA9D2" w:rsidR="7D04095F">
        <w:rPr>
          <w:rFonts w:eastAsia="Arial" w:cs="Calibri"/>
          <w:rPrChange w:author="Katsumbe, Tatenda" w:date="2025-07-29T23:01:00Z" w:id="126">
            <w:rPr>
              <w:rFonts w:ascii="Arial" w:hAnsi="Arial" w:eastAsia="Arial" w:cs="Arial"/>
            </w:rPr>
          </w:rPrChange>
        </w:rPr>
        <w:t>valuable</w:t>
      </w:r>
      <w:r w:rsidRPr="53CEA9D2" w:rsidR="5C7F9D72">
        <w:rPr>
          <w:rFonts w:eastAsia="Arial" w:cs="Calibri"/>
          <w:rPrChange w:author="Katsumbe, Tatenda" w:date="2025-07-29T23:01:00Z" w:id="127">
            <w:rPr>
              <w:rFonts w:ascii="Arial" w:hAnsi="Arial" w:eastAsia="Arial" w:cs="Arial"/>
            </w:rPr>
          </w:rPrChange>
        </w:rPr>
        <w:t xml:space="preserve"> to</w:t>
      </w:r>
      <w:r w:rsidRPr="53CEA9D2" w:rsidR="1A5CA4DD">
        <w:rPr>
          <w:rFonts w:eastAsia="Arial" w:cs="Calibri"/>
          <w:rPrChange w:author="Katsumbe, Tatenda" w:date="2025-07-29T23:01:00Z" w:id="128">
            <w:rPr>
              <w:rFonts w:ascii="Arial" w:hAnsi="Arial" w:eastAsia="Arial" w:cs="Arial"/>
            </w:rPr>
          </w:rPrChange>
        </w:rPr>
        <w:t xml:space="preserve"> stakeholders</w:t>
      </w:r>
      <w:r w:rsidRPr="53CEA9D2" w:rsidR="7D04095F">
        <w:rPr>
          <w:rFonts w:eastAsia="Arial" w:cs="Calibri"/>
          <w:rPrChange w:author="Katsumbe, Tatenda" w:date="2025-07-29T23:01:00Z" w:id="129">
            <w:rPr>
              <w:rFonts w:ascii="Arial" w:hAnsi="Arial" w:eastAsia="Arial" w:cs="Arial"/>
            </w:rPr>
          </w:rPrChange>
        </w:rPr>
        <w:t xml:space="preserve">, thus igniting concerns </w:t>
      </w:r>
      <w:r w:rsidRPr="53CEA9D2" w:rsidR="355955D8">
        <w:rPr>
          <w:rFonts w:eastAsia="Arial" w:cs="Calibri"/>
          <w:rPrChange w:author="Katsumbe, Tatenda" w:date="2025-07-29T23:01:00Z" w:id="130">
            <w:rPr>
              <w:rFonts w:ascii="Arial" w:hAnsi="Arial" w:eastAsia="Arial" w:cs="Arial"/>
            </w:rPr>
          </w:rPrChange>
        </w:rPr>
        <w:t>about the actual value that the</w:t>
      </w:r>
      <w:r w:rsidRPr="53CEA9D2" w:rsidR="7581577D">
        <w:rPr>
          <w:rFonts w:eastAsia="Arial" w:cs="Calibri"/>
          <w:rPrChange w:author="Katsumbe, Tatenda" w:date="2025-07-29T23:01:00Z" w:id="131">
            <w:rPr>
              <w:rFonts w:ascii="Arial" w:hAnsi="Arial" w:eastAsia="Arial" w:cs="Arial"/>
            </w:rPr>
          </w:rPrChange>
        </w:rPr>
        <w:t>se research activities</w:t>
      </w:r>
      <w:r w:rsidRPr="53CEA9D2" w:rsidR="5B5144BE">
        <w:rPr>
          <w:rFonts w:eastAsia="Arial" w:cs="Calibri"/>
          <w:rPrChange w:author="Katsumbe, Tatenda" w:date="2025-07-29T23:01:00Z" w:id="132">
            <w:rPr>
              <w:rFonts w:ascii="Arial" w:hAnsi="Arial" w:eastAsia="Arial" w:cs="Arial"/>
            </w:rPr>
          </w:rPrChange>
        </w:rPr>
        <w:t xml:space="preserve"> bring to</w:t>
      </w:r>
      <w:r w:rsidRPr="53CEA9D2" w:rsidR="355955D8">
        <w:rPr>
          <w:rFonts w:eastAsia="Arial" w:cs="Calibri"/>
          <w:rPrChange w:author="Katsumbe, Tatenda" w:date="2025-07-29T23:01:00Z" w:id="133">
            <w:rPr>
              <w:rFonts w:ascii="Arial" w:hAnsi="Arial" w:eastAsia="Arial" w:cs="Arial"/>
            </w:rPr>
          </w:rPrChange>
        </w:rPr>
        <w:t xml:space="preserve"> business schools</w:t>
      </w:r>
      <w:r w:rsidRPr="53CEA9D2" w:rsidR="7581577D">
        <w:rPr>
          <w:rFonts w:eastAsia="Arial" w:cs="Calibri"/>
          <w:rPrChange w:author="Katsumbe, Tatenda" w:date="2025-07-29T23:01:00Z" w:id="134">
            <w:rPr>
              <w:rFonts w:ascii="Arial" w:hAnsi="Arial" w:eastAsia="Arial" w:cs="Arial"/>
            </w:rPr>
          </w:rPrChange>
        </w:rPr>
        <w:t xml:space="preserve">, let alone to the world of </w:t>
      </w:r>
      <w:r w:rsidRPr="53CEA9D2" w:rsidR="7581577D">
        <w:rPr>
          <w:rFonts w:eastAsia="Arial" w:cs="Calibri"/>
          <w:rPrChange w:author="Katsumbe, Tatenda" w:date="2025-07-29T23:01:00Z" w:id="135">
            <w:rPr>
              <w:rFonts w:ascii="Arial" w:hAnsi="Arial" w:eastAsia="Arial" w:cs="Arial"/>
            </w:rPr>
          </w:rPrChange>
        </w:rPr>
        <w:t>practice</w:t>
      </w:r>
      <w:r w:rsidRPr="53CEA9D2" w:rsidR="778C8378">
        <w:rPr>
          <w:rFonts w:eastAsia="Arial" w:cs="Calibri"/>
          <w:rPrChange w:author="Katsumbe, Tatenda" w:date="2025-07-29T23:01:00Z" w:id="136">
            <w:rPr>
              <w:rFonts w:ascii="Arial" w:hAnsi="Arial" w:eastAsia="Arial" w:cs="Arial"/>
            </w:rPr>
          </w:rPrChange>
        </w:rPr>
        <w:t xml:space="preserve"> at large</w:t>
      </w:r>
      <w:r w:rsidRPr="53CEA9D2" w:rsidR="1A5CA4DD">
        <w:rPr>
          <w:rFonts w:eastAsia="Arial" w:cs="Calibri"/>
          <w:rPrChange w:author="Katsumbe, Tatenda" w:date="2025-07-29T23:01:00Z" w:id="137">
            <w:rPr>
              <w:rFonts w:ascii="Arial" w:hAnsi="Arial" w:eastAsia="Arial" w:cs="Arial"/>
            </w:rPr>
          </w:rPrChange>
        </w:rPr>
        <w:t xml:space="preserve"> </w:t>
      </w:r>
      <w:sdt>
        <w:sdtPr>
          <w:rPr>
            <w:rFonts w:eastAsia="Arial" w:cs="Calibri"/>
            <w:color w:val="000000"/>
          </w:rPr>
          <w:tag w:val="MENDELEY_CITATION_v3_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"/>
          <w:id w:val="-1974439308"/>
          <w:placeholder>
            <w:docPart w:val="DefaultPlaceholder_-1854013440"/>
          </w:placeholder>
        </w:sdtPr>
        <w:sdtContent>
          <w:r w:rsidRPr="00441CE0" w:rsidR="00441CE0">
            <w:rPr>
              <w:rFonts w:eastAsia="Times New Roman"/>
              <w:color w:val="000000"/>
            </w:rPr>
            <w:t>(Kohli &amp; Haenlein, 2021)</w:t>
          </w:r>
        </w:sdtContent>
      </w:sdt>
      <w:r w:rsidRPr="53CEA9D2" w:rsidR="1A5CA4DD">
        <w:rPr>
          <w:rFonts w:eastAsia="Arial" w:cs="Calibri"/>
          <w:rPrChange w:author="Katsumbe, Tatenda" w:date="2025-07-29T23:01:00Z" w:id="138">
            <w:rPr>
              <w:rFonts w:ascii="Arial" w:hAnsi="Arial" w:eastAsia="Arial" w:cs="Arial"/>
            </w:rPr>
          </w:rPrChange>
        </w:rPr>
        <w:t xml:space="preserve">. </w:t>
      </w:r>
      <w:r w:rsidRPr="53CEA9D2" w:rsidR="3772903D">
        <w:rPr>
          <w:rFonts w:eastAsia="Arial" w:cs="Calibri"/>
          <w:rPrChange w:author="Katsumbe, Tatenda" w:date="2025-07-29T23:01:00Z" w:id="139">
            <w:rPr>
              <w:rFonts w:ascii="Arial" w:hAnsi="Arial" w:eastAsia="Arial" w:cs="Arial"/>
            </w:rPr>
          </w:rPrChange>
        </w:rPr>
        <w:t xml:space="preserve">Further, </w:t>
      </w:r>
      <w:r w:rsidRPr="53CEA9D2" w:rsidR="62E62946">
        <w:rPr>
          <w:rFonts w:eastAsia="Arial" w:cs="Calibri"/>
          <w:rPrChange w:author="Katsumbe, Tatenda" w:date="2025-07-29T23:01:00Z" w:id="140">
            <w:rPr>
              <w:rFonts w:ascii="Arial" w:hAnsi="Arial" w:eastAsia="Arial" w:cs="Arial"/>
            </w:rPr>
          </w:rPrChange>
        </w:rPr>
        <w:t>accrediting bodies for example,</w:t>
      </w:r>
      <w:r w:rsidRPr="53CEA9D2">
        <w:rPr>
          <w:rFonts w:eastAsia="Arial" w:cs="Calibri"/>
          <w:rPrChange w:author="Katsumbe, Tatenda" w:date="2025-07-29T23:01:00Z" w:id="141">
            <w:rPr>
              <w:rFonts w:ascii="Arial" w:hAnsi="Arial" w:eastAsia="Arial" w:cs="Arial"/>
            </w:rPr>
          </w:rPrChange>
        </w:rPr>
        <w:t xml:space="preserve"> Association to Advance Collegiate Schools of Business (AACSB) </w:t>
      </w:r>
      <w:r w:rsidRPr="53CEA9D2" w:rsidR="62E62946">
        <w:rPr>
          <w:rFonts w:eastAsia="Arial" w:cs="Calibri"/>
          <w:rPrChange w:author="Katsumbe, Tatenda" w:date="2025-07-29T23:01:00Z" w:id="142">
            <w:rPr>
              <w:rFonts w:ascii="Arial" w:hAnsi="Arial" w:eastAsia="Arial" w:cs="Arial"/>
            </w:rPr>
          </w:rPrChange>
        </w:rPr>
        <w:t>have directed increasing focus</w:t>
      </w:r>
      <w:r w:rsidRPr="53CEA9D2" w:rsidR="1D08D30C">
        <w:rPr>
          <w:rFonts w:eastAsia="Arial" w:cs="Calibri"/>
          <w:rPrChange w:author="Katsumbe, Tatenda" w:date="2025-07-29T23:01:00Z" w:id="143">
            <w:rPr>
              <w:rFonts w:ascii="Arial" w:hAnsi="Arial" w:eastAsia="Arial" w:cs="Arial"/>
            </w:rPr>
          </w:rPrChange>
        </w:rPr>
        <w:t xml:space="preserve"> on the need for business schools to embed </w:t>
      </w:r>
      <w:r w:rsidRPr="53CEA9D2" w:rsidR="07C97405">
        <w:rPr>
          <w:rFonts w:eastAsia="Arial" w:cs="Calibri"/>
          <w:rPrChange w:author="Katsumbe, Tatenda" w:date="2025-07-29T23:01:00Z" w:id="144">
            <w:rPr>
              <w:rFonts w:ascii="Arial" w:hAnsi="Arial" w:eastAsia="Arial" w:cs="Arial"/>
            </w:rPr>
          </w:rPrChange>
        </w:rPr>
        <w:t xml:space="preserve">and integrate </w:t>
      </w:r>
      <w:r w:rsidRPr="53CEA9D2" w:rsidR="1D08D30C">
        <w:rPr>
          <w:rFonts w:eastAsia="Arial" w:cs="Calibri"/>
          <w:rPrChange w:author="Katsumbe, Tatenda" w:date="2025-07-29T23:01:00Z" w:id="145">
            <w:rPr>
              <w:rFonts w:ascii="Arial" w:hAnsi="Arial" w:eastAsia="Arial" w:cs="Arial"/>
            </w:rPr>
          </w:rPrChange>
        </w:rPr>
        <w:t xml:space="preserve">the competencies that </w:t>
      </w:r>
      <w:r w:rsidRPr="53CEA9D2" w:rsidR="6D65DA1D">
        <w:rPr>
          <w:rFonts w:eastAsia="Arial" w:cs="Calibri"/>
          <w:rPrChange w:author="Katsumbe, Tatenda" w:date="2025-07-29T23:01:00Z" w:id="146">
            <w:rPr>
              <w:rFonts w:ascii="Arial" w:hAnsi="Arial" w:eastAsia="Arial" w:cs="Arial"/>
            </w:rPr>
          </w:rPrChange>
        </w:rPr>
        <w:t xml:space="preserve">have a strong affiliation towards </w:t>
      </w:r>
      <w:r w:rsidRPr="53CEA9D2" w:rsidR="5DCAF5FF">
        <w:rPr>
          <w:rFonts w:eastAsia="Arial" w:cs="Calibri"/>
          <w:rPrChange w:author="Katsumbe, Tatenda" w:date="2025-07-29T23:01:00Z" w:id="147">
            <w:rPr>
              <w:rFonts w:ascii="Arial" w:hAnsi="Arial" w:eastAsia="Arial" w:cs="Arial"/>
            </w:rPr>
          </w:rPrChange>
        </w:rPr>
        <w:t xml:space="preserve">research trends such as </w:t>
      </w:r>
      <w:r w:rsidRPr="53CEA9D2" w:rsidR="6D65DA1D">
        <w:rPr>
          <w:rFonts w:eastAsia="Arial" w:cs="Calibri"/>
          <w:rPrChange w:author="Katsumbe, Tatenda" w:date="2025-07-29T23:01:00Z" w:id="148">
            <w:rPr>
              <w:rFonts w:ascii="Arial" w:hAnsi="Arial" w:eastAsia="Arial" w:cs="Arial"/>
            </w:rPr>
          </w:rPrChange>
        </w:rPr>
        <w:t xml:space="preserve">information technology, </w:t>
      </w:r>
      <w:r w:rsidRPr="53CEA9D2" w:rsidR="5DCAF5FF">
        <w:rPr>
          <w:rFonts w:eastAsia="Arial" w:cs="Calibri"/>
          <w:rPrChange w:author="Katsumbe, Tatenda" w:date="2025-07-29T23:01:00Z" w:id="149">
            <w:rPr>
              <w:rFonts w:ascii="Arial" w:hAnsi="Arial" w:eastAsia="Arial" w:cs="Arial"/>
            </w:rPr>
          </w:rPrChange>
        </w:rPr>
        <w:t xml:space="preserve">digital transformation, </w:t>
      </w:r>
      <w:r w:rsidRPr="53CEA9D2" w:rsidR="493B4523">
        <w:rPr>
          <w:rFonts w:eastAsia="Arial" w:cs="Calibri"/>
          <w:rPrChange w:author="Katsumbe, Tatenda" w:date="2025-07-29T23:01:00Z" w:id="150">
            <w:rPr>
              <w:rFonts w:ascii="Arial" w:hAnsi="Arial" w:eastAsia="Arial" w:cs="Arial"/>
            </w:rPr>
          </w:rPrChange>
        </w:rPr>
        <w:t xml:space="preserve">sustainable development, </w:t>
      </w:r>
      <w:r w:rsidRPr="53CEA9D2" w:rsidR="6D65DA1D">
        <w:rPr>
          <w:rFonts w:eastAsia="Arial" w:cs="Calibri"/>
          <w:rPrChange w:author="Katsumbe, Tatenda" w:date="2025-07-29T23:01:00Z" w:id="151">
            <w:rPr>
              <w:rFonts w:ascii="Arial" w:hAnsi="Arial" w:eastAsia="Arial" w:cs="Arial"/>
            </w:rPr>
          </w:rPrChange>
        </w:rPr>
        <w:t xml:space="preserve">globalization, </w:t>
      </w:r>
      <w:r w:rsidRPr="53CEA9D2" w:rsidR="493B4523">
        <w:rPr>
          <w:rFonts w:eastAsia="Arial" w:cs="Calibri"/>
          <w:rPrChange w:author="Katsumbe, Tatenda" w:date="2025-07-29T23:01:00Z" w:id="152">
            <w:rPr>
              <w:rFonts w:ascii="Arial" w:hAnsi="Arial" w:eastAsia="Arial" w:cs="Arial"/>
            </w:rPr>
          </w:rPrChange>
        </w:rPr>
        <w:t>and environmental and social governance (ESG</w:t>
      </w:r>
      <w:r w:rsidRPr="53CEA9D2" w:rsidR="2735C538">
        <w:rPr>
          <w:rFonts w:eastAsia="Arial" w:cs="Calibri"/>
          <w:rPrChange w:author="Katsumbe, Tatenda" w:date="2025-07-29T23:01:00Z" w:id="153">
            <w:rPr>
              <w:rFonts w:ascii="Arial" w:hAnsi="Arial" w:eastAsia="Arial" w:cs="Arial"/>
            </w:rPr>
          </w:rPrChange>
        </w:rPr>
        <w:t>) within</w:t>
      </w:r>
      <w:r w:rsidRPr="53CEA9D2">
        <w:rPr>
          <w:rFonts w:eastAsia="Arial" w:cs="Calibri"/>
          <w:rPrChange w:author="Katsumbe, Tatenda" w:date="2025-07-29T23:01:00Z" w:id="154">
            <w:rPr>
              <w:rFonts w:ascii="Arial" w:hAnsi="Arial" w:eastAsia="Arial" w:cs="Arial"/>
            </w:rPr>
          </w:rPrChange>
        </w:rPr>
        <w:t xml:space="preserve"> their curricula </w:t>
      </w:r>
      <w:sdt>
        <w:sdtPr>
          <w:rPr>
            <w:rFonts w:eastAsia="Arial" w:cs="Calibri"/>
            <w:color w:val="000000"/>
          </w:rPr>
          <w:tag w:val="MENDELEY_CITATION_v3_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"/>
          <w:id w:val="1170370737"/>
          <w:placeholder>
            <w:docPart w:val="DefaultPlaceholder_-1854013440"/>
          </w:placeholder>
        </w:sdtPr>
        <w:sdtContent>
          <w:r w:rsidRPr="00441CE0" w:rsidR="00441CE0">
            <w:rPr>
              <w:rFonts w:eastAsia="Arial" w:cs="Calibri"/>
              <w:color w:val="000000"/>
            </w:rPr>
            <w:t>(Schrage et al., 2025)</w:t>
          </w:r>
        </w:sdtContent>
      </w:sdt>
      <w:r w:rsidRPr="53CEA9D2">
        <w:rPr>
          <w:rFonts w:eastAsia="Arial" w:cs="Calibri"/>
          <w:rPrChange w:author="Katsumbe, Tatenda" w:date="2025-07-29T23:01:00Z" w:id="155">
            <w:rPr>
              <w:rFonts w:ascii="Arial" w:hAnsi="Arial" w:eastAsia="Arial" w:cs="Arial"/>
            </w:rPr>
          </w:rPrChange>
        </w:rPr>
        <w:t xml:space="preserve">. </w:t>
      </w:r>
      <w:r w:rsidRPr="53CEA9D2" w:rsidR="2576780D">
        <w:rPr>
          <w:rFonts w:eastAsia="Arial" w:cs="Calibri"/>
          <w:rPrChange w:author="Katsumbe, Tatenda" w:date="2025-07-29T23:01:00Z" w:id="156">
            <w:rPr>
              <w:rFonts w:ascii="Arial" w:hAnsi="Arial" w:eastAsia="Arial" w:cs="Arial"/>
            </w:rPr>
          </w:rPrChange>
        </w:rPr>
        <w:t>This therefore means that c</w:t>
      </w:r>
      <w:r w:rsidRPr="53CEA9D2" w:rsidR="5E77080A">
        <w:rPr>
          <w:rFonts w:eastAsia="Arial" w:cs="Calibri"/>
          <w:lang w:val="en-US"/>
          <w:rPrChange w:author="Katsumbe, Tatenda" w:date="2025-07-29T23:01:00Z" w:id="157">
            <w:rPr>
              <w:rFonts w:ascii="Arial" w:hAnsi="Arial" w:eastAsia="Arial" w:cs="Arial"/>
              <w:lang w:val="en-US"/>
            </w:rPr>
          </w:rPrChange>
        </w:rPr>
        <w:t>urriculum contemporizing and diversification for optimal teaching and research must therefore be cen</w:t>
      </w:r>
      <w:r w:rsidRPr="53CEA9D2" w:rsidR="2576780D">
        <w:rPr>
          <w:rFonts w:eastAsia="Arial" w:cs="Calibri"/>
          <w:lang w:val="en-US"/>
          <w:rPrChange w:author="Katsumbe, Tatenda" w:date="2025-07-29T23:01:00Z" w:id="158">
            <w:rPr>
              <w:rFonts w:ascii="Arial" w:hAnsi="Arial" w:eastAsia="Arial" w:cs="Arial"/>
              <w:lang w:val="en-US"/>
            </w:rPr>
          </w:rPrChange>
        </w:rPr>
        <w:t xml:space="preserve">tral to the strategy of business schools, </w:t>
      </w:r>
      <w:r w:rsidRPr="53CEA9D2" w:rsidR="5E77080A">
        <w:rPr>
          <w:rFonts w:eastAsia="Arial" w:cs="Calibri"/>
          <w:lang w:val="en-US"/>
          <w:rPrChange w:author="Katsumbe, Tatenda" w:date="2025-07-29T23:01:00Z" w:id="159">
            <w:rPr>
              <w:rFonts w:ascii="Arial" w:hAnsi="Arial" w:eastAsia="Arial" w:cs="Arial"/>
              <w:lang w:val="en-US"/>
            </w:rPr>
          </w:rPrChange>
        </w:rPr>
        <w:t>towards preparing future business leaders, and overall, the optimal fulfilment of the role and mandate of business schools</w:t>
      </w:r>
      <w:r w:rsidRPr="53CEA9D2" w:rsidR="015A8C81">
        <w:rPr>
          <w:rFonts w:eastAsia="Arial" w:cs="Calibri"/>
          <w:lang w:val="en-US"/>
          <w:rPrChange w:author="Katsumbe, Tatenda" w:date="2025-07-29T23:01:00Z" w:id="160">
            <w:rPr>
              <w:rFonts w:ascii="Arial" w:hAnsi="Arial" w:eastAsia="Arial" w:cs="Arial"/>
              <w:lang w:val="en-US"/>
            </w:rPr>
          </w:rPrChange>
        </w:rPr>
        <w:t xml:space="preserve"> </w:t>
      </w:r>
      <w:sdt>
        <w:sdtPr>
          <w:rPr>
            <w:rFonts w:eastAsia="Arial" w:cs="Calibri"/>
            <w:color w:val="000000"/>
            <w:lang w:val="en-US"/>
          </w:rPr>
          <w:tag w:val="MENDELEY_CITATION_v3_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"/>
          <w:id w:val="-1156844691"/>
          <w:placeholder>
            <w:docPart w:val="DefaultPlaceholder_-1854013440"/>
          </w:placeholder>
        </w:sdtPr>
        <w:sdtContent>
          <w:r w:rsidRPr="00441CE0" w:rsidR="00441CE0">
            <w:rPr>
              <w:rFonts w:eastAsia="Times New Roman"/>
              <w:color w:val="000000"/>
            </w:rPr>
            <w:t>(Thind &amp; Yakavenka, 2023)</w:t>
          </w:r>
        </w:sdtContent>
      </w:sdt>
      <w:r w:rsidRPr="53CEA9D2" w:rsidR="5E77080A">
        <w:rPr>
          <w:rFonts w:eastAsia="Arial" w:cs="Calibri"/>
          <w:lang w:val="en-US"/>
          <w:rPrChange w:author="Katsumbe, Tatenda" w:date="2025-07-29T23:01:00Z" w:id="161">
            <w:rPr>
              <w:rFonts w:ascii="Arial" w:hAnsi="Arial" w:eastAsia="Arial" w:cs="Arial"/>
              <w:lang w:val="en-US"/>
            </w:rPr>
          </w:rPrChange>
        </w:rPr>
        <w:t xml:space="preserve">. </w:t>
      </w:r>
      <w:r w:rsidRPr="53CEA9D2" w:rsidR="0DCA7E4C">
        <w:rPr>
          <w:rFonts w:eastAsia="Arial" w:cs="Calibri"/>
          <w:rPrChange w:author="Katsumbe, Tatenda" w:date="2025-07-29T23:01:00Z" w:id="162">
            <w:rPr>
              <w:rFonts w:ascii="Arial" w:hAnsi="Arial" w:eastAsia="Arial" w:cs="Arial"/>
            </w:rPr>
          </w:rPrChange>
        </w:rPr>
        <w:t xml:space="preserve">Emanating from the on-going </w:t>
      </w:r>
      <w:r w:rsidRPr="53CEA9D2" w:rsidR="3F2403BA">
        <w:rPr>
          <w:rFonts w:eastAsia="Arial" w:cs="Calibri"/>
          <w:rPrChange w:author="Katsumbe, Tatenda" w:date="2025-07-29T23:01:00Z" w:id="163">
            <w:rPr>
              <w:rFonts w:ascii="Arial" w:hAnsi="Arial" w:eastAsia="Arial" w:cs="Arial"/>
            </w:rPr>
          </w:rPrChange>
        </w:rPr>
        <w:t xml:space="preserve">scrutiny surrounding business schools regarding their operations, teaching, and legitimacy, there is a greater need for business schools </w:t>
      </w:r>
      <w:r w:rsidRPr="53CEA9D2" w:rsidR="159CB0D1">
        <w:rPr>
          <w:rFonts w:eastAsia="Arial" w:cs="Calibri"/>
          <w:rPrChange w:author="Katsumbe, Tatenda" w:date="2025-07-29T23:01:00Z" w:id="164">
            <w:rPr>
              <w:rFonts w:ascii="Arial" w:hAnsi="Arial" w:eastAsia="Arial" w:cs="Arial"/>
            </w:rPr>
          </w:rPrChange>
        </w:rPr>
        <w:t xml:space="preserve">to </w:t>
      </w:r>
      <w:r w:rsidRPr="53CEA9D2" w:rsidR="074C43A5">
        <w:rPr>
          <w:rFonts w:eastAsia="Arial" w:cs="Calibri"/>
          <w:rPrChange w:author="Katsumbe, Tatenda" w:date="2025-07-29T23:01:00Z" w:id="165">
            <w:rPr>
              <w:rFonts w:ascii="Arial" w:hAnsi="Arial" w:eastAsia="Arial" w:cs="Arial"/>
            </w:rPr>
          </w:rPrChange>
        </w:rPr>
        <w:t xml:space="preserve">continuously </w:t>
      </w:r>
      <w:r w:rsidRPr="53CEA9D2" w:rsidR="786F2696">
        <w:rPr>
          <w:rFonts w:eastAsia="Arial" w:cs="Calibri"/>
          <w:rPrChange w:author="Katsumbe, Tatenda" w:date="2025-07-29T23:01:00Z" w:id="166">
            <w:rPr>
              <w:rFonts w:ascii="Arial" w:hAnsi="Arial" w:eastAsia="Arial" w:cs="Arial"/>
            </w:rPr>
          </w:rPrChange>
        </w:rPr>
        <w:t xml:space="preserve">monitor and </w:t>
      </w:r>
      <w:r w:rsidRPr="53CEA9D2" w:rsidR="074C43A5">
        <w:rPr>
          <w:rFonts w:eastAsia="Arial" w:cs="Calibri"/>
          <w:rPrChange w:author="Katsumbe, Tatenda" w:date="2025-07-29T23:01:00Z" w:id="167">
            <w:rPr>
              <w:rFonts w:ascii="Arial" w:hAnsi="Arial" w:eastAsia="Arial" w:cs="Arial"/>
            </w:rPr>
          </w:rPrChange>
        </w:rPr>
        <w:t>be knowledge</w:t>
      </w:r>
      <w:r w:rsidRPr="53CEA9D2" w:rsidR="3CC888E2">
        <w:rPr>
          <w:rFonts w:eastAsia="Arial" w:cs="Calibri"/>
          <w:rPrChange w:author="Katsumbe, Tatenda" w:date="2025-07-29T23:01:00Z" w:id="168">
            <w:rPr>
              <w:rFonts w:ascii="Arial" w:hAnsi="Arial" w:eastAsia="Arial" w:cs="Arial"/>
            </w:rPr>
          </w:rPrChange>
        </w:rPr>
        <w:t>able</w:t>
      </w:r>
      <w:r w:rsidRPr="53CEA9D2" w:rsidR="074C43A5">
        <w:rPr>
          <w:rFonts w:eastAsia="Arial" w:cs="Calibri"/>
          <w:rPrChange w:author="Katsumbe, Tatenda" w:date="2025-07-29T23:01:00Z" w:id="169">
            <w:rPr>
              <w:rFonts w:ascii="Arial" w:hAnsi="Arial" w:eastAsia="Arial" w:cs="Arial"/>
            </w:rPr>
          </w:rPrChange>
        </w:rPr>
        <w:t xml:space="preserve"> about </w:t>
      </w:r>
      <w:r w:rsidRPr="53CEA9D2" w:rsidR="670F210C">
        <w:rPr>
          <w:rFonts w:eastAsia="Arial" w:cs="Calibri"/>
          <w:rPrChange w:author="Katsumbe, Tatenda" w:date="2025-07-29T23:01:00Z" w:id="170">
            <w:rPr>
              <w:rFonts w:ascii="Arial" w:hAnsi="Arial" w:eastAsia="Arial" w:cs="Arial"/>
            </w:rPr>
          </w:rPrChange>
        </w:rPr>
        <w:t xml:space="preserve">evolutionary trends, </w:t>
      </w:r>
      <w:r w:rsidRPr="53CEA9D2" w:rsidR="2D0AF90A">
        <w:rPr>
          <w:rFonts w:eastAsia="Arial" w:cs="Calibri"/>
          <w:rPrChange w:author="Katsumbe, Tatenda" w:date="2025-07-29T23:01:00Z" w:id="171">
            <w:rPr>
              <w:rFonts w:ascii="Arial" w:hAnsi="Arial" w:eastAsia="Arial" w:cs="Arial"/>
            </w:rPr>
          </w:rPrChange>
        </w:rPr>
        <w:t>vis-à-vis</w:t>
      </w:r>
      <w:r w:rsidRPr="53CEA9D2" w:rsidR="3CC888E2">
        <w:rPr>
          <w:rFonts w:eastAsia="Arial" w:cs="Calibri"/>
          <w:rPrChange w:author="Katsumbe, Tatenda" w:date="2025-07-29T23:01:00Z" w:id="172">
            <w:rPr>
              <w:rFonts w:ascii="Arial" w:hAnsi="Arial" w:eastAsia="Arial" w:cs="Arial"/>
            </w:rPr>
          </w:rPrChange>
        </w:rPr>
        <w:t xml:space="preserve"> global best practices</w:t>
      </w:r>
      <w:r w:rsidRPr="53CEA9D2" w:rsidR="56971080">
        <w:rPr>
          <w:rFonts w:eastAsia="Arial" w:cs="Calibri"/>
          <w:rPrChange w:author="Katsumbe, Tatenda" w:date="2025-07-29T23:01:00Z" w:id="173">
            <w:rPr>
              <w:rFonts w:ascii="Arial" w:hAnsi="Arial" w:eastAsia="Arial" w:cs="Arial"/>
            </w:rPr>
          </w:rPrChange>
        </w:rPr>
        <w:t xml:space="preserve"> </w:t>
      </w:r>
      <w:sdt>
        <w:sdtPr>
          <w:rPr>
            <w:rFonts w:eastAsia="Arial" w:cs="Calibri"/>
            <w:color w:val="000000"/>
          </w:rPr>
          <w:tag w:val="MENDELEY_CITATION_v3_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"/>
          <w:id w:val="280610215"/>
          <w:placeholder>
            <w:docPart w:val="DefaultPlaceholder_-1854013440"/>
          </w:placeholder>
        </w:sdtPr>
        <w:sdtContent>
          <w:r w:rsidRPr="00441CE0" w:rsidR="00441CE0">
            <w:rPr>
              <w:rFonts w:eastAsia="Arial" w:cs="Calibri"/>
              <w:color w:val="000000"/>
            </w:rPr>
            <w:t>(Sziegat, 2021)</w:t>
          </w:r>
        </w:sdtContent>
      </w:sdt>
      <w:r w:rsidRPr="53CEA9D2" w:rsidR="2D0AF90A">
        <w:rPr>
          <w:rFonts w:eastAsia="Arial" w:cs="Calibri"/>
          <w:rPrChange w:author="Katsumbe, Tatenda" w:date="2025-07-29T23:01:00Z" w:id="174">
            <w:rPr>
              <w:rFonts w:ascii="Arial" w:hAnsi="Arial" w:eastAsia="Arial" w:cs="Arial"/>
            </w:rPr>
          </w:rPrChange>
        </w:rPr>
        <w:t xml:space="preserve">. Further, there is need for business schools to </w:t>
      </w:r>
      <w:r w:rsidRPr="53CEA9D2" w:rsidR="52B8061E">
        <w:rPr>
          <w:rFonts w:eastAsia="Arial" w:cs="Calibri"/>
          <w:rPrChange w:author="Katsumbe, Tatenda" w:date="2025-07-29T23:01:00Z" w:id="175">
            <w:rPr>
              <w:rFonts w:ascii="Arial" w:hAnsi="Arial" w:eastAsia="Arial" w:cs="Arial"/>
            </w:rPr>
          </w:rPrChange>
        </w:rPr>
        <w:t xml:space="preserve">constantly endeavour to </w:t>
      </w:r>
      <w:r w:rsidRPr="53CEA9D2" w:rsidR="2D0AF90A">
        <w:rPr>
          <w:rFonts w:eastAsia="Arial" w:cs="Calibri"/>
          <w:rPrChange w:author="Katsumbe, Tatenda" w:date="2025-07-29T23:01:00Z" w:id="176">
            <w:rPr>
              <w:rFonts w:ascii="Arial" w:hAnsi="Arial" w:eastAsia="Arial" w:cs="Arial"/>
            </w:rPr>
          </w:rPrChange>
        </w:rPr>
        <w:t xml:space="preserve">leverage </w:t>
      </w:r>
      <w:r w:rsidRPr="53CEA9D2" w:rsidR="61D814C2">
        <w:rPr>
          <w:rFonts w:eastAsia="Arial" w:cs="Calibri"/>
          <w:rPrChange w:author="Katsumbe, Tatenda" w:date="2025-07-29T23:01:00Z" w:id="177">
            <w:rPr>
              <w:rFonts w:ascii="Arial" w:hAnsi="Arial" w:eastAsia="Arial" w:cs="Arial"/>
            </w:rPr>
          </w:rPrChange>
        </w:rPr>
        <w:t>and embed</w:t>
      </w:r>
      <w:r w:rsidRPr="53CEA9D2" w:rsidR="1CDE0009">
        <w:rPr>
          <w:rFonts w:eastAsia="Arial" w:cs="Calibri"/>
          <w:rPrChange w:author="Katsumbe, Tatenda" w:date="2025-07-29T23:01:00Z" w:id="178">
            <w:rPr>
              <w:rFonts w:ascii="Arial" w:hAnsi="Arial" w:eastAsia="Arial" w:cs="Arial"/>
            </w:rPr>
          </w:rPrChange>
        </w:rPr>
        <w:t xml:space="preserve"> </w:t>
      </w:r>
      <w:r w:rsidRPr="53CEA9D2" w:rsidR="61D814C2">
        <w:rPr>
          <w:rFonts w:eastAsia="Arial" w:cs="Calibri"/>
          <w:rPrChange w:author="Katsumbe, Tatenda" w:date="2025-07-29T23:01:00Z" w:id="179">
            <w:rPr>
              <w:rFonts w:ascii="Arial" w:hAnsi="Arial" w:eastAsia="Arial" w:cs="Arial"/>
            </w:rPr>
          </w:rPrChange>
        </w:rPr>
        <w:t xml:space="preserve">real-time </w:t>
      </w:r>
      <w:r w:rsidRPr="53CEA9D2" w:rsidR="5250B5B9">
        <w:rPr>
          <w:rFonts w:eastAsia="Arial" w:cs="Calibri"/>
          <w:rPrChange w:author="Katsumbe, Tatenda" w:date="2025-07-29T23:01:00Z" w:id="180">
            <w:rPr>
              <w:rFonts w:ascii="Arial" w:hAnsi="Arial" w:eastAsia="Arial" w:cs="Arial"/>
            </w:rPr>
          </w:rPrChange>
        </w:rPr>
        <w:t xml:space="preserve">data-driven </w:t>
      </w:r>
      <w:r w:rsidRPr="53CEA9D2" w:rsidR="1CDE0009">
        <w:rPr>
          <w:rFonts w:eastAsia="Arial" w:cs="Calibri"/>
          <w:rPrChange w:author="Katsumbe, Tatenda" w:date="2025-07-29T23:01:00Z" w:id="181">
            <w:rPr>
              <w:rFonts w:ascii="Arial" w:hAnsi="Arial" w:eastAsia="Arial" w:cs="Arial"/>
            </w:rPr>
          </w:rPrChange>
        </w:rPr>
        <w:t xml:space="preserve">insights emanating from global best practices together with their business strategies towards maintaining </w:t>
      </w:r>
      <w:r w:rsidRPr="53CEA9D2" w:rsidR="670F210C">
        <w:rPr>
          <w:rFonts w:eastAsia="Arial" w:cs="Calibri"/>
          <w:rPrChange w:author="Katsumbe, Tatenda" w:date="2025-07-29T23:01:00Z" w:id="182">
            <w:rPr>
              <w:rFonts w:ascii="Arial" w:hAnsi="Arial" w:eastAsia="Arial" w:cs="Arial"/>
            </w:rPr>
          </w:rPrChange>
        </w:rPr>
        <w:t xml:space="preserve">competitive </w:t>
      </w:r>
      <w:r w:rsidRPr="53CEA9D2" w:rsidR="1CDE0009">
        <w:rPr>
          <w:rFonts w:eastAsia="Arial" w:cs="Calibri"/>
          <w:rPrChange w:author="Katsumbe, Tatenda" w:date="2025-07-29T23:01:00Z" w:id="183">
            <w:rPr>
              <w:rFonts w:ascii="Arial" w:hAnsi="Arial" w:eastAsia="Arial" w:cs="Arial"/>
            </w:rPr>
          </w:rPrChange>
        </w:rPr>
        <w:t xml:space="preserve">relevance and </w:t>
      </w:r>
      <w:r w:rsidRPr="53CEA9D2" w:rsidR="585F3B5B">
        <w:rPr>
          <w:rFonts w:eastAsia="Arial" w:cs="Calibri"/>
          <w:rPrChange w:author="Katsumbe, Tatenda" w:date="2025-07-29T23:01:00Z" w:id="184">
            <w:rPr>
              <w:rFonts w:ascii="Arial" w:hAnsi="Arial" w:eastAsia="Arial" w:cs="Arial"/>
            </w:rPr>
          </w:rPrChange>
        </w:rPr>
        <w:t xml:space="preserve">rigor </w:t>
      </w:r>
      <w:sdt>
        <w:sdtPr>
          <w:rPr>
            <w:rFonts w:eastAsia="Arial" w:cs="Calibri"/>
            <w:color w:val="000000"/>
          </w:rPr>
          <w:tag w:val="MENDELEY_CITATION_v3_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"/>
          <w:id w:val="2046012072"/>
          <w:placeholder>
            <w:docPart w:val="DefaultPlaceholder_-1854013440"/>
          </w:placeholder>
        </w:sdtPr>
        <w:sdtContent>
          <w:r w:rsidRPr="00441CE0" w:rsidR="00441CE0">
            <w:rPr>
              <w:rFonts w:eastAsia="Arial" w:cs="Calibri"/>
              <w:color w:val="000000"/>
            </w:rPr>
            <w:t>(Randerson, 2023)</w:t>
          </w:r>
        </w:sdtContent>
      </w:sdt>
      <w:r w:rsidRPr="53CEA9D2" w:rsidR="1CDE0009">
        <w:rPr>
          <w:rFonts w:eastAsia="Arial" w:cs="Calibri"/>
          <w:rPrChange w:author="Katsumbe, Tatenda" w:date="2025-07-29T23:01:00Z" w:id="185">
            <w:rPr>
              <w:rFonts w:ascii="Arial" w:hAnsi="Arial" w:eastAsia="Arial" w:cs="Arial"/>
            </w:rPr>
          </w:rPrChange>
        </w:rPr>
        <w:t>.</w:t>
      </w:r>
      <w:r w:rsidRPr="53CEA9D2" w:rsidR="1B83C5FC">
        <w:rPr>
          <w:rFonts w:eastAsia="Arial" w:cs="Calibri"/>
          <w:rPrChange w:author="Katsumbe, Tatenda" w:date="2025-07-29T23:01:00Z" w:id="186">
            <w:rPr>
              <w:rFonts w:ascii="Arial" w:hAnsi="Arial" w:eastAsia="Arial" w:cs="Arial"/>
            </w:rPr>
          </w:rPrChange>
        </w:rPr>
        <w:t xml:space="preserve"> </w:t>
      </w:r>
    </w:p>
    <w:p w:rsidRPr="0073786E" w:rsidR="006174FE" w:rsidP="5CBBF533" w:rsidRDefault="006174FE" w14:paraId="1F0FBBD5" w14:textId="77777777">
      <w:pPr>
        <w:spacing w:after="160"/>
        <w:rPr>
          <w:rFonts w:eastAsia="Arial" w:cs="Calibri"/>
          <w:rPrChange w:author="Katsumbe, Tatenda" w:date="2025-07-29T23:01:00Z" w16du:dateUtc="2025-07-29T21:01:00Z" w:id="187">
            <w:rPr>
              <w:rFonts w:ascii="Arial" w:hAnsi="Arial" w:eastAsia="Arial" w:cs="Arial"/>
            </w:rPr>
          </w:rPrChange>
        </w:rPr>
      </w:pPr>
    </w:p>
    <w:p w:rsidRPr="0073786E" w:rsidR="00E93060" w:rsidP="5CBBF533" w:rsidRDefault="001F3CE8" w14:paraId="5E7E2520" w14:textId="0194BAB8">
      <w:pPr>
        <w:rPr>
          <w:rFonts w:eastAsia="Arial" w:cs="Calibri"/>
          <w:lang w:val="en-US"/>
          <w:rPrChange w:author="Katsumbe, Tatenda" w:date="2025-07-29T23:01:00Z" w16du:dateUtc="2025-07-29T21:01:00Z" w:id="188">
            <w:rPr>
              <w:rFonts w:ascii="Arial" w:hAnsi="Arial" w:eastAsia="Arial" w:cs="Arial"/>
              <w:lang w:val="en-US"/>
            </w:rPr>
          </w:rPrChange>
        </w:rPr>
      </w:pPr>
      <w:r w:rsidRPr="0073786E">
        <w:rPr>
          <w:rFonts w:eastAsia="Arial" w:cs="Calibri"/>
          <w:rPrChange w:author="Katsumbe, Tatenda" w:date="2025-07-29T23:01:00Z" w16du:dateUtc="2025-07-29T21:01:00Z" w:id="189">
            <w:rPr>
              <w:rFonts w:ascii="Arial" w:hAnsi="Arial" w:eastAsia="Arial" w:cs="Arial"/>
            </w:rPr>
          </w:rPrChange>
        </w:rPr>
        <w:t>The</w:t>
      </w:r>
      <w:r w:rsidRPr="0073786E" w:rsidR="0068279F">
        <w:rPr>
          <w:rFonts w:eastAsia="Arial" w:cs="Calibri"/>
          <w:rPrChange w:author="Katsumbe, Tatenda" w:date="2025-07-29T23:01:00Z" w16du:dateUtc="2025-07-29T21:01:00Z" w:id="190">
            <w:rPr>
              <w:rFonts w:ascii="Arial" w:hAnsi="Arial" w:eastAsia="Arial" w:cs="Arial"/>
            </w:rPr>
          </w:rPrChange>
        </w:rPr>
        <w:t xml:space="preserve"> data driven insights must be cognisant of the </w:t>
      </w:r>
      <w:r w:rsidRPr="0073786E" w:rsidR="00131324">
        <w:rPr>
          <w:rFonts w:eastAsia="Arial" w:cs="Calibri"/>
          <w:rPrChange w:author="Katsumbe, Tatenda" w:date="2025-07-29T23:01:00Z" w16du:dateUtc="2025-07-29T21:01:00Z" w:id="191">
            <w:rPr>
              <w:rFonts w:ascii="Arial" w:hAnsi="Arial" w:eastAsia="Arial" w:cs="Arial"/>
            </w:rPr>
          </w:rPrChange>
        </w:rPr>
        <w:t>diverse</w:t>
      </w:r>
      <w:r w:rsidRPr="0073786E" w:rsidR="0068279F">
        <w:rPr>
          <w:rFonts w:eastAsia="Arial" w:cs="Calibri"/>
          <w:rPrChange w:author="Katsumbe, Tatenda" w:date="2025-07-29T23:01:00Z" w16du:dateUtc="2025-07-29T21:01:00Z" w:id="192">
            <w:rPr>
              <w:rFonts w:ascii="Arial" w:hAnsi="Arial" w:eastAsia="Arial" w:cs="Arial"/>
            </w:rPr>
          </w:rPrChange>
        </w:rPr>
        <w:t xml:space="preserve"> </w:t>
      </w:r>
      <w:r w:rsidRPr="0073786E" w:rsidR="002A059C">
        <w:rPr>
          <w:rFonts w:eastAsia="Arial" w:cs="Calibri"/>
          <w:rPrChange w:author="Katsumbe, Tatenda" w:date="2025-07-29T23:01:00Z" w16du:dateUtc="2025-07-29T21:01:00Z" w:id="193">
            <w:rPr>
              <w:rFonts w:ascii="Arial" w:hAnsi="Arial" w:eastAsia="Arial" w:cs="Arial"/>
            </w:rPr>
          </w:rPrChange>
        </w:rPr>
        <w:t>considerations that</w:t>
      </w:r>
      <w:r w:rsidRPr="0073786E" w:rsidR="0068279F">
        <w:rPr>
          <w:rFonts w:eastAsia="Arial" w:cs="Calibri"/>
          <w:rPrChange w:author="Katsumbe, Tatenda" w:date="2025-07-29T23:01:00Z" w16du:dateUtc="2025-07-29T21:01:00Z" w:id="194">
            <w:rPr>
              <w:rFonts w:ascii="Arial" w:hAnsi="Arial" w:eastAsia="Arial" w:cs="Arial"/>
            </w:rPr>
          </w:rPrChange>
        </w:rPr>
        <w:t xml:space="preserve"> influence </w:t>
      </w:r>
      <w:r w:rsidRPr="0073786E" w:rsidR="002A059C">
        <w:rPr>
          <w:rFonts w:eastAsia="Arial" w:cs="Calibri"/>
          <w:rPrChange w:author="Katsumbe, Tatenda" w:date="2025-07-29T23:01:00Z" w16du:dateUtc="2025-07-29T21:01:00Z" w:id="195">
            <w:rPr>
              <w:rFonts w:ascii="Arial" w:hAnsi="Arial" w:eastAsia="Arial" w:cs="Arial"/>
            </w:rPr>
          </w:rPrChange>
        </w:rPr>
        <w:t>business school operations holistically.</w:t>
      </w:r>
      <w:r w:rsidRPr="0073786E" w:rsidR="006174FE">
        <w:rPr>
          <w:rFonts w:eastAsia="Arial" w:cs="Calibri"/>
          <w:lang w:val="en-US"/>
          <w:rPrChange w:author="Katsumbe, Tatenda" w:date="2025-07-29T23:01:00Z" w16du:dateUtc="2025-07-29T21:01:00Z" w:id="196">
            <w:rPr>
              <w:rFonts w:ascii="Arial" w:hAnsi="Arial" w:eastAsia="Arial" w:cs="Arial"/>
              <w:lang w:val="en-US"/>
            </w:rPr>
          </w:rPrChange>
        </w:rPr>
        <w:t xml:space="preserve"> </w:t>
      </w:r>
      <w:r w:rsidRPr="0073786E" w:rsidR="00657B9C">
        <w:rPr>
          <w:rFonts w:eastAsia="Arial" w:cs="Calibri"/>
          <w:lang w:val="en-US"/>
          <w:rPrChange w:author="Katsumbe, Tatenda" w:date="2025-07-29T23:01:00Z" w16du:dateUtc="2025-07-29T21:01:00Z" w:id="197">
            <w:rPr>
              <w:rFonts w:ascii="Arial" w:hAnsi="Arial" w:eastAsia="Arial" w:cs="Arial"/>
              <w:lang w:val="en-US"/>
            </w:rPr>
          </w:rPrChange>
        </w:rPr>
        <w:t>However, the present c</w:t>
      </w:r>
      <w:r w:rsidRPr="0073786E" w:rsidR="00B52DA2">
        <w:rPr>
          <w:rFonts w:eastAsia="Arial" w:cs="Calibri"/>
          <w:lang w:val="en-US"/>
          <w:rPrChange w:author="Katsumbe, Tatenda" w:date="2025-07-29T23:01:00Z" w16du:dateUtc="2025-07-29T21:01:00Z" w:id="198">
            <w:rPr>
              <w:rFonts w:ascii="Arial" w:hAnsi="Arial" w:eastAsia="Arial" w:cs="Arial"/>
              <w:lang w:val="en-US"/>
            </w:rPr>
          </w:rPrChange>
        </w:rPr>
        <w:t xml:space="preserve">onundrum is how to </w:t>
      </w:r>
      <w:r w:rsidRPr="0073786E" w:rsidR="00540694">
        <w:rPr>
          <w:rFonts w:eastAsia="Arial" w:cs="Calibri"/>
          <w:lang w:val="en-US"/>
          <w:rPrChange w:author="Katsumbe, Tatenda" w:date="2025-07-29T23:01:00Z" w16du:dateUtc="2025-07-29T21:01:00Z" w:id="199">
            <w:rPr>
              <w:rFonts w:ascii="Arial" w:hAnsi="Arial" w:eastAsia="Arial" w:cs="Arial"/>
              <w:lang w:val="en-US"/>
            </w:rPr>
          </w:rPrChange>
        </w:rPr>
        <w:t xml:space="preserve">consolidate collective data </w:t>
      </w:r>
      <w:r w:rsidRPr="0073786E" w:rsidR="00131324">
        <w:rPr>
          <w:rFonts w:eastAsia="Arial" w:cs="Calibri"/>
          <w:lang w:val="en-US"/>
          <w:rPrChange w:author="Katsumbe, Tatenda" w:date="2025-07-29T23:01:00Z" w16du:dateUtc="2025-07-29T21:01:00Z" w:id="200">
            <w:rPr>
              <w:rFonts w:ascii="Arial" w:hAnsi="Arial" w:eastAsia="Arial" w:cs="Arial"/>
              <w:lang w:val="en-US"/>
            </w:rPr>
          </w:rPrChange>
        </w:rPr>
        <w:t>of all</w:t>
      </w:r>
      <w:r w:rsidRPr="0073786E" w:rsidR="00B52DA2">
        <w:rPr>
          <w:rFonts w:eastAsia="Arial" w:cs="Calibri"/>
          <w:lang w:val="en-US"/>
          <w:rPrChange w:author="Katsumbe, Tatenda" w:date="2025-07-29T23:01:00Z" w16du:dateUtc="2025-07-29T21:01:00Z" w:id="201">
            <w:rPr>
              <w:rFonts w:ascii="Arial" w:hAnsi="Arial" w:eastAsia="Arial" w:cs="Arial"/>
              <w:lang w:val="en-US"/>
            </w:rPr>
          </w:rPrChange>
        </w:rPr>
        <w:t xml:space="preserve"> considerations </w:t>
      </w:r>
      <w:r w:rsidRPr="0073786E" w:rsidR="006174FE">
        <w:rPr>
          <w:rFonts w:eastAsia="Arial" w:cs="Calibri"/>
          <w:lang w:val="en-US"/>
          <w:rPrChange w:author="Katsumbe, Tatenda" w:date="2025-07-29T23:01:00Z" w16du:dateUtc="2025-07-29T21:01:00Z" w:id="202">
            <w:rPr>
              <w:rFonts w:ascii="Arial" w:hAnsi="Arial" w:eastAsia="Arial" w:cs="Arial"/>
              <w:lang w:val="en-US"/>
            </w:rPr>
          </w:rPrChange>
        </w:rPr>
        <w:t>accordingly</w:t>
      </w:r>
      <w:r w:rsidRPr="0073786E" w:rsidR="00403288">
        <w:rPr>
          <w:rFonts w:eastAsia="Arial" w:cs="Calibri"/>
          <w:lang w:val="en-US"/>
          <w:rPrChange w:author="Katsumbe, Tatenda" w:date="2025-07-29T23:01:00Z" w16du:dateUtc="2025-07-29T21:01:00Z" w:id="203">
            <w:rPr>
              <w:rFonts w:ascii="Arial" w:hAnsi="Arial" w:eastAsia="Arial" w:cs="Arial"/>
              <w:lang w:val="en-US"/>
            </w:rPr>
          </w:rPrChange>
        </w:rPr>
        <w:t xml:space="preserve"> </w:t>
      </w:r>
      <w:r w:rsidRPr="0073786E" w:rsidR="00B52DA2">
        <w:rPr>
          <w:rFonts w:eastAsia="Arial" w:cs="Calibri"/>
          <w:lang w:val="en-US"/>
          <w:rPrChange w:author="Katsumbe, Tatenda" w:date="2025-07-29T23:01:00Z" w16du:dateUtc="2025-07-29T21:01:00Z" w:id="204">
            <w:rPr>
              <w:rFonts w:ascii="Arial" w:hAnsi="Arial" w:eastAsia="Arial" w:cs="Arial"/>
              <w:lang w:val="en-US"/>
            </w:rPr>
          </w:rPrChange>
        </w:rPr>
        <w:t>in a structured manner</w:t>
      </w:r>
      <w:r w:rsidRPr="0073786E" w:rsidR="00403288">
        <w:rPr>
          <w:rFonts w:eastAsia="Arial" w:cs="Calibri"/>
          <w:lang w:val="en-US"/>
          <w:rPrChange w:author="Katsumbe, Tatenda" w:date="2025-07-29T23:01:00Z" w16du:dateUtc="2025-07-29T21:01:00Z" w:id="205">
            <w:rPr>
              <w:rFonts w:ascii="Arial" w:hAnsi="Arial" w:eastAsia="Arial" w:cs="Arial"/>
              <w:lang w:val="en-US"/>
            </w:rPr>
          </w:rPrChange>
        </w:rPr>
        <w:t>, and unpack views,</w:t>
      </w:r>
      <w:r w:rsidRPr="0073786E" w:rsidR="00B52DA2">
        <w:rPr>
          <w:rFonts w:eastAsia="Arial" w:cs="Calibri"/>
          <w:lang w:val="en-US"/>
          <w:rPrChange w:author="Katsumbe, Tatenda" w:date="2025-07-29T23:01:00Z" w16du:dateUtc="2025-07-29T21:01:00Z" w:id="206">
            <w:rPr>
              <w:rFonts w:ascii="Arial" w:hAnsi="Arial" w:eastAsia="Arial" w:cs="Arial"/>
              <w:lang w:val="en-US"/>
            </w:rPr>
          </w:rPrChange>
        </w:rPr>
        <w:t xml:space="preserve"> for </w:t>
      </w:r>
      <w:r w:rsidRPr="0073786E" w:rsidR="00293578">
        <w:rPr>
          <w:rFonts w:eastAsia="Arial" w:cs="Calibri"/>
          <w:lang w:val="en-US"/>
          <w:rPrChange w:author="Katsumbe, Tatenda" w:date="2025-07-29T23:01:00Z" w16du:dateUtc="2025-07-29T21:01:00Z" w:id="207">
            <w:rPr>
              <w:rFonts w:ascii="Arial" w:hAnsi="Arial" w:eastAsia="Arial" w:cs="Arial"/>
              <w:lang w:val="en-US"/>
            </w:rPr>
          </w:rPrChange>
        </w:rPr>
        <w:t xml:space="preserve">data-driven </w:t>
      </w:r>
      <w:r w:rsidRPr="0073786E" w:rsidR="00B52DA2">
        <w:rPr>
          <w:rFonts w:eastAsia="Arial" w:cs="Calibri"/>
          <w:lang w:val="en-US"/>
          <w:rPrChange w:author="Katsumbe, Tatenda" w:date="2025-07-29T23:01:00Z" w16du:dateUtc="2025-07-29T21:01:00Z" w:id="208">
            <w:rPr>
              <w:rFonts w:ascii="Arial" w:hAnsi="Arial" w:eastAsia="Arial" w:cs="Arial"/>
              <w:lang w:val="en-US"/>
            </w:rPr>
          </w:rPrChange>
        </w:rPr>
        <w:t xml:space="preserve">decision making purposes, given the interlinkages between the considerations, </w:t>
      </w:r>
      <w:r w:rsidRPr="0073786E" w:rsidR="002A059C">
        <w:rPr>
          <w:rFonts w:eastAsia="Arial" w:cs="Calibri"/>
          <w:lang w:val="en-US"/>
          <w:rPrChange w:author="Katsumbe, Tatenda" w:date="2025-07-29T23:01:00Z" w16du:dateUtc="2025-07-29T21:01:00Z" w:id="209">
            <w:rPr>
              <w:rFonts w:ascii="Arial" w:hAnsi="Arial" w:eastAsia="Arial" w:cs="Arial"/>
              <w:lang w:val="en-US"/>
            </w:rPr>
          </w:rPrChange>
        </w:rPr>
        <w:t>the</w:t>
      </w:r>
      <w:r w:rsidRPr="0073786E" w:rsidR="00B52DA2">
        <w:rPr>
          <w:rFonts w:eastAsia="Arial" w:cs="Calibri"/>
          <w:lang w:val="en-US"/>
          <w:rPrChange w:author="Katsumbe, Tatenda" w:date="2025-07-29T23:01:00Z" w16du:dateUtc="2025-07-29T21:01:00Z" w:id="210">
            <w:rPr>
              <w:rFonts w:ascii="Arial" w:hAnsi="Arial" w:eastAsia="Arial" w:cs="Arial"/>
              <w:lang w:val="en-US"/>
            </w:rPr>
          </w:rPrChange>
        </w:rPr>
        <w:t xml:space="preserve"> rapid pace at which knowledge </w:t>
      </w:r>
      <w:r w:rsidRPr="0073786E">
        <w:rPr>
          <w:rFonts w:eastAsia="Arial" w:cs="Calibri"/>
          <w:lang w:val="en-US"/>
          <w:rPrChange w:author="Katsumbe, Tatenda" w:date="2025-07-29T23:01:00Z" w16du:dateUtc="2025-07-29T21:01:00Z" w:id="211">
            <w:rPr>
              <w:rFonts w:ascii="Arial" w:hAnsi="Arial" w:eastAsia="Arial" w:cs="Arial"/>
              <w:lang w:val="en-US"/>
            </w:rPr>
          </w:rPrChange>
        </w:rPr>
        <w:t xml:space="preserve">on the business schools landscape </w:t>
      </w:r>
      <w:r w:rsidRPr="0073786E" w:rsidR="00B52DA2">
        <w:rPr>
          <w:rFonts w:eastAsia="Arial" w:cs="Calibri"/>
          <w:lang w:val="en-US"/>
          <w:rPrChange w:author="Katsumbe, Tatenda" w:date="2025-07-29T23:01:00Z" w16du:dateUtc="2025-07-29T21:01:00Z" w:id="212">
            <w:rPr>
              <w:rFonts w:ascii="Arial" w:hAnsi="Arial" w:eastAsia="Arial" w:cs="Arial"/>
              <w:lang w:val="en-US"/>
            </w:rPr>
          </w:rPrChange>
        </w:rPr>
        <w:t>is evolving in this present digital age</w:t>
      </w:r>
      <w:r w:rsidRPr="0073786E" w:rsidR="002A059C">
        <w:rPr>
          <w:rFonts w:eastAsia="Arial" w:cs="Calibri"/>
          <w:lang w:val="en-US"/>
          <w:rPrChange w:author="Katsumbe, Tatenda" w:date="2025-07-29T23:01:00Z" w16du:dateUtc="2025-07-29T21:01:00Z" w:id="213">
            <w:rPr>
              <w:rFonts w:ascii="Arial" w:hAnsi="Arial" w:eastAsia="Arial" w:cs="Arial"/>
              <w:lang w:val="en-US"/>
            </w:rPr>
          </w:rPrChange>
        </w:rPr>
        <w:t xml:space="preserve">, and the widespread </w:t>
      </w:r>
      <w:r w:rsidRPr="0073786E" w:rsidR="009F4C01">
        <w:rPr>
          <w:rFonts w:eastAsia="Arial" w:cs="Calibri"/>
          <w:lang w:val="en-US"/>
          <w:rPrChange w:author="Katsumbe, Tatenda" w:date="2025-07-29T23:01:00Z" w16du:dateUtc="2025-07-29T21:01:00Z" w:id="214">
            <w:rPr>
              <w:rFonts w:ascii="Arial" w:hAnsi="Arial" w:eastAsia="Arial" w:cs="Arial"/>
              <w:lang w:val="en-US"/>
            </w:rPr>
          </w:rPrChange>
        </w:rPr>
        <w:t>platforms</w:t>
      </w:r>
      <w:r w:rsidRPr="0073786E" w:rsidR="002A059C">
        <w:rPr>
          <w:rFonts w:eastAsia="Arial" w:cs="Calibri"/>
          <w:lang w:val="en-US"/>
          <w:rPrChange w:author="Katsumbe, Tatenda" w:date="2025-07-29T23:01:00Z" w16du:dateUtc="2025-07-29T21:01:00Z" w:id="215">
            <w:rPr>
              <w:rFonts w:ascii="Arial" w:hAnsi="Arial" w:eastAsia="Arial" w:cs="Arial"/>
              <w:lang w:val="en-US"/>
            </w:rPr>
          </w:rPrChange>
        </w:rPr>
        <w:t xml:space="preserve"> in </w:t>
      </w:r>
      <w:r w:rsidRPr="0073786E" w:rsidR="009F4C01">
        <w:rPr>
          <w:rFonts w:eastAsia="Arial" w:cs="Calibri"/>
          <w:lang w:val="en-US"/>
          <w:rPrChange w:author="Katsumbe, Tatenda" w:date="2025-07-29T23:01:00Z" w16du:dateUtc="2025-07-29T21:01:00Z" w:id="216">
            <w:rPr>
              <w:rFonts w:ascii="Arial" w:hAnsi="Arial" w:eastAsia="Arial" w:cs="Arial"/>
              <w:lang w:val="en-US"/>
            </w:rPr>
          </w:rPrChange>
        </w:rPr>
        <w:t xml:space="preserve">which this information is </w:t>
      </w:r>
      <w:r w:rsidRPr="0073786E" w:rsidR="00A64C16">
        <w:rPr>
          <w:rFonts w:eastAsia="Arial" w:cs="Calibri"/>
          <w:lang w:val="en-US"/>
          <w:rPrChange w:author="Katsumbe, Tatenda" w:date="2025-07-29T23:01:00Z" w16du:dateUtc="2025-07-29T21:01:00Z" w:id="217">
            <w:rPr>
              <w:rFonts w:ascii="Arial" w:hAnsi="Arial" w:eastAsia="Arial" w:cs="Arial"/>
              <w:lang w:val="en-US"/>
            </w:rPr>
          </w:rPrChange>
        </w:rPr>
        <w:t>positioned</w:t>
      </w:r>
      <w:r w:rsidRPr="0073786E" w:rsidR="00B52DA2">
        <w:rPr>
          <w:rFonts w:eastAsia="Arial" w:cs="Calibri"/>
          <w:lang w:val="en-US"/>
          <w:rPrChange w:author="Katsumbe, Tatenda" w:date="2025-07-29T23:01:00Z" w16du:dateUtc="2025-07-29T21:01:00Z" w:id="218">
            <w:rPr>
              <w:rFonts w:ascii="Arial" w:hAnsi="Arial" w:eastAsia="Arial" w:cs="Arial"/>
              <w:lang w:val="en-US"/>
            </w:rPr>
          </w:rPrChange>
        </w:rPr>
        <w:t xml:space="preserve">. </w:t>
      </w:r>
      <w:r w:rsidRPr="0073786E" w:rsidR="007421CE">
        <w:rPr>
          <w:rFonts w:eastAsia="Arial" w:cs="Calibri"/>
          <w:lang w:val="en-US"/>
          <w:rPrChange w:author="Katsumbe, Tatenda" w:date="2025-07-29T23:01:00Z" w16du:dateUtc="2025-07-29T21:01:00Z" w:id="219">
            <w:rPr>
              <w:rFonts w:ascii="Arial" w:hAnsi="Arial" w:eastAsia="Arial" w:cs="Arial"/>
              <w:lang w:val="en-US"/>
            </w:rPr>
          </w:rPrChange>
        </w:rPr>
        <w:t xml:space="preserve">This in turn informs the identified research gap for this study. </w:t>
      </w:r>
      <w:r w:rsidRPr="0073786E" w:rsidR="00B52DA2">
        <w:rPr>
          <w:rFonts w:eastAsia="Arial" w:cs="Calibri"/>
          <w:lang w:val="en-US"/>
          <w:rPrChange w:author="Katsumbe, Tatenda" w:date="2025-07-29T23:01:00Z" w16du:dateUtc="2025-07-29T21:01:00Z" w:id="220">
            <w:rPr>
              <w:rFonts w:ascii="Arial" w:hAnsi="Arial" w:eastAsia="Arial" w:cs="Arial"/>
              <w:lang w:val="en-US"/>
            </w:rPr>
          </w:rPrChange>
        </w:rPr>
        <w:t xml:space="preserve">There is therefore a need to leverage </w:t>
      </w:r>
      <w:r w:rsidRPr="0073786E" w:rsidR="00014658">
        <w:rPr>
          <w:rFonts w:eastAsia="Arial" w:cs="Calibri"/>
          <w:lang w:val="en-US"/>
          <w:rPrChange w:author="Katsumbe, Tatenda" w:date="2025-07-29T23:01:00Z" w16du:dateUtc="2025-07-29T21:01:00Z" w:id="221">
            <w:rPr>
              <w:rFonts w:ascii="Arial" w:hAnsi="Arial" w:eastAsia="Arial" w:cs="Arial"/>
              <w:lang w:val="en-US"/>
            </w:rPr>
          </w:rPrChange>
        </w:rPr>
        <w:t xml:space="preserve">nuanced approaches such as systems thinking, </w:t>
      </w:r>
      <w:r w:rsidRPr="0073786E" w:rsidR="00563F79">
        <w:rPr>
          <w:rFonts w:eastAsia="Arial" w:cs="Calibri"/>
          <w:lang w:val="en-US"/>
          <w:rPrChange w:author="Katsumbe, Tatenda" w:date="2025-07-29T23:01:00Z" w16du:dateUtc="2025-07-29T21:01:00Z" w:id="222">
            <w:rPr>
              <w:rFonts w:ascii="Arial" w:hAnsi="Arial" w:eastAsia="Arial" w:cs="Arial"/>
              <w:lang w:val="en-US"/>
            </w:rPr>
          </w:rPrChange>
        </w:rPr>
        <w:t>together with</w:t>
      </w:r>
      <w:r w:rsidRPr="0073786E" w:rsidR="00014658">
        <w:rPr>
          <w:rFonts w:eastAsia="Arial" w:cs="Calibri"/>
          <w:lang w:val="en-US"/>
          <w:rPrChange w:author="Katsumbe, Tatenda" w:date="2025-07-29T23:01:00Z" w16du:dateUtc="2025-07-29T21:01:00Z" w:id="223">
            <w:rPr>
              <w:rFonts w:ascii="Arial" w:hAnsi="Arial" w:eastAsia="Arial" w:cs="Arial"/>
              <w:lang w:val="en-US"/>
            </w:rPr>
          </w:rPrChange>
        </w:rPr>
        <w:t xml:space="preserve"> </w:t>
      </w:r>
      <w:r w:rsidRPr="0073786E" w:rsidR="004E41F7">
        <w:rPr>
          <w:rFonts w:eastAsia="Arial" w:cs="Calibri"/>
          <w:lang w:val="en-US"/>
          <w:rPrChange w:author="Katsumbe, Tatenda" w:date="2025-07-29T23:01:00Z" w16du:dateUtc="2025-07-29T21:01:00Z" w:id="224">
            <w:rPr>
              <w:rFonts w:ascii="Arial" w:hAnsi="Arial" w:eastAsia="Arial" w:cs="Arial"/>
              <w:lang w:val="en-US"/>
            </w:rPr>
          </w:rPrChange>
        </w:rPr>
        <w:t xml:space="preserve">disruptive technologies such as artificial intelligence and big data analytics for purposes </w:t>
      </w:r>
      <w:r w:rsidRPr="0073786E" w:rsidR="00657398">
        <w:rPr>
          <w:rFonts w:eastAsia="Arial" w:cs="Calibri"/>
          <w:lang w:val="en-US"/>
          <w:rPrChange w:author="Katsumbe, Tatenda" w:date="2025-07-29T23:01:00Z" w16du:dateUtc="2025-07-29T21:01:00Z" w:id="225">
            <w:rPr>
              <w:rFonts w:ascii="Arial" w:hAnsi="Arial" w:eastAsia="Arial" w:cs="Arial"/>
              <w:lang w:val="en-US"/>
            </w:rPr>
          </w:rPrChange>
        </w:rPr>
        <w:t>of</w:t>
      </w:r>
      <w:r w:rsidRPr="0073786E" w:rsidR="004E41F7">
        <w:rPr>
          <w:rFonts w:eastAsia="Arial" w:cs="Calibri"/>
          <w:lang w:val="en-US"/>
          <w:rPrChange w:author="Katsumbe, Tatenda" w:date="2025-07-29T23:01:00Z" w16du:dateUtc="2025-07-29T21:01:00Z" w:id="226">
            <w:rPr>
              <w:rFonts w:ascii="Arial" w:hAnsi="Arial" w:eastAsia="Arial" w:cs="Arial"/>
              <w:lang w:val="en-US"/>
            </w:rPr>
          </w:rPrChange>
        </w:rPr>
        <w:t xml:space="preserve"> extracting the </w:t>
      </w:r>
      <w:r w:rsidRPr="0073786E" w:rsidR="00657398">
        <w:rPr>
          <w:rFonts w:eastAsia="Arial" w:cs="Calibri"/>
          <w:lang w:val="en-US"/>
          <w:rPrChange w:author="Katsumbe, Tatenda" w:date="2025-07-29T23:01:00Z" w16du:dateUtc="2025-07-29T21:01:00Z" w:id="227">
            <w:rPr>
              <w:rFonts w:ascii="Arial" w:hAnsi="Arial" w:eastAsia="Arial" w:cs="Arial"/>
              <w:lang w:val="en-US"/>
            </w:rPr>
          </w:rPrChange>
        </w:rPr>
        <w:t xml:space="preserve">key considerations for the success of business schools, cognizant of the rapid pace at which knowledge is evolving in this digital age. </w:t>
      </w:r>
      <w:r w:rsidRPr="0073786E" w:rsidR="00563F79">
        <w:rPr>
          <w:rFonts w:eastAsia="Arial" w:cs="Calibri"/>
          <w:lang w:val="en-US"/>
          <w:rPrChange w:author="Katsumbe, Tatenda" w:date="2025-07-29T23:01:00Z" w16du:dateUtc="2025-07-29T21:01:00Z" w:id="228">
            <w:rPr>
              <w:rFonts w:ascii="Arial" w:hAnsi="Arial" w:eastAsia="Arial" w:cs="Arial"/>
              <w:lang w:val="en-US"/>
            </w:rPr>
          </w:rPrChange>
        </w:rPr>
        <w:t>This is because s</w:t>
      </w:r>
      <w:r w:rsidRPr="0073786E" w:rsidR="00E93060">
        <w:rPr>
          <w:rFonts w:eastAsia="Arial" w:cs="Calibri"/>
          <w:lang w:val="en-US"/>
          <w:rPrChange w:author="Katsumbe, Tatenda" w:date="2025-07-29T23:01:00Z" w16du:dateUtc="2025-07-29T21:01:00Z" w:id="229">
            <w:rPr>
              <w:rFonts w:ascii="Arial" w:hAnsi="Arial" w:eastAsia="Arial" w:cs="Arial"/>
              <w:lang w:val="en-US"/>
            </w:rPr>
          </w:rPrChange>
        </w:rPr>
        <w:t>ystems thinking provides an inclusive and comprehensive view of business schools portfolio</w:t>
      </w:r>
      <w:r w:rsidRPr="0073786E" w:rsidR="00563F79">
        <w:rPr>
          <w:rFonts w:eastAsia="Arial" w:cs="Calibri"/>
          <w:lang w:val="en-US"/>
          <w:rPrChange w:author="Katsumbe, Tatenda" w:date="2025-07-29T23:01:00Z" w16du:dateUtc="2025-07-29T21:01:00Z" w:id="230">
            <w:rPr>
              <w:rFonts w:ascii="Arial" w:hAnsi="Arial" w:eastAsia="Arial" w:cs="Arial"/>
              <w:lang w:val="en-US"/>
            </w:rPr>
          </w:rPrChange>
        </w:rPr>
        <w:t xml:space="preserve">, </w:t>
      </w:r>
      <w:r w:rsidRPr="0073786E" w:rsidR="00DD6FDA">
        <w:rPr>
          <w:rFonts w:eastAsia="Arial" w:cs="Calibri"/>
          <w:lang w:val="en-US"/>
          <w:rPrChange w:author="Katsumbe, Tatenda" w:date="2025-07-29T23:01:00Z" w16du:dateUtc="2025-07-29T21:01:00Z" w:id="231">
            <w:rPr>
              <w:rFonts w:ascii="Arial" w:hAnsi="Arial" w:eastAsia="Arial" w:cs="Arial"/>
              <w:lang w:val="en-US"/>
            </w:rPr>
          </w:rPrChange>
        </w:rPr>
        <w:t>whereases</w:t>
      </w:r>
      <w:r w:rsidRPr="0073786E" w:rsidR="00E93060">
        <w:rPr>
          <w:rFonts w:eastAsia="Arial" w:cs="Calibri"/>
          <w:lang w:val="en-US"/>
          <w:rPrChange w:author="Katsumbe, Tatenda" w:date="2025-07-29T23:01:00Z" w16du:dateUtc="2025-07-29T21:01:00Z" w:id="232">
            <w:rPr>
              <w:rFonts w:ascii="Arial" w:hAnsi="Arial" w:eastAsia="Arial" w:cs="Arial"/>
              <w:lang w:val="en-US"/>
            </w:rPr>
          </w:rPrChange>
        </w:rPr>
        <w:t xml:space="preserve">  </w:t>
      </w:r>
      <w:r w:rsidRPr="0073786E" w:rsidR="00563F79">
        <w:rPr>
          <w:rFonts w:eastAsia="Arial" w:cs="Calibri"/>
          <w:lang w:val="en-US"/>
          <w:rPrChange w:author="Katsumbe, Tatenda" w:date="2025-07-29T23:01:00Z" w16du:dateUtc="2025-07-29T21:01:00Z" w:id="233">
            <w:rPr>
              <w:rFonts w:ascii="Arial" w:hAnsi="Arial" w:eastAsia="Arial" w:cs="Arial"/>
              <w:lang w:val="en-US"/>
            </w:rPr>
          </w:rPrChange>
        </w:rPr>
        <w:t>BDA</w:t>
      </w:r>
      <w:r w:rsidRPr="0073786E" w:rsidR="00E93060">
        <w:rPr>
          <w:rFonts w:eastAsia="Arial" w:cs="Calibri"/>
          <w:lang w:val="en-US"/>
          <w:rPrChange w:author="Katsumbe, Tatenda" w:date="2025-07-29T23:01:00Z" w16du:dateUtc="2025-07-29T21:01:00Z" w:id="234">
            <w:rPr>
              <w:rFonts w:ascii="Arial" w:hAnsi="Arial" w:eastAsia="Arial" w:cs="Arial"/>
              <w:lang w:val="en-US"/>
            </w:rPr>
          </w:rPrChange>
        </w:rPr>
        <w:t xml:space="preserve"> and </w:t>
      </w:r>
      <w:r w:rsidRPr="0073786E" w:rsidR="00563F79">
        <w:rPr>
          <w:rFonts w:eastAsia="Arial" w:cs="Calibri"/>
          <w:lang w:val="en-US"/>
          <w:rPrChange w:author="Katsumbe, Tatenda" w:date="2025-07-29T23:01:00Z" w16du:dateUtc="2025-07-29T21:01:00Z" w:id="235">
            <w:rPr>
              <w:rFonts w:ascii="Arial" w:hAnsi="Arial" w:eastAsia="Arial" w:cs="Arial"/>
              <w:lang w:val="en-US"/>
            </w:rPr>
          </w:rPrChange>
        </w:rPr>
        <w:t>AI</w:t>
      </w:r>
      <w:r w:rsidRPr="0073786E" w:rsidR="00E93060">
        <w:rPr>
          <w:rFonts w:eastAsia="Arial" w:cs="Calibri"/>
          <w:lang w:val="en-US"/>
          <w:rPrChange w:author="Katsumbe, Tatenda" w:date="2025-07-29T23:01:00Z" w16du:dateUtc="2025-07-29T21:01:00Z" w:id="236">
            <w:rPr>
              <w:rFonts w:ascii="Arial" w:hAnsi="Arial" w:eastAsia="Arial" w:cs="Arial"/>
              <w:lang w:val="en-US"/>
            </w:rPr>
          </w:rPrChange>
        </w:rPr>
        <w:t xml:space="preserve"> </w:t>
      </w:r>
      <w:r w:rsidRPr="0073786E" w:rsidR="00DD6FDA">
        <w:rPr>
          <w:rFonts w:eastAsia="Arial" w:cs="Calibri"/>
          <w:lang w:val="en-US"/>
          <w:rPrChange w:author="Katsumbe, Tatenda" w:date="2025-07-29T23:01:00Z" w16du:dateUtc="2025-07-29T21:01:00Z" w:id="237">
            <w:rPr>
              <w:rFonts w:ascii="Arial" w:hAnsi="Arial" w:eastAsia="Arial" w:cs="Arial"/>
              <w:lang w:val="en-US"/>
            </w:rPr>
          </w:rPrChange>
        </w:rPr>
        <w:t>are</w:t>
      </w:r>
      <w:r w:rsidRPr="0073786E" w:rsidR="00E93060">
        <w:rPr>
          <w:rFonts w:eastAsia="Arial" w:cs="Calibri"/>
          <w:lang w:val="en-US"/>
          <w:rPrChange w:author="Katsumbe, Tatenda" w:date="2025-07-29T23:01:00Z" w16du:dateUtc="2025-07-29T21:01:00Z" w:id="238">
            <w:rPr>
              <w:rFonts w:ascii="Arial" w:hAnsi="Arial" w:eastAsia="Arial" w:cs="Arial"/>
              <w:lang w:val="en-US"/>
            </w:rPr>
          </w:rPrChange>
        </w:rPr>
        <w:t xml:space="preserve"> key contemporary tools that can provide insights into business schools operations and evolution. This research </w:t>
      </w:r>
      <w:r w:rsidRPr="0073786E" w:rsidR="00443423">
        <w:rPr>
          <w:rFonts w:eastAsia="Arial" w:cs="Calibri"/>
          <w:lang w:val="en-US"/>
          <w:rPrChange w:author="Katsumbe, Tatenda" w:date="2025-07-29T23:01:00Z" w16du:dateUtc="2025-07-29T21:01:00Z" w:id="239">
            <w:rPr>
              <w:rFonts w:ascii="Arial" w:hAnsi="Arial" w:eastAsia="Arial" w:cs="Arial"/>
              <w:lang w:val="en-US"/>
            </w:rPr>
          </w:rPrChange>
        </w:rPr>
        <w:t xml:space="preserve">study thus </w:t>
      </w:r>
      <w:r w:rsidRPr="0073786E" w:rsidR="00E93060">
        <w:rPr>
          <w:rFonts w:eastAsia="Arial" w:cs="Calibri"/>
          <w:lang w:val="en-US"/>
          <w:rPrChange w:author="Katsumbe, Tatenda" w:date="2025-07-29T23:01:00Z" w16du:dateUtc="2025-07-29T21:01:00Z" w:id="240">
            <w:rPr>
              <w:rFonts w:ascii="Arial" w:hAnsi="Arial" w:eastAsia="Arial" w:cs="Arial"/>
              <w:lang w:val="en-US"/>
            </w:rPr>
          </w:rPrChange>
        </w:rPr>
        <w:t>adopts systems thinking to define all aspects of business schools</w:t>
      </w:r>
      <w:r w:rsidRPr="0073786E" w:rsidR="00FA684B">
        <w:rPr>
          <w:rFonts w:eastAsia="Arial" w:cs="Calibri"/>
          <w:lang w:val="en-US"/>
          <w:rPrChange w:author="Katsumbe, Tatenda" w:date="2025-07-29T23:01:00Z" w16du:dateUtc="2025-07-29T21:01:00Z" w:id="241">
            <w:rPr>
              <w:rFonts w:ascii="Arial" w:hAnsi="Arial" w:eastAsia="Arial" w:cs="Arial"/>
              <w:lang w:val="en-US"/>
            </w:rPr>
          </w:rPrChange>
        </w:rPr>
        <w:t>’</w:t>
      </w:r>
      <w:r w:rsidRPr="0073786E" w:rsidR="00E93060">
        <w:rPr>
          <w:rFonts w:eastAsia="Arial" w:cs="Calibri"/>
          <w:lang w:val="en-US"/>
          <w:rPrChange w:author="Katsumbe, Tatenda" w:date="2025-07-29T23:01:00Z" w16du:dateUtc="2025-07-29T21:01:00Z" w:id="242">
            <w:rPr>
              <w:rFonts w:ascii="Arial" w:hAnsi="Arial" w:eastAsia="Arial" w:cs="Arial"/>
              <w:lang w:val="en-US"/>
            </w:rPr>
          </w:rPrChange>
        </w:rPr>
        <w:t xml:space="preserve"> operation, infuses AI based global searches, extracting time series based big data sets, and adopts AI to further </w:t>
      </w:r>
      <w:r w:rsidRPr="0073786E" w:rsidR="00D87453">
        <w:rPr>
          <w:rFonts w:eastAsia="Arial" w:cs="Calibri"/>
          <w:lang w:val="en-US"/>
          <w:rPrChange w:author="Katsumbe, Tatenda" w:date="2025-07-29T23:01:00Z" w16du:dateUtc="2025-07-29T21:01:00Z" w:id="243">
            <w:rPr>
              <w:rFonts w:ascii="Arial" w:hAnsi="Arial" w:eastAsia="Arial" w:cs="Arial"/>
              <w:lang w:val="en-US"/>
            </w:rPr>
          </w:rPrChange>
        </w:rPr>
        <w:t>analyze</w:t>
      </w:r>
      <w:r w:rsidRPr="0073786E" w:rsidR="00E93060">
        <w:rPr>
          <w:rFonts w:eastAsia="Arial" w:cs="Calibri"/>
          <w:lang w:val="en-US"/>
          <w:rPrChange w:author="Katsumbe, Tatenda" w:date="2025-07-29T23:01:00Z" w16du:dateUtc="2025-07-29T21:01:00Z" w:id="244">
            <w:rPr>
              <w:rFonts w:ascii="Arial" w:hAnsi="Arial" w:eastAsia="Arial" w:cs="Arial"/>
              <w:lang w:val="en-US"/>
            </w:rPr>
          </w:rPrChange>
        </w:rPr>
        <w:t xml:space="preserve"> and develop a </w:t>
      </w:r>
      <w:r w:rsidRPr="0073786E" w:rsidR="00721001">
        <w:rPr>
          <w:rFonts w:eastAsia="Arial" w:cs="Calibri"/>
          <w:lang w:val="en-US"/>
          <w:rPrChange w:author="Katsumbe, Tatenda" w:date="2025-07-29T23:01:00Z" w16du:dateUtc="2025-07-29T21:01:00Z" w:id="245">
            <w:rPr>
              <w:rFonts w:ascii="Arial" w:hAnsi="Arial" w:eastAsia="Arial" w:cs="Arial"/>
              <w:lang w:val="en-US"/>
            </w:rPr>
          </w:rPrChange>
        </w:rPr>
        <w:t xml:space="preserve">digital </w:t>
      </w:r>
      <w:r w:rsidRPr="0073786E" w:rsidR="009E03EF">
        <w:rPr>
          <w:rFonts w:eastAsia="Arial" w:cs="Calibri"/>
          <w:lang w:val="en-US"/>
          <w:rPrChange w:author="Katsumbe, Tatenda" w:date="2025-07-29T23:01:00Z" w16du:dateUtc="2025-07-29T21:01:00Z" w:id="246">
            <w:rPr>
              <w:rFonts w:ascii="Arial" w:hAnsi="Arial" w:eastAsia="Arial" w:cs="Arial"/>
              <w:lang w:val="en-US"/>
            </w:rPr>
          </w:rPrChange>
        </w:rPr>
        <w:t>engine,</w:t>
      </w:r>
      <w:r w:rsidRPr="0073786E" w:rsidR="00E93060">
        <w:rPr>
          <w:rFonts w:eastAsia="Arial" w:cs="Calibri"/>
          <w:lang w:val="en-US"/>
          <w:rPrChange w:author="Katsumbe, Tatenda" w:date="2025-07-29T23:01:00Z" w16du:dateUtc="2025-07-29T21:01:00Z" w:id="247">
            <w:rPr>
              <w:rFonts w:ascii="Arial" w:hAnsi="Arial" w:eastAsia="Arial" w:cs="Arial"/>
              <w:lang w:val="en-US"/>
            </w:rPr>
          </w:rPrChange>
        </w:rPr>
        <w:t xml:space="preserve"> for business schools operations</w:t>
      </w:r>
      <w:r w:rsidRPr="0073786E" w:rsidR="009E03EF">
        <w:rPr>
          <w:rFonts w:eastAsia="Arial" w:cs="Calibri"/>
          <w:lang w:val="en-US"/>
          <w:rPrChange w:author="Katsumbe, Tatenda" w:date="2025-07-29T23:01:00Z" w16du:dateUtc="2025-07-29T21:01:00Z" w:id="248">
            <w:rPr>
              <w:rFonts w:ascii="Arial" w:hAnsi="Arial" w:eastAsia="Arial" w:cs="Arial"/>
              <w:lang w:val="en-US"/>
            </w:rPr>
          </w:rPrChange>
        </w:rPr>
        <w:t xml:space="preserve">, to enable </w:t>
      </w:r>
      <w:r w:rsidRPr="0073786E" w:rsidR="00BC7707">
        <w:rPr>
          <w:rFonts w:eastAsia="Arial" w:cs="Calibri"/>
          <w:rPrChange w:author="Katsumbe, Tatenda" w:date="2025-07-29T23:01:00Z" w16du:dateUtc="2025-07-29T21:01:00Z" w:id="249">
            <w:rPr>
              <w:rFonts w:ascii="Arial" w:hAnsi="Arial" w:eastAsia="Arial" w:cs="Arial"/>
            </w:rPr>
          </w:rPrChange>
        </w:rPr>
        <w:t xml:space="preserve">continuous reporting on latest trends in business schools. </w:t>
      </w:r>
      <w:r w:rsidRPr="0073786E" w:rsidR="00DD3592">
        <w:rPr>
          <w:rFonts w:eastAsia="Arial" w:cs="Calibri"/>
          <w:lang w:val="en-US"/>
          <w:rPrChange w:author="Katsumbe, Tatenda" w:date="2025-07-29T23:01:00Z" w16du:dateUtc="2025-07-29T21:01:00Z" w:id="250">
            <w:rPr>
              <w:rFonts w:ascii="Arial" w:hAnsi="Arial" w:eastAsia="Arial" w:cs="Arial"/>
              <w:lang w:val="en-US"/>
            </w:rPr>
          </w:rPrChange>
        </w:rPr>
        <w:t xml:space="preserve">Towards this </w:t>
      </w:r>
      <w:r w:rsidRPr="0073786E" w:rsidR="00D87453">
        <w:rPr>
          <w:rFonts w:eastAsia="Arial" w:cs="Calibri"/>
          <w:lang w:val="en-US"/>
          <w:rPrChange w:author="Katsumbe, Tatenda" w:date="2025-07-29T23:01:00Z" w16du:dateUtc="2025-07-29T21:01:00Z" w:id="251">
            <w:rPr>
              <w:rFonts w:ascii="Arial" w:hAnsi="Arial" w:eastAsia="Arial" w:cs="Arial"/>
              <w:lang w:val="en-US"/>
            </w:rPr>
          </w:rPrChange>
        </w:rPr>
        <w:t>endeavor</w:t>
      </w:r>
      <w:r w:rsidRPr="0073786E" w:rsidR="00DD3592">
        <w:rPr>
          <w:rFonts w:eastAsia="Arial" w:cs="Calibri"/>
          <w:lang w:val="en-US"/>
          <w:rPrChange w:author="Katsumbe, Tatenda" w:date="2025-07-29T23:01:00Z" w16du:dateUtc="2025-07-29T21:01:00Z" w:id="252">
            <w:rPr>
              <w:rFonts w:ascii="Arial" w:hAnsi="Arial" w:eastAsia="Arial" w:cs="Arial"/>
              <w:lang w:val="en-US"/>
            </w:rPr>
          </w:rPrChange>
        </w:rPr>
        <w:t xml:space="preserve"> this research study </w:t>
      </w:r>
      <w:r w:rsidRPr="0073786E" w:rsidR="0029070B">
        <w:rPr>
          <w:rFonts w:eastAsia="Arial" w:cs="Calibri"/>
          <w:lang w:val="en-US"/>
          <w:rPrChange w:author="Katsumbe, Tatenda" w:date="2025-07-29T23:01:00Z" w16du:dateUtc="2025-07-29T21:01:00Z" w:id="253">
            <w:rPr>
              <w:rFonts w:ascii="Arial" w:hAnsi="Arial" w:eastAsia="Arial" w:cs="Arial"/>
              <w:lang w:val="en-US"/>
            </w:rPr>
          </w:rPrChange>
        </w:rPr>
        <w:t>postulates the following research questions</w:t>
      </w:r>
      <w:r w:rsidRPr="0073786E" w:rsidR="00D87453">
        <w:rPr>
          <w:rFonts w:eastAsia="Arial" w:cs="Calibri"/>
          <w:lang w:val="en-US"/>
          <w:rPrChange w:author="Katsumbe, Tatenda" w:date="2025-07-29T23:01:00Z" w16du:dateUtc="2025-07-29T21:01:00Z" w:id="254">
            <w:rPr>
              <w:rFonts w:ascii="Arial" w:hAnsi="Arial" w:eastAsia="Arial" w:cs="Arial"/>
              <w:lang w:val="en-US"/>
            </w:rPr>
          </w:rPrChange>
        </w:rPr>
        <w:t xml:space="preserve"> (RQs)</w:t>
      </w:r>
      <w:r w:rsidRPr="0073786E" w:rsidR="0029070B">
        <w:rPr>
          <w:rFonts w:eastAsia="Arial" w:cs="Calibri"/>
          <w:lang w:val="en-US"/>
          <w:rPrChange w:author="Katsumbe, Tatenda" w:date="2025-07-29T23:01:00Z" w16du:dateUtc="2025-07-29T21:01:00Z" w:id="255">
            <w:rPr>
              <w:rFonts w:ascii="Arial" w:hAnsi="Arial" w:eastAsia="Arial" w:cs="Arial"/>
              <w:lang w:val="en-US"/>
            </w:rPr>
          </w:rPrChange>
        </w:rPr>
        <w:t xml:space="preserve">: </w:t>
      </w:r>
    </w:p>
    <w:p w:rsidRPr="0073786E" w:rsidR="00004C43" w:rsidP="5CBBF533" w:rsidRDefault="00D87453" w14:paraId="065CA90A" w14:textId="4D828250">
      <w:pPr>
        <w:pStyle w:val="ListParagraph"/>
        <w:numPr>
          <w:ilvl w:val="0"/>
          <w:numId w:val="10"/>
        </w:numPr>
        <w:spacing w:after="160"/>
        <w:rPr>
          <w:rFonts w:eastAsia="Arial" w:cs="Calibri"/>
          <w:lang w:val="en-US"/>
          <w:rPrChange w:author="Katsumbe, Tatenda" w:date="2025-07-29T23:01:00Z" w16du:dateUtc="2025-07-29T21:01:00Z" w:id="256">
            <w:rPr>
              <w:rFonts w:ascii="Arial" w:hAnsi="Arial" w:eastAsia="Arial" w:cs="Arial"/>
              <w:lang w:val="en-US"/>
            </w:rPr>
          </w:rPrChange>
        </w:rPr>
      </w:pPr>
      <w:r w:rsidRPr="0073786E">
        <w:rPr>
          <w:rFonts w:eastAsia="Arial" w:cs="Calibri"/>
          <w:lang w:val="en-US"/>
          <w:rPrChange w:author="Katsumbe, Tatenda" w:date="2025-07-29T23:01:00Z" w16du:dateUtc="2025-07-29T21:01:00Z" w:id="257">
            <w:rPr>
              <w:rFonts w:ascii="Arial" w:hAnsi="Arial" w:eastAsia="Arial" w:cs="Arial"/>
              <w:lang w:val="en-US"/>
            </w:rPr>
          </w:rPrChange>
        </w:rPr>
        <w:t xml:space="preserve">RQ 1: </w:t>
      </w:r>
      <w:r w:rsidRPr="0073786E" w:rsidR="0029070B">
        <w:rPr>
          <w:rFonts w:eastAsia="Arial" w:cs="Calibri"/>
          <w:lang w:val="en-US"/>
          <w:rPrChange w:author="Katsumbe, Tatenda" w:date="2025-07-29T23:01:00Z" w16du:dateUtc="2025-07-29T21:01:00Z" w:id="258">
            <w:rPr>
              <w:rFonts w:ascii="Arial" w:hAnsi="Arial" w:eastAsia="Arial" w:cs="Arial"/>
              <w:lang w:val="en-US"/>
            </w:rPr>
          </w:rPrChange>
        </w:rPr>
        <w:t xml:space="preserve">What </w:t>
      </w:r>
      <w:r w:rsidRPr="0073786E" w:rsidR="00966C27">
        <w:rPr>
          <w:rFonts w:eastAsia="Arial" w:cs="Calibri"/>
          <w:lang w:val="en-US"/>
          <w:rPrChange w:author="Katsumbe, Tatenda" w:date="2025-07-29T23:01:00Z" w16du:dateUtc="2025-07-29T21:01:00Z" w:id="259">
            <w:rPr>
              <w:rFonts w:ascii="Arial" w:hAnsi="Arial" w:eastAsia="Arial" w:cs="Arial"/>
              <w:lang w:val="en-US"/>
            </w:rPr>
          </w:rPrChange>
        </w:rPr>
        <w:t xml:space="preserve">are the aspects that must </w:t>
      </w:r>
      <w:r w:rsidRPr="0073786E">
        <w:rPr>
          <w:rFonts w:eastAsia="Arial" w:cs="Calibri"/>
          <w:lang w:val="en-US"/>
          <w:rPrChange w:author="Katsumbe, Tatenda" w:date="2025-07-29T23:01:00Z" w16du:dateUtc="2025-07-29T21:01:00Z" w:id="260">
            <w:rPr>
              <w:rFonts w:ascii="Arial" w:hAnsi="Arial" w:eastAsia="Arial" w:cs="Arial"/>
              <w:lang w:val="en-US"/>
            </w:rPr>
          </w:rPrChange>
        </w:rPr>
        <w:t>be considered</w:t>
      </w:r>
      <w:r w:rsidRPr="0073786E" w:rsidR="00966C27">
        <w:rPr>
          <w:rFonts w:eastAsia="Arial" w:cs="Calibri"/>
          <w:lang w:val="en-US"/>
          <w:rPrChange w:author="Katsumbe, Tatenda" w:date="2025-07-29T23:01:00Z" w16du:dateUtc="2025-07-29T21:01:00Z" w:id="261">
            <w:rPr>
              <w:rFonts w:ascii="Arial" w:hAnsi="Arial" w:eastAsia="Arial" w:cs="Arial"/>
              <w:lang w:val="en-US"/>
            </w:rPr>
          </w:rPrChange>
        </w:rPr>
        <w:t xml:space="preserve"> towards </w:t>
      </w:r>
      <w:r w:rsidRPr="0073786E" w:rsidR="00004C43">
        <w:rPr>
          <w:rFonts w:eastAsia="Arial" w:cs="Calibri"/>
          <w:lang w:val="en-US"/>
          <w:rPrChange w:author="Katsumbe, Tatenda" w:date="2025-07-29T23:01:00Z" w16du:dateUtc="2025-07-29T21:01:00Z" w:id="262">
            <w:rPr>
              <w:rFonts w:ascii="Arial" w:hAnsi="Arial" w:eastAsia="Arial" w:cs="Arial"/>
              <w:lang w:val="en-US"/>
            </w:rPr>
          </w:rPrChange>
        </w:rPr>
        <w:t xml:space="preserve">a holistic view of business </w:t>
      </w:r>
      <w:r w:rsidRPr="0073786E" w:rsidR="00FA684B">
        <w:rPr>
          <w:rFonts w:eastAsia="Arial" w:cs="Calibri"/>
          <w:lang w:val="en-US"/>
          <w:rPrChange w:author="Katsumbe, Tatenda" w:date="2025-07-29T23:01:00Z" w16du:dateUtc="2025-07-29T21:01:00Z" w:id="263">
            <w:rPr>
              <w:rFonts w:ascii="Arial" w:hAnsi="Arial" w:eastAsia="Arial" w:cs="Arial"/>
              <w:lang w:val="en-US"/>
            </w:rPr>
          </w:rPrChange>
        </w:rPr>
        <w:t>schools’</w:t>
      </w:r>
      <w:r w:rsidRPr="0073786E" w:rsidR="00004C43">
        <w:rPr>
          <w:rFonts w:eastAsia="Arial" w:cs="Calibri"/>
          <w:lang w:val="en-US"/>
          <w:rPrChange w:author="Katsumbe, Tatenda" w:date="2025-07-29T23:01:00Z" w16du:dateUtc="2025-07-29T21:01:00Z" w:id="264">
            <w:rPr>
              <w:rFonts w:ascii="Arial" w:hAnsi="Arial" w:eastAsia="Arial" w:cs="Arial"/>
              <w:lang w:val="en-US"/>
            </w:rPr>
          </w:rPrChange>
        </w:rPr>
        <w:t xml:space="preserve"> landscape</w:t>
      </w:r>
    </w:p>
    <w:p w:rsidRPr="0073786E" w:rsidR="00004C43" w:rsidP="5CBBF533" w:rsidRDefault="00D87453" w14:paraId="302F00A2" w14:textId="651736BC">
      <w:pPr>
        <w:pStyle w:val="ListParagraph"/>
        <w:numPr>
          <w:ilvl w:val="0"/>
          <w:numId w:val="10"/>
        </w:numPr>
        <w:spacing w:after="160"/>
        <w:rPr>
          <w:rFonts w:eastAsia="Arial" w:cs="Calibri"/>
          <w:lang w:val="en-US"/>
          <w:rPrChange w:author="Katsumbe, Tatenda" w:date="2025-07-29T23:01:00Z" w16du:dateUtc="2025-07-29T21:01:00Z" w:id="265">
            <w:rPr>
              <w:rFonts w:ascii="Arial" w:hAnsi="Arial" w:eastAsia="Arial" w:cs="Arial"/>
              <w:lang w:val="en-US"/>
            </w:rPr>
          </w:rPrChange>
        </w:rPr>
      </w:pPr>
      <w:r w:rsidRPr="0073786E">
        <w:rPr>
          <w:rFonts w:eastAsia="Arial" w:cs="Calibri"/>
          <w:lang w:val="en-US"/>
          <w:rPrChange w:author="Katsumbe, Tatenda" w:date="2025-07-29T23:01:00Z" w16du:dateUtc="2025-07-29T21:01:00Z" w:id="266">
            <w:rPr>
              <w:rFonts w:ascii="Arial" w:hAnsi="Arial" w:eastAsia="Arial" w:cs="Arial"/>
              <w:lang w:val="en-US"/>
            </w:rPr>
          </w:rPrChange>
        </w:rPr>
        <w:t xml:space="preserve">RQ 2: </w:t>
      </w:r>
      <w:r w:rsidRPr="0073786E" w:rsidR="00004C43">
        <w:rPr>
          <w:rFonts w:eastAsia="Arial" w:cs="Calibri"/>
          <w:lang w:val="en-US"/>
          <w:rPrChange w:author="Katsumbe, Tatenda" w:date="2025-07-29T23:01:00Z" w16du:dateUtc="2025-07-29T21:01:00Z" w:id="267">
            <w:rPr>
              <w:rFonts w:ascii="Arial" w:hAnsi="Arial" w:eastAsia="Arial" w:cs="Arial"/>
              <w:lang w:val="en-US"/>
            </w:rPr>
          </w:rPrChange>
        </w:rPr>
        <w:t xml:space="preserve">Can </w:t>
      </w:r>
      <w:r w:rsidRPr="0073786E">
        <w:rPr>
          <w:rFonts w:eastAsia="Arial" w:cs="Calibri"/>
          <w:lang w:val="en-US"/>
          <w:rPrChange w:author="Katsumbe, Tatenda" w:date="2025-07-29T23:01:00Z" w16du:dateUtc="2025-07-29T21:01:00Z" w:id="268">
            <w:rPr>
              <w:rFonts w:ascii="Arial" w:hAnsi="Arial" w:eastAsia="Arial" w:cs="Arial"/>
              <w:lang w:val="en-US"/>
            </w:rPr>
          </w:rPrChange>
        </w:rPr>
        <w:t>AI</w:t>
      </w:r>
      <w:r w:rsidRPr="0073786E" w:rsidR="00004C43">
        <w:rPr>
          <w:rFonts w:eastAsia="Arial" w:cs="Calibri"/>
          <w:lang w:val="en-US"/>
          <w:rPrChange w:author="Katsumbe, Tatenda" w:date="2025-07-29T23:01:00Z" w16du:dateUtc="2025-07-29T21:01:00Z" w:id="269">
            <w:rPr>
              <w:rFonts w:ascii="Arial" w:hAnsi="Arial" w:eastAsia="Arial" w:cs="Arial"/>
              <w:lang w:val="en-US"/>
            </w:rPr>
          </w:rPrChange>
        </w:rPr>
        <w:t xml:space="preserve"> and </w:t>
      </w:r>
      <w:r w:rsidRPr="0073786E">
        <w:rPr>
          <w:rFonts w:eastAsia="Arial" w:cs="Calibri"/>
          <w:lang w:val="en-US"/>
          <w:rPrChange w:author="Katsumbe, Tatenda" w:date="2025-07-29T23:01:00Z" w16du:dateUtc="2025-07-29T21:01:00Z" w:id="270">
            <w:rPr>
              <w:rFonts w:ascii="Arial" w:hAnsi="Arial" w:eastAsia="Arial" w:cs="Arial"/>
              <w:lang w:val="en-US"/>
            </w:rPr>
          </w:rPrChange>
        </w:rPr>
        <w:t xml:space="preserve">BDA be utilized towards integrating these aspects into a digital </w:t>
      </w:r>
      <w:r w:rsidRPr="0073786E" w:rsidR="00721001">
        <w:rPr>
          <w:rFonts w:eastAsia="Arial" w:cs="Calibri"/>
          <w:lang w:val="en-US"/>
          <w:rPrChange w:author="Katsumbe, Tatenda" w:date="2025-07-29T23:01:00Z" w16du:dateUtc="2025-07-29T21:01:00Z" w:id="271">
            <w:rPr>
              <w:rFonts w:ascii="Arial" w:hAnsi="Arial" w:eastAsia="Arial" w:cs="Arial"/>
              <w:lang w:val="en-US"/>
            </w:rPr>
          </w:rPrChange>
        </w:rPr>
        <w:t>engine</w:t>
      </w:r>
      <w:r w:rsidRPr="0073786E">
        <w:rPr>
          <w:rFonts w:eastAsia="Arial" w:cs="Calibri"/>
          <w:lang w:val="en-US"/>
          <w:rPrChange w:author="Katsumbe, Tatenda" w:date="2025-07-29T23:01:00Z" w16du:dateUtc="2025-07-29T21:01:00Z" w:id="272">
            <w:rPr>
              <w:rFonts w:ascii="Arial" w:hAnsi="Arial" w:eastAsia="Arial" w:cs="Arial"/>
              <w:lang w:val="en-US"/>
            </w:rPr>
          </w:rPrChange>
        </w:rPr>
        <w:t xml:space="preserve"> for business schools’ operations</w:t>
      </w:r>
    </w:p>
    <w:p w:rsidRPr="0073786E" w:rsidR="00D87453" w:rsidP="5CBBF533" w:rsidRDefault="00D87453" w14:paraId="4A1ED12E" w14:textId="663AB8DF">
      <w:pPr>
        <w:pStyle w:val="ListParagraph"/>
        <w:numPr>
          <w:ilvl w:val="0"/>
          <w:numId w:val="10"/>
        </w:numPr>
        <w:spacing w:after="160"/>
        <w:rPr>
          <w:rFonts w:eastAsia="Arial" w:cs="Calibri"/>
          <w:lang w:val="en-US"/>
          <w:rPrChange w:author="Katsumbe, Tatenda" w:date="2025-07-29T23:01:00Z" w16du:dateUtc="2025-07-29T21:01:00Z" w:id="273">
            <w:rPr>
              <w:rFonts w:ascii="Arial" w:hAnsi="Arial" w:eastAsia="Arial" w:cs="Arial"/>
              <w:lang w:val="en-US"/>
            </w:rPr>
          </w:rPrChange>
        </w:rPr>
      </w:pPr>
      <w:r w:rsidRPr="0073786E">
        <w:rPr>
          <w:rFonts w:eastAsia="Arial" w:cs="Calibri"/>
          <w:lang w:val="en-US"/>
          <w:rPrChange w:author="Katsumbe, Tatenda" w:date="2025-07-29T23:01:00Z" w16du:dateUtc="2025-07-29T21:01:00Z" w:id="274">
            <w:rPr>
              <w:rFonts w:ascii="Arial" w:hAnsi="Arial" w:eastAsia="Arial" w:cs="Arial"/>
              <w:lang w:val="en-US"/>
            </w:rPr>
          </w:rPrChange>
        </w:rPr>
        <w:t xml:space="preserve">RQ 3: Can the </w:t>
      </w:r>
      <w:r w:rsidRPr="0073786E" w:rsidR="00721001">
        <w:rPr>
          <w:rFonts w:eastAsia="Arial" w:cs="Calibri"/>
          <w:lang w:val="en-US"/>
          <w:rPrChange w:author="Katsumbe, Tatenda" w:date="2025-07-29T23:01:00Z" w16du:dateUtc="2025-07-29T21:01:00Z" w:id="275">
            <w:rPr>
              <w:rFonts w:ascii="Arial" w:hAnsi="Arial" w:eastAsia="Arial" w:cs="Arial"/>
              <w:lang w:val="en-US"/>
            </w:rPr>
          </w:rPrChange>
        </w:rPr>
        <w:t>digital engine</w:t>
      </w:r>
      <w:r w:rsidRPr="0073786E">
        <w:rPr>
          <w:rFonts w:eastAsia="Arial" w:cs="Calibri"/>
          <w:lang w:val="en-US"/>
          <w:rPrChange w:author="Katsumbe, Tatenda" w:date="2025-07-29T23:01:00Z" w16du:dateUtc="2025-07-29T21:01:00Z" w:id="276">
            <w:rPr>
              <w:rFonts w:ascii="Arial" w:hAnsi="Arial" w:eastAsia="Arial" w:cs="Arial"/>
              <w:lang w:val="en-US"/>
            </w:rPr>
          </w:rPrChange>
        </w:rPr>
        <w:t xml:space="preserve"> be utilized towards</w:t>
      </w:r>
      <w:r w:rsidRPr="0073786E" w:rsidR="000659A4">
        <w:rPr>
          <w:rFonts w:eastAsia="Arial" w:cs="Calibri"/>
          <w:lang w:val="en-US"/>
          <w:rPrChange w:author="Katsumbe, Tatenda" w:date="2025-07-29T23:01:00Z" w16du:dateUtc="2025-07-29T21:01:00Z" w:id="277">
            <w:rPr>
              <w:rFonts w:ascii="Arial" w:hAnsi="Arial" w:eastAsia="Arial" w:cs="Arial"/>
              <w:lang w:val="en-US"/>
            </w:rPr>
          </w:rPrChange>
        </w:rPr>
        <w:t xml:space="preserve"> unpacking views, and</w:t>
      </w:r>
      <w:r w:rsidRPr="0073786E">
        <w:rPr>
          <w:rFonts w:eastAsia="Arial" w:cs="Calibri"/>
          <w:lang w:val="en-US"/>
          <w:rPrChange w:author="Katsumbe, Tatenda" w:date="2025-07-29T23:01:00Z" w16du:dateUtc="2025-07-29T21:01:00Z" w:id="278">
            <w:rPr>
              <w:rFonts w:ascii="Arial" w:hAnsi="Arial" w:eastAsia="Arial" w:cs="Arial"/>
              <w:lang w:val="en-US"/>
            </w:rPr>
          </w:rPrChange>
        </w:rPr>
        <w:t xml:space="preserve"> informing strategy regarding competitive advantage and rigor for business schools? </w:t>
      </w:r>
    </w:p>
    <w:p w:rsidRPr="0073786E" w:rsidR="00FE6778" w:rsidP="5CBBF533" w:rsidRDefault="00FE6778" w14:paraId="2B4B37CF" w14:textId="5F0447B6">
      <w:pPr>
        <w:spacing w:after="160"/>
        <w:rPr>
          <w:rFonts w:eastAsia="Arial" w:cs="Calibri"/>
          <w:lang w:val="en-US"/>
          <w:rPrChange w:author="Katsumbe, Tatenda" w:date="2025-07-29T23:01:00Z" w16du:dateUtc="2025-07-29T21:01:00Z" w:id="279">
            <w:rPr>
              <w:rFonts w:ascii="Arial" w:hAnsi="Arial" w:eastAsia="Arial" w:cs="Arial"/>
              <w:lang w:val="en-US"/>
            </w:rPr>
          </w:rPrChange>
        </w:rPr>
      </w:pPr>
      <w:r w:rsidRPr="0073786E">
        <w:rPr>
          <w:rFonts w:eastAsia="Arial" w:cs="Calibri"/>
          <w:lang w:val="en-US"/>
          <w:rPrChange w:author="Katsumbe, Tatenda" w:date="2025-07-29T23:01:00Z" w16du:dateUtc="2025-07-29T21:01:00Z" w:id="280">
            <w:rPr>
              <w:rFonts w:ascii="Arial" w:hAnsi="Arial" w:eastAsia="Arial" w:cs="Arial"/>
              <w:lang w:val="en-US"/>
            </w:rPr>
          </w:rPrChange>
        </w:rPr>
        <w:t xml:space="preserve">Accordingly, the research questions above are going to be addressed via the following research objectives </w:t>
      </w:r>
      <w:r w:rsidRPr="0073786E" w:rsidR="00E502E2">
        <w:rPr>
          <w:rFonts w:eastAsia="Arial" w:cs="Calibri"/>
          <w:lang w:val="en-US"/>
          <w:rPrChange w:author="Katsumbe, Tatenda" w:date="2025-07-29T23:01:00Z" w16du:dateUtc="2025-07-29T21:01:00Z" w:id="281">
            <w:rPr>
              <w:rFonts w:ascii="Arial" w:hAnsi="Arial" w:eastAsia="Arial" w:cs="Arial"/>
              <w:lang w:val="en-US"/>
            </w:rPr>
          </w:rPrChange>
        </w:rPr>
        <w:t>(</w:t>
      </w:r>
      <w:r w:rsidRPr="0073786E">
        <w:rPr>
          <w:rFonts w:eastAsia="Arial" w:cs="Calibri"/>
          <w:lang w:val="en-US"/>
          <w:rPrChange w:author="Katsumbe, Tatenda" w:date="2025-07-29T23:01:00Z" w16du:dateUtc="2025-07-29T21:01:00Z" w:id="282">
            <w:rPr>
              <w:rFonts w:ascii="Arial" w:hAnsi="Arial" w:eastAsia="Arial" w:cs="Arial"/>
              <w:lang w:val="en-US"/>
            </w:rPr>
          </w:rPrChange>
        </w:rPr>
        <w:t>R</w:t>
      </w:r>
      <w:r w:rsidRPr="0073786E" w:rsidR="00E502E2">
        <w:rPr>
          <w:rFonts w:eastAsia="Arial" w:cs="Calibri"/>
          <w:lang w:val="en-US"/>
          <w:rPrChange w:author="Katsumbe, Tatenda" w:date="2025-07-29T23:01:00Z" w16du:dateUtc="2025-07-29T21:01:00Z" w:id="283">
            <w:rPr>
              <w:rFonts w:ascii="Arial" w:hAnsi="Arial" w:eastAsia="Arial" w:cs="Arial"/>
              <w:lang w:val="en-US"/>
            </w:rPr>
          </w:rPrChange>
        </w:rPr>
        <w:t>O</w:t>
      </w:r>
      <w:r w:rsidRPr="0073786E">
        <w:rPr>
          <w:rFonts w:eastAsia="Arial" w:cs="Calibri"/>
          <w:lang w:val="en-US"/>
          <w:rPrChange w:author="Katsumbe, Tatenda" w:date="2025-07-29T23:01:00Z" w16du:dateUtc="2025-07-29T21:01:00Z" w:id="284">
            <w:rPr>
              <w:rFonts w:ascii="Arial" w:hAnsi="Arial" w:eastAsia="Arial" w:cs="Arial"/>
              <w:lang w:val="en-US"/>
            </w:rPr>
          </w:rPrChange>
        </w:rPr>
        <w:t xml:space="preserve">s): </w:t>
      </w:r>
    </w:p>
    <w:p w:rsidRPr="0073786E" w:rsidR="00FE6778" w:rsidP="5CBBF533" w:rsidRDefault="00FE6778" w14:paraId="7FA8CCB3" w14:textId="34A3442A">
      <w:pPr>
        <w:pStyle w:val="ListParagraph"/>
        <w:numPr>
          <w:ilvl w:val="0"/>
          <w:numId w:val="10"/>
        </w:numPr>
        <w:spacing w:after="160"/>
        <w:rPr>
          <w:rFonts w:eastAsia="Arial" w:cs="Calibri"/>
          <w:lang w:val="en-US"/>
          <w:rPrChange w:author="Katsumbe, Tatenda" w:date="2025-07-29T23:01:00Z" w16du:dateUtc="2025-07-29T21:01:00Z" w:id="285">
            <w:rPr>
              <w:rFonts w:ascii="Arial" w:hAnsi="Arial" w:eastAsia="Arial" w:cs="Arial"/>
              <w:lang w:val="en-US"/>
            </w:rPr>
          </w:rPrChange>
        </w:rPr>
      </w:pPr>
      <w:r w:rsidRPr="0073786E">
        <w:rPr>
          <w:rFonts w:eastAsia="Arial" w:cs="Calibri"/>
          <w:lang w:val="en-US"/>
          <w:rPrChange w:author="Katsumbe, Tatenda" w:date="2025-07-29T23:01:00Z" w16du:dateUtc="2025-07-29T21:01:00Z" w:id="286">
            <w:rPr>
              <w:rFonts w:ascii="Arial" w:hAnsi="Arial" w:eastAsia="Arial" w:cs="Arial"/>
              <w:lang w:val="en-US"/>
            </w:rPr>
          </w:rPrChange>
        </w:rPr>
        <w:t>R</w:t>
      </w:r>
      <w:r w:rsidRPr="0073786E" w:rsidR="00E502E2">
        <w:rPr>
          <w:rFonts w:eastAsia="Arial" w:cs="Calibri"/>
          <w:lang w:val="en-US"/>
          <w:rPrChange w:author="Katsumbe, Tatenda" w:date="2025-07-29T23:01:00Z" w16du:dateUtc="2025-07-29T21:01:00Z" w:id="287">
            <w:rPr>
              <w:rFonts w:ascii="Arial" w:hAnsi="Arial" w:eastAsia="Arial" w:cs="Arial"/>
              <w:lang w:val="en-US"/>
            </w:rPr>
          </w:rPrChange>
        </w:rPr>
        <w:t>O</w:t>
      </w:r>
      <w:r w:rsidRPr="0073786E">
        <w:rPr>
          <w:rFonts w:eastAsia="Arial" w:cs="Calibri"/>
          <w:lang w:val="en-US"/>
          <w:rPrChange w:author="Katsumbe, Tatenda" w:date="2025-07-29T23:01:00Z" w16du:dateUtc="2025-07-29T21:01:00Z" w:id="288">
            <w:rPr>
              <w:rFonts w:ascii="Arial" w:hAnsi="Arial" w:eastAsia="Arial" w:cs="Arial"/>
              <w:lang w:val="en-US"/>
            </w:rPr>
          </w:rPrChange>
        </w:rPr>
        <w:t xml:space="preserve"> 1: </w:t>
      </w:r>
      <w:r w:rsidRPr="0073786E" w:rsidR="00E502E2">
        <w:rPr>
          <w:rFonts w:eastAsia="Arial" w:cs="Calibri"/>
          <w:lang w:val="en-US"/>
          <w:rPrChange w:author="Katsumbe, Tatenda" w:date="2025-07-29T23:01:00Z" w16du:dateUtc="2025-07-29T21:01:00Z" w:id="289">
            <w:rPr>
              <w:rFonts w:ascii="Arial" w:hAnsi="Arial" w:eastAsia="Arial" w:cs="Arial"/>
              <w:lang w:val="en-US"/>
            </w:rPr>
          </w:rPrChange>
        </w:rPr>
        <w:t xml:space="preserve">To landscape </w:t>
      </w:r>
      <w:r w:rsidRPr="0073786E" w:rsidR="009759C4">
        <w:rPr>
          <w:rFonts w:eastAsia="Arial" w:cs="Calibri"/>
          <w:lang w:val="en-US"/>
          <w:rPrChange w:author="Katsumbe, Tatenda" w:date="2025-07-29T23:01:00Z" w16du:dateUtc="2025-07-29T21:01:00Z" w:id="290">
            <w:rPr>
              <w:rFonts w:ascii="Arial" w:hAnsi="Arial" w:eastAsia="Arial" w:cs="Arial"/>
              <w:lang w:val="en-US"/>
            </w:rPr>
          </w:rPrChange>
        </w:rPr>
        <w:t xml:space="preserve">the scope of business schools informed by global literature </w:t>
      </w:r>
    </w:p>
    <w:p w:rsidRPr="0073786E" w:rsidR="00FE6778" w:rsidP="5CBBF533" w:rsidRDefault="00FE6778" w14:paraId="09C1DA54" w14:textId="23D5F5C8">
      <w:pPr>
        <w:pStyle w:val="ListParagraph"/>
        <w:numPr>
          <w:ilvl w:val="0"/>
          <w:numId w:val="10"/>
        </w:numPr>
        <w:spacing w:after="160"/>
        <w:rPr>
          <w:rFonts w:eastAsia="Arial" w:cs="Calibri"/>
          <w:lang w:val="en-US"/>
          <w:rPrChange w:author="Katsumbe, Tatenda" w:date="2025-07-29T23:01:00Z" w16du:dateUtc="2025-07-29T21:01:00Z" w:id="291">
            <w:rPr>
              <w:rFonts w:ascii="Arial" w:hAnsi="Arial" w:eastAsia="Arial" w:cs="Arial"/>
              <w:lang w:val="en-US"/>
            </w:rPr>
          </w:rPrChange>
        </w:rPr>
      </w:pPr>
      <w:r w:rsidRPr="0073786E">
        <w:rPr>
          <w:rFonts w:eastAsia="Arial" w:cs="Calibri"/>
          <w:lang w:val="en-US"/>
          <w:rPrChange w:author="Katsumbe, Tatenda" w:date="2025-07-29T23:01:00Z" w16du:dateUtc="2025-07-29T21:01:00Z" w:id="292">
            <w:rPr>
              <w:rFonts w:ascii="Arial" w:hAnsi="Arial" w:eastAsia="Arial" w:cs="Arial"/>
              <w:lang w:val="en-US"/>
            </w:rPr>
          </w:rPrChange>
        </w:rPr>
        <w:t>R</w:t>
      </w:r>
      <w:r w:rsidRPr="0073786E" w:rsidR="00B45D10">
        <w:rPr>
          <w:rFonts w:eastAsia="Arial" w:cs="Calibri"/>
          <w:lang w:val="en-US"/>
          <w:rPrChange w:author="Katsumbe, Tatenda" w:date="2025-07-29T23:01:00Z" w16du:dateUtc="2025-07-29T21:01:00Z" w:id="293">
            <w:rPr>
              <w:rFonts w:ascii="Arial" w:hAnsi="Arial" w:eastAsia="Arial" w:cs="Arial"/>
              <w:lang w:val="en-US"/>
            </w:rPr>
          </w:rPrChange>
        </w:rPr>
        <w:t>O</w:t>
      </w:r>
      <w:r w:rsidRPr="0073786E">
        <w:rPr>
          <w:rFonts w:eastAsia="Arial" w:cs="Calibri"/>
          <w:lang w:val="en-US"/>
          <w:rPrChange w:author="Katsumbe, Tatenda" w:date="2025-07-29T23:01:00Z" w16du:dateUtc="2025-07-29T21:01:00Z" w:id="294">
            <w:rPr>
              <w:rFonts w:ascii="Arial" w:hAnsi="Arial" w:eastAsia="Arial" w:cs="Arial"/>
              <w:lang w:val="en-US"/>
            </w:rPr>
          </w:rPrChange>
        </w:rPr>
        <w:t xml:space="preserve"> 2: </w:t>
      </w:r>
      <w:r w:rsidRPr="0073786E" w:rsidR="009759C4">
        <w:rPr>
          <w:rFonts w:eastAsia="Arial" w:cs="Calibri"/>
          <w:lang w:val="en-US"/>
          <w:rPrChange w:author="Katsumbe, Tatenda" w:date="2025-07-29T23:01:00Z" w16du:dateUtc="2025-07-29T21:01:00Z" w:id="295">
            <w:rPr>
              <w:rFonts w:ascii="Arial" w:hAnsi="Arial" w:eastAsia="Arial" w:cs="Arial"/>
              <w:lang w:val="en-US"/>
            </w:rPr>
          </w:rPrChange>
        </w:rPr>
        <w:t xml:space="preserve">To leverage systems thinking fundamentals, </w:t>
      </w:r>
      <w:r w:rsidRPr="0073786E">
        <w:rPr>
          <w:rFonts w:eastAsia="Arial" w:cs="Calibri"/>
          <w:lang w:val="en-US"/>
          <w:rPrChange w:author="Katsumbe, Tatenda" w:date="2025-07-29T23:01:00Z" w16du:dateUtc="2025-07-29T21:01:00Z" w:id="296">
            <w:rPr>
              <w:rFonts w:ascii="Arial" w:hAnsi="Arial" w:eastAsia="Arial" w:cs="Arial"/>
              <w:lang w:val="en-US"/>
            </w:rPr>
          </w:rPrChange>
        </w:rPr>
        <w:t>AI</w:t>
      </w:r>
      <w:r w:rsidRPr="0073786E" w:rsidR="009759C4">
        <w:rPr>
          <w:rFonts w:eastAsia="Arial" w:cs="Calibri"/>
          <w:lang w:val="en-US"/>
          <w:rPrChange w:author="Katsumbe, Tatenda" w:date="2025-07-29T23:01:00Z" w16du:dateUtc="2025-07-29T21:01:00Z" w:id="297">
            <w:rPr>
              <w:rFonts w:ascii="Arial" w:hAnsi="Arial" w:eastAsia="Arial" w:cs="Arial"/>
              <w:lang w:val="en-US"/>
            </w:rPr>
          </w:rPrChange>
        </w:rPr>
        <w:t xml:space="preserve">, </w:t>
      </w:r>
      <w:r w:rsidRPr="0073786E">
        <w:rPr>
          <w:rFonts w:eastAsia="Arial" w:cs="Calibri"/>
          <w:lang w:val="en-US"/>
          <w:rPrChange w:author="Katsumbe, Tatenda" w:date="2025-07-29T23:01:00Z" w16du:dateUtc="2025-07-29T21:01:00Z" w:id="298">
            <w:rPr>
              <w:rFonts w:ascii="Arial" w:hAnsi="Arial" w:eastAsia="Arial" w:cs="Arial"/>
              <w:lang w:val="en-US"/>
            </w:rPr>
          </w:rPrChange>
        </w:rPr>
        <w:t xml:space="preserve">BDA </w:t>
      </w:r>
      <w:r w:rsidRPr="0073786E" w:rsidR="009759C4">
        <w:rPr>
          <w:rFonts w:eastAsia="Arial" w:cs="Calibri"/>
          <w:lang w:val="en-US"/>
          <w:rPrChange w:author="Katsumbe, Tatenda" w:date="2025-07-29T23:01:00Z" w16du:dateUtc="2025-07-29T21:01:00Z" w:id="299">
            <w:rPr>
              <w:rFonts w:ascii="Arial" w:hAnsi="Arial" w:eastAsia="Arial" w:cs="Arial"/>
              <w:lang w:val="en-US"/>
            </w:rPr>
          </w:rPrChange>
        </w:rPr>
        <w:t>t</w:t>
      </w:r>
      <w:r w:rsidRPr="0073786E">
        <w:rPr>
          <w:rFonts w:eastAsia="Arial" w:cs="Calibri"/>
          <w:lang w:val="en-US"/>
          <w:rPrChange w:author="Katsumbe, Tatenda" w:date="2025-07-29T23:01:00Z" w16du:dateUtc="2025-07-29T21:01:00Z" w:id="300">
            <w:rPr>
              <w:rFonts w:ascii="Arial" w:hAnsi="Arial" w:eastAsia="Arial" w:cs="Arial"/>
              <w:lang w:val="en-US"/>
            </w:rPr>
          </w:rPrChange>
        </w:rPr>
        <w:t xml:space="preserve">owards </w:t>
      </w:r>
      <w:r w:rsidRPr="0073786E" w:rsidR="008E709F">
        <w:rPr>
          <w:rFonts w:eastAsia="Arial" w:cs="Calibri"/>
          <w:lang w:val="en-US"/>
          <w:rPrChange w:author="Katsumbe, Tatenda" w:date="2025-07-29T23:01:00Z" w16du:dateUtc="2025-07-29T21:01:00Z" w:id="301">
            <w:rPr>
              <w:rFonts w:ascii="Arial" w:hAnsi="Arial" w:eastAsia="Arial" w:cs="Arial"/>
              <w:lang w:val="en-US"/>
            </w:rPr>
          </w:rPrChange>
        </w:rPr>
        <w:t xml:space="preserve">the development of a </w:t>
      </w:r>
      <w:r w:rsidRPr="0073786E">
        <w:rPr>
          <w:rFonts w:eastAsia="Arial" w:cs="Calibri"/>
          <w:lang w:val="en-US"/>
          <w:rPrChange w:author="Katsumbe, Tatenda" w:date="2025-07-29T23:01:00Z" w16du:dateUtc="2025-07-29T21:01:00Z" w:id="302">
            <w:rPr>
              <w:rFonts w:ascii="Arial" w:hAnsi="Arial" w:eastAsia="Arial" w:cs="Arial"/>
              <w:lang w:val="en-US"/>
            </w:rPr>
          </w:rPrChange>
        </w:rPr>
        <w:t xml:space="preserve">digital </w:t>
      </w:r>
      <w:r w:rsidRPr="0073786E" w:rsidR="00FC553E">
        <w:rPr>
          <w:rFonts w:eastAsia="Arial" w:cs="Calibri"/>
          <w:lang w:val="en-US"/>
          <w:rPrChange w:author="Katsumbe, Tatenda" w:date="2025-07-29T23:01:00Z" w16du:dateUtc="2025-07-29T21:01:00Z" w:id="303">
            <w:rPr>
              <w:rFonts w:ascii="Arial" w:hAnsi="Arial" w:eastAsia="Arial" w:cs="Arial"/>
              <w:lang w:val="en-US"/>
            </w:rPr>
          </w:rPrChange>
        </w:rPr>
        <w:t>engine</w:t>
      </w:r>
      <w:r w:rsidRPr="0073786E">
        <w:rPr>
          <w:rFonts w:eastAsia="Arial" w:cs="Calibri"/>
          <w:lang w:val="en-US"/>
          <w:rPrChange w:author="Katsumbe, Tatenda" w:date="2025-07-29T23:01:00Z" w16du:dateUtc="2025-07-29T21:01:00Z" w:id="304">
            <w:rPr>
              <w:rFonts w:ascii="Arial" w:hAnsi="Arial" w:eastAsia="Arial" w:cs="Arial"/>
              <w:lang w:val="en-US"/>
            </w:rPr>
          </w:rPrChange>
        </w:rPr>
        <w:t xml:space="preserve"> for business schools’ operations</w:t>
      </w:r>
      <w:r w:rsidRPr="0073786E" w:rsidR="008E709F">
        <w:rPr>
          <w:rFonts w:eastAsia="Arial" w:cs="Calibri"/>
          <w:lang w:val="en-US"/>
          <w:rPrChange w:author="Katsumbe, Tatenda" w:date="2025-07-29T23:01:00Z" w16du:dateUtc="2025-07-29T21:01:00Z" w:id="305">
            <w:rPr>
              <w:rFonts w:ascii="Arial" w:hAnsi="Arial" w:eastAsia="Arial" w:cs="Arial"/>
              <w:lang w:val="en-US"/>
            </w:rPr>
          </w:rPrChange>
        </w:rPr>
        <w:t xml:space="preserve">, cognizant of the </w:t>
      </w:r>
      <w:r w:rsidRPr="0073786E" w:rsidR="00F67F8D">
        <w:rPr>
          <w:rFonts w:eastAsia="Arial" w:cs="Calibri"/>
          <w:lang w:val="en-US"/>
          <w:rPrChange w:author="Katsumbe, Tatenda" w:date="2025-07-29T23:01:00Z" w16du:dateUtc="2025-07-29T21:01:00Z" w:id="306">
            <w:rPr>
              <w:rFonts w:ascii="Arial" w:hAnsi="Arial" w:eastAsia="Arial" w:cs="Arial"/>
              <w:lang w:val="en-US"/>
            </w:rPr>
          </w:rPrChange>
        </w:rPr>
        <w:t>knowledge from the landscaping of business schools</w:t>
      </w:r>
    </w:p>
    <w:p w:rsidRPr="0073786E" w:rsidR="00FE6778" w:rsidP="5CBBF533" w:rsidRDefault="00FE6778" w14:paraId="6CE1802F" w14:textId="36D9D9F2">
      <w:pPr>
        <w:pStyle w:val="ListParagraph"/>
        <w:numPr>
          <w:ilvl w:val="0"/>
          <w:numId w:val="10"/>
        </w:numPr>
        <w:spacing w:after="160"/>
        <w:rPr>
          <w:rFonts w:eastAsia="Arial" w:cs="Calibri"/>
          <w:lang w:val="en-US"/>
          <w:rPrChange w:author="Katsumbe, Tatenda" w:date="2025-07-29T23:01:00Z" w16du:dateUtc="2025-07-29T21:01:00Z" w:id="307">
            <w:rPr>
              <w:rFonts w:ascii="Arial" w:hAnsi="Arial" w:eastAsia="Arial" w:cs="Arial"/>
              <w:lang w:val="en-US"/>
            </w:rPr>
          </w:rPrChange>
        </w:rPr>
      </w:pPr>
      <w:r w:rsidRPr="0073786E">
        <w:rPr>
          <w:rFonts w:eastAsia="Arial" w:cs="Calibri"/>
          <w:lang w:val="en-US"/>
          <w:rPrChange w:author="Katsumbe, Tatenda" w:date="2025-07-29T23:01:00Z" w16du:dateUtc="2025-07-29T21:01:00Z" w:id="308">
            <w:rPr>
              <w:rFonts w:ascii="Arial" w:hAnsi="Arial" w:eastAsia="Arial" w:cs="Arial"/>
              <w:lang w:val="en-US"/>
            </w:rPr>
          </w:rPrChange>
        </w:rPr>
        <w:t>R</w:t>
      </w:r>
      <w:r w:rsidRPr="0073786E" w:rsidR="00B45D10">
        <w:rPr>
          <w:rFonts w:eastAsia="Arial" w:cs="Calibri"/>
          <w:lang w:val="en-US"/>
          <w:rPrChange w:author="Katsumbe, Tatenda" w:date="2025-07-29T23:01:00Z" w16du:dateUtc="2025-07-29T21:01:00Z" w:id="309">
            <w:rPr>
              <w:rFonts w:ascii="Arial" w:hAnsi="Arial" w:eastAsia="Arial" w:cs="Arial"/>
              <w:lang w:val="en-US"/>
            </w:rPr>
          </w:rPrChange>
        </w:rPr>
        <w:t>O</w:t>
      </w:r>
      <w:r w:rsidRPr="0073786E">
        <w:rPr>
          <w:rFonts w:eastAsia="Arial" w:cs="Calibri"/>
          <w:lang w:val="en-US"/>
          <w:rPrChange w:author="Katsumbe, Tatenda" w:date="2025-07-29T23:01:00Z" w16du:dateUtc="2025-07-29T21:01:00Z" w:id="310">
            <w:rPr>
              <w:rFonts w:ascii="Arial" w:hAnsi="Arial" w:eastAsia="Arial" w:cs="Arial"/>
              <w:lang w:val="en-US"/>
            </w:rPr>
          </w:rPrChange>
        </w:rPr>
        <w:t xml:space="preserve"> 3: </w:t>
      </w:r>
      <w:r w:rsidRPr="0073786E" w:rsidR="00F67F8D">
        <w:rPr>
          <w:rFonts w:eastAsia="Arial" w:cs="Calibri"/>
          <w:lang w:val="en-US"/>
          <w:rPrChange w:author="Katsumbe, Tatenda" w:date="2025-07-29T23:01:00Z" w16du:dateUtc="2025-07-29T21:01:00Z" w:id="311">
            <w:rPr>
              <w:rFonts w:ascii="Arial" w:hAnsi="Arial" w:eastAsia="Arial" w:cs="Arial"/>
              <w:lang w:val="en-US"/>
            </w:rPr>
          </w:rPrChange>
        </w:rPr>
        <w:t>To utilize the</w:t>
      </w:r>
      <w:r w:rsidRPr="0073786E">
        <w:rPr>
          <w:rFonts w:eastAsia="Arial" w:cs="Calibri"/>
          <w:lang w:val="en-US"/>
          <w:rPrChange w:author="Katsumbe, Tatenda" w:date="2025-07-29T23:01:00Z" w16du:dateUtc="2025-07-29T21:01:00Z" w:id="312">
            <w:rPr>
              <w:rFonts w:ascii="Arial" w:hAnsi="Arial" w:eastAsia="Arial" w:cs="Arial"/>
              <w:lang w:val="en-US"/>
            </w:rPr>
          </w:rPrChange>
        </w:rPr>
        <w:t xml:space="preserve"> </w:t>
      </w:r>
      <w:r w:rsidRPr="0073786E" w:rsidR="00F67F8D">
        <w:rPr>
          <w:rFonts w:eastAsia="Arial" w:cs="Calibri"/>
          <w:lang w:val="en-US"/>
          <w:rPrChange w:author="Katsumbe, Tatenda" w:date="2025-07-29T23:01:00Z" w16du:dateUtc="2025-07-29T21:01:00Z" w:id="313">
            <w:rPr>
              <w:rFonts w:ascii="Arial" w:hAnsi="Arial" w:eastAsia="Arial" w:cs="Arial"/>
              <w:lang w:val="en-US"/>
            </w:rPr>
          </w:rPrChange>
        </w:rPr>
        <w:t xml:space="preserve">developed </w:t>
      </w:r>
      <w:r w:rsidRPr="0073786E">
        <w:rPr>
          <w:rFonts w:eastAsia="Arial" w:cs="Calibri"/>
          <w:lang w:val="en-US"/>
          <w:rPrChange w:author="Katsumbe, Tatenda" w:date="2025-07-29T23:01:00Z" w16du:dateUtc="2025-07-29T21:01:00Z" w:id="314">
            <w:rPr>
              <w:rFonts w:ascii="Arial" w:hAnsi="Arial" w:eastAsia="Arial" w:cs="Arial"/>
              <w:lang w:val="en-US"/>
            </w:rPr>
          </w:rPrChange>
        </w:rPr>
        <w:t xml:space="preserve">digital </w:t>
      </w:r>
      <w:r w:rsidRPr="0073786E" w:rsidR="00FC553E">
        <w:rPr>
          <w:rFonts w:eastAsia="Arial" w:cs="Calibri"/>
          <w:lang w:val="en-US"/>
          <w:rPrChange w:author="Katsumbe, Tatenda" w:date="2025-07-29T23:01:00Z" w16du:dateUtc="2025-07-29T21:01:00Z" w:id="315">
            <w:rPr>
              <w:rFonts w:ascii="Arial" w:hAnsi="Arial" w:eastAsia="Arial" w:cs="Arial"/>
              <w:lang w:val="en-US"/>
            </w:rPr>
          </w:rPrChange>
        </w:rPr>
        <w:t>engine</w:t>
      </w:r>
      <w:r w:rsidRPr="0073786E">
        <w:rPr>
          <w:rFonts w:eastAsia="Arial" w:cs="Calibri"/>
          <w:lang w:val="en-US"/>
          <w:rPrChange w:author="Katsumbe, Tatenda" w:date="2025-07-29T23:01:00Z" w16du:dateUtc="2025-07-29T21:01:00Z" w:id="316">
            <w:rPr>
              <w:rFonts w:ascii="Arial" w:hAnsi="Arial" w:eastAsia="Arial" w:cs="Arial"/>
              <w:lang w:val="en-US"/>
            </w:rPr>
          </w:rPrChange>
        </w:rPr>
        <w:t xml:space="preserve"> </w:t>
      </w:r>
      <w:r w:rsidRPr="0073786E" w:rsidR="00F67F8D">
        <w:rPr>
          <w:rFonts w:eastAsia="Arial" w:cs="Calibri"/>
          <w:lang w:val="en-US"/>
          <w:rPrChange w:author="Katsumbe, Tatenda" w:date="2025-07-29T23:01:00Z" w16du:dateUtc="2025-07-29T21:01:00Z" w:id="317">
            <w:rPr>
              <w:rFonts w:ascii="Arial" w:hAnsi="Arial" w:eastAsia="Arial" w:cs="Arial"/>
              <w:lang w:val="en-US"/>
            </w:rPr>
          </w:rPrChange>
        </w:rPr>
        <w:t>t</w:t>
      </w:r>
      <w:r w:rsidRPr="0073786E">
        <w:rPr>
          <w:rFonts w:eastAsia="Arial" w:cs="Calibri"/>
          <w:lang w:val="en-US"/>
          <w:rPrChange w:author="Katsumbe, Tatenda" w:date="2025-07-29T23:01:00Z" w16du:dateUtc="2025-07-29T21:01:00Z" w:id="318">
            <w:rPr>
              <w:rFonts w:ascii="Arial" w:hAnsi="Arial" w:eastAsia="Arial" w:cs="Arial"/>
              <w:lang w:val="en-US"/>
            </w:rPr>
          </w:rPrChange>
        </w:rPr>
        <w:t xml:space="preserve">owards </w:t>
      </w:r>
      <w:r w:rsidRPr="0073786E" w:rsidR="000659A4">
        <w:rPr>
          <w:rFonts w:eastAsia="Arial" w:cs="Calibri"/>
          <w:lang w:val="en-US"/>
          <w:rPrChange w:author="Katsumbe, Tatenda" w:date="2025-07-29T23:01:00Z" w16du:dateUtc="2025-07-29T21:01:00Z" w:id="319">
            <w:rPr>
              <w:rFonts w:ascii="Arial" w:hAnsi="Arial" w:eastAsia="Arial" w:cs="Arial"/>
              <w:lang w:val="en-US"/>
            </w:rPr>
          </w:rPrChange>
        </w:rPr>
        <w:t xml:space="preserve">unpacking views, and </w:t>
      </w:r>
      <w:r w:rsidRPr="0073786E">
        <w:rPr>
          <w:rFonts w:eastAsia="Arial" w:cs="Calibri"/>
          <w:lang w:val="en-US"/>
          <w:rPrChange w:author="Katsumbe, Tatenda" w:date="2025-07-29T23:01:00Z" w16du:dateUtc="2025-07-29T21:01:00Z" w:id="320">
            <w:rPr>
              <w:rFonts w:ascii="Arial" w:hAnsi="Arial" w:eastAsia="Arial" w:cs="Arial"/>
              <w:lang w:val="en-US"/>
            </w:rPr>
          </w:rPrChange>
        </w:rPr>
        <w:t>informing strategy regarding competitive advantage and rigor for business schools</w:t>
      </w:r>
      <w:r w:rsidRPr="0073786E" w:rsidR="00F67F8D">
        <w:rPr>
          <w:rFonts w:eastAsia="Arial" w:cs="Calibri"/>
          <w:lang w:val="en-US"/>
          <w:rPrChange w:author="Katsumbe, Tatenda" w:date="2025-07-29T23:01:00Z" w16du:dateUtc="2025-07-29T21:01:00Z" w:id="321">
            <w:rPr>
              <w:rFonts w:ascii="Arial" w:hAnsi="Arial" w:eastAsia="Arial" w:cs="Arial"/>
              <w:lang w:val="en-US"/>
            </w:rPr>
          </w:rPrChange>
        </w:rPr>
        <w:t xml:space="preserve"> </w:t>
      </w:r>
    </w:p>
    <w:p w:rsidRPr="0073786E" w:rsidR="00FA684B" w:rsidP="5CBBF533" w:rsidRDefault="00F67F8D" w14:paraId="73EA6914" w14:textId="257716F4">
      <w:pPr>
        <w:spacing w:after="160"/>
        <w:rPr>
          <w:rFonts w:eastAsia="Arial" w:cs="Calibri"/>
          <w:lang w:val="en-US"/>
          <w:rPrChange w:author="Katsumbe, Tatenda" w:date="2025-07-29T23:01:00Z" w16du:dateUtc="2025-07-29T21:01:00Z" w:id="322">
            <w:rPr>
              <w:rFonts w:ascii="Arial" w:hAnsi="Arial" w:eastAsia="Arial" w:cs="Arial"/>
              <w:lang w:val="en-US"/>
            </w:rPr>
          </w:rPrChange>
        </w:rPr>
      </w:pPr>
      <w:r w:rsidRPr="0073786E">
        <w:rPr>
          <w:rFonts w:eastAsia="Arial" w:cs="Calibri"/>
          <w:lang w:val="en-US"/>
          <w:rPrChange w:author="Katsumbe, Tatenda" w:date="2025-07-29T23:01:00Z" w16du:dateUtc="2025-07-29T21:01:00Z" w:id="323">
            <w:rPr>
              <w:rFonts w:ascii="Arial" w:hAnsi="Arial" w:eastAsia="Arial" w:cs="Arial"/>
              <w:lang w:val="en-US"/>
            </w:rPr>
          </w:rPrChange>
        </w:rPr>
        <w:t xml:space="preserve">The rest of the research study is guided by the envisaged outline </w:t>
      </w:r>
      <w:r w:rsidRPr="0073786E" w:rsidR="778162AA">
        <w:rPr>
          <w:rFonts w:eastAsia="Arial" w:cs="Calibri"/>
          <w:lang w:val="en-US"/>
          <w:rPrChange w:author="Katsumbe, Tatenda" w:date="2025-07-29T23:01:00Z" w16du:dateUtc="2025-07-29T21:01:00Z" w:id="324">
            <w:rPr>
              <w:rFonts w:ascii="Arial" w:hAnsi="Arial" w:eastAsia="Arial" w:cs="Arial"/>
              <w:lang w:val="en-US"/>
            </w:rPr>
          </w:rPrChange>
        </w:rPr>
        <w:t>below,</w:t>
      </w:r>
      <w:r w:rsidRPr="0073786E">
        <w:rPr>
          <w:rFonts w:eastAsia="Arial" w:cs="Calibri"/>
          <w:lang w:val="en-US"/>
          <w:rPrChange w:author="Katsumbe, Tatenda" w:date="2025-07-29T23:01:00Z" w16du:dateUtc="2025-07-29T21:01:00Z" w:id="325">
            <w:rPr>
              <w:rFonts w:ascii="Arial" w:hAnsi="Arial" w:eastAsia="Arial" w:cs="Arial"/>
              <w:lang w:val="en-US"/>
            </w:rPr>
          </w:rPrChange>
        </w:rPr>
        <w:t xml:space="preserve"> which entails literature review, </w:t>
      </w:r>
      <w:r w:rsidRPr="0073786E" w:rsidR="009F1346">
        <w:rPr>
          <w:rFonts w:eastAsia="Arial" w:cs="Calibri"/>
          <w:lang w:val="en-US"/>
          <w:rPrChange w:author="Katsumbe, Tatenda" w:date="2025-07-29T23:01:00Z" w16du:dateUtc="2025-07-29T21:01:00Z" w:id="326">
            <w:rPr>
              <w:rFonts w:ascii="Arial" w:hAnsi="Arial" w:eastAsia="Arial" w:cs="Arial"/>
              <w:lang w:val="en-US"/>
            </w:rPr>
          </w:rPrChange>
        </w:rPr>
        <w:t xml:space="preserve">research methods, </w:t>
      </w:r>
      <w:r w:rsidRPr="0073786E" w:rsidR="009F1346">
        <w:rPr>
          <w:rFonts w:eastAsia="Arial" w:cs="Calibri"/>
          <w:highlight w:val="yellow"/>
          <w:lang w:val="en-US"/>
          <w:rPrChange w:author="Katsumbe, Tatenda" w:date="2025-07-29T23:01:00Z" w16du:dateUtc="2025-07-29T21:01:00Z" w:id="327">
            <w:rPr>
              <w:rFonts w:ascii="Arial" w:hAnsi="Arial" w:eastAsia="Arial" w:cs="Arial"/>
              <w:highlight w:val="yellow"/>
              <w:lang w:val="en-US"/>
            </w:rPr>
          </w:rPrChange>
        </w:rPr>
        <w:t>and the results (to be advised).</w:t>
      </w:r>
      <w:r w:rsidRPr="0073786E" w:rsidR="009F1346">
        <w:rPr>
          <w:rFonts w:eastAsia="Arial" w:cs="Calibri"/>
          <w:lang w:val="en-US"/>
          <w:rPrChange w:author="Katsumbe, Tatenda" w:date="2025-07-29T23:01:00Z" w16du:dateUtc="2025-07-29T21:01:00Z" w:id="328">
            <w:rPr>
              <w:rFonts w:ascii="Arial" w:hAnsi="Arial" w:eastAsia="Arial" w:cs="Arial"/>
              <w:lang w:val="en-US"/>
            </w:rPr>
          </w:rPrChange>
        </w:rPr>
        <w:t xml:space="preserve"> </w:t>
      </w:r>
    </w:p>
    <w:p w:rsidRPr="0073786E" w:rsidR="00851EC5" w:rsidP="5CBBF533" w:rsidRDefault="00851EC5" w14:paraId="6071BAD0" w14:textId="3CBA0CB3">
      <w:pPr>
        <w:pStyle w:val="Heading1"/>
        <w:numPr>
          <w:ilvl w:val="0"/>
          <w:numId w:val="8"/>
        </w:numPr>
        <w:rPr>
          <w:rFonts w:eastAsia="Arial" w:cs="Calibri"/>
          <w:lang w:val="en-US"/>
          <w:rPrChange w:author="Katsumbe, Tatenda" w:date="2025-07-29T23:01:00Z" w16du:dateUtc="2025-07-29T21:01:00Z" w:id="329">
            <w:rPr>
              <w:rFonts w:ascii="Arial" w:hAnsi="Arial" w:eastAsia="Arial" w:cs="Arial"/>
              <w:lang w:val="en-US"/>
            </w:rPr>
          </w:rPrChange>
        </w:rPr>
      </w:pPr>
      <w:r w:rsidRPr="0073786E">
        <w:rPr>
          <w:rFonts w:eastAsia="Arial" w:cs="Calibri"/>
          <w:lang w:val="en-US"/>
          <w:rPrChange w:author="Katsumbe, Tatenda" w:date="2025-07-29T23:01:00Z" w16du:dateUtc="2025-07-29T21:01:00Z" w:id="330">
            <w:rPr>
              <w:rFonts w:ascii="Arial" w:hAnsi="Arial" w:eastAsia="Arial" w:cs="Arial"/>
              <w:lang w:val="en-US"/>
            </w:rPr>
          </w:rPrChange>
        </w:rPr>
        <w:t xml:space="preserve">Literature Review </w:t>
      </w:r>
    </w:p>
    <w:p w:rsidRPr="0073786E" w:rsidR="00390B24" w:rsidP="00390B24" w:rsidRDefault="545A970A" w14:paraId="7B157B73" w14:textId="77777777">
      <w:pPr>
        <w:pStyle w:val="Heading2"/>
        <w:rPr>
          <w:ins w:author="Katsumbe, Tatenda" w:date="2025-07-29T23:01:00Z" w16du:dateUtc="2025-07-29T21:01:00Z" w:id="331"/>
          <w:rFonts w:eastAsia="Arial" w:cs="Calibri"/>
          <w:lang w:val="en-US"/>
        </w:rPr>
      </w:pPr>
      <w:r w:rsidRPr="0073786E">
        <w:rPr>
          <w:rFonts w:eastAsia="Arial" w:cs="Calibri"/>
          <w:lang w:val="en-US"/>
        </w:rPr>
        <w:t xml:space="preserve">2.1 Introduction to business schools </w:t>
      </w:r>
    </w:p>
    <w:p w:rsidRPr="0073786E" w:rsidR="545A970A" w:rsidDel="00390B24" w:rsidRDefault="545A970A" w14:paraId="08FC7C83" w14:textId="39238B9D">
      <w:pPr>
        <w:rPr>
          <w:del w:author="Katsumbe, Tatenda" w:date="2025-07-29T23:01:00Z" w16du:dateUtc="2025-07-29T21:01:00Z" w:id="332"/>
          <w:lang w:val="en-US"/>
        </w:rPr>
        <w:pPrChange w:author="Katsumbe, Tatenda" w:date="2025-07-29T23:02:00Z" w16du:dateUtc="2025-07-29T21:02:00Z" w:id="333">
          <w:pPr>
            <w:shd w:val="clear" w:color="auto" w:fill="FFFFFF" w:themeFill="background1"/>
          </w:pPr>
        </w:pPrChange>
      </w:pPr>
      <w:del w:author="Katsumbe, Tatenda" w:date="2025-07-29T23:01:00Z" w16du:dateUtc="2025-07-29T21:01:00Z" w:id="334">
        <w:r w:rsidRPr="0073786E" w:rsidDel="00390B24">
          <w:rPr>
            <w:lang w:val="en-US"/>
          </w:rPr>
          <w:delText xml:space="preserve"> </w:delText>
        </w:r>
      </w:del>
    </w:p>
    <w:p w:rsidRPr="0073786E" w:rsidR="009C752A" w:rsidDel="00695378" w:rsidRDefault="009C752A" w14:paraId="4D774FEB" w14:textId="1A6643D5">
      <w:pPr>
        <w:rPr>
          <w:del w:author="Katsumbe, Tatenda" w:date="2025-07-29T12:10:00Z" w16du:dateUtc="2025-07-29T10:10:00Z" w:id="335"/>
          <w:i/>
          <w:iCs/>
          <w:color w:val="000000"/>
          <w:kern w:val="0"/>
          <w:szCs w:val="20"/>
          <w:rPrChange w:author="Katsumbe, Tatenda" w:date="2025-07-29T23:01:00Z" w16du:dateUtc="2025-07-29T21:01:00Z" w:id="336">
            <w:rPr>
              <w:del w:author="Katsumbe, Tatenda" w:date="2025-07-29T12:10:00Z" w16du:dateUtc="2025-07-29T10:10:00Z" w:id="337"/>
              <w:rFonts w:ascii="Times New Roman" w:hAnsi="Times New Roman" w:cs="Times New Roman"/>
              <w:i/>
              <w:iCs/>
              <w:color w:val="000000"/>
              <w:kern w:val="0"/>
              <w:szCs w:val="20"/>
            </w:rPr>
          </w:rPrChange>
        </w:rPr>
        <w:pPrChange w:author="Katsumbe, Tatenda" w:date="2025-07-29T23:02:00Z" w16du:dateUtc="2025-07-29T21:02:00Z" w:id="338">
          <w:pPr>
            <w:autoSpaceDE w:val="0"/>
            <w:autoSpaceDN w:val="0"/>
            <w:adjustRightInd w:val="0"/>
            <w:spacing w:line="240" w:lineRule="auto"/>
            <w:jc w:val="left"/>
          </w:pPr>
        </w:pPrChange>
      </w:pPr>
      <w:del w:author="Katsumbe, Tatenda" w:date="2025-07-29T23:01:00Z" w16du:dateUtc="2025-07-29T21:01:00Z" w:id="339">
        <w:r w:rsidRPr="0073786E" w:rsidDel="00390B24">
          <w:rPr>
            <w:i/>
            <w:iCs/>
            <w:color w:val="000000"/>
            <w:kern w:val="0"/>
            <w:szCs w:val="20"/>
            <w:rPrChange w:author="Katsumbe, Tatenda" w:date="2025-07-29T23:01:00Z" w16du:dateUtc="2025-07-29T21:01:00Z" w:id="340">
              <w:rPr>
                <w:rFonts w:ascii="Times New Roman" w:hAnsi="Times New Roman" w:cs="Times New Roman"/>
                <w:i/>
                <w:iCs/>
                <w:color w:val="000000"/>
                <w:kern w:val="0"/>
                <w:szCs w:val="20"/>
              </w:rPr>
            </w:rPrChange>
          </w:rPr>
          <w:delText>The history of BS can be approached in the same way in which Schumpeter [</w:delText>
        </w:r>
        <w:r w:rsidRPr="0073786E" w:rsidDel="00390B24">
          <w:rPr>
            <w:i/>
            <w:iCs/>
            <w:color w:val="0875B8"/>
            <w:kern w:val="0"/>
            <w:szCs w:val="20"/>
            <w:rPrChange w:author="Katsumbe, Tatenda" w:date="2025-07-29T23:01:00Z" w16du:dateUtc="2025-07-29T21:01:00Z" w:id="341">
              <w:rPr>
                <w:rFonts w:ascii="Times New Roman" w:hAnsi="Times New Roman" w:cs="Times New Roman"/>
                <w:i/>
                <w:iCs/>
                <w:color w:val="0875B8"/>
                <w:kern w:val="0"/>
                <w:szCs w:val="20"/>
              </w:rPr>
            </w:rPrChange>
          </w:rPr>
          <w:delText>12</w:delText>
        </w:r>
        <w:r w:rsidRPr="0073786E" w:rsidDel="00390B24">
          <w:rPr>
            <w:i/>
            <w:iCs/>
            <w:color w:val="000000"/>
            <w:kern w:val="0"/>
            <w:szCs w:val="20"/>
            <w:rPrChange w:author="Katsumbe, Tatenda" w:date="2025-07-29T23:01:00Z" w16du:dateUtc="2025-07-29T21:01:00Z" w:id="342">
              <w:rPr>
                <w:rFonts w:ascii="Times New Roman" w:hAnsi="Times New Roman" w:cs="Times New Roman"/>
                <w:i/>
                <w:iCs/>
                <w:color w:val="000000"/>
                <w:kern w:val="0"/>
                <w:szCs w:val="20"/>
              </w:rPr>
            </w:rPrChange>
          </w:rPr>
          <w:delText>] warned</w:delText>
        </w:r>
      </w:del>
    </w:p>
    <w:p w:rsidRPr="0073786E" w:rsidR="009C752A" w:rsidDel="00695378" w:rsidRDefault="009C752A" w14:paraId="7541D7FD" w14:textId="510B9F0F">
      <w:pPr>
        <w:rPr>
          <w:del w:author="Katsumbe, Tatenda" w:date="2025-07-29T12:10:00Z" w16du:dateUtc="2025-07-29T10:10:00Z" w:id="343"/>
          <w:i/>
          <w:iCs/>
          <w:color w:val="000000"/>
          <w:kern w:val="0"/>
          <w:szCs w:val="20"/>
          <w:rPrChange w:author="Katsumbe, Tatenda" w:date="2025-07-29T23:01:00Z" w16du:dateUtc="2025-07-29T21:01:00Z" w:id="344">
            <w:rPr>
              <w:del w:author="Katsumbe, Tatenda" w:date="2025-07-29T12:10:00Z" w16du:dateUtc="2025-07-29T10:10:00Z" w:id="345"/>
              <w:rFonts w:ascii="Times New Roman" w:hAnsi="Times New Roman" w:cs="Times New Roman"/>
              <w:i/>
              <w:iCs/>
              <w:color w:val="000000"/>
              <w:kern w:val="0"/>
              <w:szCs w:val="20"/>
            </w:rPr>
          </w:rPrChange>
        </w:rPr>
        <w:pPrChange w:author="Katsumbe, Tatenda" w:date="2025-07-29T23:02:00Z" w16du:dateUtc="2025-07-29T21:02:00Z" w:id="346">
          <w:pPr>
            <w:autoSpaceDE w:val="0"/>
            <w:autoSpaceDN w:val="0"/>
            <w:adjustRightInd w:val="0"/>
            <w:spacing w:line="240" w:lineRule="auto"/>
            <w:jc w:val="left"/>
          </w:pPr>
        </w:pPrChange>
      </w:pPr>
      <w:del w:author="Katsumbe, Tatenda" w:date="2025-07-29T23:01:00Z" w16du:dateUtc="2025-07-29T21:01:00Z" w:id="347">
        <w:r w:rsidRPr="0073786E" w:rsidDel="00390B24">
          <w:rPr>
            <w:i/>
            <w:iCs/>
            <w:color w:val="000000"/>
            <w:kern w:val="0"/>
            <w:szCs w:val="20"/>
            <w:rPrChange w:author="Katsumbe, Tatenda" w:date="2025-07-29T23:01:00Z" w16du:dateUtc="2025-07-29T21:01:00Z" w:id="348">
              <w:rPr>
                <w:rFonts w:ascii="Times New Roman" w:hAnsi="Times New Roman" w:cs="Times New Roman"/>
                <w:i/>
                <w:iCs/>
                <w:color w:val="000000"/>
                <w:kern w:val="0"/>
                <w:szCs w:val="20"/>
              </w:rPr>
            </w:rPrChange>
          </w:rPr>
          <w:delText>that economic development is not based on its own previous conditions, but more importantly on</w:delText>
        </w:r>
      </w:del>
    </w:p>
    <w:p w:rsidRPr="0073786E" w:rsidR="009C752A" w:rsidDel="00695378" w:rsidRDefault="009C752A" w14:paraId="7A07FB25" w14:textId="2794D903">
      <w:pPr>
        <w:rPr>
          <w:del w:author="Katsumbe, Tatenda" w:date="2025-07-29T12:10:00Z" w16du:dateUtc="2025-07-29T10:10:00Z" w:id="349"/>
          <w:i/>
          <w:iCs/>
          <w:color w:val="000000"/>
          <w:kern w:val="0"/>
          <w:szCs w:val="20"/>
          <w:rPrChange w:author="Katsumbe, Tatenda" w:date="2025-07-29T23:01:00Z" w16du:dateUtc="2025-07-29T21:01:00Z" w:id="350">
            <w:rPr>
              <w:del w:author="Katsumbe, Tatenda" w:date="2025-07-29T12:10:00Z" w16du:dateUtc="2025-07-29T10:10:00Z" w:id="351"/>
              <w:rFonts w:ascii="Times New Roman" w:hAnsi="Times New Roman" w:cs="Times New Roman"/>
              <w:i/>
              <w:iCs/>
              <w:color w:val="000000"/>
              <w:kern w:val="0"/>
              <w:szCs w:val="20"/>
            </w:rPr>
          </w:rPrChange>
        </w:rPr>
        <w:pPrChange w:author="Katsumbe, Tatenda" w:date="2025-07-29T23:02:00Z" w16du:dateUtc="2025-07-29T21:02:00Z" w:id="352">
          <w:pPr>
            <w:autoSpaceDE w:val="0"/>
            <w:autoSpaceDN w:val="0"/>
            <w:adjustRightInd w:val="0"/>
            <w:spacing w:line="240" w:lineRule="auto"/>
            <w:jc w:val="left"/>
          </w:pPr>
        </w:pPrChange>
      </w:pPr>
      <w:del w:author="Katsumbe, Tatenda" w:date="2025-07-29T23:01:00Z" w16du:dateUtc="2025-07-29T21:01:00Z" w:id="353">
        <w:r w:rsidRPr="0073786E" w:rsidDel="00390B24">
          <w:rPr>
            <w:i/>
            <w:iCs/>
            <w:color w:val="000000"/>
            <w:kern w:val="0"/>
            <w:szCs w:val="20"/>
            <w:rPrChange w:author="Katsumbe, Tatenda" w:date="2025-07-29T23:01:00Z" w16du:dateUtc="2025-07-29T21:01:00Z" w:id="354">
              <w:rPr>
                <w:rFonts w:ascii="Times New Roman" w:hAnsi="Times New Roman" w:cs="Times New Roman"/>
                <w:i/>
                <w:iCs/>
                <w:color w:val="000000"/>
                <w:kern w:val="0"/>
                <w:szCs w:val="20"/>
              </w:rPr>
            </w:rPrChange>
          </w:rPr>
          <w:delText>serendipitous paths brought by new</w:delText>
        </w:r>
      </w:del>
      <w:del w:author="Katsumbe, Tatenda" w:date="2025-07-29T12:10:00Z" w16du:dateUtc="2025-07-29T10:10:00Z" w:id="355">
        <w:r w:rsidRPr="0073786E" w:rsidDel="00695378">
          <w:rPr>
            <w:i/>
            <w:iCs/>
            <w:color w:val="000000"/>
            <w:kern w:val="0"/>
            <w:szCs w:val="20"/>
            <w:rPrChange w:author="Katsumbe, Tatenda" w:date="2025-07-29T23:01:00Z" w16du:dateUtc="2025-07-29T21:01:00Z" w:id="356">
              <w:rPr>
                <w:rFonts w:ascii="Times New Roman" w:hAnsi="Times New Roman" w:cs="Times New Roman"/>
                <w:i/>
                <w:iCs/>
                <w:color w:val="000000"/>
                <w:kern w:val="0"/>
                <w:szCs w:val="20"/>
              </w:rPr>
            </w:rPrChange>
          </w:rPr>
          <w:delText xml:space="preserve"> </w:delText>
        </w:r>
      </w:del>
      <w:del w:author="Katsumbe, Tatenda" w:date="2025-07-29T23:01:00Z" w16du:dateUtc="2025-07-29T21:01:00Z" w:id="357">
        <w:r w:rsidRPr="0073786E" w:rsidDel="00390B24">
          <w:rPr>
            <w:i/>
            <w:iCs/>
            <w:color w:val="000000"/>
            <w:kern w:val="0"/>
            <w:szCs w:val="20"/>
            <w:rPrChange w:author="Katsumbe, Tatenda" w:date="2025-07-29T23:01:00Z" w16du:dateUtc="2025-07-29T21:01:00Z" w:id="358">
              <w:rPr>
                <w:rFonts w:ascii="Times New Roman" w:hAnsi="Times New Roman" w:cs="Times New Roman"/>
                <w:i/>
                <w:iCs/>
                <w:color w:val="000000"/>
                <w:kern w:val="0"/>
                <w:szCs w:val="20"/>
              </w:rPr>
            </w:rPrChange>
          </w:rPr>
          <w:delText>combinations of knowledge, which are sought to tackle novel</w:delText>
        </w:r>
      </w:del>
    </w:p>
    <w:p w:rsidRPr="0073786E" w:rsidR="007A509A" w:rsidDel="00390B24" w:rsidRDefault="009C752A" w14:paraId="1A67BBEC" w14:textId="45DC6A97">
      <w:pPr>
        <w:rPr>
          <w:del w:author="Katsumbe, Tatenda" w:date="2025-07-29T23:01:00Z" w16du:dateUtc="2025-07-29T21:01:00Z" w:id="359"/>
          <w:i/>
          <w:iCs/>
          <w:color w:val="000000"/>
          <w:kern w:val="0"/>
          <w:szCs w:val="20"/>
          <w:rPrChange w:author="Katsumbe, Tatenda" w:date="2025-07-29T23:01:00Z" w16du:dateUtc="2025-07-29T21:01:00Z" w:id="360">
            <w:rPr>
              <w:del w:author="Katsumbe, Tatenda" w:date="2025-07-29T23:01:00Z" w16du:dateUtc="2025-07-29T21:01:00Z" w:id="361"/>
              <w:rFonts w:ascii="Times New Roman" w:hAnsi="Times New Roman" w:cs="Times New Roman"/>
              <w:i/>
              <w:iCs/>
              <w:color w:val="000000"/>
              <w:kern w:val="0"/>
              <w:szCs w:val="20"/>
            </w:rPr>
          </w:rPrChange>
        </w:rPr>
        <w:pPrChange w:author="Katsumbe, Tatenda" w:date="2025-07-29T23:02:00Z" w16du:dateUtc="2025-07-29T21:02:00Z" w:id="362">
          <w:pPr>
            <w:autoSpaceDE w:val="0"/>
            <w:autoSpaceDN w:val="0"/>
            <w:adjustRightInd w:val="0"/>
            <w:spacing w:line="240" w:lineRule="auto"/>
            <w:jc w:val="left"/>
          </w:pPr>
        </w:pPrChange>
      </w:pPr>
      <w:del w:author="Katsumbe, Tatenda" w:date="2025-07-29T23:01:00Z" w16du:dateUtc="2025-07-29T21:01:00Z" w:id="363">
        <w:r w:rsidRPr="0073786E" w:rsidDel="00390B24">
          <w:rPr>
            <w:i/>
            <w:iCs/>
            <w:color w:val="000000"/>
            <w:kern w:val="0"/>
            <w:szCs w:val="20"/>
            <w:rPrChange w:author="Katsumbe, Tatenda" w:date="2025-07-29T23:01:00Z" w16du:dateUtc="2025-07-29T21:01:00Z" w:id="364">
              <w:rPr>
                <w:rFonts w:ascii="Times New Roman" w:hAnsi="Times New Roman" w:cs="Times New Roman"/>
                <w:i/>
                <w:iCs/>
                <w:color w:val="000000"/>
                <w:kern w:val="0"/>
                <w:szCs w:val="20"/>
              </w:rPr>
            </w:rPrChange>
          </w:rPr>
          <w:delText xml:space="preserve">social challenges under transformed circumstances. </w:delText>
        </w:r>
      </w:del>
    </w:p>
    <w:p w:rsidRPr="0073786E" w:rsidR="007A509A" w:rsidDel="00390B24" w:rsidRDefault="007A509A" w14:paraId="74B43C39" w14:textId="33F20F81">
      <w:pPr>
        <w:rPr>
          <w:del w:author="Katsumbe, Tatenda" w:date="2025-07-29T23:01:00Z" w16du:dateUtc="2025-07-29T21:01:00Z" w:id="365"/>
          <w:i/>
          <w:iCs/>
          <w:color w:val="000000"/>
          <w:kern w:val="0"/>
          <w:szCs w:val="20"/>
          <w:rPrChange w:author="Katsumbe, Tatenda" w:date="2025-07-29T23:01:00Z" w16du:dateUtc="2025-07-29T21:01:00Z" w:id="366">
            <w:rPr>
              <w:del w:author="Katsumbe, Tatenda" w:date="2025-07-29T23:01:00Z" w16du:dateUtc="2025-07-29T21:01:00Z" w:id="367"/>
              <w:rFonts w:ascii="Times New Roman" w:hAnsi="Times New Roman" w:cs="Times New Roman"/>
              <w:i/>
              <w:iCs/>
              <w:color w:val="000000"/>
              <w:kern w:val="0"/>
              <w:szCs w:val="20"/>
            </w:rPr>
          </w:rPrChange>
        </w:rPr>
        <w:pPrChange w:author="Katsumbe, Tatenda" w:date="2025-07-29T23:02:00Z" w16du:dateUtc="2025-07-29T21:02:00Z" w:id="368">
          <w:pPr>
            <w:autoSpaceDE w:val="0"/>
            <w:autoSpaceDN w:val="0"/>
            <w:adjustRightInd w:val="0"/>
            <w:spacing w:line="240" w:lineRule="auto"/>
            <w:jc w:val="left"/>
          </w:pPr>
        </w:pPrChange>
      </w:pPr>
    </w:p>
    <w:p w:rsidRPr="0073786E" w:rsidR="009C752A" w:rsidDel="007A509A" w:rsidRDefault="004D368C" w14:paraId="1F3AAC69" w14:textId="284E3998">
      <w:pPr>
        <w:rPr>
          <w:del w:author="Katsumbe, Tatenda" w:date="2025-07-29T12:09:00Z" w16du:dateUtc="2025-07-29T10:09:00Z" w:id="369"/>
          <w:rFonts w:cs="Calibri"/>
          <w:rPrChange w:author="Katsumbe, Tatenda" w:date="2025-07-29T23:01:00Z" w16du:dateUtc="2025-07-29T21:01:00Z" w:id="370">
            <w:rPr>
              <w:del w:author="Katsumbe, Tatenda" w:date="2025-07-29T12:09:00Z" w16du:dateUtc="2025-07-29T10:09:00Z" w:id="371"/>
              <w:rFonts w:ascii="Times New Roman" w:hAnsi="Times New Roman" w:cs="Times New Roman"/>
              <w:i/>
              <w:iCs/>
              <w:color w:val="000000"/>
              <w:kern w:val="0"/>
              <w:szCs w:val="20"/>
            </w:rPr>
          </w:rPrChange>
        </w:rPr>
        <w:pPrChange w:author="Katsumbe, Tatenda" w:date="2025-07-31T10:33:00Z" w16du:dateUtc="2025-07-31T08:33:00Z" w:id="372">
          <w:pPr>
            <w:autoSpaceDE w:val="0"/>
            <w:autoSpaceDN w:val="0"/>
            <w:adjustRightInd w:val="0"/>
            <w:spacing w:line="240" w:lineRule="auto"/>
            <w:jc w:val="left"/>
          </w:pPr>
        </w:pPrChange>
      </w:pPr>
      <w:ins w:author="Katsumbe, Tatenda" w:date="2025-07-29T22:33:00Z" w16du:dateUtc="2025-07-29T20:33:00Z" w:id="373">
        <w:r w:rsidRPr="0073786E">
          <w:rPr>
            <w:rFonts w:cs="Calibri"/>
            <w:rPrChange w:author="Katsumbe, Tatenda" w:date="2025-07-29T23:01:00Z" w16du:dateUtc="2025-07-29T21:01:00Z" w:id="374">
              <w:rPr>
                <w:rFonts w:ascii="Times New Roman" w:hAnsi="Times New Roman" w:cs="Times New Roman"/>
                <w:color w:val="000000"/>
                <w:kern w:val="0"/>
                <w:szCs w:val="20"/>
              </w:rPr>
            </w:rPrChange>
          </w:rPr>
          <w:t>G</w:t>
        </w:r>
      </w:ins>
      <w:ins w:author="Katsumbe, Tatenda" w:date="2025-07-29T13:02:00Z" w16du:dateUtc="2025-07-29T11:02:00Z" w:id="375">
        <w:r w:rsidRPr="0073786E" w:rsidR="00D67EEE">
          <w:rPr>
            <w:rFonts w:cs="Calibri"/>
            <w:rPrChange w:author="Katsumbe, Tatenda" w:date="2025-07-29T23:01:00Z" w16du:dateUtc="2025-07-29T21:01:00Z" w:id="376">
              <w:rPr>
                <w:rFonts w:ascii="Times New Roman" w:hAnsi="Times New Roman" w:cs="Times New Roman"/>
                <w:i/>
                <w:iCs/>
                <w:color w:val="000000"/>
                <w:kern w:val="0"/>
                <w:szCs w:val="20"/>
              </w:rPr>
            </w:rPrChange>
          </w:rPr>
          <w:t>lobally, business schools var</w:t>
        </w:r>
      </w:ins>
      <w:ins w:author="Katsumbe, Tatenda" w:date="2025-07-29T13:03:00Z" w16du:dateUtc="2025-07-29T11:03:00Z" w:id="377">
        <w:r w:rsidRPr="0073786E" w:rsidR="00D67EEE">
          <w:rPr>
            <w:rFonts w:cs="Calibri"/>
            <w:rPrChange w:author="Katsumbe, Tatenda" w:date="2025-07-29T23:01:00Z" w16du:dateUtc="2025-07-29T21:01:00Z" w:id="378">
              <w:rPr>
                <w:rFonts w:ascii="Times New Roman" w:hAnsi="Times New Roman" w:cs="Times New Roman"/>
                <w:i/>
                <w:iCs/>
                <w:color w:val="000000"/>
                <w:kern w:val="0"/>
                <w:szCs w:val="20"/>
              </w:rPr>
            </w:rPrChange>
          </w:rPr>
          <w:t xml:space="preserve">y </w:t>
        </w:r>
      </w:ins>
      <w:ins w:author="Katsumbe, Tatenda" w:date="2025-07-29T23:02:00Z" w16du:dateUtc="2025-07-29T21:02:00Z" w:id="379">
        <w:r w:rsidR="00FE1C50">
          <w:rPr>
            <w:rFonts w:cs="Calibri"/>
          </w:rPr>
          <w:t>premised</w:t>
        </w:r>
      </w:ins>
      <w:ins w:author="Katsumbe, Tatenda" w:date="2025-07-29T13:03:00Z" w16du:dateUtc="2025-07-29T11:03:00Z" w:id="380">
        <w:r w:rsidRPr="0073786E" w:rsidR="00D67EEE">
          <w:rPr>
            <w:rFonts w:cs="Calibri"/>
            <w:rPrChange w:author="Katsumbe, Tatenda" w:date="2025-07-29T23:01:00Z" w16du:dateUtc="2025-07-29T21:01:00Z" w:id="381">
              <w:rPr>
                <w:rFonts w:ascii="Times New Roman" w:hAnsi="Times New Roman" w:cs="Times New Roman"/>
                <w:i/>
                <w:iCs/>
                <w:color w:val="000000"/>
                <w:kern w:val="0"/>
                <w:szCs w:val="20"/>
              </w:rPr>
            </w:rPrChange>
          </w:rPr>
          <w:t xml:space="preserve"> on </w:t>
        </w:r>
      </w:ins>
      <w:ins w:author="Katsumbe, Tatenda" w:date="2025-07-31T10:51:00Z" w16du:dateUtc="2025-07-31T08:51:00Z" w:id="382">
        <w:r w:rsidR="006A7967">
          <w:rPr>
            <w:rFonts w:cs="Calibri"/>
          </w:rPr>
          <w:t xml:space="preserve">the </w:t>
        </w:r>
      </w:ins>
      <w:ins w:author="Katsumbe, Tatenda" w:date="2025-07-29T13:03:00Z" w16du:dateUtc="2025-07-29T11:03:00Z" w:id="383">
        <w:r w:rsidRPr="0073786E" w:rsidR="00D67EEE">
          <w:rPr>
            <w:rFonts w:cs="Calibri"/>
            <w:rPrChange w:author="Katsumbe, Tatenda" w:date="2025-07-29T23:01:00Z" w16du:dateUtc="2025-07-29T21:01:00Z" w:id="384">
              <w:rPr>
                <w:rFonts w:ascii="Times New Roman" w:hAnsi="Times New Roman" w:cs="Times New Roman"/>
                <w:i/>
                <w:iCs/>
                <w:color w:val="000000"/>
                <w:kern w:val="0"/>
                <w:szCs w:val="20"/>
              </w:rPr>
            </w:rPrChange>
          </w:rPr>
          <w:t>developmental stages</w:t>
        </w:r>
      </w:ins>
      <w:ins w:author="Katsumbe, Tatenda" w:date="2025-07-31T10:51:00Z" w16du:dateUtc="2025-07-31T08:51:00Z" w:id="385">
        <w:r w:rsidR="006A7967">
          <w:rPr>
            <w:rFonts w:cs="Calibri"/>
          </w:rPr>
          <w:t xml:space="preserve"> of each country</w:t>
        </w:r>
      </w:ins>
      <w:ins w:author="Katsumbe, Tatenda" w:date="2025-07-29T22:34:00Z" w16du:dateUtc="2025-07-29T20:34:00Z" w:id="386">
        <w:r w:rsidRPr="0073786E" w:rsidR="00B22650">
          <w:rPr>
            <w:rFonts w:cs="Calibri"/>
            <w:rPrChange w:author="Katsumbe, Tatenda" w:date="2025-07-29T23:01:00Z" w16du:dateUtc="2025-07-29T21:01:00Z" w:id="387">
              <w:rPr>
                <w:rFonts w:ascii="Times New Roman" w:hAnsi="Times New Roman" w:cs="Times New Roman"/>
                <w:color w:val="000000"/>
                <w:kern w:val="0"/>
                <w:szCs w:val="20"/>
              </w:rPr>
            </w:rPrChange>
          </w:rPr>
          <w:t xml:space="preserve">; </w:t>
        </w:r>
      </w:ins>
      <w:ins w:author="Katsumbe, Tatenda" w:date="2025-07-29T13:04:00Z" w16du:dateUtc="2025-07-29T11:04:00Z" w:id="388">
        <w:r w:rsidRPr="0073786E" w:rsidR="00124E95">
          <w:rPr>
            <w:rFonts w:cs="Calibri"/>
            <w:rPrChange w:author="Katsumbe, Tatenda" w:date="2025-07-29T23:01:00Z" w16du:dateUtc="2025-07-29T21:01:00Z" w:id="389">
              <w:rPr>
                <w:rFonts w:ascii="Times New Roman" w:hAnsi="Times New Roman" w:cs="Times New Roman"/>
                <w:i/>
                <w:iCs/>
                <w:color w:val="000000"/>
                <w:kern w:val="0"/>
                <w:szCs w:val="20"/>
              </w:rPr>
            </w:rPrChange>
          </w:rPr>
          <w:t>available</w:t>
        </w:r>
      </w:ins>
      <w:ins w:author="Katsumbe, Tatenda" w:date="2025-07-29T13:03:00Z" w16du:dateUtc="2025-07-29T11:03:00Z" w:id="390">
        <w:r w:rsidRPr="0073786E" w:rsidR="003068DD">
          <w:rPr>
            <w:rFonts w:cs="Calibri"/>
            <w:rPrChange w:author="Katsumbe, Tatenda" w:date="2025-07-29T23:01:00Z" w16du:dateUtc="2025-07-29T21:01:00Z" w:id="391">
              <w:rPr>
                <w:rFonts w:ascii="Times New Roman" w:hAnsi="Times New Roman" w:cs="Times New Roman"/>
                <w:i/>
                <w:iCs/>
                <w:color w:val="000000"/>
                <w:kern w:val="0"/>
                <w:szCs w:val="20"/>
              </w:rPr>
            </w:rPrChange>
          </w:rPr>
          <w:t xml:space="preserve"> knowledge and skill</w:t>
        </w:r>
      </w:ins>
      <w:ins w:author="Katsumbe, Tatenda" w:date="2025-07-29T22:34:00Z" w16du:dateUtc="2025-07-29T20:34:00Z" w:id="392">
        <w:r w:rsidRPr="0073786E" w:rsidR="00B22650">
          <w:rPr>
            <w:rFonts w:cs="Calibri"/>
            <w:rPrChange w:author="Katsumbe, Tatenda" w:date="2025-07-29T23:01:00Z" w16du:dateUtc="2025-07-29T21:01:00Z" w:id="393">
              <w:rPr>
                <w:rFonts w:ascii="Times New Roman" w:hAnsi="Times New Roman" w:cs="Times New Roman"/>
                <w:color w:val="000000"/>
                <w:kern w:val="0"/>
                <w:szCs w:val="20"/>
              </w:rPr>
            </w:rPrChange>
          </w:rPr>
          <w:t xml:space="preserve">s, </w:t>
        </w:r>
      </w:ins>
      <w:ins w:author="Katsumbe, Tatenda" w:date="2025-07-30T00:39:00Z" w16du:dateUtc="2025-07-29T22:39:00Z" w:id="394">
        <w:r w:rsidR="00430774">
          <w:rPr>
            <w:rFonts w:cs="Calibri"/>
          </w:rPr>
          <w:t xml:space="preserve">including </w:t>
        </w:r>
      </w:ins>
      <w:ins w:author="Katsumbe, Tatenda" w:date="2025-07-29T13:04:00Z" w16du:dateUtc="2025-07-29T11:04:00Z" w:id="395">
        <w:r w:rsidRPr="0073786E" w:rsidR="00124E95">
          <w:rPr>
            <w:rFonts w:cs="Calibri"/>
            <w:rPrChange w:author="Katsumbe, Tatenda" w:date="2025-07-29T23:01:00Z" w16du:dateUtc="2025-07-29T21:01:00Z" w:id="396">
              <w:rPr>
                <w:rFonts w:ascii="Times New Roman" w:hAnsi="Times New Roman" w:cs="Times New Roman"/>
                <w:i/>
                <w:iCs/>
                <w:color w:val="000000"/>
                <w:kern w:val="0"/>
                <w:szCs w:val="20"/>
              </w:rPr>
            </w:rPrChange>
          </w:rPr>
          <w:t>skills in demand</w:t>
        </w:r>
      </w:ins>
      <w:ins w:author="Katsumbe, Tatenda" w:date="2025-07-29T22:34:00Z" w16du:dateUtc="2025-07-29T20:34:00Z" w:id="397">
        <w:r w:rsidRPr="0073786E" w:rsidR="00B22650">
          <w:rPr>
            <w:rFonts w:cs="Calibri"/>
            <w:rPrChange w:author="Katsumbe, Tatenda" w:date="2025-07-29T23:01:00Z" w16du:dateUtc="2025-07-29T21:01:00Z" w:id="398">
              <w:rPr>
                <w:rFonts w:ascii="Times New Roman" w:hAnsi="Times New Roman" w:cs="Times New Roman"/>
                <w:color w:val="000000"/>
                <w:kern w:val="0"/>
                <w:szCs w:val="20"/>
              </w:rPr>
            </w:rPrChange>
          </w:rPr>
          <w:t xml:space="preserve">; and </w:t>
        </w:r>
      </w:ins>
      <w:ins w:author="Katsumbe, Tatenda" w:date="2025-07-29T13:03:00Z" w16du:dateUtc="2025-07-29T11:03:00Z" w:id="399">
        <w:r w:rsidRPr="0073786E" w:rsidR="003068DD">
          <w:rPr>
            <w:rFonts w:cs="Calibri"/>
            <w:rPrChange w:author="Katsumbe, Tatenda" w:date="2025-07-29T23:01:00Z" w16du:dateUtc="2025-07-29T21:01:00Z" w:id="400">
              <w:rPr>
                <w:rFonts w:ascii="Times New Roman" w:hAnsi="Times New Roman" w:cs="Times New Roman"/>
                <w:i/>
                <w:iCs/>
                <w:color w:val="000000"/>
                <w:kern w:val="0"/>
                <w:szCs w:val="20"/>
              </w:rPr>
            </w:rPrChange>
          </w:rPr>
          <w:t xml:space="preserve">pressing concerns faced by </w:t>
        </w:r>
      </w:ins>
      <w:ins w:author="Katsumbe, Tatenda" w:date="2025-07-31T10:54:00Z" w16du:dateUtc="2025-07-31T08:54:00Z" w:id="401">
        <w:r w:rsidR="000F2359">
          <w:rPr>
            <w:rFonts w:cs="Calibri"/>
          </w:rPr>
          <w:t xml:space="preserve">the </w:t>
        </w:r>
      </w:ins>
      <w:ins w:author="Katsumbe, Tatenda" w:date="2025-07-29T13:03:00Z" w16du:dateUtc="2025-07-29T11:03:00Z" w:id="402">
        <w:r w:rsidRPr="0073786E" w:rsidR="00124E95">
          <w:rPr>
            <w:rFonts w:cs="Calibri"/>
            <w:rPrChange w:author="Katsumbe, Tatenda" w:date="2025-07-29T23:01:00Z" w16du:dateUtc="2025-07-29T21:01:00Z" w:id="403">
              <w:rPr>
                <w:rFonts w:ascii="Times New Roman" w:hAnsi="Times New Roman" w:cs="Times New Roman"/>
                <w:i/>
                <w:iCs/>
                <w:color w:val="000000"/>
                <w:kern w:val="0"/>
                <w:szCs w:val="20"/>
              </w:rPr>
            </w:rPrChange>
          </w:rPr>
          <w:t>business</w:t>
        </w:r>
      </w:ins>
      <w:ins w:author="Katsumbe, Tatenda" w:date="2025-07-29T22:45:00Z" w16du:dateUtc="2025-07-29T20:45:00Z" w:id="404">
        <w:r w:rsidRPr="0073786E" w:rsidR="008042AA">
          <w:rPr>
            <w:rFonts w:cs="Calibri"/>
          </w:rPr>
          <w:t>es</w:t>
        </w:r>
      </w:ins>
      <w:ins w:author="Katsumbe, Tatenda" w:date="2025-07-29T13:03:00Z" w16du:dateUtc="2025-07-29T11:03:00Z" w:id="405">
        <w:r w:rsidRPr="0073786E" w:rsidR="00124E95">
          <w:rPr>
            <w:rFonts w:cs="Calibri"/>
            <w:rPrChange w:author="Katsumbe, Tatenda" w:date="2025-07-29T23:01:00Z" w16du:dateUtc="2025-07-29T21:01:00Z" w:id="406">
              <w:rPr>
                <w:rFonts w:ascii="Times New Roman" w:hAnsi="Times New Roman" w:cs="Times New Roman"/>
                <w:i/>
                <w:iCs/>
                <w:color w:val="000000"/>
                <w:kern w:val="0"/>
                <w:szCs w:val="20"/>
              </w:rPr>
            </w:rPrChange>
          </w:rPr>
          <w:t xml:space="preserve"> in different </w:t>
        </w:r>
      </w:ins>
      <w:ins w:author="Katsumbe, Tatenda" w:date="2025-07-29T22:34:00Z" w16du:dateUtc="2025-07-29T20:34:00Z" w:id="407">
        <w:r w:rsidRPr="0073786E" w:rsidR="00757E52">
          <w:rPr>
            <w:rFonts w:cs="Calibri"/>
            <w:rPrChange w:author="Katsumbe, Tatenda" w:date="2025-07-29T23:01:00Z" w16du:dateUtc="2025-07-29T21:01:00Z" w:id="408">
              <w:rPr>
                <w:rFonts w:ascii="Times New Roman" w:hAnsi="Times New Roman" w:cs="Times New Roman"/>
                <w:color w:val="000000"/>
                <w:kern w:val="0"/>
                <w:szCs w:val="20"/>
              </w:rPr>
            </w:rPrChange>
          </w:rPr>
          <w:t xml:space="preserve">geographical </w:t>
        </w:r>
      </w:ins>
      <w:ins w:author="Katsumbe, Tatenda" w:date="2025-07-31T10:55:00Z" w16du:dateUtc="2025-07-31T08:55:00Z" w:id="409">
        <w:r w:rsidRPr="00141FEC" w:rsidR="00141FEC">
          <w:rPr>
            <w:rFonts w:cs="Calibri"/>
          </w:rPr>
          <w:t>locations</w:t>
        </w:r>
        <w:r w:rsidR="00141FEC">
          <w:rPr>
            <w:rFonts w:cs="Calibri"/>
          </w:rPr>
          <w:t xml:space="preserve">, </w:t>
        </w:r>
        <w:r w:rsidRPr="00141FEC" w:rsidR="00141FEC">
          <w:rPr>
            <w:rFonts w:cs="Calibri"/>
          </w:rPr>
          <w:t>globally</w:t>
        </w:r>
      </w:ins>
      <w:ins w:author="Katsumbe, Tatenda" w:date="2025-07-29T22:49:00Z" w16du:dateUtc="2025-07-29T20:49:00Z" w:id="410">
        <w:r w:rsidRPr="0073786E" w:rsidR="00477794">
          <w:rPr>
            <w:rFonts w:cs="Calibri"/>
          </w:rPr>
          <w:t xml:space="preserve"> </w:t>
        </w:r>
      </w:ins>
      <w:sdt>
        <w:sdtPr>
          <w:rPr>
            <w:rFonts w:cs="Calibri"/>
            <w:color w:val="000000"/>
          </w:rPr>
          <w:tag w:val="MENDELEY_CITATION_v3_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"/>
          <w:id w:val="-829982338"/>
          <w:placeholder>
            <w:docPart w:val="DefaultPlaceholder_-1854013440"/>
          </w:placeholder>
        </w:sdtPr>
        <w:sdtContent>
          <w:r w:rsidRPr="00441CE0" w:rsidR="00441CE0">
            <w:rPr>
              <w:rFonts w:cs="Calibri"/>
              <w:color w:val="000000"/>
            </w:rPr>
            <w:t>(Ilie et al., 2020)</w:t>
          </w:r>
        </w:sdtContent>
      </w:sdt>
      <w:ins w:author="Katsumbe, Tatenda" w:date="2025-07-29T13:04:00Z" w16du:dateUtc="2025-07-29T11:04:00Z" w:id="411">
        <w:r w:rsidRPr="0073786E" w:rsidR="00124E95">
          <w:rPr>
            <w:rFonts w:cs="Calibri"/>
            <w:rPrChange w:author="Katsumbe, Tatenda" w:date="2025-07-29T23:01:00Z" w16du:dateUtc="2025-07-29T21:01:00Z" w:id="412">
              <w:rPr>
                <w:rFonts w:ascii="Times New Roman" w:hAnsi="Times New Roman" w:cs="Times New Roman"/>
                <w:i/>
                <w:iCs/>
                <w:color w:val="000000"/>
                <w:kern w:val="0"/>
                <w:szCs w:val="20"/>
              </w:rPr>
            </w:rPrChange>
          </w:rPr>
          <w:t xml:space="preserve">. </w:t>
        </w:r>
      </w:ins>
      <w:ins w:author="Katsumbe, Tatenda" w:date="2025-07-30T00:40:00Z" w16du:dateUtc="2025-07-29T22:40:00Z" w:id="413">
        <w:r w:rsidR="00BA5C85">
          <w:rPr>
            <w:rFonts w:cs="Calibri"/>
          </w:rPr>
          <w:t>Regarding</w:t>
        </w:r>
      </w:ins>
      <w:ins w:author="Katsumbe, Tatenda" w:date="2025-07-29T22:45:00Z" w16du:dateUtc="2025-07-29T20:45:00Z" w:id="414">
        <w:r w:rsidRPr="0073786E" w:rsidR="00BC335F">
          <w:rPr>
            <w:rFonts w:cs="Calibri"/>
          </w:rPr>
          <w:t xml:space="preserve"> the</w:t>
        </w:r>
      </w:ins>
      <w:ins w:author="Katsumbe, Tatenda" w:date="2025-07-29T22:35:00Z" w16du:dateUtc="2025-07-29T20:35:00Z" w:id="415">
        <w:r w:rsidRPr="0073786E" w:rsidR="00B9523E">
          <w:rPr>
            <w:rFonts w:cs="Calibri"/>
            <w:rPrChange w:author="Katsumbe, Tatenda" w:date="2025-07-29T23:01:00Z" w16du:dateUtc="2025-07-29T21:01:00Z" w:id="416">
              <w:rPr>
                <w:rFonts w:ascii="Times New Roman" w:hAnsi="Times New Roman" w:cs="Times New Roman"/>
                <w:color w:val="000000"/>
                <w:kern w:val="0"/>
                <w:szCs w:val="20"/>
              </w:rPr>
            </w:rPrChange>
          </w:rPr>
          <w:t xml:space="preserve"> </w:t>
        </w:r>
      </w:ins>
      <w:ins w:author="Katsumbe, Tatenda" w:date="2025-07-29T22:36:00Z" w16du:dateUtc="2025-07-29T20:36:00Z" w:id="417">
        <w:r w:rsidRPr="0073786E" w:rsidR="00B9523E">
          <w:rPr>
            <w:rFonts w:cs="Calibri"/>
            <w:rPrChange w:author="Katsumbe, Tatenda" w:date="2025-07-29T23:01:00Z" w16du:dateUtc="2025-07-29T21:01:00Z" w:id="418">
              <w:rPr>
                <w:rFonts w:ascii="Times New Roman" w:hAnsi="Times New Roman" w:cs="Times New Roman"/>
                <w:color w:val="000000"/>
                <w:kern w:val="0"/>
                <w:szCs w:val="20"/>
              </w:rPr>
            </w:rPrChange>
          </w:rPr>
          <w:t>c</w:t>
        </w:r>
      </w:ins>
      <w:ins w:author="Katsumbe, Tatenda" w:date="2025-07-29T22:35:00Z" w16du:dateUtc="2025-07-29T20:35:00Z" w:id="419">
        <w:r w:rsidRPr="0073786E" w:rsidR="00614FCC">
          <w:rPr>
            <w:rFonts w:cs="Calibri"/>
            <w:rPrChange w:author="Katsumbe, Tatenda" w:date="2025-07-29T23:01:00Z" w16du:dateUtc="2025-07-29T21:01:00Z" w:id="420">
              <w:rPr>
                <w:rFonts w:ascii="Times New Roman" w:hAnsi="Times New Roman" w:cs="Times New Roman"/>
                <w:color w:val="000000"/>
                <w:kern w:val="0"/>
                <w:szCs w:val="20"/>
              </w:rPr>
            </w:rPrChange>
          </w:rPr>
          <w:t xml:space="preserve">omprehension of business trajectory </w:t>
        </w:r>
      </w:ins>
      <w:ins w:author="Katsumbe, Tatenda" w:date="2025-07-31T10:32:00Z" w16du:dateUtc="2025-07-31T08:32:00Z" w:id="421">
        <w:r w:rsidR="00AB6FC5">
          <w:rPr>
            <w:rFonts w:cs="Calibri"/>
          </w:rPr>
          <w:t xml:space="preserve">particularly </w:t>
        </w:r>
      </w:ins>
      <w:ins w:author="Katsumbe, Tatenda" w:date="2025-07-29T22:35:00Z" w16du:dateUtc="2025-07-29T20:35:00Z" w:id="422">
        <w:r w:rsidRPr="0073786E" w:rsidR="00614FCC">
          <w:rPr>
            <w:rFonts w:cs="Calibri"/>
            <w:rPrChange w:author="Katsumbe, Tatenda" w:date="2025-07-29T23:01:00Z" w16du:dateUtc="2025-07-29T21:01:00Z" w:id="423">
              <w:rPr>
                <w:rFonts w:ascii="Times New Roman" w:hAnsi="Times New Roman" w:cs="Times New Roman"/>
                <w:color w:val="000000"/>
                <w:kern w:val="0"/>
                <w:szCs w:val="20"/>
              </w:rPr>
            </w:rPrChange>
          </w:rPr>
          <w:t xml:space="preserve">in emerging </w:t>
        </w:r>
      </w:ins>
      <w:ins w:author="Katsumbe, Tatenda" w:date="2025-07-29T22:59:00Z" w16du:dateUtc="2025-07-29T20:59:00Z" w:id="424">
        <w:r w:rsidRPr="0073786E" w:rsidR="0086251B">
          <w:rPr>
            <w:rFonts w:cs="Calibri"/>
          </w:rPr>
          <w:t>markets</w:t>
        </w:r>
      </w:ins>
      <w:ins w:author="Katsumbe, Tatenda" w:date="2025-07-29T22:36:00Z" w16du:dateUtc="2025-07-29T20:36:00Z" w:id="425">
        <w:r w:rsidRPr="0073786E" w:rsidR="00B9523E">
          <w:rPr>
            <w:rFonts w:cs="Calibri"/>
            <w:rPrChange w:author="Katsumbe, Tatenda" w:date="2025-07-29T23:01:00Z" w16du:dateUtc="2025-07-29T21:01:00Z" w:id="426">
              <w:rPr>
                <w:rFonts w:ascii="Times New Roman" w:hAnsi="Times New Roman" w:cs="Times New Roman"/>
                <w:color w:val="000000"/>
                <w:kern w:val="0"/>
                <w:szCs w:val="20"/>
              </w:rPr>
            </w:rPrChange>
          </w:rPr>
          <w:t xml:space="preserve">, </w:t>
        </w:r>
        <w:r w:rsidRPr="0073786E" w:rsidR="009750BC">
          <w:rPr>
            <w:rFonts w:cs="Calibri"/>
            <w:rPrChange w:author="Katsumbe, Tatenda" w:date="2025-07-29T23:01:00Z" w16du:dateUtc="2025-07-29T21:01:00Z" w:id="427">
              <w:rPr>
                <w:rFonts w:ascii="Times New Roman" w:hAnsi="Times New Roman" w:cs="Times New Roman"/>
                <w:color w:val="000000"/>
                <w:kern w:val="0"/>
                <w:szCs w:val="20"/>
              </w:rPr>
            </w:rPrChange>
          </w:rPr>
          <w:t>global literature continues to propel</w:t>
        </w:r>
      </w:ins>
      <w:ins w:author="Katsumbe, Tatenda" w:date="2025-07-29T13:06:00Z" w16du:dateUtc="2025-07-29T11:06:00Z" w:id="428">
        <w:r w:rsidRPr="0073786E" w:rsidR="00C554DB">
          <w:rPr>
            <w:rFonts w:cs="Calibri"/>
            <w:rPrChange w:author="Katsumbe, Tatenda" w:date="2025-07-29T23:01:00Z" w16du:dateUtc="2025-07-29T21:01:00Z" w:id="429">
              <w:rPr>
                <w:rFonts w:ascii="Times New Roman" w:hAnsi="Times New Roman" w:cs="Times New Roman"/>
                <w:color w:val="000000"/>
                <w:kern w:val="0"/>
                <w:szCs w:val="20"/>
              </w:rPr>
            </w:rPrChange>
          </w:rPr>
          <w:t xml:space="preserve"> the </w:t>
        </w:r>
      </w:ins>
      <w:ins w:author="Katsumbe, Tatenda" w:date="2025-07-29T22:36:00Z" w16du:dateUtc="2025-07-29T20:36:00Z" w:id="430">
        <w:r w:rsidRPr="0073786E" w:rsidR="009750BC">
          <w:rPr>
            <w:rFonts w:cs="Calibri"/>
            <w:rPrChange w:author="Katsumbe, Tatenda" w:date="2025-07-29T23:01:00Z" w16du:dateUtc="2025-07-29T21:01:00Z" w:id="431">
              <w:rPr>
                <w:rFonts w:ascii="Times New Roman" w:hAnsi="Times New Roman" w:cs="Times New Roman"/>
                <w:color w:val="000000"/>
                <w:kern w:val="0"/>
                <w:szCs w:val="20"/>
              </w:rPr>
            </w:rPrChange>
          </w:rPr>
          <w:t>prevalent</w:t>
        </w:r>
      </w:ins>
      <w:ins w:author="Katsumbe, Tatenda" w:date="2025-07-29T13:06:00Z" w16du:dateUtc="2025-07-29T11:06:00Z" w:id="432">
        <w:r w:rsidRPr="0073786E" w:rsidR="00C554DB">
          <w:rPr>
            <w:rFonts w:cs="Calibri"/>
            <w:rPrChange w:author="Katsumbe, Tatenda" w:date="2025-07-29T23:01:00Z" w16du:dateUtc="2025-07-29T21:01:00Z" w:id="433">
              <w:rPr>
                <w:rFonts w:ascii="Times New Roman" w:hAnsi="Times New Roman" w:cs="Times New Roman"/>
                <w:color w:val="000000"/>
                <w:kern w:val="0"/>
                <w:szCs w:val="20"/>
              </w:rPr>
            </w:rPrChange>
          </w:rPr>
          <w:t xml:space="preserve"> Global </w:t>
        </w:r>
      </w:ins>
      <w:ins w:author="Katsumbe, Tatenda" w:date="2025-07-29T23:00:00Z" w16du:dateUtc="2025-07-29T21:00:00Z" w:id="434">
        <w:r w:rsidRPr="0073786E" w:rsidR="004D7C8B">
          <w:rPr>
            <w:rFonts w:cs="Calibri"/>
          </w:rPr>
          <w:t>North’s perspective</w:t>
        </w:r>
      </w:ins>
      <w:ins w:author="Katsumbe, Tatenda" w:date="2025-07-29T13:06:00Z" w16du:dateUtc="2025-07-29T11:06:00Z" w:id="435">
        <w:r w:rsidRPr="0073786E" w:rsidR="00C554DB">
          <w:rPr>
            <w:rFonts w:cs="Calibri"/>
            <w:rPrChange w:author="Katsumbe, Tatenda" w:date="2025-07-29T23:01:00Z" w16du:dateUtc="2025-07-29T21:01:00Z" w:id="436">
              <w:rPr>
                <w:rFonts w:ascii="Times New Roman" w:hAnsi="Times New Roman" w:cs="Times New Roman"/>
                <w:color w:val="000000"/>
                <w:kern w:val="0"/>
                <w:szCs w:val="20"/>
              </w:rPr>
            </w:rPrChange>
          </w:rPr>
          <w:t xml:space="preserve"> </w:t>
        </w:r>
      </w:ins>
      <w:ins w:author="Katsumbe, Tatenda" w:date="2025-07-30T00:40:00Z" w16du:dateUtc="2025-07-29T22:40:00Z" w:id="437">
        <w:r w:rsidR="001314A8">
          <w:rPr>
            <w:rFonts w:cs="Calibri"/>
          </w:rPr>
          <w:t>on</w:t>
        </w:r>
      </w:ins>
      <w:ins w:author="Katsumbe, Tatenda" w:date="2025-07-29T13:06:00Z" w16du:dateUtc="2025-07-29T11:06:00Z" w:id="438">
        <w:r w:rsidRPr="0073786E" w:rsidR="00C554DB">
          <w:rPr>
            <w:rFonts w:cs="Calibri"/>
            <w:rPrChange w:author="Katsumbe, Tatenda" w:date="2025-07-29T23:01:00Z" w16du:dateUtc="2025-07-29T21:01:00Z" w:id="439">
              <w:rPr>
                <w:rFonts w:ascii="Times New Roman" w:hAnsi="Times New Roman" w:cs="Times New Roman"/>
                <w:color w:val="000000"/>
                <w:kern w:val="0"/>
                <w:szCs w:val="20"/>
              </w:rPr>
            </w:rPrChange>
          </w:rPr>
          <w:t xml:space="preserve"> </w:t>
        </w:r>
      </w:ins>
      <w:ins w:author="Katsumbe, Tatenda" w:date="2025-07-31T10:55:00Z" w16du:dateUtc="2025-07-31T08:55:00Z" w:id="440">
        <w:r w:rsidR="00141FEC">
          <w:rPr>
            <w:rFonts w:cs="Calibri"/>
          </w:rPr>
          <w:t xml:space="preserve">the </w:t>
        </w:r>
      </w:ins>
      <w:ins w:author="Katsumbe, Tatenda" w:date="2025-07-31T10:52:00Z" w16du:dateUtc="2025-07-31T08:52:00Z" w:id="441">
        <w:r w:rsidR="00D15EFB">
          <w:rPr>
            <w:rFonts w:cs="Calibri"/>
          </w:rPr>
          <w:t xml:space="preserve">development of </w:t>
        </w:r>
      </w:ins>
      <w:ins w:author="Katsumbe, Tatenda" w:date="2025-07-29T13:06:00Z" w16du:dateUtc="2025-07-29T11:06:00Z" w:id="442">
        <w:r w:rsidRPr="0073786E" w:rsidR="00C554DB">
          <w:rPr>
            <w:rFonts w:cs="Calibri"/>
            <w:rPrChange w:author="Katsumbe, Tatenda" w:date="2025-07-29T23:01:00Z" w16du:dateUtc="2025-07-29T21:01:00Z" w:id="443">
              <w:rPr>
                <w:rFonts w:ascii="Times New Roman" w:hAnsi="Times New Roman" w:cs="Times New Roman"/>
                <w:color w:val="000000"/>
                <w:kern w:val="0"/>
                <w:szCs w:val="20"/>
              </w:rPr>
            </w:rPrChange>
          </w:rPr>
          <w:t xml:space="preserve">business </w:t>
        </w:r>
      </w:ins>
      <w:ins w:author="Katsumbe, Tatenda" w:date="2025-07-31T10:52:00Z" w16du:dateUtc="2025-07-31T08:52:00Z" w:id="444">
        <w:r w:rsidR="00D15EFB">
          <w:rPr>
            <w:rFonts w:cs="Calibri"/>
          </w:rPr>
          <w:t>schools</w:t>
        </w:r>
      </w:ins>
      <w:ins w:author="Katsumbe, Tatenda" w:date="2025-07-29T22:51:00Z" w16du:dateUtc="2025-07-29T20:51:00Z" w:id="445">
        <w:r w:rsidRPr="0073786E" w:rsidR="00320128">
          <w:rPr>
            <w:rFonts w:cs="Calibri"/>
          </w:rPr>
          <w:t xml:space="preserve"> </w:t>
        </w:r>
      </w:ins>
      <w:sdt>
        <w:sdtPr>
          <w:rPr>
            <w:rFonts w:cs="Calibri"/>
            <w:color w:val="000000"/>
          </w:rPr>
          <w:tag w:val="MENDELEY_CITATION_v3_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"/>
          <w:id w:val="1052499448"/>
          <w:placeholder>
            <w:docPart w:val="DefaultPlaceholder_-1854013440"/>
          </w:placeholder>
        </w:sdtPr>
        <w:sdtContent>
          <w:r w:rsidRPr="00441CE0" w:rsidR="00441CE0">
            <w:rPr>
              <w:rFonts w:eastAsia="Times New Roman" w:cs="Calibri"/>
              <w:color w:val="000000"/>
            </w:rPr>
            <w:t>(Hamann et al., 2020)</w:t>
          </w:r>
        </w:sdtContent>
      </w:sdt>
      <w:ins w:author="Katsumbe, Tatenda" w:date="2025-07-29T13:06:00Z" w16du:dateUtc="2025-07-29T11:06:00Z" w:id="446">
        <w:r w:rsidRPr="0073786E" w:rsidR="00C554DB">
          <w:rPr>
            <w:rFonts w:cs="Calibri"/>
            <w:rPrChange w:author="Katsumbe, Tatenda" w:date="2025-07-29T23:01:00Z" w16du:dateUtc="2025-07-29T21:01:00Z" w:id="447">
              <w:rPr>
                <w:rFonts w:ascii="Times New Roman" w:hAnsi="Times New Roman" w:cs="Times New Roman"/>
                <w:color w:val="000000"/>
                <w:kern w:val="0"/>
                <w:szCs w:val="20"/>
              </w:rPr>
            </w:rPrChange>
          </w:rPr>
          <w:t xml:space="preserve">. </w:t>
        </w:r>
      </w:ins>
      <w:ins w:author="Katsumbe, Tatenda" w:date="2025-07-29T22:39:00Z" w16du:dateUtc="2025-07-29T20:39:00Z" w:id="448">
        <w:r w:rsidRPr="0073786E" w:rsidR="00CF2640">
          <w:rPr>
            <w:rFonts w:cs="Calibri"/>
            <w:rPrChange w:author="Katsumbe, Tatenda" w:date="2025-07-29T23:01:00Z" w16du:dateUtc="2025-07-29T21:01:00Z" w:id="449">
              <w:rPr>
                <w:rFonts w:ascii="Times New Roman" w:hAnsi="Times New Roman" w:cs="Times New Roman"/>
                <w:color w:val="000000"/>
                <w:kern w:val="0"/>
                <w:szCs w:val="20"/>
              </w:rPr>
            </w:rPrChange>
          </w:rPr>
          <w:t xml:space="preserve">This deficiency of diversity, </w:t>
        </w:r>
      </w:ins>
      <w:ins w:author="Katsumbe, Tatenda" w:date="2025-07-31T10:55:00Z" w16du:dateUtc="2025-07-31T08:55:00Z" w:id="450">
        <w:r w:rsidR="00141FEC">
          <w:rPr>
            <w:rFonts w:cs="Calibri"/>
          </w:rPr>
          <w:t>and</w:t>
        </w:r>
      </w:ins>
      <w:ins w:author="Katsumbe, Tatenda" w:date="2025-07-31T10:52:00Z" w16du:dateUtc="2025-07-31T08:52:00Z" w:id="451">
        <w:r w:rsidR="00B46FE3">
          <w:rPr>
            <w:rFonts w:cs="Calibri"/>
          </w:rPr>
          <w:t xml:space="preserve"> </w:t>
        </w:r>
      </w:ins>
      <w:ins w:author="Katsumbe, Tatenda" w:date="2025-07-29T23:00:00Z" w16du:dateUtc="2025-07-29T21:00:00Z" w:id="452">
        <w:r w:rsidRPr="0073786E" w:rsidR="004D7C8B">
          <w:rPr>
            <w:rFonts w:cs="Calibri"/>
          </w:rPr>
          <w:t xml:space="preserve">neglect </w:t>
        </w:r>
      </w:ins>
      <w:ins w:author="Katsumbe, Tatenda" w:date="2025-07-29T22:39:00Z" w16du:dateUtc="2025-07-29T20:39:00Z" w:id="453">
        <w:r w:rsidRPr="0073786E" w:rsidR="00CF2640">
          <w:rPr>
            <w:rFonts w:cs="Calibri"/>
            <w:rPrChange w:author="Katsumbe, Tatenda" w:date="2025-07-29T23:01:00Z" w16du:dateUtc="2025-07-29T21:01:00Z" w:id="454">
              <w:rPr>
                <w:rFonts w:ascii="Times New Roman" w:hAnsi="Times New Roman" w:cs="Times New Roman"/>
                <w:color w:val="000000"/>
                <w:kern w:val="0"/>
                <w:szCs w:val="20"/>
              </w:rPr>
            </w:rPrChange>
          </w:rPr>
          <w:t xml:space="preserve">of the Global </w:t>
        </w:r>
      </w:ins>
      <w:ins w:author="Katsumbe, Tatenda" w:date="2025-07-29T22:59:00Z" w16du:dateUtc="2025-07-29T20:59:00Z" w:id="455">
        <w:r w:rsidRPr="0073786E" w:rsidR="004D7C8B">
          <w:rPr>
            <w:rFonts w:cs="Calibri"/>
          </w:rPr>
          <w:t>South</w:t>
        </w:r>
      </w:ins>
      <w:ins w:author="Katsumbe, Tatenda" w:date="2025-07-29T22:39:00Z" w16du:dateUtc="2025-07-29T20:39:00Z" w:id="456">
        <w:r w:rsidRPr="0073786E" w:rsidR="00CF2640">
          <w:rPr>
            <w:rFonts w:cs="Calibri"/>
            <w:rPrChange w:author="Katsumbe, Tatenda" w:date="2025-07-29T23:01:00Z" w16du:dateUtc="2025-07-29T21:01:00Z" w:id="457">
              <w:rPr>
                <w:rFonts w:ascii="Times New Roman" w:hAnsi="Times New Roman" w:cs="Times New Roman"/>
                <w:color w:val="000000"/>
                <w:kern w:val="0"/>
                <w:szCs w:val="20"/>
              </w:rPr>
            </w:rPrChange>
          </w:rPr>
          <w:t xml:space="preserve"> </w:t>
        </w:r>
      </w:ins>
      <w:ins w:author="Katsumbe, Tatenda" w:date="2025-07-31T10:53:00Z" w16du:dateUtc="2025-07-31T08:53:00Z" w:id="458">
        <w:r w:rsidR="005E5DBC">
          <w:rPr>
            <w:rFonts w:cs="Calibri"/>
          </w:rPr>
          <w:t>per</w:t>
        </w:r>
      </w:ins>
      <w:ins w:author="Katsumbe, Tatenda" w:date="2025-07-30T00:40:00Z" w16du:dateUtc="2025-07-29T22:40:00Z" w:id="459">
        <w:r w:rsidR="001314A8">
          <w:rPr>
            <w:rFonts w:cs="Calibri"/>
          </w:rPr>
          <w:t>s</w:t>
        </w:r>
      </w:ins>
      <w:ins w:author="Katsumbe, Tatenda" w:date="2025-07-31T10:53:00Z" w16du:dateUtc="2025-07-31T08:53:00Z" w:id="460">
        <w:r w:rsidR="005E5DBC">
          <w:rPr>
            <w:rFonts w:cs="Calibri"/>
          </w:rPr>
          <w:t>pective</w:t>
        </w:r>
      </w:ins>
      <w:ins w:author="Katsumbe, Tatenda" w:date="2025-07-29T22:40:00Z" w16du:dateUtc="2025-07-29T20:40:00Z" w:id="461">
        <w:r w:rsidRPr="0073786E" w:rsidR="00B738A9">
          <w:rPr>
            <w:rFonts w:cs="Calibri"/>
            <w:rPrChange w:author="Katsumbe, Tatenda" w:date="2025-07-29T23:01:00Z" w16du:dateUtc="2025-07-29T21:01:00Z" w:id="462">
              <w:rPr>
                <w:rFonts w:ascii="Times New Roman" w:hAnsi="Times New Roman" w:cs="Times New Roman"/>
                <w:color w:val="000000"/>
                <w:kern w:val="0"/>
                <w:szCs w:val="20"/>
              </w:rPr>
            </w:rPrChange>
          </w:rPr>
          <w:t xml:space="preserve"> has resulted in</w:t>
        </w:r>
      </w:ins>
      <w:ins w:author="Katsumbe, Tatenda" w:date="2025-07-30T00:41:00Z" w16du:dateUtc="2025-07-29T22:41:00Z" w:id="463">
        <w:r w:rsidR="001314A8">
          <w:rPr>
            <w:rFonts w:cs="Calibri"/>
          </w:rPr>
          <w:t xml:space="preserve"> the </w:t>
        </w:r>
      </w:ins>
      <w:ins w:author="Katsumbe, Tatenda" w:date="2025-07-29T22:40:00Z" w16du:dateUtc="2025-07-29T20:40:00Z" w:id="464">
        <w:r w:rsidRPr="0073786E" w:rsidR="00B738A9">
          <w:rPr>
            <w:rFonts w:cs="Calibri"/>
            <w:rPrChange w:author="Katsumbe, Tatenda" w:date="2025-07-29T23:01:00Z" w16du:dateUtc="2025-07-29T21:01:00Z" w:id="465">
              <w:rPr>
                <w:rFonts w:ascii="Times New Roman" w:hAnsi="Times New Roman" w:cs="Times New Roman"/>
                <w:color w:val="000000"/>
                <w:kern w:val="0"/>
                <w:szCs w:val="20"/>
              </w:rPr>
            </w:rPrChange>
          </w:rPr>
          <w:t xml:space="preserve">systematic </w:t>
        </w:r>
      </w:ins>
      <w:ins w:author="Katsumbe, Tatenda" w:date="2025-07-29T22:52:00Z" w16du:dateUtc="2025-07-29T20:52:00Z" w:id="466">
        <w:r w:rsidRPr="0073786E" w:rsidR="00C57611">
          <w:rPr>
            <w:rFonts w:cs="Calibri"/>
          </w:rPr>
          <w:t>underrepresentation</w:t>
        </w:r>
      </w:ins>
      <w:ins w:author="Katsumbe, Tatenda" w:date="2025-07-29T22:41:00Z" w16du:dateUtc="2025-07-29T20:41:00Z" w:id="467">
        <w:r w:rsidRPr="0073786E" w:rsidR="00B738A9">
          <w:rPr>
            <w:rFonts w:cs="Calibri"/>
            <w:rPrChange w:author="Katsumbe, Tatenda" w:date="2025-07-29T23:01:00Z" w16du:dateUtc="2025-07-29T21:01:00Z" w:id="468">
              <w:rPr>
                <w:rFonts w:ascii="Times New Roman" w:hAnsi="Times New Roman" w:cs="Times New Roman"/>
                <w:color w:val="000000"/>
                <w:kern w:val="0"/>
                <w:szCs w:val="20"/>
              </w:rPr>
            </w:rPrChange>
          </w:rPr>
          <w:t xml:space="preserve"> of </w:t>
        </w:r>
      </w:ins>
      <w:ins w:author="Katsumbe, Tatenda" w:date="2025-07-31T10:53:00Z" w16du:dateUtc="2025-07-31T08:53:00Z" w:id="469">
        <w:r w:rsidR="00703737">
          <w:rPr>
            <w:rFonts w:cs="Calibri"/>
          </w:rPr>
          <w:t xml:space="preserve">the </w:t>
        </w:r>
      </w:ins>
      <w:ins w:author="Katsumbe, Tatenda" w:date="2025-07-29T22:41:00Z" w16du:dateUtc="2025-07-29T20:41:00Z" w:id="470">
        <w:r w:rsidRPr="0073786E" w:rsidR="00B738A9">
          <w:rPr>
            <w:rFonts w:cs="Calibri"/>
            <w:rPrChange w:author="Katsumbe, Tatenda" w:date="2025-07-29T23:01:00Z" w16du:dateUtc="2025-07-29T21:01:00Z" w:id="471">
              <w:rPr>
                <w:rFonts w:ascii="Times New Roman" w:hAnsi="Times New Roman" w:cs="Times New Roman"/>
                <w:color w:val="000000"/>
                <w:kern w:val="0"/>
                <w:szCs w:val="20"/>
              </w:rPr>
            </w:rPrChange>
          </w:rPr>
          <w:t>Globa</w:t>
        </w:r>
      </w:ins>
      <w:ins w:author="Katsumbe, Tatenda" w:date="2025-07-29T22:52:00Z" w16du:dateUtc="2025-07-29T20:52:00Z" w:id="472">
        <w:r w:rsidRPr="0073786E" w:rsidR="00C57611">
          <w:rPr>
            <w:rFonts w:cs="Calibri"/>
          </w:rPr>
          <w:t>l</w:t>
        </w:r>
      </w:ins>
      <w:ins w:author="Katsumbe, Tatenda" w:date="2025-07-29T22:41:00Z" w16du:dateUtc="2025-07-29T20:41:00Z" w:id="473">
        <w:r w:rsidRPr="0073786E" w:rsidR="00B738A9">
          <w:rPr>
            <w:rFonts w:cs="Calibri"/>
            <w:rPrChange w:author="Katsumbe, Tatenda" w:date="2025-07-29T23:01:00Z" w16du:dateUtc="2025-07-29T21:01:00Z" w:id="474">
              <w:rPr>
                <w:rFonts w:ascii="Times New Roman" w:hAnsi="Times New Roman" w:cs="Times New Roman"/>
                <w:color w:val="000000"/>
                <w:kern w:val="0"/>
                <w:szCs w:val="20"/>
              </w:rPr>
            </w:rPrChange>
          </w:rPr>
          <w:t xml:space="preserve"> South scholars, </w:t>
        </w:r>
      </w:ins>
      <w:ins w:author="Katsumbe, Tatenda" w:date="2025-07-30T00:41:00Z" w16du:dateUtc="2025-07-29T22:41:00Z" w:id="475">
        <w:r w:rsidR="001314A8">
          <w:rPr>
            <w:rFonts w:cs="Calibri"/>
          </w:rPr>
          <w:t>and</w:t>
        </w:r>
      </w:ins>
      <w:ins w:author="Katsumbe, Tatenda" w:date="2025-07-29T22:41:00Z" w16du:dateUtc="2025-07-29T20:41:00Z" w:id="476">
        <w:r w:rsidRPr="0073786E" w:rsidR="00B738A9">
          <w:rPr>
            <w:rFonts w:cs="Calibri"/>
            <w:rPrChange w:author="Katsumbe, Tatenda" w:date="2025-07-29T23:01:00Z" w16du:dateUtc="2025-07-29T21:01:00Z" w:id="477">
              <w:rPr>
                <w:rFonts w:ascii="Times New Roman" w:hAnsi="Times New Roman" w:cs="Times New Roman"/>
                <w:color w:val="000000"/>
                <w:kern w:val="0"/>
                <w:szCs w:val="20"/>
              </w:rPr>
            </w:rPrChange>
          </w:rPr>
          <w:t xml:space="preserve"> </w:t>
        </w:r>
      </w:ins>
      <w:ins w:author="Katsumbe, Tatenda" w:date="2025-07-30T00:41:00Z" w16du:dateUtc="2025-07-29T22:41:00Z" w:id="478">
        <w:r w:rsidR="00540398">
          <w:rPr>
            <w:rFonts w:cs="Calibri"/>
          </w:rPr>
          <w:t xml:space="preserve">the </w:t>
        </w:r>
      </w:ins>
      <w:ins w:author="Katsumbe, Tatenda" w:date="2025-07-29T22:41:00Z" w16du:dateUtc="2025-07-29T20:41:00Z" w:id="479">
        <w:r w:rsidRPr="0073786E" w:rsidR="00B738A9">
          <w:rPr>
            <w:rFonts w:cs="Calibri"/>
            <w:rPrChange w:author="Katsumbe, Tatenda" w:date="2025-07-29T23:01:00Z" w16du:dateUtc="2025-07-29T21:01:00Z" w:id="480">
              <w:rPr>
                <w:rFonts w:ascii="Times New Roman" w:hAnsi="Times New Roman" w:cs="Times New Roman"/>
                <w:color w:val="000000"/>
                <w:kern w:val="0"/>
                <w:szCs w:val="20"/>
              </w:rPr>
            </w:rPrChange>
          </w:rPr>
          <w:t>reinforcement of a skewed hierarchy</w:t>
        </w:r>
      </w:ins>
      <w:ins w:author="Katsumbe, Tatenda" w:date="2025-07-29T23:00:00Z" w16du:dateUtc="2025-07-29T21:00:00Z" w:id="481">
        <w:r w:rsidRPr="0073786E" w:rsidR="00E45693">
          <w:rPr>
            <w:rFonts w:cs="Calibri"/>
          </w:rPr>
          <w:t xml:space="preserve">, </w:t>
        </w:r>
      </w:ins>
      <w:ins w:author="Katsumbe, Tatenda" w:date="2025-07-30T00:41:00Z" w16du:dateUtc="2025-07-29T22:41:00Z" w:id="482">
        <w:r w:rsidR="00540398">
          <w:rPr>
            <w:rFonts w:cs="Calibri"/>
          </w:rPr>
          <w:t>pertaining</w:t>
        </w:r>
      </w:ins>
      <w:ins w:author="Katsumbe, Tatenda" w:date="2025-07-29T23:00:00Z" w16du:dateUtc="2025-07-29T21:00:00Z" w:id="483">
        <w:r w:rsidRPr="0073786E" w:rsidR="00E45693">
          <w:rPr>
            <w:rFonts w:cs="Calibri"/>
          </w:rPr>
          <w:t xml:space="preserve"> to </w:t>
        </w:r>
      </w:ins>
      <w:ins w:author="Katsumbe, Tatenda" w:date="2025-07-31T10:53:00Z" w16du:dateUtc="2025-07-31T08:53:00Z" w:id="484">
        <w:r w:rsidR="0099144C">
          <w:rPr>
            <w:rFonts w:cs="Calibri"/>
          </w:rPr>
          <w:t>the dissemination of peer-reviewed knowledge</w:t>
        </w:r>
      </w:ins>
      <w:ins w:author="Katsumbe, Tatenda" w:date="2025-07-29T22:52:00Z" w16du:dateUtc="2025-07-29T20:52:00Z" w:id="485">
        <w:r w:rsidRPr="0073786E" w:rsidR="00C57611">
          <w:rPr>
            <w:rFonts w:cs="Calibri"/>
          </w:rPr>
          <w:t xml:space="preserve"> </w:t>
        </w:r>
      </w:ins>
      <w:sdt>
        <w:sdtPr>
          <w:rPr>
            <w:rFonts w:cs="Calibri"/>
            <w:color w:val="000000"/>
          </w:rPr>
          <w:tag w:val="MENDELEY_CITATION_v3_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"/>
          <w:id w:val="-1324804972"/>
          <w:placeholder>
            <w:docPart w:val="DefaultPlaceholder_-1854013440"/>
          </w:placeholder>
        </w:sdtPr>
        <w:sdtContent>
          <w:r w:rsidRPr="00441CE0" w:rsidR="00441CE0">
            <w:rPr>
              <w:rFonts w:cs="Calibri"/>
              <w:color w:val="000000"/>
            </w:rPr>
            <w:t>(Bol et al., 2023)</w:t>
          </w:r>
        </w:sdtContent>
      </w:sdt>
      <w:ins w:author="Katsumbe, Tatenda" w:date="2025-07-29T22:41:00Z" w16du:dateUtc="2025-07-29T20:41:00Z" w:id="486">
        <w:r w:rsidRPr="0073786E" w:rsidR="00B738A9">
          <w:rPr>
            <w:rFonts w:cs="Calibri"/>
            <w:rPrChange w:author="Katsumbe, Tatenda" w:date="2025-07-29T23:01:00Z" w16du:dateUtc="2025-07-29T21:01:00Z" w:id="487">
              <w:rPr>
                <w:rFonts w:ascii="Times New Roman" w:hAnsi="Times New Roman" w:cs="Times New Roman"/>
                <w:color w:val="000000"/>
                <w:kern w:val="0"/>
                <w:szCs w:val="20"/>
              </w:rPr>
            </w:rPrChange>
          </w:rPr>
          <w:t xml:space="preserve">. This in turn </w:t>
        </w:r>
      </w:ins>
      <w:ins w:author="Katsumbe, Tatenda" w:date="2025-07-31T10:33:00Z" w16du:dateUtc="2025-07-31T08:33:00Z" w:id="488">
        <w:r w:rsidR="00B2626C">
          <w:rPr>
            <w:rFonts w:cs="Calibri"/>
          </w:rPr>
          <w:t>has</w:t>
        </w:r>
      </w:ins>
      <w:del w:author="Katsumbe, Tatenda" w:date="2025-07-29T22:40:00Z" w16du:dateUtc="2025-07-29T20:40:00Z" w:id="489">
        <w:r w:rsidRPr="0073786E" w:rsidDel="00CF2640" w:rsidR="009C752A">
          <w:rPr>
            <w:rFonts w:cs="Calibri"/>
            <w:rPrChange w:author="Katsumbe, Tatenda" w:date="2025-07-29T23:01:00Z" w16du:dateUtc="2025-07-29T21:01:00Z" w:id="490">
              <w:rPr>
                <w:rFonts w:ascii="Times New Roman" w:hAnsi="Times New Roman" w:cs="Times New Roman"/>
                <w:i/>
                <w:iCs/>
                <w:color w:val="000000"/>
                <w:kern w:val="0"/>
                <w:szCs w:val="20"/>
              </w:rPr>
            </w:rPrChange>
          </w:rPr>
          <w:delText>BS across the world vary with each country’s</w:delText>
        </w:r>
      </w:del>
    </w:p>
    <w:p w:rsidRPr="0073786E" w:rsidR="009C752A" w:rsidDel="007A509A" w:rsidRDefault="009C752A" w14:paraId="28F4F643" w14:textId="062A311C">
      <w:pPr>
        <w:rPr>
          <w:del w:author="Katsumbe, Tatenda" w:date="2025-07-29T12:10:00Z" w16du:dateUtc="2025-07-29T10:10:00Z" w:id="491"/>
          <w:rFonts w:cs="Calibri"/>
          <w:rPrChange w:author="Katsumbe, Tatenda" w:date="2025-07-29T23:01:00Z" w16du:dateUtc="2025-07-29T21:01:00Z" w:id="492">
            <w:rPr>
              <w:del w:author="Katsumbe, Tatenda" w:date="2025-07-29T12:10:00Z" w16du:dateUtc="2025-07-29T10:10:00Z" w:id="493"/>
              <w:rFonts w:ascii="Times New Roman" w:hAnsi="Times New Roman" w:cs="Times New Roman"/>
              <w:i/>
              <w:iCs/>
              <w:color w:val="000000"/>
              <w:kern w:val="0"/>
              <w:szCs w:val="20"/>
            </w:rPr>
          </w:rPrChange>
        </w:rPr>
        <w:pPrChange w:author="Katsumbe, Tatenda" w:date="2025-07-31T10:33:00Z" w16du:dateUtc="2025-07-31T08:33:00Z" w:id="494">
          <w:pPr>
            <w:autoSpaceDE w:val="0"/>
            <w:autoSpaceDN w:val="0"/>
            <w:adjustRightInd w:val="0"/>
            <w:spacing w:line="240" w:lineRule="auto"/>
            <w:jc w:val="left"/>
          </w:pPr>
        </w:pPrChange>
      </w:pPr>
      <w:del w:author="Katsumbe, Tatenda" w:date="2025-07-29T22:40:00Z" w16du:dateUtc="2025-07-29T20:40:00Z" w:id="495">
        <w:r w:rsidRPr="0073786E" w:rsidDel="00CF2640">
          <w:rPr>
            <w:rFonts w:cs="Calibri"/>
            <w:rPrChange w:author="Katsumbe, Tatenda" w:date="2025-07-29T23:01:00Z" w16du:dateUtc="2025-07-29T21:01:00Z" w:id="496">
              <w:rPr>
                <w:rFonts w:ascii="Times New Roman" w:hAnsi="Times New Roman" w:cs="Times New Roman"/>
                <w:i/>
                <w:iCs/>
                <w:color w:val="000000"/>
                <w:kern w:val="0"/>
                <w:szCs w:val="20"/>
              </w:rPr>
            </w:rPrChange>
          </w:rPr>
          <w:delText>stage of development, the knowledge, and skills available and required in them, and also the pressing</w:delText>
        </w:r>
      </w:del>
    </w:p>
    <w:p w:rsidRPr="0073786E" w:rsidR="009C752A" w:rsidDel="007A509A" w:rsidRDefault="009C752A" w14:paraId="58983211" w14:textId="6EE91007">
      <w:pPr>
        <w:rPr>
          <w:del w:author="Katsumbe, Tatenda" w:date="2025-07-29T12:10:00Z" w16du:dateUtc="2025-07-29T10:10:00Z" w:id="497"/>
          <w:rFonts w:cs="Calibri"/>
          <w:rPrChange w:author="Katsumbe, Tatenda" w:date="2025-07-29T23:01:00Z" w16du:dateUtc="2025-07-29T21:01:00Z" w:id="498">
            <w:rPr>
              <w:del w:author="Katsumbe, Tatenda" w:date="2025-07-29T12:10:00Z" w16du:dateUtc="2025-07-29T10:10:00Z" w:id="499"/>
              <w:rFonts w:ascii="Times New Roman" w:hAnsi="Times New Roman" w:cs="Times New Roman"/>
              <w:i/>
              <w:iCs/>
              <w:color w:val="000000"/>
              <w:kern w:val="0"/>
              <w:szCs w:val="20"/>
            </w:rPr>
          </w:rPrChange>
        </w:rPr>
        <w:pPrChange w:author="Katsumbe, Tatenda" w:date="2025-07-31T10:33:00Z" w16du:dateUtc="2025-07-31T08:33:00Z" w:id="500">
          <w:pPr>
            <w:autoSpaceDE w:val="0"/>
            <w:autoSpaceDN w:val="0"/>
            <w:adjustRightInd w:val="0"/>
            <w:spacing w:line="240" w:lineRule="auto"/>
            <w:jc w:val="left"/>
          </w:pPr>
        </w:pPrChange>
      </w:pPr>
      <w:del w:author="Katsumbe, Tatenda" w:date="2025-07-29T22:40:00Z" w16du:dateUtc="2025-07-29T20:40:00Z" w:id="501">
        <w:r w:rsidRPr="0073786E" w:rsidDel="00CF2640">
          <w:rPr>
            <w:rFonts w:cs="Calibri"/>
            <w:rPrChange w:author="Katsumbe, Tatenda" w:date="2025-07-29T23:01:00Z" w16du:dateUtc="2025-07-29T21:01:00Z" w:id="502">
              <w:rPr>
                <w:rFonts w:ascii="Times New Roman" w:hAnsi="Times New Roman" w:cs="Times New Roman"/>
                <w:i/>
                <w:iCs/>
                <w:color w:val="000000"/>
                <w:kern w:val="0"/>
                <w:szCs w:val="20"/>
              </w:rPr>
            </w:rPrChange>
          </w:rPr>
          <w:delText>concerns that businesses face at di erent latitudes of the globe. And despite the calls to understand</w:delText>
        </w:r>
      </w:del>
    </w:p>
    <w:p w:rsidRPr="0073786E" w:rsidR="009C752A" w:rsidDel="007A509A" w:rsidRDefault="009C752A" w14:paraId="61C5AC30" w14:textId="6C710E3B">
      <w:pPr>
        <w:rPr>
          <w:del w:author="Katsumbe, Tatenda" w:date="2025-07-29T12:10:00Z" w16du:dateUtc="2025-07-29T10:10:00Z" w:id="503"/>
          <w:rFonts w:cs="Calibri"/>
          <w:rPrChange w:author="Katsumbe, Tatenda" w:date="2025-07-29T23:01:00Z" w16du:dateUtc="2025-07-29T21:01:00Z" w:id="504">
            <w:rPr>
              <w:del w:author="Katsumbe, Tatenda" w:date="2025-07-29T12:10:00Z" w16du:dateUtc="2025-07-29T10:10:00Z" w:id="505"/>
              <w:rFonts w:ascii="Times New Roman" w:hAnsi="Times New Roman" w:cs="Times New Roman"/>
              <w:i/>
              <w:iCs/>
              <w:color w:val="000000"/>
              <w:kern w:val="0"/>
              <w:szCs w:val="20"/>
            </w:rPr>
          </w:rPrChange>
        </w:rPr>
        <w:pPrChange w:author="Katsumbe, Tatenda" w:date="2025-07-31T10:33:00Z" w16du:dateUtc="2025-07-31T08:33:00Z" w:id="506">
          <w:pPr>
            <w:autoSpaceDE w:val="0"/>
            <w:autoSpaceDN w:val="0"/>
            <w:adjustRightInd w:val="0"/>
            <w:spacing w:line="240" w:lineRule="auto"/>
            <w:jc w:val="left"/>
          </w:pPr>
        </w:pPrChange>
      </w:pPr>
      <w:del w:author="Katsumbe, Tatenda" w:date="2025-07-29T22:40:00Z" w16du:dateUtc="2025-07-29T20:40:00Z" w:id="507">
        <w:r w:rsidRPr="0073786E" w:rsidDel="00CF2640">
          <w:rPr>
            <w:rFonts w:cs="Calibri"/>
            <w:rPrChange w:author="Katsumbe, Tatenda" w:date="2025-07-29T23:01:00Z" w16du:dateUtc="2025-07-29T21:01:00Z" w:id="508">
              <w:rPr>
                <w:rFonts w:ascii="Times New Roman" w:hAnsi="Times New Roman" w:cs="Times New Roman"/>
                <w:i/>
                <w:iCs/>
                <w:color w:val="000000"/>
                <w:kern w:val="0"/>
                <w:szCs w:val="20"/>
              </w:rPr>
            </w:rPrChange>
          </w:rPr>
          <w:delText>business history of EM as a parallel vein to mainstream accounts [</w:delText>
        </w:r>
        <w:r w:rsidRPr="0073786E" w:rsidDel="00CF2640">
          <w:rPr>
            <w:rFonts w:cs="Calibri"/>
            <w:color w:val="0875B8"/>
            <w:rPrChange w:author="Katsumbe, Tatenda" w:date="2025-07-29T23:01:00Z" w16du:dateUtc="2025-07-29T21:01:00Z" w:id="509">
              <w:rPr>
                <w:rFonts w:ascii="Times New Roman" w:hAnsi="Times New Roman" w:cs="Times New Roman"/>
                <w:i/>
                <w:iCs/>
                <w:color w:val="0875B8"/>
                <w:kern w:val="0"/>
                <w:szCs w:val="20"/>
              </w:rPr>
            </w:rPrChange>
          </w:rPr>
          <w:delText>13</w:delText>
        </w:r>
        <w:r w:rsidRPr="0073786E" w:rsidDel="00CF2640">
          <w:rPr>
            <w:rFonts w:cs="Calibri"/>
            <w:rPrChange w:author="Katsumbe, Tatenda" w:date="2025-07-29T23:01:00Z" w16du:dateUtc="2025-07-29T21:01:00Z" w:id="510">
              <w:rPr>
                <w:rFonts w:ascii="Times New Roman" w:hAnsi="Times New Roman" w:cs="Times New Roman"/>
                <w:i/>
                <w:iCs/>
                <w:color w:val="000000"/>
                <w:kern w:val="0"/>
                <w:szCs w:val="20"/>
              </w:rPr>
            </w:rPrChange>
          </w:rPr>
          <w:delText>], the academic literature continues</w:delText>
        </w:r>
      </w:del>
    </w:p>
    <w:p w:rsidRPr="0073786E" w:rsidR="009C752A" w:rsidDel="007A509A" w:rsidRDefault="009C752A" w14:paraId="776B8A7F" w14:textId="3DD35B11">
      <w:pPr>
        <w:rPr>
          <w:del w:author="Katsumbe, Tatenda" w:date="2025-07-29T12:10:00Z" w16du:dateUtc="2025-07-29T10:10:00Z" w:id="511"/>
          <w:rFonts w:cs="Calibri"/>
          <w:rPrChange w:author="Katsumbe, Tatenda" w:date="2025-07-29T23:01:00Z" w16du:dateUtc="2025-07-29T21:01:00Z" w:id="512">
            <w:rPr>
              <w:del w:author="Katsumbe, Tatenda" w:date="2025-07-29T12:10:00Z" w16du:dateUtc="2025-07-29T10:10:00Z" w:id="513"/>
              <w:rFonts w:ascii="Times New Roman" w:hAnsi="Times New Roman" w:cs="Times New Roman"/>
              <w:i/>
              <w:iCs/>
              <w:color w:val="000000"/>
              <w:kern w:val="0"/>
              <w:szCs w:val="20"/>
            </w:rPr>
          </w:rPrChange>
        </w:rPr>
        <w:pPrChange w:author="Katsumbe, Tatenda" w:date="2025-07-31T10:33:00Z" w16du:dateUtc="2025-07-31T08:33:00Z" w:id="514">
          <w:pPr>
            <w:autoSpaceDE w:val="0"/>
            <w:autoSpaceDN w:val="0"/>
            <w:adjustRightInd w:val="0"/>
            <w:spacing w:line="240" w:lineRule="auto"/>
            <w:jc w:val="left"/>
          </w:pPr>
        </w:pPrChange>
      </w:pPr>
      <w:del w:author="Katsumbe, Tatenda" w:date="2025-07-29T22:40:00Z" w16du:dateUtc="2025-07-29T20:40:00Z" w:id="515">
        <w:r w:rsidRPr="0073786E" w:rsidDel="00CF2640">
          <w:rPr>
            <w:rFonts w:cs="Calibri"/>
            <w:rPrChange w:author="Katsumbe, Tatenda" w:date="2025-07-29T23:01:00Z" w16du:dateUtc="2025-07-29T21:01:00Z" w:id="516">
              <w:rPr>
                <w:rFonts w:ascii="Times New Roman" w:hAnsi="Times New Roman" w:cs="Times New Roman"/>
                <w:i/>
                <w:iCs/>
                <w:color w:val="000000"/>
                <w:kern w:val="0"/>
                <w:szCs w:val="20"/>
              </w:rPr>
            </w:rPrChange>
          </w:rPr>
          <w:delText>to emphasize the prevalent Global North’s perspective on the development of BS. This lack of diversity</w:delText>
        </w:r>
      </w:del>
    </w:p>
    <w:p w:rsidRPr="0073786E" w:rsidR="009C752A" w:rsidDel="007A509A" w:rsidRDefault="009C752A" w14:paraId="73AD1AE7" w14:textId="4F6BB284">
      <w:pPr>
        <w:rPr>
          <w:del w:author="Katsumbe, Tatenda" w:date="2025-07-29T12:10:00Z" w16du:dateUtc="2025-07-29T10:10:00Z" w:id="517"/>
          <w:rFonts w:cs="Calibri"/>
          <w:rPrChange w:author="Katsumbe, Tatenda" w:date="2025-07-29T23:01:00Z" w16du:dateUtc="2025-07-29T21:01:00Z" w:id="518">
            <w:rPr>
              <w:del w:author="Katsumbe, Tatenda" w:date="2025-07-29T12:10:00Z" w16du:dateUtc="2025-07-29T10:10:00Z" w:id="519"/>
              <w:rFonts w:ascii="Times New Roman" w:hAnsi="Times New Roman" w:cs="Times New Roman"/>
              <w:i/>
              <w:iCs/>
              <w:color w:val="000000"/>
              <w:kern w:val="0"/>
              <w:szCs w:val="20"/>
            </w:rPr>
          </w:rPrChange>
        </w:rPr>
        <w:pPrChange w:author="Katsumbe, Tatenda" w:date="2025-07-31T10:33:00Z" w16du:dateUtc="2025-07-31T08:33:00Z" w:id="520">
          <w:pPr>
            <w:autoSpaceDE w:val="0"/>
            <w:autoSpaceDN w:val="0"/>
            <w:adjustRightInd w:val="0"/>
            <w:spacing w:line="240" w:lineRule="auto"/>
            <w:jc w:val="left"/>
          </w:pPr>
        </w:pPrChange>
      </w:pPr>
      <w:del w:author="Katsumbe, Tatenda" w:date="2025-07-29T22:40:00Z" w16du:dateUtc="2025-07-29T20:40:00Z" w:id="521">
        <w:r w:rsidRPr="0073786E" w:rsidDel="00CF2640">
          <w:rPr>
            <w:rFonts w:cs="Calibri"/>
            <w:rPrChange w:author="Katsumbe, Tatenda" w:date="2025-07-29T23:01:00Z" w16du:dateUtc="2025-07-29T21:01:00Z" w:id="522">
              <w:rPr>
                <w:rFonts w:ascii="Times New Roman" w:hAnsi="Times New Roman" w:cs="Times New Roman"/>
                <w:i/>
                <w:iCs/>
                <w:color w:val="000000"/>
                <w:kern w:val="0"/>
                <w:szCs w:val="20"/>
              </w:rPr>
            </w:rPrChange>
          </w:rPr>
          <w:delText xml:space="preserve">and sidelining of the Global South perspective </w:delText>
        </w:r>
      </w:del>
      <w:del w:author="Katsumbe, Tatenda" w:date="2025-07-31T10:33:00Z" w16du:dateUtc="2025-07-31T08:33:00Z" w:id="523">
        <w:r w:rsidRPr="0073786E" w:rsidDel="00B2626C">
          <w:rPr>
            <w:rFonts w:cs="Calibri"/>
            <w:rPrChange w:author="Katsumbe, Tatenda" w:date="2025-07-29T23:01:00Z" w16du:dateUtc="2025-07-29T21:01:00Z" w:id="524">
              <w:rPr>
                <w:rFonts w:ascii="Times New Roman" w:hAnsi="Times New Roman" w:cs="Times New Roman"/>
                <w:i/>
                <w:iCs/>
                <w:color w:val="000000"/>
                <w:kern w:val="0"/>
                <w:szCs w:val="20"/>
              </w:rPr>
            </w:rPrChange>
          </w:rPr>
          <w:delText>has</w:delText>
        </w:r>
      </w:del>
      <w:r w:rsidRPr="0073786E">
        <w:rPr>
          <w:rFonts w:cs="Calibri"/>
          <w:rPrChange w:author="Katsumbe, Tatenda" w:date="2025-07-29T23:01:00Z" w16du:dateUtc="2025-07-29T21:01:00Z" w:id="525">
            <w:rPr>
              <w:rFonts w:ascii="Times New Roman" w:hAnsi="Times New Roman" w:cs="Times New Roman"/>
              <w:i/>
              <w:iCs/>
              <w:color w:val="000000"/>
              <w:kern w:val="0"/>
              <w:szCs w:val="20"/>
            </w:rPr>
          </w:rPrChange>
        </w:rPr>
        <w:t xml:space="preserve"> </w:t>
      </w:r>
      <w:del w:author="Katsumbe, Tatenda" w:date="2025-07-29T22:40:00Z" w16du:dateUtc="2025-07-29T20:40:00Z" w:id="526">
        <w:r w:rsidRPr="0073786E" w:rsidDel="00CF2640">
          <w:rPr>
            <w:rFonts w:cs="Calibri"/>
            <w:rPrChange w:author="Katsumbe, Tatenda" w:date="2025-07-29T23:01:00Z" w16du:dateUtc="2025-07-29T21:01:00Z" w:id="527">
              <w:rPr>
                <w:rFonts w:ascii="Times New Roman" w:hAnsi="Times New Roman" w:cs="Times New Roman"/>
                <w:i/>
                <w:iCs/>
                <w:color w:val="000000"/>
                <w:kern w:val="0"/>
                <w:szCs w:val="20"/>
              </w:rPr>
            </w:rPrChange>
          </w:rPr>
          <w:delText xml:space="preserve">constrained </w:delText>
        </w:r>
      </w:del>
      <w:ins w:author="Katsumbe, Tatenda" w:date="2025-07-29T22:40:00Z" w16du:dateUtc="2025-07-29T20:40:00Z" w:id="528">
        <w:r w:rsidRPr="0073786E" w:rsidR="00CF2640">
          <w:rPr>
            <w:rFonts w:cs="Calibri"/>
            <w:rPrChange w:author="Katsumbe, Tatenda" w:date="2025-07-29T23:01:00Z" w16du:dateUtc="2025-07-29T21:01:00Z" w:id="529">
              <w:rPr>
                <w:rFonts w:ascii="Times New Roman" w:hAnsi="Times New Roman" w:cs="Times New Roman"/>
                <w:i/>
                <w:iCs/>
                <w:color w:val="000000"/>
                <w:kern w:val="0"/>
                <w:szCs w:val="20"/>
              </w:rPr>
            </w:rPrChange>
          </w:rPr>
          <w:t xml:space="preserve">limited </w:t>
        </w:r>
      </w:ins>
      <w:r w:rsidRPr="0073786E">
        <w:rPr>
          <w:rFonts w:cs="Calibri"/>
          <w:rPrChange w:author="Katsumbe, Tatenda" w:date="2025-07-29T23:01:00Z" w16du:dateUtc="2025-07-29T21:01:00Z" w:id="530">
            <w:rPr>
              <w:rFonts w:ascii="Times New Roman" w:hAnsi="Times New Roman" w:cs="Times New Roman"/>
              <w:i/>
              <w:iCs/>
              <w:color w:val="000000"/>
              <w:kern w:val="0"/>
              <w:szCs w:val="20"/>
            </w:rPr>
          </w:rPrChange>
        </w:rPr>
        <w:t>the possibilities of scholarly business</w:t>
      </w:r>
      <w:ins w:author="Katsumbe, Tatenda" w:date="2025-07-29T12:10:00Z" w16du:dateUtc="2025-07-29T10:10:00Z" w:id="531">
        <w:r w:rsidRPr="0073786E" w:rsidR="007A509A">
          <w:rPr>
            <w:rFonts w:cs="Calibri"/>
            <w:rPrChange w:author="Katsumbe, Tatenda" w:date="2025-07-29T23:01:00Z" w16du:dateUtc="2025-07-29T21:01:00Z" w:id="532">
              <w:rPr>
                <w:rFonts w:ascii="Times New Roman" w:hAnsi="Times New Roman" w:cs="Times New Roman"/>
                <w:i/>
                <w:iCs/>
                <w:color w:val="000000"/>
                <w:kern w:val="0"/>
                <w:szCs w:val="20"/>
              </w:rPr>
            </w:rPrChange>
          </w:rPr>
          <w:t xml:space="preserve"> </w:t>
        </w:r>
      </w:ins>
    </w:p>
    <w:p w:rsidRPr="0073786E" w:rsidR="5CBBF533" w:rsidP="00B2626C" w:rsidRDefault="009C752A" w14:paraId="0BAD93DC" w14:textId="6C202628">
      <w:pPr>
        <w:rPr>
          <w:rFonts w:cs="Calibri"/>
          <w:rPrChange w:author="Katsumbe, Tatenda" w:date="2025-07-29T23:01:00Z" w16du:dateUtc="2025-07-29T21:01:00Z" w:id="533">
            <w:rPr>
              <w:rFonts w:ascii="Times New Roman" w:hAnsi="Times New Roman" w:cs="Times New Roman"/>
              <w:i/>
              <w:iCs/>
              <w:color w:val="000000"/>
              <w:kern w:val="0"/>
              <w:szCs w:val="20"/>
            </w:rPr>
          </w:rPrChange>
        </w:rPr>
      </w:pPr>
      <w:r w:rsidRPr="0073786E">
        <w:rPr>
          <w:rFonts w:cs="Calibri"/>
          <w:rPrChange w:author="Katsumbe, Tatenda" w:date="2025-07-29T23:01:00Z" w16du:dateUtc="2025-07-29T21:01:00Z" w:id="534">
            <w:rPr>
              <w:rFonts w:ascii="Times New Roman" w:hAnsi="Times New Roman" w:cs="Times New Roman"/>
              <w:i/>
              <w:iCs/>
              <w:color w:val="000000"/>
              <w:kern w:val="0"/>
              <w:szCs w:val="20"/>
            </w:rPr>
          </w:rPrChange>
        </w:rPr>
        <w:t xml:space="preserve">and management </w:t>
      </w:r>
      <w:del w:author="Katsumbe, Tatenda" w:date="2025-07-29T22:40:00Z" w16du:dateUtc="2025-07-29T20:40:00Z" w:id="535">
        <w:r w:rsidRPr="0073786E" w:rsidDel="000E51A2">
          <w:rPr>
            <w:rFonts w:cs="Calibri"/>
            <w:rPrChange w:author="Katsumbe, Tatenda" w:date="2025-07-29T23:01:00Z" w16du:dateUtc="2025-07-29T21:01:00Z" w:id="536">
              <w:rPr>
                <w:rFonts w:ascii="Times New Roman" w:hAnsi="Times New Roman" w:cs="Times New Roman"/>
                <w:i/>
                <w:iCs/>
                <w:color w:val="000000"/>
                <w:kern w:val="0"/>
                <w:szCs w:val="20"/>
              </w:rPr>
            </w:rPrChange>
          </w:rPr>
          <w:delText xml:space="preserve">work </w:delText>
        </w:r>
      </w:del>
      <w:ins w:author="Katsumbe, Tatenda" w:date="2025-07-29T22:40:00Z" w16du:dateUtc="2025-07-29T20:40:00Z" w:id="537">
        <w:r w:rsidRPr="0073786E" w:rsidR="000E51A2">
          <w:rPr>
            <w:rFonts w:cs="Calibri"/>
            <w:rPrChange w:author="Katsumbe, Tatenda" w:date="2025-07-29T23:01:00Z" w16du:dateUtc="2025-07-29T21:01:00Z" w:id="538">
              <w:rPr>
                <w:rFonts w:ascii="Times New Roman" w:hAnsi="Times New Roman" w:cs="Times New Roman"/>
                <w:i/>
                <w:iCs/>
                <w:color w:val="000000"/>
                <w:kern w:val="0"/>
                <w:szCs w:val="20"/>
              </w:rPr>
            </w:rPrChange>
          </w:rPr>
          <w:t xml:space="preserve">research publications </w:t>
        </w:r>
      </w:ins>
      <w:ins w:author="Katsumbe, Tatenda" w:date="2025-07-29T23:01:00Z" w16du:dateUtc="2025-07-29T21:01:00Z" w:id="539">
        <w:r w:rsidRPr="0073786E" w:rsidR="00390B24">
          <w:rPr>
            <w:rFonts w:cs="Calibri"/>
          </w:rPr>
          <w:t xml:space="preserve">from the Global South </w:t>
        </w:r>
      </w:ins>
      <w:del w:author="Katsumbe, Tatenda" w:date="2025-07-29T23:00:00Z" w16du:dateUtc="2025-07-29T21:00:00Z" w:id="540">
        <w:r w:rsidRPr="0073786E" w:rsidDel="00390B24">
          <w:rPr>
            <w:rFonts w:cs="Calibri"/>
            <w:rPrChange w:author="Katsumbe, Tatenda" w:date="2025-07-29T23:01:00Z" w16du:dateUtc="2025-07-29T21:01:00Z" w:id="541">
              <w:rPr>
                <w:rFonts w:ascii="Times New Roman" w:hAnsi="Times New Roman" w:cs="Times New Roman"/>
                <w:i/>
                <w:iCs/>
                <w:color w:val="000000"/>
                <w:kern w:val="0"/>
                <w:szCs w:val="20"/>
              </w:rPr>
            </w:rPrChange>
          </w:rPr>
          <w:delText xml:space="preserve">to </w:delText>
        </w:r>
      </w:del>
      <w:del w:author="Katsumbe, Tatenda" w:date="2025-07-29T22:40:00Z" w16du:dateUtc="2025-07-29T20:40:00Z" w:id="542">
        <w:r w:rsidRPr="0073786E" w:rsidDel="000E51A2">
          <w:rPr>
            <w:rFonts w:cs="Calibri"/>
            <w:rPrChange w:author="Katsumbe, Tatenda" w:date="2025-07-29T23:01:00Z" w16du:dateUtc="2025-07-29T21:01:00Z" w:id="543">
              <w:rPr>
                <w:rFonts w:ascii="Times New Roman" w:hAnsi="Times New Roman" w:cs="Times New Roman"/>
                <w:i/>
                <w:iCs/>
                <w:color w:val="000000"/>
                <w:kern w:val="0"/>
                <w:szCs w:val="20"/>
              </w:rPr>
            </w:rPrChange>
          </w:rPr>
          <w:delText xml:space="preserve">provide </w:delText>
        </w:r>
      </w:del>
      <w:ins w:author="Katsumbe, Tatenda" w:date="2025-07-29T22:40:00Z" w16du:dateUtc="2025-07-29T20:40:00Z" w:id="544">
        <w:r w:rsidRPr="0073786E" w:rsidR="000E51A2">
          <w:rPr>
            <w:rFonts w:cs="Calibri"/>
            <w:rPrChange w:author="Katsumbe, Tatenda" w:date="2025-07-29T23:01:00Z" w16du:dateUtc="2025-07-29T21:01:00Z" w:id="545">
              <w:rPr>
                <w:rFonts w:ascii="Times New Roman" w:hAnsi="Times New Roman" w:cs="Times New Roman"/>
                <w:i/>
                <w:iCs/>
                <w:color w:val="000000"/>
                <w:kern w:val="0"/>
                <w:szCs w:val="20"/>
              </w:rPr>
            </w:rPrChange>
          </w:rPr>
          <w:t xml:space="preserve">towards offering </w:t>
        </w:r>
      </w:ins>
      <w:r w:rsidRPr="0073786E">
        <w:rPr>
          <w:rFonts w:cs="Calibri"/>
          <w:rPrChange w:author="Katsumbe, Tatenda" w:date="2025-07-29T23:01:00Z" w16du:dateUtc="2025-07-29T21:01:00Z" w:id="546">
            <w:rPr>
              <w:rFonts w:ascii="Times New Roman" w:hAnsi="Times New Roman" w:cs="Times New Roman"/>
              <w:i/>
              <w:iCs/>
              <w:color w:val="000000"/>
              <w:kern w:val="0"/>
              <w:szCs w:val="20"/>
            </w:rPr>
          </w:rPrChange>
        </w:rPr>
        <w:t xml:space="preserve">innovative insights to the field </w:t>
      </w:r>
      <w:sdt>
        <w:sdtPr>
          <w:rPr>
            <w:rFonts w:cs="Calibri"/>
            <w:color w:val="000000"/>
          </w:rPr>
          <w:tag w:val="MENDELEY_CITATION_v3_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"/>
          <w:id w:val="1309898113"/>
          <w:placeholder>
            <w:docPart w:val="DefaultPlaceholder_-1854013440"/>
          </w:placeholder>
        </w:sdtPr>
        <w:sdtContent>
          <w:r w:rsidRPr="00441CE0" w:rsidR="00441CE0">
            <w:rPr>
              <w:rFonts w:cs="Calibri"/>
              <w:color w:val="000000"/>
            </w:rPr>
            <w:t>(Demeter, 2020)</w:t>
          </w:r>
        </w:sdtContent>
      </w:sdt>
      <w:r w:rsidRPr="0073786E">
        <w:rPr>
          <w:rFonts w:cs="Calibri"/>
          <w:rPrChange w:author="Katsumbe, Tatenda" w:date="2025-07-29T23:01:00Z" w16du:dateUtc="2025-07-29T21:01:00Z" w:id="547">
            <w:rPr>
              <w:rFonts w:ascii="Times New Roman" w:hAnsi="Times New Roman" w:cs="Times New Roman"/>
              <w:i/>
              <w:iCs/>
              <w:color w:val="000000"/>
              <w:kern w:val="0"/>
              <w:szCs w:val="20"/>
            </w:rPr>
          </w:rPrChange>
        </w:rPr>
        <w:t>.</w:t>
      </w:r>
      <w:ins w:author="Katsumbe, Tatenda" w:date="2025-07-30T00:42:00Z" w16du:dateUtc="2025-07-29T22:42:00Z" w:id="548">
        <w:r w:rsidR="00067312">
          <w:rPr>
            <w:rFonts w:cs="Calibri"/>
          </w:rPr>
          <w:t xml:space="preserve"> </w:t>
        </w:r>
      </w:ins>
      <w:ins w:author="Katsumbe, Tatenda" w:date="2025-07-31T10:54:00Z" w16du:dateUtc="2025-07-31T08:54:00Z" w:id="549">
        <w:r w:rsidR="009C36A7">
          <w:rPr>
            <w:rFonts w:cs="Calibri"/>
          </w:rPr>
          <w:t>Regardless, a</w:t>
        </w:r>
      </w:ins>
      <w:ins w:author="Katsumbe, Tatenda" w:date="2025-07-31T10:55:00Z" w16du:dateUtc="2025-07-31T08:55:00Z" w:id="550">
        <w:r w:rsidR="0049593B">
          <w:rPr>
            <w:rFonts w:cs="Calibri"/>
          </w:rPr>
          <w:t xml:space="preserve"> holistic</w:t>
        </w:r>
      </w:ins>
      <w:ins w:author="Katsumbe, Tatenda" w:date="2025-07-30T00:42:00Z" w16du:dateUtc="2025-07-29T22:42:00Z" w:id="551">
        <w:r w:rsidR="00067312">
          <w:rPr>
            <w:rFonts w:cs="Calibri"/>
          </w:rPr>
          <w:t xml:space="preserve"> understand</w:t>
        </w:r>
      </w:ins>
      <w:ins w:author="Katsumbe, Tatenda" w:date="2025-07-31T10:54:00Z" w16du:dateUtc="2025-07-31T08:54:00Z" w:id="552">
        <w:r w:rsidR="009C36A7">
          <w:rPr>
            <w:rFonts w:cs="Calibri"/>
          </w:rPr>
          <w:t>ing</w:t>
        </w:r>
      </w:ins>
      <w:ins w:author="Katsumbe, Tatenda" w:date="2025-07-30T00:42:00Z" w16du:dateUtc="2025-07-29T22:42:00Z" w:id="553">
        <w:r w:rsidR="00067312">
          <w:rPr>
            <w:rFonts w:cs="Calibri"/>
          </w:rPr>
          <w:t xml:space="preserve"> </w:t>
        </w:r>
      </w:ins>
      <w:ins w:author="Katsumbe, Tatenda" w:date="2025-07-30T00:44:00Z" w16du:dateUtc="2025-07-29T22:44:00Z" w:id="554">
        <w:r w:rsidR="00921991">
          <w:rPr>
            <w:rFonts w:cs="Calibri"/>
          </w:rPr>
          <w:t xml:space="preserve">of </w:t>
        </w:r>
      </w:ins>
      <w:ins w:author="Katsumbe, Tatenda" w:date="2025-07-30T00:42:00Z" w16du:dateUtc="2025-07-29T22:42:00Z" w:id="555">
        <w:r w:rsidR="00067312">
          <w:rPr>
            <w:rFonts w:cs="Calibri"/>
          </w:rPr>
          <w:t>the evolution of business is essential</w:t>
        </w:r>
      </w:ins>
      <w:ins w:author="Katsumbe, Tatenda" w:date="2025-07-31T10:58:00Z" w16du:dateUtc="2025-07-31T08:58:00Z" w:id="556">
        <w:r w:rsidR="004C6B8C">
          <w:rPr>
            <w:rFonts w:cs="Calibri"/>
          </w:rPr>
          <w:t xml:space="preserve"> </w:t>
        </w:r>
      </w:ins>
      <w:sdt>
        <w:sdtPr>
          <w:rPr>
            <w:rFonts w:cs="Calibri"/>
            <w:color w:val="000000"/>
          </w:rPr>
          <w:tag w:val="MENDELEY_CITATION_v3_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"/>
          <w:id w:val="776144755"/>
          <w:placeholder>
            <w:docPart w:val="DefaultPlaceholder_-1854013440"/>
          </w:placeholder>
        </w:sdtPr>
        <w:sdtContent>
          <w:r w:rsidRPr="00441CE0" w:rsidR="00441CE0">
            <w:rPr>
              <w:rFonts w:cs="Calibri"/>
              <w:color w:val="000000"/>
            </w:rPr>
            <w:t>(Málovics et al., 2025)</w:t>
          </w:r>
        </w:sdtContent>
      </w:sdt>
      <w:ins w:author="Katsumbe, Tatenda" w:date="2025-07-30T00:42:00Z" w16du:dateUtc="2025-07-29T22:42:00Z" w:id="557">
        <w:r w:rsidR="00067312">
          <w:rPr>
            <w:rFonts w:cs="Calibri"/>
          </w:rPr>
          <w:t xml:space="preserve">. </w:t>
        </w:r>
      </w:ins>
    </w:p>
    <w:p w:rsidRPr="0073786E" w:rsidR="007A509A" w:rsidP="009C752A" w:rsidRDefault="007A509A" w14:paraId="1B1A1123" w14:textId="77777777">
      <w:pPr>
        <w:rPr>
          <w:ins w:author="Katsumbe, Tatenda" w:date="2025-07-29T22:39:00Z" w16du:dateUtc="2025-07-29T20:39:00Z" w:id="558"/>
          <w:rFonts w:eastAsia="Arial" w:cs="Calibri"/>
          <w:rPrChange w:author="Katsumbe, Tatenda" w:date="2025-07-29T23:01:00Z" w16du:dateUtc="2025-07-29T21:01:00Z" w:id="559">
            <w:rPr>
              <w:ins w:author="Katsumbe, Tatenda" w:date="2025-07-29T22:39:00Z" w16du:dateUtc="2025-07-29T20:39:00Z" w:id="560"/>
              <w:rFonts w:ascii="Arial" w:hAnsi="Arial" w:eastAsia="Arial" w:cs="Arial"/>
            </w:rPr>
          </w:rPrChange>
        </w:rPr>
      </w:pPr>
    </w:p>
    <w:p w:rsidRPr="00D67C58" w:rsidR="00D67C58" w:rsidRDefault="00D67C58" w14:paraId="55DFA365" w14:textId="6592CC51">
      <w:pPr>
        <w:pStyle w:val="Heading3"/>
        <w:rPr>
          <w:ins w:author="Katsumbe, Tatenda" w:date="2025-07-29T23:04:00Z" w16du:dateUtc="2025-07-29T21:04:00Z" w:id="561"/>
          <w:rFonts w:eastAsia="Arial"/>
        </w:rPr>
        <w:pPrChange w:author="Katsumbe, Tatenda" w:date="2025-07-31T19:36:00Z" w16du:dateUtc="2025-07-31T17:36:00Z" w:id="562">
          <w:pPr/>
        </w:pPrChange>
      </w:pPr>
      <w:ins w:author="Katsumbe, Tatenda" w:date="2025-07-31T19:36:00Z" w16du:dateUtc="2025-07-31T17:36:00Z" w:id="563">
        <w:r>
          <w:rPr>
            <w:rFonts w:eastAsia="Arial"/>
          </w:rPr>
          <w:t xml:space="preserve">2.2.1 </w:t>
        </w:r>
      </w:ins>
      <w:ins w:author="Katsumbe, Tatenda" w:date="2025-07-29T23:04:00Z" w16du:dateUtc="2025-07-29T21:04:00Z" w:id="564">
        <w:r w:rsidR="003A331F">
          <w:rPr>
            <w:rFonts w:eastAsia="Arial"/>
          </w:rPr>
          <w:t xml:space="preserve">An understanding of the development of business schools – a global </w:t>
        </w:r>
      </w:ins>
      <w:ins w:author="Katsumbe, Tatenda" w:date="2025-07-30T00:43:00Z" w16du:dateUtc="2025-07-29T22:43:00Z" w:id="565">
        <w:r w:rsidR="00921991">
          <w:rPr>
            <w:rFonts w:eastAsia="Arial"/>
          </w:rPr>
          <w:t>north</w:t>
        </w:r>
      </w:ins>
      <w:ins w:author="Katsumbe, Tatenda" w:date="2025-07-29T23:04:00Z" w16du:dateUtc="2025-07-29T21:04:00Z" w:id="566">
        <w:r w:rsidR="003A331F">
          <w:rPr>
            <w:rFonts w:eastAsia="Arial"/>
          </w:rPr>
          <w:t xml:space="preserve"> </w:t>
        </w:r>
      </w:ins>
      <w:ins w:author="Katsumbe, Tatenda" w:date="2025-07-30T00:43:00Z" w16du:dateUtc="2025-07-29T22:43:00Z" w:id="567">
        <w:r w:rsidR="00921991">
          <w:rPr>
            <w:rFonts w:eastAsia="Arial"/>
          </w:rPr>
          <w:t xml:space="preserve">lens </w:t>
        </w:r>
      </w:ins>
    </w:p>
    <w:p w:rsidR="001C545B" w:rsidP="00737A03" w:rsidRDefault="00ED6AD3" w14:paraId="63F542F1" w14:textId="4E1A21D5">
      <w:pPr>
        <w:rPr>
          <w:ins w:author="Katsumbe, Tatenda" w:date="2025-07-29T23:19:00Z" w16du:dateUtc="2025-07-29T21:19:00Z" w:id="568"/>
          <w:rFonts w:eastAsia="Arial" w:cs="Calibri"/>
          <w:lang w:val="en-US"/>
        </w:rPr>
      </w:pPr>
      <w:ins w:author="Katsumbe, Tatenda" w:date="2025-07-29T23:17:00Z" w16du:dateUtc="2025-07-29T21:17:00Z" w:id="569">
        <w:r>
          <w:rPr>
            <w:rFonts w:eastAsia="Arial" w:cs="Calibri"/>
            <w:lang w:val="en-US"/>
          </w:rPr>
          <w:t xml:space="preserve">The formation of business schools can be </w:t>
        </w:r>
      </w:ins>
      <w:ins w:author="Katsumbe, Tatenda" w:date="2025-07-29T23:34:00Z" w16du:dateUtc="2025-07-29T21:34:00Z" w:id="570">
        <w:r w:rsidR="00140D58">
          <w:rPr>
            <w:rFonts w:eastAsia="Arial" w:cs="Calibri"/>
            <w:lang w:val="en-US"/>
          </w:rPr>
          <w:t xml:space="preserve">categorized </w:t>
        </w:r>
      </w:ins>
      <w:ins w:author="Katsumbe, Tatenda" w:date="2025-07-29T23:17:00Z" w16du:dateUtc="2025-07-29T21:17:00Z" w:id="571">
        <w:r>
          <w:rPr>
            <w:rFonts w:eastAsia="Arial" w:cs="Calibri"/>
            <w:lang w:val="en-US"/>
          </w:rPr>
          <w:t xml:space="preserve">into </w:t>
        </w:r>
      </w:ins>
      <w:ins w:author="Katsumbe, Tatenda" w:date="2025-07-29T23:19:00Z" w16du:dateUtc="2025-07-29T21:19:00Z" w:id="572">
        <w:r w:rsidR="00647C61">
          <w:rPr>
            <w:rFonts w:eastAsia="Arial" w:cs="Calibri"/>
            <w:lang w:val="en-US"/>
          </w:rPr>
          <w:t>numerous</w:t>
        </w:r>
      </w:ins>
      <w:ins w:author="Katsumbe, Tatenda" w:date="2025-07-29T23:17:00Z" w16du:dateUtc="2025-07-29T21:17:00Z" w:id="573">
        <w:r>
          <w:rPr>
            <w:rFonts w:eastAsia="Arial" w:cs="Calibri"/>
            <w:lang w:val="en-US"/>
          </w:rPr>
          <w:t xml:space="preserve"> </w:t>
        </w:r>
      </w:ins>
      <w:ins w:author="Katsumbe, Tatenda" w:date="2025-07-29T23:18:00Z" w16du:dateUtc="2025-07-29T21:18:00Z" w:id="574">
        <w:r w:rsidR="00647C61">
          <w:rPr>
            <w:rFonts w:eastAsia="Arial" w:cs="Calibri"/>
            <w:lang w:val="en-US"/>
          </w:rPr>
          <w:t>eras</w:t>
        </w:r>
      </w:ins>
      <w:ins w:author="Katsumbe, Tatenda" w:date="2025-07-29T23:17:00Z" w16du:dateUtc="2025-07-29T21:17:00Z" w:id="575">
        <w:r>
          <w:rPr>
            <w:rFonts w:eastAsia="Arial" w:cs="Calibri"/>
            <w:lang w:val="en-US"/>
          </w:rPr>
          <w:t xml:space="preserve">, as summarized in table </w:t>
        </w:r>
      </w:ins>
      <w:ins w:author="Katsumbe, Tatenda" w:date="2025-07-29T23:34:00Z" w16du:dateUtc="2025-07-29T21:34:00Z" w:id="576">
        <w:r w:rsidR="00F318BD">
          <w:rPr>
            <w:rFonts w:eastAsia="Arial" w:cs="Calibri"/>
            <w:lang w:val="en-US"/>
          </w:rPr>
          <w:t xml:space="preserve">1 </w:t>
        </w:r>
      </w:ins>
      <w:sdt>
        <w:sdtPr>
          <w:rPr>
            <w:rFonts w:eastAsia="Arial" w:cs="Calibri"/>
            <w:color w:val="000000"/>
            <w:lang w:val="en-US"/>
          </w:rPr>
          <w:tag w:val="MENDELEY_CITATION_v3_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"/>
          <w:id w:val="1575633647"/>
          <w:placeholder>
            <w:docPart w:val="DefaultPlaceholder_-1854013440"/>
          </w:placeholder>
        </w:sdtPr>
        <w:sdtContent>
          <w:r w:rsidRPr="00441CE0" w:rsidR="00441CE0">
            <w:rPr>
              <w:rFonts w:eastAsia="Arial" w:cs="Calibri"/>
              <w:color w:val="000000"/>
              <w:lang w:val="en-US"/>
            </w:rPr>
            <w:t>(Ilie et al., 2020)</w:t>
          </w:r>
        </w:sdtContent>
      </w:sdt>
      <w:ins w:author="Katsumbe, Tatenda" w:date="2025-07-29T23:17:00Z" w16du:dateUtc="2025-07-29T21:17:00Z" w:id="577">
        <w:r>
          <w:rPr>
            <w:rFonts w:eastAsia="Arial" w:cs="Calibri"/>
            <w:lang w:val="en-US"/>
          </w:rPr>
          <w:t xml:space="preserve">: </w:t>
        </w:r>
      </w:ins>
    </w:p>
    <w:p w:rsidR="00647C61" w:rsidP="00737A03" w:rsidRDefault="00647C61" w14:paraId="79B47C44" w14:textId="77777777">
      <w:pPr>
        <w:rPr>
          <w:ins w:author="Katsumbe, Tatenda" w:date="2025-07-29T23:33:00Z" w16du:dateUtc="2025-07-29T21:33:00Z" w:id="578"/>
          <w:rFonts w:eastAsia="Arial" w:cs="Calibri"/>
          <w:lang w:val="en-US"/>
        </w:rPr>
      </w:pPr>
    </w:p>
    <w:p w:rsidR="001E3388" w:rsidRDefault="00F318BD" w14:paraId="5AD1C7D8" w14:textId="1F3EDB6B">
      <w:pPr>
        <w:pStyle w:val="Caption"/>
        <w:jc w:val="center"/>
        <w:rPr>
          <w:ins w:author="Katsumbe, Tatenda" w:date="2025-07-29T23:19:00Z" w16du:dateUtc="2025-07-29T21:19:00Z" w:id="579"/>
          <w:rFonts w:eastAsia="Arial" w:cs="Calibri"/>
          <w:lang w:val="en-US"/>
        </w:rPr>
        <w:pPrChange w:author="Katsumbe, Tatenda" w:date="2025-07-29T23:35:00Z" w16du:dateUtc="2025-07-29T21:35:00Z" w:id="580">
          <w:pPr/>
        </w:pPrChange>
      </w:pPr>
      <w:ins w:author="Katsumbe, Tatenda" w:date="2025-07-29T23:35:00Z" w16du:dateUtc="2025-07-29T21:35:00Z" w:id="581">
        <w:r>
          <w:t xml:space="preserve">Table </w:t>
        </w:r>
        <w:r>
          <w:fldChar w:fldCharType="begin"/>
        </w:r>
        <w:r>
          <w:instrText xml:space="preserve"> SEQ Table \* ARABIC </w:instrText>
        </w:r>
      </w:ins>
      <w:r>
        <w:fldChar w:fldCharType="separate"/>
      </w:r>
      <w:ins w:author="Katsumbe, Tatenda" w:date="2025-07-29T23:35:00Z" w16du:dateUtc="2025-07-29T21:35:00Z" w:id="582">
        <w:r>
          <w:rPr>
            <w:noProof/>
          </w:rPr>
          <w:t>1</w:t>
        </w:r>
        <w:r>
          <w:fldChar w:fldCharType="end"/>
        </w:r>
        <w:r w:rsidR="00457840">
          <w:t>: The categorisation of the formation of business schools</w:t>
        </w:r>
      </w:ins>
      <w:ins w:author="Katsumbe, Tatenda" w:date="2025-07-29T23:36:00Z" w16du:dateUtc="2025-07-29T21:36:00Z" w:id="583">
        <w:r w:rsidR="00ED7349">
          <w:t>’</w:t>
        </w:r>
      </w:ins>
      <w:ins w:author="Katsumbe, Tatenda" w:date="2025-07-29T23:35:00Z" w16du:dateUtc="2025-07-29T21:35:00Z" w:id="584">
        <w:r w:rsidR="00457840">
          <w:t xml:space="preserve"> era</w:t>
        </w:r>
      </w:ins>
      <w:ins w:author="Katsumbe, Tatenda" w:date="2025-07-29T23:33:00Z" w16du:dateUtc="2025-07-29T21:33:00Z" w:id="585">
        <w:r w:rsidR="001E3388">
          <w:rPr>
            <w:rFonts w:eastAsia="Arial" w:cs="Calibri"/>
            <w:lang w:val="en-US"/>
          </w:rPr>
          <w:t xml:space="preserve"> </w:t>
        </w:r>
      </w:ins>
      <w:sdt>
        <w:sdtPr>
          <w:rPr>
            <w:rFonts w:eastAsia="Arial" w:cs="Calibri"/>
            <w:color w:val="000000"/>
            <w:lang w:val="en-US"/>
          </w:rPr>
          <w:tag w:val="MENDELEY_CITATION_v3_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"/>
          <w:id w:val="-770162757"/>
          <w:placeholder>
            <w:docPart w:val="DefaultPlaceholder_-1854013440"/>
          </w:placeholder>
        </w:sdtPr>
        <w:sdtContent>
          <w:r w:rsidRPr="00441CE0" w:rsidR="00441CE0">
            <w:rPr>
              <w:rFonts w:eastAsia="Arial" w:cs="Calibri"/>
              <w:color w:val="000000"/>
              <w:lang w:val="en-US"/>
            </w:rPr>
            <w:t>(Ilie et al., 2020)</w:t>
          </w:r>
        </w:sdtContent>
      </w:sdt>
    </w:p>
    <w:tbl>
      <w:tblPr>
        <w:tblStyle w:val="TableGrid"/>
        <w:tblW w:w="9445" w:type="dxa"/>
        <w:tblLook w:val="04A0" w:firstRow="1" w:lastRow="0" w:firstColumn="1" w:lastColumn="0" w:noHBand="0" w:noVBand="1"/>
        <w:tblPrChange w:author="Katsumbe, Tatenda" w:date="2025-07-29T23:36:00Z" w16du:dateUtc="2025-07-29T21:36:00Z" w:id="586">
          <w:tblPr>
            <w:tblStyle w:val="TableGrid"/>
            <w:tblW w:w="0" w:type="auto"/>
            <w:tblLook w:val="04A0" w:firstRow="1" w:lastRow="0" w:firstColumn="1" w:lastColumn="0" w:noHBand="0" w:noVBand="1"/>
          </w:tblPr>
        </w:tblPrChange>
      </w:tblPr>
      <w:tblGrid>
        <w:gridCol w:w="600"/>
        <w:gridCol w:w="1375"/>
        <w:gridCol w:w="7470"/>
        <w:tblGridChange w:id="587">
          <w:tblGrid>
            <w:gridCol w:w="600"/>
            <w:gridCol w:w="674"/>
            <w:gridCol w:w="701"/>
            <w:gridCol w:w="666"/>
            <w:gridCol w:w="4149"/>
            <w:gridCol w:w="2655"/>
          </w:tblGrid>
        </w:tblGridChange>
      </w:tblGrid>
      <w:tr w:rsidRPr="00B33F5C" w:rsidR="00ED7349" w:rsidTr="00ED7349" w14:paraId="3624DA78" w14:textId="77777777">
        <w:trPr>
          <w:ins w:author="Katsumbe, Tatenda" w:date="2025-07-29T23:19:00Z" w:id="588"/>
          <w:trPrChange w:author="Katsumbe, Tatenda" w:date="2025-07-29T23:36:00Z" w16du:dateUtc="2025-07-29T21:36:00Z" w:id="589">
            <w:trPr>
              <w:gridAfter w:val="0"/>
            </w:trPr>
          </w:trPrChange>
        </w:trPr>
        <w:tc>
          <w:tcPr>
            <w:tcW w:w="600" w:type="dxa"/>
            <w:tcPrChange w:author="Katsumbe, Tatenda" w:date="2025-07-29T23:36:00Z" w16du:dateUtc="2025-07-29T21:36:00Z" w:id="590">
              <w:tcPr>
                <w:tcW w:w="1274" w:type="dxa"/>
                <w:gridSpan w:val="2"/>
              </w:tcPr>
            </w:tcPrChange>
          </w:tcPr>
          <w:p w:rsidRPr="00B33F5C" w:rsidR="00ED7349" w:rsidRDefault="00ED7349" w14:paraId="1913C88B" w14:textId="0BDCDAAF">
            <w:pPr>
              <w:rPr>
                <w:ins w:author="Katsumbe, Tatenda" w:date="2025-07-29T23:19:00Z" w16du:dateUtc="2025-07-29T21:19:00Z" w:id="591"/>
                <w:rFonts w:eastAsia="Arial" w:cs="Calibri"/>
                <w:b/>
                <w:bCs/>
                <w:szCs w:val="20"/>
                <w:lang w:val="en-US"/>
              </w:rPr>
            </w:pPr>
            <w:ins w:author="Katsumbe, Tatenda" w:date="2025-07-29T23:36:00Z" w16du:dateUtc="2025-07-29T21:36:00Z" w:id="592">
              <w:r w:rsidRPr="00B33F5C">
                <w:rPr>
                  <w:rFonts w:eastAsia="Arial" w:cs="Calibri"/>
                  <w:b/>
                  <w:bCs/>
                  <w:szCs w:val="20"/>
                  <w:lang w:val="en-US"/>
                </w:rPr>
                <w:t xml:space="preserve">Item </w:t>
              </w:r>
            </w:ins>
          </w:p>
        </w:tc>
        <w:tc>
          <w:tcPr>
            <w:tcW w:w="1375" w:type="dxa"/>
            <w:tcPrChange w:author="Katsumbe, Tatenda" w:date="2025-07-29T23:36:00Z" w16du:dateUtc="2025-07-29T21:36:00Z" w:id="593">
              <w:tcPr>
                <w:tcW w:w="1367" w:type="dxa"/>
                <w:gridSpan w:val="2"/>
              </w:tcPr>
            </w:tcPrChange>
          </w:tcPr>
          <w:p w:rsidRPr="00B33F5C" w:rsidR="00ED7349" w:rsidRDefault="00ED7349" w14:paraId="27013E5C" w14:textId="276F351E">
            <w:pPr>
              <w:rPr>
                <w:ins w:author="Katsumbe, Tatenda" w:date="2025-07-29T23:19:00Z" w16du:dateUtc="2025-07-29T21:19:00Z" w:id="594"/>
                <w:rFonts w:eastAsia="Arial" w:cs="Calibri"/>
                <w:szCs w:val="20"/>
                <w:lang w:val="en-US"/>
                <w:rPrChange w:author="Katsumbe, Tatenda" w:date="2025-08-01T09:33:00Z" w16du:dateUtc="2025-08-01T07:33:00Z" w:id="595">
                  <w:rPr>
                    <w:ins w:author="Katsumbe, Tatenda" w:date="2025-07-29T23:19:00Z" w16du:dateUtc="2025-07-29T21:19:00Z" w:id="596"/>
                    <w:rFonts w:eastAsia="Arial" w:cs="Calibri"/>
                    <w:b/>
                    <w:bCs/>
                    <w:lang w:val="en-US"/>
                  </w:rPr>
                </w:rPrChange>
              </w:rPr>
            </w:pPr>
            <w:ins w:author="Katsumbe, Tatenda" w:date="2025-07-29T23:19:00Z" w16du:dateUtc="2025-07-29T21:19:00Z" w:id="597">
              <w:r w:rsidRPr="00B33F5C">
                <w:rPr>
                  <w:rFonts w:eastAsia="Arial" w:cs="Calibri"/>
                  <w:szCs w:val="20"/>
                  <w:lang w:val="en-US"/>
                  <w:rPrChange w:author="Katsumbe, Tatenda" w:date="2025-08-01T09:33:00Z" w16du:dateUtc="2025-08-01T07:33:00Z" w:id="598">
                    <w:rPr>
                      <w:rFonts w:eastAsia="Arial" w:cs="Calibri"/>
                      <w:b/>
                      <w:bCs/>
                      <w:lang w:val="en-US"/>
                    </w:rPr>
                  </w:rPrChange>
                </w:rPr>
                <w:t>Era</w:t>
              </w:r>
            </w:ins>
          </w:p>
        </w:tc>
        <w:tc>
          <w:tcPr>
            <w:tcW w:w="7470" w:type="dxa"/>
            <w:tcPrChange w:author="Katsumbe, Tatenda" w:date="2025-07-29T23:36:00Z" w16du:dateUtc="2025-07-29T21:36:00Z" w:id="599">
              <w:tcPr>
                <w:tcW w:w="4149" w:type="dxa"/>
              </w:tcPr>
            </w:tcPrChange>
          </w:tcPr>
          <w:p w:rsidRPr="00B33F5C" w:rsidR="00ED7349" w:rsidRDefault="00ED7349" w14:paraId="75C21C4C" w14:textId="77777777">
            <w:pPr>
              <w:rPr>
                <w:ins w:author="Katsumbe, Tatenda" w:date="2025-07-29T23:19:00Z" w16du:dateUtc="2025-07-29T21:19:00Z" w:id="600"/>
                <w:rFonts w:eastAsia="Arial" w:cs="Calibri"/>
                <w:b/>
                <w:bCs/>
                <w:szCs w:val="20"/>
                <w:lang w:val="en-US"/>
              </w:rPr>
            </w:pPr>
          </w:p>
        </w:tc>
      </w:tr>
      <w:tr w:rsidRPr="00B33F5C" w:rsidR="00ED7349" w:rsidTr="00ED7349" w14:paraId="75E2900D" w14:textId="77777777">
        <w:trPr>
          <w:ins w:author="Katsumbe, Tatenda" w:date="2025-07-29T23:19:00Z" w:id="601"/>
          <w:trPrChange w:author="Katsumbe, Tatenda" w:date="2025-07-29T23:36:00Z" w16du:dateUtc="2025-07-29T21:36:00Z" w:id="602">
            <w:trPr>
              <w:gridAfter w:val="0"/>
            </w:trPr>
          </w:trPrChange>
        </w:trPr>
        <w:tc>
          <w:tcPr>
            <w:tcW w:w="600" w:type="dxa"/>
            <w:tcPrChange w:author="Katsumbe, Tatenda" w:date="2025-07-29T23:36:00Z" w16du:dateUtc="2025-07-29T21:36:00Z" w:id="603">
              <w:tcPr>
                <w:tcW w:w="1274" w:type="dxa"/>
                <w:gridSpan w:val="2"/>
              </w:tcPr>
            </w:tcPrChange>
          </w:tcPr>
          <w:p w:rsidRPr="00B33F5C" w:rsidR="00ED7349" w:rsidRDefault="00ED7349" w14:paraId="3EDE0EB4" w14:textId="77777777">
            <w:pPr>
              <w:rPr>
                <w:ins w:author="Katsumbe, Tatenda" w:date="2025-07-29T23:19:00Z" w16du:dateUtc="2025-07-29T21:19:00Z" w:id="604"/>
                <w:rFonts w:eastAsia="Arial" w:cs="Calibri"/>
                <w:b/>
                <w:bCs/>
                <w:szCs w:val="20"/>
                <w:lang w:val="en-US"/>
              </w:rPr>
            </w:pPr>
            <w:ins w:author="Katsumbe, Tatenda" w:date="2025-07-29T23:19:00Z" w16du:dateUtc="2025-07-29T21:19:00Z" w:id="605">
              <w:r w:rsidRPr="00B33F5C">
                <w:rPr>
                  <w:rFonts w:eastAsia="Arial" w:cs="Calibri"/>
                  <w:b/>
                  <w:bCs/>
                  <w:szCs w:val="20"/>
                  <w:lang w:val="en-US"/>
                </w:rPr>
                <w:t>1</w:t>
              </w:r>
            </w:ins>
          </w:p>
        </w:tc>
        <w:tc>
          <w:tcPr>
            <w:tcW w:w="1375" w:type="dxa"/>
            <w:tcPrChange w:author="Katsumbe, Tatenda" w:date="2025-07-29T23:36:00Z" w16du:dateUtc="2025-07-29T21:36:00Z" w:id="606">
              <w:tcPr>
                <w:tcW w:w="1367" w:type="dxa"/>
                <w:gridSpan w:val="2"/>
              </w:tcPr>
            </w:tcPrChange>
          </w:tcPr>
          <w:p w:rsidRPr="00B33F5C" w:rsidR="00ED7349" w:rsidRDefault="00ED7349" w14:paraId="67E6D273" w14:textId="77777777">
            <w:pPr>
              <w:rPr>
                <w:ins w:author="Katsumbe, Tatenda" w:date="2025-07-29T23:19:00Z" w16du:dateUtc="2025-07-29T21:19:00Z" w:id="607"/>
                <w:rFonts w:eastAsia="Arial" w:cs="Calibri"/>
                <w:szCs w:val="20"/>
                <w:lang w:val="en-US"/>
                <w:rPrChange w:author="Katsumbe, Tatenda" w:date="2025-08-01T09:33:00Z" w16du:dateUtc="2025-08-01T07:33:00Z" w:id="608">
                  <w:rPr>
                    <w:ins w:author="Katsumbe, Tatenda" w:date="2025-07-29T23:19:00Z" w16du:dateUtc="2025-07-29T21:19:00Z" w:id="609"/>
                    <w:rFonts w:eastAsia="Arial" w:cs="Calibri"/>
                    <w:b/>
                    <w:bCs/>
                    <w:lang w:val="en-US"/>
                  </w:rPr>
                </w:rPrChange>
              </w:rPr>
            </w:pPr>
            <w:ins w:author="Katsumbe, Tatenda" w:date="2025-07-29T23:19:00Z" w16du:dateUtc="2025-07-29T21:19:00Z" w:id="610">
              <w:r w:rsidRPr="00B33F5C">
                <w:rPr>
                  <w:rFonts w:eastAsia="Arial" w:cs="Calibri"/>
                  <w:szCs w:val="20"/>
                  <w:lang w:val="en-US"/>
                  <w:rPrChange w:author="Katsumbe, Tatenda" w:date="2025-08-01T09:33:00Z" w16du:dateUtc="2025-08-01T07:33:00Z" w:id="611">
                    <w:rPr>
                      <w:rFonts w:eastAsia="Arial" w:cs="Calibri"/>
                      <w:b/>
                      <w:bCs/>
                      <w:lang w:val="en-US"/>
                    </w:rPr>
                  </w:rPrChange>
                </w:rPr>
                <w:t xml:space="preserve">1750s – 1940s </w:t>
              </w:r>
            </w:ins>
          </w:p>
        </w:tc>
        <w:tc>
          <w:tcPr>
            <w:tcW w:w="7470" w:type="dxa"/>
            <w:tcPrChange w:author="Katsumbe, Tatenda" w:date="2025-07-29T23:36:00Z" w16du:dateUtc="2025-07-29T21:36:00Z" w:id="612">
              <w:tcPr>
                <w:tcW w:w="4149" w:type="dxa"/>
              </w:tcPr>
            </w:tcPrChange>
          </w:tcPr>
          <w:p w:rsidRPr="00B33F5C" w:rsidR="00ED7349" w:rsidRDefault="00ED7349" w14:paraId="1D24756C" w14:textId="77777777">
            <w:pPr>
              <w:pStyle w:val="ListParagraph"/>
              <w:numPr>
                <w:ilvl w:val="0"/>
                <w:numId w:val="12"/>
              </w:numPr>
              <w:rPr>
                <w:ins w:author="Katsumbe, Tatenda" w:date="2025-07-29T23:19:00Z" w16du:dateUtc="2025-07-29T21:19:00Z" w:id="613"/>
                <w:rFonts w:eastAsia="Arial" w:cs="Calibri"/>
                <w:szCs w:val="20"/>
                <w:lang w:val="en-US"/>
              </w:rPr>
              <w:pPrChange w:author="Katsumbe, Tatenda" w:date="2025-07-30T00:45:00Z" w16du:dateUtc="2025-07-29T22:45:00Z" w:id="614">
                <w:pPr/>
              </w:pPrChange>
            </w:pPr>
            <w:ins w:author="Katsumbe, Tatenda" w:date="2025-07-29T23:19:00Z" w16du:dateUtc="2025-07-29T21:19:00Z" w:id="615">
              <w:r w:rsidRPr="00B33F5C">
                <w:rPr>
                  <w:rFonts w:eastAsia="Arial" w:cs="Calibri"/>
                  <w:szCs w:val="20"/>
                  <w:lang w:val="en-US"/>
                </w:rPr>
                <w:t xml:space="preserve">Business schools were founded either by the business community, universities, and governments. </w:t>
              </w:r>
            </w:ins>
          </w:p>
          <w:p w:rsidRPr="00B33F5C" w:rsidR="00ED7349" w:rsidRDefault="00ED7349" w14:paraId="498FB4B1" w14:textId="17B06751">
            <w:pPr>
              <w:pStyle w:val="ListParagraph"/>
              <w:numPr>
                <w:ilvl w:val="0"/>
                <w:numId w:val="12"/>
              </w:numPr>
              <w:rPr>
                <w:ins w:author="Katsumbe, Tatenda" w:date="2025-07-29T23:19:00Z" w16du:dateUtc="2025-07-29T21:19:00Z" w:id="616"/>
                <w:rFonts w:eastAsia="Arial" w:cs="Calibri"/>
                <w:szCs w:val="20"/>
                <w:lang w:val="en-US"/>
              </w:rPr>
              <w:pPrChange w:author="Katsumbe, Tatenda" w:date="2025-07-30T00:45:00Z" w16du:dateUtc="2025-07-29T22:45:00Z" w:id="617">
                <w:pPr/>
              </w:pPrChange>
            </w:pPr>
            <w:ins w:author="Katsumbe, Tatenda" w:date="2025-07-29T23:19:00Z" w16du:dateUtc="2025-07-29T21:19:00Z" w:id="618">
              <w:r w:rsidRPr="00B33F5C">
                <w:rPr>
                  <w:rFonts w:eastAsia="Arial" w:cs="Calibri"/>
                  <w:szCs w:val="20"/>
                  <w:lang w:val="en-US"/>
                </w:rPr>
                <w:t>The creation of the Master of Business Administration (MBA) as the principal professional degree, and the launch of the</w:t>
              </w:r>
            </w:ins>
            <w:ins w:author="Katsumbe, Tatenda" w:date="2025-07-30T00:45:00Z" w16du:dateUtc="2025-07-29T22:45:00Z" w:id="619">
              <w:r w:rsidRPr="00B33F5C" w:rsidR="0020651A">
                <w:rPr>
                  <w:rFonts w:eastAsia="Arial" w:cs="Calibri"/>
                  <w:szCs w:val="20"/>
                  <w:lang w:val="en-US"/>
                  <w:rPrChange w:author="Katsumbe, Tatenda" w:date="2025-08-01T09:33:00Z" w16du:dateUtc="2025-08-01T07:33:00Z" w:id="620">
                    <w:rPr>
                      <w:lang w:val="en-US"/>
                    </w:rPr>
                  </w:rPrChange>
                </w:rPr>
                <w:t xml:space="preserve"> </w:t>
              </w:r>
            </w:ins>
            <w:ins w:author="Katsumbe, Tatenda" w:date="2025-07-29T23:19:00Z" w16du:dateUtc="2025-07-29T21:19:00Z" w:id="621">
              <w:r w:rsidRPr="00B33F5C">
                <w:rPr>
                  <w:rFonts w:eastAsia="Arial" w:cs="Calibri"/>
                  <w:szCs w:val="20"/>
                  <w:lang w:val="en-US"/>
                </w:rPr>
                <w:t>AACSB as the agglutinating body.</w:t>
              </w:r>
            </w:ins>
          </w:p>
        </w:tc>
      </w:tr>
      <w:tr w:rsidRPr="00B33F5C" w:rsidR="00ED7349" w:rsidTr="00ED7349" w14:paraId="6313A859" w14:textId="77777777">
        <w:trPr>
          <w:ins w:author="Katsumbe, Tatenda" w:date="2025-07-29T23:19:00Z" w:id="622"/>
          <w:trPrChange w:author="Katsumbe, Tatenda" w:date="2025-07-29T23:36:00Z" w16du:dateUtc="2025-07-29T21:36:00Z" w:id="623">
            <w:trPr>
              <w:gridAfter w:val="0"/>
            </w:trPr>
          </w:trPrChange>
        </w:trPr>
        <w:tc>
          <w:tcPr>
            <w:tcW w:w="600" w:type="dxa"/>
            <w:tcPrChange w:author="Katsumbe, Tatenda" w:date="2025-07-29T23:36:00Z" w16du:dateUtc="2025-07-29T21:36:00Z" w:id="624">
              <w:tcPr>
                <w:tcW w:w="1274" w:type="dxa"/>
                <w:gridSpan w:val="2"/>
              </w:tcPr>
            </w:tcPrChange>
          </w:tcPr>
          <w:p w:rsidRPr="00B33F5C" w:rsidR="00ED7349" w:rsidRDefault="00ED7349" w14:paraId="0FBD2BA0" w14:textId="77777777">
            <w:pPr>
              <w:rPr>
                <w:ins w:author="Katsumbe, Tatenda" w:date="2025-07-29T23:19:00Z" w16du:dateUtc="2025-07-29T21:19:00Z" w:id="625"/>
                <w:rFonts w:eastAsia="Arial" w:cs="Calibri"/>
                <w:b/>
                <w:bCs/>
                <w:szCs w:val="20"/>
                <w:lang w:val="en-US"/>
              </w:rPr>
            </w:pPr>
            <w:ins w:author="Katsumbe, Tatenda" w:date="2025-07-29T23:19:00Z" w16du:dateUtc="2025-07-29T21:19:00Z" w:id="626">
              <w:r w:rsidRPr="00B33F5C">
                <w:rPr>
                  <w:rFonts w:eastAsia="Arial" w:cs="Calibri"/>
                  <w:b/>
                  <w:bCs/>
                  <w:szCs w:val="20"/>
                  <w:lang w:val="en-US"/>
                </w:rPr>
                <w:t>2</w:t>
              </w:r>
            </w:ins>
          </w:p>
        </w:tc>
        <w:tc>
          <w:tcPr>
            <w:tcW w:w="1375" w:type="dxa"/>
            <w:tcPrChange w:author="Katsumbe, Tatenda" w:date="2025-07-29T23:36:00Z" w16du:dateUtc="2025-07-29T21:36:00Z" w:id="627">
              <w:tcPr>
                <w:tcW w:w="1367" w:type="dxa"/>
                <w:gridSpan w:val="2"/>
              </w:tcPr>
            </w:tcPrChange>
          </w:tcPr>
          <w:p w:rsidRPr="00B33F5C" w:rsidR="00ED7349" w:rsidRDefault="00ED7349" w14:paraId="673F57FD" w14:textId="396F9EAD">
            <w:pPr>
              <w:rPr>
                <w:ins w:author="Katsumbe, Tatenda" w:date="2025-07-29T23:19:00Z" w16du:dateUtc="2025-07-29T21:19:00Z" w:id="628"/>
                <w:rFonts w:eastAsia="Arial" w:cs="Calibri"/>
                <w:szCs w:val="20"/>
                <w:lang w:val="en-US"/>
                <w:rPrChange w:author="Katsumbe, Tatenda" w:date="2025-08-01T09:33:00Z" w16du:dateUtc="2025-08-01T07:33:00Z" w:id="629">
                  <w:rPr>
                    <w:ins w:author="Katsumbe, Tatenda" w:date="2025-07-29T23:19:00Z" w16du:dateUtc="2025-07-29T21:19:00Z" w:id="630"/>
                    <w:rFonts w:eastAsia="Arial" w:cs="Calibri"/>
                    <w:b/>
                    <w:bCs/>
                    <w:lang w:val="en-US"/>
                  </w:rPr>
                </w:rPrChange>
              </w:rPr>
            </w:pPr>
            <w:ins w:author="Katsumbe, Tatenda" w:date="2025-07-29T23:19:00Z" w16du:dateUtc="2025-07-29T21:19:00Z" w:id="631">
              <w:r w:rsidRPr="00B33F5C">
                <w:rPr>
                  <w:rFonts w:eastAsia="Arial" w:cs="Calibri"/>
                  <w:szCs w:val="20"/>
                  <w:lang w:val="en-US"/>
                  <w:rPrChange w:author="Katsumbe, Tatenda" w:date="2025-08-01T09:33:00Z" w16du:dateUtc="2025-08-01T07:33:00Z" w:id="632">
                    <w:rPr>
                      <w:rFonts w:eastAsia="Arial" w:cs="Calibri"/>
                      <w:b/>
                      <w:bCs/>
                      <w:lang w:val="en-US"/>
                    </w:rPr>
                  </w:rPrChange>
                </w:rPr>
                <w:t xml:space="preserve">1945 – 1960s </w:t>
              </w:r>
            </w:ins>
          </w:p>
        </w:tc>
        <w:tc>
          <w:tcPr>
            <w:tcW w:w="7470" w:type="dxa"/>
            <w:tcPrChange w:author="Katsumbe, Tatenda" w:date="2025-07-29T23:36:00Z" w16du:dateUtc="2025-07-29T21:36:00Z" w:id="633">
              <w:tcPr>
                <w:tcW w:w="4149" w:type="dxa"/>
              </w:tcPr>
            </w:tcPrChange>
          </w:tcPr>
          <w:p w:rsidRPr="00B33F5C" w:rsidR="00ED7349" w:rsidRDefault="00B06405" w14:paraId="169AB15B" w14:textId="41500B8A">
            <w:pPr>
              <w:pStyle w:val="ListParagraph"/>
              <w:numPr>
                <w:ilvl w:val="0"/>
                <w:numId w:val="12"/>
              </w:numPr>
              <w:rPr>
                <w:ins w:author="Katsumbe, Tatenda" w:date="2025-07-29T23:19:00Z" w16du:dateUtc="2025-07-29T21:19:00Z" w:id="634"/>
                <w:rFonts w:eastAsia="Arial" w:cs="Calibri"/>
                <w:szCs w:val="20"/>
                <w:lang w:val="en-US"/>
                <w:rPrChange w:author="Katsumbe, Tatenda" w:date="2025-08-01T09:33:00Z" w16du:dateUtc="2025-08-01T07:33:00Z" w:id="635">
                  <w:rPr>
                    <w:ins w:author="Katsumbe, Tatenda" w:date="2025-07-29T23:19:00Z" w16du:dateUtc="2025-07-29T21:19:00Z" w:id="636"/>
                    <w:rFonts w:eastAsia="Arial" w:cs="Calibri"/>
                    <w:b/>
                    <w:bCs/>
                    <w:lang w:val="en-US"/>
                  </w:rPr>
                </w:rPrChange>
              </w:rPr>
              <w:pPrChange w:author="Katsumbe, Tatenda" w:date="2025-07-30T00:45:00Z" w16du:dateUtc="2025-07-29T22:45:00Z" w:id="637">
                <w:pPr/>
              </w:pPrChange>
            </w:pPr>
            <w:ins w:author="Katsumbe, Tatenda" w:date="2025-07-30T00:46:00Z" w16du:dateUtc="2025-07-29T22:46:00Z" w:id="638">
              <w:r w:rsidRPr="00B33F5C">
                <w:rPr>
                  <w:rFonts w:eastAsia="Arial" w:cs="Calibri"/>
                  <w:szCs w:val="20"/>
                  <w:lang w:val="en-US"/>
                  <w:rPrChange w:author="Katsumbe, Tatenda" w:date="2025-08-01T09:33:00Z" w16du:dateUtc="2025-08-01T07:33:00Z" w:id="639">
                    <w:rPr>
                      <w:rFonts w:eastAsia="Arial" w:cs="Calibri"/>
                      <w:sz w:val="16"/>
                      <w:szCs w:val="16"/>
                      <w:lang w:val="en-US"/>
                    </w:rPr>
                  </w:rPrChange>
                </w:rPr>
                <w:t>At</w:t>
              </w:r>
            </w:ins>
            <w:ins w:author="Katsumbe, Tatenda" w:date="2025-07-29T23:19:00Z" w16du:dateUtc="2025-07-29T21:19:00Z" w:id="640">
              <w:r w:rsidRPr="00B33F5C" w:rsidR="00ED7349">
                <w:rPr>
                  <w:rFonts w:eastAsia="Arial" w:cs="Calibri"/>
                  <w:szCs w:val="20"/>
                  <w:lang w:val="en-US"/>
                </w:rPr>
                <w:t xml:space="preserve"> the end of World War 2</w:t>
              </w:r>
            </w:ins>
            <w:ins w:author="Katsumbe, Tatenda" w:date="2025-07-30T00:46:00Z" w16du:dateUtc="2025-07-29T22:46:00Z" w:id="641">
              <w:r w:rsidRPr="00B33F5C">
                <w:rPr>
                  <w:rFonts w:eastAsia="Arial" w:cs="Calibri"/>
                  <w:szCs w:val="20"/>
                  <w:lang w:val="en-US"/>
                  <w:rPrChange w:author="Katsumbe, Tatenda" w:date="2025-08-01T09:33:00Z" w16du:dateUtc="2025-08-01T07:33:00Z" w:id="642">
                    <w:rPr>
                      <w:rFonts w:eastAsia="Arial" w:cs="Calibri"/>
                      <w:sz w:val="16"/>
                      <w:szCs w:val="16"/>
                      <w:lang w:val="en-US"/>
                    </w:rPr>
                  </w:rPrChange>
                </w:rPr>
                <w:t>, busines</w:t>
              </w:r>
            </w:ins>
            <w:ins w:author="Katsumbe, Tatenda" w:date="2025-08-01T09:33:00Z" w16du:dateUtc="2025-08-01T07:33:00Z" w:id="643">
              <w:r w:rsidR="00B33F5C">
                <w:rPr>
                  <w:rFonts w:eastAsia="Arial" w:cs="Calibri"/>
                  <w:szCs w:val="20"/>
                  <w:lang w:val="en-US"/>
                </w:rPr>
                <w:t xml:space="preserve">s </w:t>
              </w:r>
            </w:ins>
            <w:ins w:author="Katsumbe, Tatenda" w:date="2025-07-30T00:46:00Z" w16du:dateUtc="2025-07-29T22:46:00Z" w:id="644">
              <w:r w:rsidRPr="00B33F5C">
                <w:rPr>
                  <w:rFonts w:eastAsia="Arial" w:cs="Calibri"/>
                  <w:szCs w:val="20"/>
                  <w:lang w:val="en-US"/>
                  <w:rPrChange w:author="Katsumbe, Tatenda" w:date="2025-08-01T09:33:00Z" w16du:dateUtc="2025-08-01T07:33:00Z" w:id="645">
                    <w:rPr>
                      <w:rFonts w:eastAsia="Arial" w:cs="Calibri"/>
                      <w:sz w:val="16"/>
                      <w:szCs w:val="16"/>
                      <w:lang w:val="en-US"/>
                    </w:rPr>
                  </w:rPrChange>
                </w:rPr>
                <w:t>s</w:t>
              </w:r>
            </w:ins>
            <w:ins w:author="Katsumbe, Tatenda" w:date="2025-07-29T23:20:00Z" w16du:dateUtc="2025-07-29T21:20:00Z" w:id="646">
              <w:r w:rsidRPr="00B33F5C" w:rsidR="00ED7349">
                <w:rPr>
                  <w:rFonts w:eastAsia="Arial" w:cs="Calibri"/>
                  <w:szCs w:val="20"/>
                  <w:lang w:val="en-US"/>
                </w:rPr>
                <w:t xml:space="preserve">chools </w:t>
              </w:r>
            </w:ins>
            <w:ins w:author="Katsumbe, Tatenda" w:date="2025-07-30T00:45:00Z" w16du:dateUtc="2025-07-29T22:45:00Z" w:id="647">
              <w:r w:rsidRPr="00B33F5C">
                <w:rPr>
                  <w:rFonts w:eastAsia="Arial" w:cs="Calibri"/>
                  <w:szCs w:val="20"/>
                  <w:lang w:val="en-US"/>
                  <w:rPrChange w:author="Katsumbe, Tatenda" w:date="2025-08-01T09:33:00Z" w16du:dateUtc="2025-08-01T07:33:00Z" w:id="648">
                    <w:rPr>
                      <w:rFonts w:eastAsia="Arial" w:cs="Calibri"/>
                      <w:sz w:val="16"/>
                      <w:szCs w:val="16"/>
                      <w:lang w:val="en-US"/>
                    </w:rPr>
                  </w:rPrChange>
                </w:rPr>
                <w:t xml:space="preserve">advocated for the </w:t>
              </w:r>
            </w:ins>
            <w:ins w:author="Katsumbe, Tatenda" w:date="2025-07-29T23:20:00Z" w16du:dateUtc="2025-07-29T21:20:00Z" w:id="649">
              <w:r w:rsidRPr="00B33F5C" w:rsidR="00ED7349">
                <w:rPr>
                  <w:rFonts w:eastAsia="Arial" w:cs="Calibri"/>
                  <w:szCs w:val="20"/>
                  <w:lang w:val="en-US"/>
                </w:rPr>
                <w:t xml:space="preserve">adoption of a </w:t>
              </w:r>
            </w:ins>
            <w:ins w:author="Katsumbe, Tatenda" w:date="2025-07-29T23:19:00Z" w16du:dateUtc="2025-07-29T21:19:00Z" w:id="650">
              <w:r w:rsidRPr="00B33F5C" w:rsidR="00ED7349">
                <w:rPr>
                  <w:rFonts w:eastAsia="Arial" w:cs="Calibri"/>
                  <w:szCs w:val="20"/>
                  <w:lang w:val="en-US"/>
                </w:rPr>
                <w:t>scientific paradigm in their teaching and research.</w:t>
              </w:r>
            </w:ins>
            <w:ins w:author="Katsumbe, Tatenda" w:date="2025-07-29T23:21:00Z" w16du:dateUtc="2025-07-29T21:21:00Z" w:id="651">
              <w:r w:rsidRPr="00B33F5C" w:rsidR="00ED7349">
                <w:rPr>
                  <w:rFonts w:eastAsia="Arial" w:cs="Calibri"/>
                  <w:szCs w:val="20"/>
                  <w:lang w:val="en-US"/>
                </w:rPr>
                <w:t xml:space="preserve"> Thi</w:t>
              </w:r>
            </w:ins>
            <w:ins w:author="Katsumbe, Tatenda" w:date="2025-07-30T00:46:00Z" w16du:dateUtc="2025-07-29T22:46:00Z" w:id="652">
              <w:r w:rsidRPr="00B33F5C">
                <w:rPr>
                  <w:rFonts w:eastAsia="Arial" w:cs="Calibri"/>
                  <w:szCs w:val="20"/>
                  <w:lang w:val="en-US"/>
                  <w:rPrChange w:author="Katsumbe, Tatenda" w:date="2025-08-01T09:33:00Z" w16du:dateUtc="2025-08-01T07:33:00Z" w:id="653">
                    <w:rPr>
                      <w:rFonts w:eastAsia="Arial" w:cs="Calibri"/>
                      <w:sz w:val="16"/>
                      <w:szCs w:val="16"/>
                      <w:lang w:val="en-US"/>
                    </w:rPr>
                  </w:rPrChange>
                </w:rPr>
                <w:t>s</w:t>
              </w:r>
            </w:ins>
            <w:ins w:author="Katsumbe, Tatenda" w:date="2025-07-29T23:21:00Z" w16du:dateUtc="2025-07-29T21:21:00Z" w:id="654">
              <w:r w:rsidRPr="00B33F5C" w:rsidR="00ED7349">
                <w:rPr>
                  <w:rFonts w:eastAsia="Arial" w:cs="Calibri"/>
                  <w:szCs w:val="20"/>
                  <w:lang w:val="en-US"/>
                </w:rPr>
                <w:t xml:space="preserve"> led to the diffusion of United States of America’s Business School model. </w:t>
              </w:r>
            </w:ins>
          </w:p>
        </w:tc>
      </w:tr>
      <w:tr w:rsidRPr="00B33F5C" w:rsidR="00ED7349" w:rsidTr="00ED7349" w14:paraId="342392A4" w14:textId="77777777">
        <w:trPr>
          <w:ins w:author="Katsumbe, Tatenda" w:date="2025-07-29T23:19:00Z" w:id="655"/>
          <w:trPrChange w:author="Katsumbe, Tatenda" w:date="2025-07-29T23:36:00Z" w16du:dateUtc="2025-07-29T21:36:00Z" w:id="656">
            <w:trPr>
              <w:gridAfter w:val="0"/>
            </w:trPr>
          </w:trPrChange>
        </w:trPr>
        <w:tc>
          <w:tcPr>
            <w:tcW w:w="600" w:type="dxa"/>
            <w:tcPrChange w:author="Katsumbe, Tatenda" w:date="2025-07-29T23:36:00Z" w16du:dateUtc="2025-07-29T21:36:00Z" w:id="657">
              <w:tcPr>
                <w:tcW w:w="1274" w:type="dxa"/>
                <w:gridSpan w:val="2"/>
              </w:tcPr>
            </w:tcPrChange>
          </w:tcPr>
          <w:p w:rsidRPr="00B33F5C" w:rsidR="00ED7349" w:rsidRDefault="00ED7349" w14:paraId="042E528D" w14:textId="77777777">
            <w:pPr>
              <w:rPr>
                <w:ins w:author="Katsumbe, Tatenda" w:date="2025-07-29T23:19:00Z" w16du:dateUtc="2025-07-29T21:19:00Z" w:id="658"/>
                <w:rFonts w:eastAsia="Arial" w:cs="Calibri"/>
                <w:b/>
                <w:bCs/>
                <w:szCs w:val="20"/>
                <w:lang w:val="en-US"/>
              </w:rPr>
            </w:pPr>
            <w:ins w:author="Katsumbe, Tatenda" w:date="2025-07-29T23:19:00Z" w16du:dateUtc="2025-07-29T21:19:00Z" w:id="659">
              <w:r w:rsidRPr="00B33F5C">
                <w:rPr>
                  <w:rFonts w:eastAsia="Arial" w:cs="Calibri"/>
                  <w:b/>
                  <w:bCs/>
                  <w:szCs w:val="20"/>
                  <w:lang w:val="en-US"/>
                </w:rPr>
                <w:t>3</w:t>
              </w:r>
            </w:ins>
          </w:p>
        </w:tc>
        <w:tc>
          <w:tcPr>
            <w:tcW w:w="1375" w:type="dxa"/>
            <w:tcPrChange w:author="Katsumbe, Tatenda" w:date="2025-07-29T23:36:00Z" w16du:dateUtc="2025-07-29T21:36:00Z" w:id="660">
              <w:tcPr>
                <w:tcW w:w="1367" w:type="dxa"/>
                <w:gridSpan w:val="2"/>
              </w:tcPr>
            </w:tcPrChange>
          </w:tcPr>
          <w:p w:rsidRPr="00B33F5C" w:rsidR="00ED7349" w:rsidRDefault="00ED7349" w14:paraId="00219423" w14:textId="1AC87355">
            <w:pPr>
              <w:rPr>
                <w:ins w:author="Katsumbe, Tatenda" w:date="2025-07-29T23:19:00Z" w16du:dateUtc="2025-07-29T21:19:00Z" w:id="661"/>
                <w:rFonts w:eastAsia="Arial" w:cs="Calibri"/>
                <w:szCs w:val="20"/>
                <w:lang w:val="en-US"/>
                <w:rPrChange w:author="Katsumbe, Tatenda" w:date="2025-08-01T09:33:00Z" w16du:dateUtc="2025-08-01T07:33:00Z" w:id="662">
                  <w:rPr>
                    <w:ins w:author="Katsumbe, Tatenda" w:date="2025-07-29T23:19:00Z" w16du:dateUtc="2025-07-29T21:19:00Z" w:id="663"/>
                    <w:rFonts w:eastAsia="Arial" w:cs="Calibri"/>
                    <w:b/>
                    <w:bCs/>
                    <w:lang w:val="en-US"/>
                  </w:rPr>
                </w:rPrChange>
              </w:rPr>
            </w:pPr>
            <w:ins w:author="Katsumbe, Tatenda" w:date="2025-07-29T23:28:00Z" w16du:dateUtc="2025-07-29T21:28:00Z" w:id="664">
              <w:r w:rsidRPr="00B33F5C">
                <w:rPr>
                  <w:rFonts w:eastAsia="Arial" w:cs="Calibri"/>
                  <w:szCs w:val="20"/>
                  <w:lang w:val="en-US"/>
                  <w:rPrChange w:author="Katsumbe, Tatenda" w:date="2025-08-01T09:33:00Z" w16du:dateUtc="2025-08-01T07:33:00Z" w:id="665">
                    <w:rPr>
                      <w:rFonts w:eastAsia="Arial" w:cs="Calibri"/>
                      <w:b/>
                      <w:bCs/>
                      <w:lang w:val="en-US"/>
                    </w:rPr>
                  </w:rPrChange>
                </w:rPr>
                <w:t xml:space="preserve">1960s – 2000s </w:t>
              </w:r>
            </w:ins>
          </w:p>
        </w:tc>
        <w:tc>
          <w:tcPr>
            <w:tcW w:w="7470" w:type="dxa"/>
            <w:tcPrChange w:author="Katsumbe, Tatenda" w:date="2025-07-29T23:36:00Z" w16du:dateUtc="2025-07-29T21:36:00Z" w:id="666">
              <w:tcPr>
                <w:tcW w:w="4149" w:type="dxa"/>
              </w:tcPr>
            </w:tcPrChange>
          </w:tcPr>
          <w:p w:rsidRPr="00B33F5C" w:rsidR="00ED7349" w:rsidRDefault="00ED7349" w14:paraId="16122C0E" w14:textId="1989D10B">
            <w:pPr>
              <w:pStyle w:val="ListParagraph"/>
              <w:numPr>
                <w:ilvl w:val="0"/>
                <w:numId w:val="12"/>
              </w:numPr>
              <w:rPr>
                <w:ins w:author="Katsumbe, Tatenda" w:date="2025-07-29T23:19:00Z" w16du:dateUtc="2025-07-29T21:19:00Z" w:id="667"/>
                <w:rFonts w:eastAsia="Arial" w:cs="Calibri"/>
                <w:szCs w:val="20"/>
                <w:lang w:val="en-US"/>
                <w:rPrChange w:author="Katsumbe, Tatenda" w:date="2025-08-01T09:33:00Z" w16du:dateUtc="2025-08-01T07:33:00Z" w:id="668">
                  <w:rPr>
                    <w:ins w:author="Katsumbe, Tatenda" w:date="2025-07-29T23:19:00Z" w16du:dateUtc="2025-07-29T21:19:00Z" w:id="669"/>
                    <w:rFonts w:eastAsia="Arial" w:cs="Calibri"/>
                    <w:b/>
                    <w:bCs/>
                    <w:lang w:val="en-US"/>
                  </w:rPr>
                </w:rPrChange>
              </w:rPr>
              <w:pPrChange w:author="Katsumbe, Tatenda" w:date="2025-07-30T00:45:00Z" w16du:dateUtc="2025-07-29T22:45:00Z" w:id="670">
                <w:pPr/>
              </w:pPrChange>
            </w:pPr>
            <w:ins w:author="Katsumbe, Tatenda" w:date="2025-07-29T23:28:00Z" w16du:dateUtc="2025-07-29T21:28:00Z" w:id="671">
              <w:r w:rsidRPr="00B33F5C">
                <w:rPr>
                  <w:rFonts w:eastAsia="Arial" w:cs="Calibri"/>
                  <w:szCs w:val="20"/>
                  <w:lang w:val="en-US"/>
                </w:rPr>
                <w:t>N</w:t>
              </w:r>
            </w:ins>
            <w:ins w:author="Katsumbe, Tatenda" w:date="2025-07-29T23:19:00Z" w16du:dateUtc="2025-07-29T21:19:00Z" w:id="672">
              <w:r w:rsidRPr="00B33F5C">
                <w:rPr>
                  <w:rFonts w:eastAsia="Arial" w:cs="Calibri"/>
                  <w:szCs w:val="20"/>
                  <w:lang w:val="en-US"/>
                </w:rPr>
                <w:t xml:space="preserve">ational and regional perspectives introduced to </w:t>
              </w:r>
            </w:ins>
            <w:ins w:author="Katsumbe, Tatenda" w:date="2025-07-29T23:28:00Z" w16du:dateUtc="2025-07-29T21:28:00Z" w:id="673">
              <w:r w:rsidRPr="00B33F5C">
                <w:rPr>
                  <w:rFonts w:eastAsia="Arial" w:cs="Calibri"/>
                  <w:szCs w:val="20"/>
                  <w:lang w:val="en-US"/>
                </w:rPr>
                <w:t xml:space="preserve">the </w:t>
              </w:r>
            </w:ins>
            <w:ins w:author="Katsumbe, Tatenda" w:date="2025-07-29T23:19:00Z" w16du:dateUtc="2025-07-29T21:19:00Z" w:id="674">
              <w:r w:rsidRPr="00B33F5C">
                <w:rPr>
                  <w:rFonts w:eastAsia="Arial" w:cs="Calibri"/>
                  <w:szCs w:val="20"/>
                  <w:lang w:val="en-US"/>
                </w:rPr>
                <w:t>business education</w:t>
              </w:r>
            </w:ins>
            <w:ins w:author="Katsumbe, Tatenda" w:date="2025-07-29T23:28:00Z" w16du:dateUtc="2025-07-29T21:28:00Z" w:id="675">
              <w:r w:rsidRPr="00B33F5C">
                <w:rPr>
                  <w:rFonts w:eastAsia="Arial" w:cs="Calibri"/>
                  <w:szCs w:val="20"/>
                  <w:lang w:val="en-US"/>
                </w:rPr>
                <w:t xml:space="preserve">, </w:t>
              </w:r>
            </w:ins>
            <w:ins w:author="Katsumbe, Tatenda" w:date="2025-07-29T23:29:00Z" w16du:dateUtc="2025-07-29T21:29:00Z" w:id="676">
              <w:r w:rsidRPr="00B33F5C">
                <w:rPr>
                  <w:rFonts w:eastAsia="Arial" w:cs="Calibri"/>
                  <w:szCs w:val="20"/>
                  <w:lang w:val="en-US"/>
                </w:rPr>
                <w:t xml:space="preserve">and the global expansion of business education occurred. </w:t>
              </w:r>
            </w:ins>
          </w:p>
        </w:tc>
      </w:tr>
      <w:tr w:rsidRPr="00B33F5C" w:rsidR="00ED7349" w:rsidTr="00ED7349" w14:paraId="54E353A4" w14:textId="77777777">
        <w:trPr>
          <w:ins w:author="Katsumbe, Tatenda" w:date="2025-07-29T23:19:00Z" w:id="677"/>
          <w:trPrChange w:author="Katsumbe, Tatenda" w:date="2025-07-29T23:36:00Z" w16du:dateUtc="2025-07-29T21:36:00Z" w:id="678">
            <w:trPr>
              <w:gridAfter w:val="0"/>
            </w:trPr>
          </w:trPrChange>
        </w:trPr>
        <w:tc>
          <w:tcPr>
            <w:tcW w:w="600" w:type="dxa"/>
            <w:tcPrChange w:author="Katsumbe, Tatenda" w:date="2025-07-29T23:36:00Z" w16du:dateUtc="2025-07-29T21:36:00Z" w:id="679">
              <w:tcPr>
                <w:tcW w:w="1274" w:type="dxa"/>
                <w:gridSpan w:val="2"/>
              </w:tcPr>
            </w:tcPrChange>
          </w:tcPr>
          <w:p w:rsidRPr="00B33F5C" w:rsidR="00ED7349" w:rsidRDefault="00ED7349" w14:paraId="53BD71DF" w14:textId="77777777">
            <w:pPr>
              <w:rPr>
                <w:ins w:author="Katsumbe, Tatenda" w:date="2025-07-29T23:19:00Z" w16du:dateUtc="2025-07-29T21:19:00Z" w:id="680"/>
                <w:rFonts w:eastAsia="Arial" w:cs="Calibri"/>
                <w:b/>
                <w:bCs/>
                <w:szCs w:val="20"/>
                <w:lang w:val="en-US"/>
              </w:rPr>
            </w:pPr>
            <w:ins w:author="Katsumbe, Tatenda" w:date="2025-07-29T23:19:00Z" w16du:dateUtc="2025-07-29T21:19:00Z" w:id="681">
              <w:r w:rsidRPr="00B33F5C">
                <w:rPr>
                  <w:rFonts w:eastAsia="Arial" w:cs="Calibri"/>
                  <w:b/>
                  <w:bCs/>
                  <w:szCs w:val="20"/>
                  <w:lang w:val="en-US"/>
                </w:rPr>
                <w:t>4</w:t>
              </w:r>
            </w:ins>
          </w:p>
        </w:tc>
        <w:tc>
          <w:tcPr>
            <w:tcW w:w="1375" w:type="dxa"/>
            <w:tcPrChange w:author="Katsumbe, Tatenda" w:date="2025-07-29T23:36:00Z" w16du:dateUtc="2025-07-29T21:36:00Z" w:id="682">
              <w:tcPr>
                <w:tcW w:w="1367" w:type="dxa"/>
                <w:gridSpan w:val="2"/>
              </w:tcPr>
            </w:tcPrChange>
          </w:tcPr>
          <w:p w:rsidRPr="00B33F5C" w:rsidR="00ED7349" w:rsidRDefault="00ED7349" w14:paraId="25C65F1D" w14:textId="2D8C4AB4">
            <w:pPr>
              <w:rPr>
                <w:ins w:author="Katsumbe, Tatenda" w:date="2025-07-29T23:19:00Z" w16du:dateUtc="2025-07-29T21:19:00Z" w:id="683"/>
                <w:rFonts w:eastAsia="Arial" w:cs="Calibri"/>
                <w:szCs w:val="20"/>
                <w:lang w:val="en-US"/>
                <w:rPrChange w:author="Katsumbe, Tatenda" w:date="2025-08-01T09:33:00Z" w16du:dateUtc="2025-08-01T07:33:00Z" w:id="684">
                  <w:rPr>
                    <w:ins w:author="Katsumbe, Tatenda" w:date="2025-07-29T23:19:00Z" w16du:dateUtc="2025-07-29T21:19:00Z" w:id="685"/>
                    <w:rFonts w:eastAsia="Arial" w:cs="Calibri"/>
                    <w:b/>
                    <w:bCs/>
                    <w:lang w:val="en-US"/>
                  </w:rPr>
                </w:rPrChange>
              </w:rPr>
            </w:pPr>
            <w:ins w:author="Katsumbe, Tatenda" w:date="2025-07-29T23:32:00Z" w16du:dateUtc="2025-07-29T21:32:00Z" w:id="686">
              <w:r w:rsidRPr="00B33F5C">
                <w:rPr>
                  <w:rFonts w:eastAsia="Arial" w:cs="Calibri"/>
                  <w:szCs w:val="20"/>
                  <w:lang w:val="en-US"/>
                  <w:rPrChange w:author="Katsumbe, Tatenda" w:date="2025-08-01T09:33:00Z" w16du:dateUtc="2025-08-01T07:33:00Z" w:id="687">
                    <w:rPr>
                      <w:rFonts w:eastAsia="Arial" w:cs="Calibri"/>
                      <w:b/>
                      <w:bCs/>
                      <w:lang w:val="en-US"/>
                    </w:rPr>
                  </w:rPrChange>
                </w:rPr>
                <w:t xml:space="preserve">2000s – 2020 </w:t>
              </w:r>
            </w:ins>
          </w:p>
        </w:tc>
        <w:tc>
          <w:tcPr>
            <w:tcW w:w="7470" w:type="dxa"/>
            <w:tcPrChange w:author="Katsumbe, Tatenda" w:date="2025-07-29T23:36:00Z" w16du:dateUtc="2025-07-29T21:36:00Z" w:id="688">
              <w:tcPr>
                <w:tcW w:w="4149" w:type="dxa"/>
              </w:tcPr>
            </w:tcPrChange>
          </w:tcPr>
          <w:p w:rsidRPr="00B33F5C" w:rsidR="00ED7349" w:rsidRDefault="00ED7349" w14:paraId="04F4F637" w14:textId="3440CE98">
            <w:pPr>
              <w:pStyle w:val="ListParagraph"/>
              <w:numPr>
                <w:ilvl w:val="0"/>
                <w:numId w:val="12"/>
              </w:numPr>
              <w:rPr>
                <w:ins w:author="Katsumbe, Tatenda" w:date="2025-07-29T23:19:00Z" w16du:dateUtc="2025-07-29T21:19:00Z" w:id="689"/>
                <w:rFonts w:eastAsia="Arial" w:cs="Calibri"/>
                <w:szCs w:val="20"/>
                <w:rPrChange w:author="Katsumbe, Tatenda" w:date="2025-08-01T09:33:00Z" w16du:dateUtc="2025-08-01T07:33:00Z" w:id="690">
                  <w:rPr>
                    <w:ins w:author="Katsumbe, Tatenda" w:date="2025-07-29T23:19:00Z" w16du:dateUtc="2025-07-29T21:19:00Z" w:id="691"/>
                    <w:rFonts w:eastAsia="Arial" w:cs="Calibri"/>
                    <w:b/>
                    <w:bCs/>
                  </w:rPr>
                </w:rPrChange>
              </w:rPr>
              <w:pPrChange w:author="Katsumbe, Tatenda" w:date="2025-07-30T00:46:00Z" w16du:dateUtc="2025-07-29T22:46:00Z" w:id="692">
                <w:pPr/>
              </w:pPrChange>
            </w:pPr>
            <w:ins w:author="Katsumbe, Tatenda" w:date="2025-07-29T23:32:00Z" w16du:dateUtc="2025-07-29T21:32:00Z" w:id="693">
              <w:r w:rsidRPr="00B33F5C">
                <w:rPr>
                  <w:rFonts w:eastAsia="Arial" w:cs="Calibri"/>
                  <w:szCs w:val="20"/>
                  <w:lang w:val="en-US"/>
                </w:rPr>
                <w:t>The i</w:t>
              </w:r>
            </w:ins>
            <w:ins w:author="Katsumbe, Tatenda" w:date="2025-07-29T23:19:00Z" w16du:dateUtc="2025-07-29T21:19:00Z" w:id="694">
              <w:r w:rsidRPr="00B33F5C">
                <w:rPr>
                  <w:rFonts w:eastAsia="Arial" w:cs="Calibri"/>
                  <w:szCs w:val="20"/>
                  <w:lang w:val="en-US"/>
                </w:rPr>
                <w:t xml:space="preserve">nternationalization and globalization of </w:t>
              </w:r>
            </w:ins>
            <w:ins w:author="Katsumbe, Tatenda" w:date="2025-07-29T23:33:00Z" w16du:dateUtc="2025-07-29T21:33:00Z" w:id="695">
              <w:r w:rsidRPr="00B33F5C">
                <w:rPr>
                  <w:rFonts w:eastAsia="Arial" w:cs="Calibri"/>
                  <w:szCs w:val="20"/>
                  <w:lang w:val="en-US"/>
                </w:rPr>
                <w:t>business schools, as well as the a</w:t>
              </w:r>
            </w:ins>
            <w:ins w:author="Katsumbe, Tatenda" w:date="2025-07-29T23:19:00Z" w16du:dateUtc="2025-07-29T21:19:00Z" w:id="696">
              <w:r w:rsidRPr="00B33F5C">
                <w:rPr>
                  <w:rFonts w:eastAsia="Arial" w:cs="Calibri"/>
                  <w:szCs w:val="20"/>
                  <w:lang w:val="en-US"/>
                </w:rPr>
                <w:t>ccreditations, rankings, and standardization of B</w:t>
              </w:r>
            </w:ins>
            <w:ins w:author="Katsumbe, Tatenda" w:date="2025-07-29T23:33:00Z" w16du:dateUtc="2025-07-29T21:33:00Z" w:id="697">
              <w:r w:rsidRPr="00B33F5C">
                <w:rPr>
                  <w:rFonts w:eastAsia="Arial" w:cs="Calibri"/>
                  <w:szCs w:val="20"/>
                  <w:lang w:val="en-US"/>
                </w:rPr>
                <w:t xml:space="preserve">S. </w:t>
              </w:r>
            </w:ins>
          </w:p>
        </w:tc>
      </w:tr>
    </w:tbl>
    <w:p w:rsidR="00647C61" w:rsidP="00737A03" w:rsidRDefault="00647C61" w14:paraId="175CF612" w14:textId="77777777">
      <w:pPr>
        <w:rPr>
          <w:ins w:author="Katsumbe, Tatenda" w:date="2025-07-29T23:17:00Z" w16du:dateUtc="2025-07-29T21:17:00Z" w:id="698"/>
          <w:rFonts w:eastAsia="Arial" w:cs="Calibri"/>
          <w:lang w:val="en-US"/>
        </w:rPr>
      </w:pPr>
    </w:p>
    <w:p w:rsidR="00190822" w:rsidP="00737A03" w:rsidRDefault="00235687" w14:paraId="65C91D9C" w14:textId="6E15093F">
      <w:pPr>
        <w:rPr>
          <w:ins w:author="Katsumbe, Tatenda" w:date="2025-07-29T23:59:00Z" w16du:dateUtc="2025-07-29T21:59:00Z" w:id="699"/>
          <w:rFonts w:eastAsia="Arial" w:cs="Calibri"/>
          <w:lang w:val="en-US"/>
        </w:rPr>
      </w:pPr>
      <w:ins w:author="Katsumbe, Tatenda" w:date="2025-07-29T23:54:00Z" w16du:dateUtc="2025-07-29T21:54:00Z" w:id="700">
        <w:r>
          <w:rPr>
            <w:rFonts w:eastAsia="Arial" w:cs="Calibri"/>
            <w:lang w:val="en-US"/>
          </w:rPr>
          <w:t xml:space="preserve">There </w:t>
        </w:r>
      </w:ins>
      <w:ins w:author="Katsumbe, Tatenda" w:date="2025-07-30T11:33:00Z" w16du:dateUtc="2025-07-30T09:33:00Z" w:id="701">
        <w:r w:rsidR="001D5911">
          <w:rPr>
            <w:rFonts w:eastAsia="Arial" w:cs="Calibri"/>
            <w:lang w:val="en-US"/>
          </w:rPr>
          <w:t>is</w:t>
        </w:r>
      </w:ins>
      <w:ins w:author="Katsumbe, Tatenda" w:date="2025-07-29T23:54:00Z" w16du:dateUtc="2025-07-29T21:54:00Z" w:id="702">
        <w:r>
          <w:rPr>
            <w:rFonts w:eastAsia="Arial" w:cs="Calibri"/>
            <w:lang w:val="en-US"/>
          </w:rPr>
          <w:t xml:space="preserve"> a concurrence by academics in</w:t>
        </w:r>
      </w:ins>
      <w:ins w:author="Katsumbe, Tatenda" w:date="2025-07-29T23:39:00Z" w16du:dateUtc="2025-07-29T21:39:00Z" w:id="703">
        <w:r w:rsidR="00A3096D">
          <w:rPr>
            <w:rFonts w:eastAsia="Arial" w:cs="Calibri"/>
            <w:lang w:val="en-US"/>
          </w:rPr>
          <w:t xml:space="preserve"> tracing </w:t>
        </w:r>
        <w:r w:rsidR="002D7334">
          <w:rPr>
            <w:rFonts w:eastAsia="Arial" w:cs="Calibri"/>
            <w:lang w:val="en-US"/>
          </w:rPr>
          <w:t>the</w:t>
        </w:r>
        <w:r w:rsidR="00A3096D">
          <w:rPr>
            <w:rFonts w:eastAsia="Arial" w:cs="Calibri"/>
            <w:lang w:val="en-US"/>
          </w:rPr>
          <w:t xml:space="preserve"> </w:t>
        </w:r>
      </w:ins>
      <w:ins w:author="Katsumbe, Tatenda" w:date="2025-07-29T23:06:00Z" w:id="704">
        <w:r w:rsidRPr="00737A03" w:rsidR="00737A03">
          <w:rPr>
            <w:rFonts w:eastAsia="Arial" w:cs="Calibri"/>
            <w:lang w:val="en-US"/>
          </w:rPr>
          <w:t xml:space="preserve">birth </w:t>
        </w:r>
      </w:ins>
      <w:ins w:author="Katsumbe, Tatenda" w:date="2025-07-29T23:55:00Z" w16du:dateUtc="2025-07-29T21:55:00Z" w:id="705">
        <w:r>
          <w:rPr>
            <w:rFonts w:eastAsia="Arial" w:cs="Calibri"/>
            <w:lang w:val="en-US"/>
          </w:rPr>
          <w:t xml:space="preserve">of business schools </w:t>
        </w:r>
      </w:ins>
      <w:ins w:author="Katsumbe, Tatenda" w:date="2025-07-29T23:06:00Z" w:id="706">
        <w:r w:rsidRPr="00737A03" w:rsidR="00737A03">
          <w:rPr>
            <w:rFonts w:eastAsia="Arial" w:cs="Calibri"/>
            <w:lang w:val="en-US"/>
          </w:rPr>
          <w:t>to the formation of national systems of higher business education in the late 19</w:t>
        </w:r>
        <w:r w:rsidRPr="002D7334" w:rsidR="00737A03">
          <w:rPr>
            <w:rFonts w:eastAsia="Arial" w:cs="Calibri"/>
            <w:vertAlign w:val="superscript"/>
            <w:lang w:val="en-US"/>
            <w:rPrChange w:author="Katsumbe, Tatenda" w:date="2025-07-29T23:40:00Z" w16du:dateUtc="2025-07-29T21:40:00Z" w:id="707">
              <w:rPr>
                <w:rFonts w:eastAsia="Arial" w:cs="Calibri"/>
                <w:lang w:val="en-US"/>
              </w:rPr>
            </w:rPrChange>
          </w:rPr>
          <w:t>th</w:t>
        </w:r>
      </w:ins>
      <w:ins w:author="Katsumbe, Tatenda" w:date="2025-07-29T23:40:00Z" w16du:dateUtc="2025-07-29T21:40:00Z" w:id="708">
        <w:r w:rsidR="002D7334">
          <w:rPr>
            <w:rFonts w:eastAsia="Arial" w:cs="Calibri"/>
            <w:lang w:val="en-US"/>
          </w:rPr>
          <w:t xml:space="preserve"> </w:t>
        </w:r>
      </w:ins>
      <w:ins w:author="Katsumbe, Tatenda" w:date="2025-07-29T23:06:00Z" w:id="709">
        <w:r w:rsidRPr="00737A03" w:rsidR="00737A03">
          <w:rPr>
            <w:rFonts w:eastAsia="Arial" w:cs="Calibri"/>
            <w:lang w:val="en-US"/>
          </w:rPr>
          <w:t>century and</w:t>
        </w:r>
      </w:ins>
      <w:ins w:author="Katsumbe, Tatenda" w:date="2025-07-31T10:58:00Z" w16du:dateUtc="2025-07-31T08:58:00Z" w:id="710">
        <w:r w:rsidR="004C6B8C">
          <w:rPr>
            <w:rFonts w:eastAsia="Arial" w:cs="Calibri"/>
            <w:lang w:val="en-US"/>
          </w:rPr>
          <w:t xml:space="preserve">, </w:t>
        </w:r>
      </w:ins>
      <w:r w:rsidR="004C6B8C">
        <w:rPr>
          <w:rFonts w:eastAsia="Arial" w:cs="Calibri"/>
          <w:lang w:val="en-US"/>
        </w:rPr>
        <w:t xml:space="preserve">the </w:t>
      </w:r>
      <w:ins w:author="Katsumbe, Tatenda" w:date="2025-07-31T10:58:00Z" w16du:dateUtc="2025-07-31T08:58:00Z" w:id="711">
        <w:r w:rsidR="004C6B8C">
          <w:rPr>
            <w:rFonts w:eastAsia="Arial" w:cs="Calibri"/>
            <w:lang w:val="en-US"/>
          </w:rPr>
          <w:t>early</w:t>
        </w:r>
      </w:ins>
      <w:ins w:author="Katsumbe, Tatenda" w:date="2025-07-29T23:06:00Z" w:id="712">
        <w:r w:rsidRPr="00737A03" w:rsidR="00737A03">
          <w:rPr>
            <w:rFonts w:eastAsia="Arial" w:cs="Calibri"/>
            <w:lang w:val="en-US"/>
          </w:rPr>
          <w:t xml:space="preserve"> 20th century. </w:t>
        </w:r>
      </w:ins>
      <w:ins w:author="Katsumbe, Tatenda" w:date="2025-07-29T23:40:00Z" w16du:dateUtc="2025-07-29T21:40:00Z" w:id="713">
        <w:r w:rsidR="00A72925">
          <w:rPr>
            <w:rFonts w:eastAsia="Arial" w:cs="Calibri"/>
            <w:lang w:val="en-US"/>
          </w:rPr>
          <w:t xml:space="preserve">The </w:t>
        </w:r>
      </w:ins>
      <w:ins w:author="Katsumbe, Tatenda" w:date="2025-07-30T00:51:00Z" w16du:dateUtc="2025-07-29T22:51:00Z" w:id="714">
        <w:r w:rsidR="002722D9">
          <w:rPr>
            <w:rFonts w:eastAsia="Arial" w:cs="Calibri"/>
            <w:lang w:val="en-US"/>
          </w:rPr>
          <w:t>first</w:t>
        </w:r>
      </w:ins>
      <w:ins w:author="Katsumbe, Tatenda" w:date="2025-07-29T23:40:00Z" w16du:dateUtc="2025-07-29T21:40:00Z" w:id="715">
        <w:r w:rsidR="00A72925">
          <w:rPr>
            <w:rFonts w:eastAsia="Arial" w:cs="Calibri"/>
            <w:lang w:val="en-US"/>
          </w:rPr>
          <w:t xml:space="preserve"> </w:t>
        </w:r>
      </w:ins>
      <w:ins w:author="Katsumbe, Tatenda" w:date="2025-07-30T00:48:00Z" w16du:dateUtc="2025-07-29T22:48:00Z" w:id="716">
        <w:r w:rsidR="00C46A4D">
          <w:rPr>
            <w:rFonts w:eastAsia="Arial" w:cs="Calibri"/>
            <w:lang w:val="en-US"/>
          </w:rPr>
          <w:t xml:space="preserve">one </w:t>
        </w:r>
      </w:ins>
      <w:ins w:author="Katsumbe, Tatenda" w:date="2025-07-30T00:55:00Z" w16du:dateUtc="2025-07-29T22:55:00Z" w:id="717">
        <w:r w:rsidR="00986A7F">
          <w:rPr>
            <w:rFonts w:eastAsia="Arial" w:cs="Calibri"/>
            <w:lang w:val="en-US"/>
          </w:rPr>
          <w:t>was the</w:t>
        </w:r>
      </w:ins>
      <w:ins w:author="Katsumbe, Tatenda" w:date="2025-07-29T23:40:00Z" w16du:dateUtc="2025-07-29T21:40:00Z" w:id="718">
        <w:r w:rsidR="00A72925">
          <w:rPr>
            <w:rFonts w:eastAsia="Arial" w:cs="Calibri"/>
            <w:lang w:val="en-US"/>
          </w:rPr>
          <w:t xml:space="preserve"> </w:t>
        </w:r>
      </w:ins>
      <w:ins w:author="Katsumbe, Tatenda" w:date="2025-07-29T23:06:00Z" w:id="719">
        <w:r w:rsidRPr="00737A03" w:rsidR="00737A03">
          <w:rPr>
            <w:rFonts w:eastAsia="Arial" w:cs="Calibri"/>
            <w:lang w:val="en-US"/>
          </w:rPr>
          <w:t xml:space="preserve">French </w:t>
        </w:r>
        <w:r w:rsidRPr="00737A03" w:rsidR="00737A03">
          <w:rPr>
            <w:rFonts w:eastAsia="Arial" w:cs="Calibri"/>
            <w:i/>
            <w:iCs/>
            <w:lang w:val="en-US"/>
          </w:rPr>
          <w:t>É</w:t>
        </w:r>
        <w:r w:rsidRPr="00737A03" w:rsidR="00737A03">
          <w:rPr>
            <w:rFonts w:eastAsia="Arial" w:cs="Calibri"/>
            <w:lang w:val="en-US"/>
          </w:rPr>
          <w:t>cole Superi</w:t>
        </w:r>
        <w:r w:rsidRPr="00737A03" w:rsidR="00737A03">
          <w:rPr>
            <w:rFonts w:eastAsia="Arial" w:cs="Calibri"/>
            <w:i/>
            <w:iCs/>
            <w:lang w:val="en-US"/>
          </w:rPr>
          <w:t>é</w:t>
        </w:r>
        <w:r w:rsidRPr="00737A03" w:rsidR="00737A03">
          <w:rPr>
            <w:rFonts w:eastAsia="Arial" w:cs="Calibri"/>
            <w:lang w:val="en-US"/>
          </w:rPr>
          <w:t xml:space="preserve">ure de Commerce, </w:t>
        </w:r>
      </w:ins>
      <w:ins w:author="Katsumbe, Tatenda" w:date="2025-07-30T00:47:00Z" w16du:dateUtc="2025-07-29T22:47:00Z" w:id="720">
        <w:r w:rsidR="00E8585C">
          <w:rPr>
            <w:rFonts w:eastAsia="Arial" w:cs="Calibri"/>
            <w:lang w:val="en-US"/>
          </w:rPr>
          <w:t>in</w:t>
        </w:r>
      </w:ins>
      <w:ins w:author="Katsumbe, Tatenda" w:date="2025-07-29T23:06:00Z" w:id="721">
        <w:r w:rsidRPr="00737A03" w:rsidR="00737A03">
          <w:rPr>
            <w:rFonts w:eastAsia="Arial" w:cs="Calibri"/>
            <w:lang w:val="en-US"/>
          </w:rPr>
          <w:t xml:space="preserve"> Paris</w:t>
        </w:r>
      </w:ins>
      <w:ins w:author="Katsumbe, Tatenda" w:date="2025-07-30T00:47:00Z" w16du:dateUtc="2025-07-29T22:47:00Z" w:id="722">
        <w:r w:rsidR="00E8585C">
          <w:rPr>
            <w:rFonts w:eastAsia="Arial" w:cs="Calibri"/>
            <w:lang w:val="en-US"/>
          </w:rPr>
          <w:t xml:space="preserve">, </w:t>
        </w:r>
      </w:ins>
      <w:ins w:author="Katsumbe, Tatenda" w:date="2025-07-29T23:06:00Z" w:id="723">
        <w:r w:rsidRPr="00737A03" w:rsidR="00737A03">
          <w:rPr>
            <w:rFonts w:eastAsia="Arial" w:cs="Calibri"/>
            <w:lang w:val="en-US"/>
          </w:rPr>
          <w:t xml:space="preserve">1819, </w:t>
        </w:r>
      </w:ins>
      <w:ins w:author="Katsumbe, Tatenda" w:date="2025-07-30T00:21:00Z" w16du:dateUtc="2025-07-29T22:21:00Z" w:id="724">
        <w:r w:rsidR="00DD624C">
          <w:rPr>
            <w:rFonts w:eastAsia="Arial" w:cs="Calibri"/>
            <w:lang w:val="en-US"/>
          </w:rPr>
          <w:t>e</w:t>
        </w:r>
      </w:ins>
      <w:ins w:author="Katsumbe, Tatenda" w:date="2025-07-29T23:06:00Z" w:id="725">
        <w:r w:rsidRPr="00737A03" w:rsidR="00737A03">
          <w:rPr>
            <w:rFonts w:eastAsia="Arial" w:cs="Calibri"/>
            <w:lang w:val="en-US"/>
          </w:rPr>
          <w:t xml:space="preserve">ncouraged </w:t>
        </w:r>
      </w:ins>
      <w:ins w:author="Katsumbe, Tatenda" w:date="2025-07-30T00:47:00Z" w16du:dateUtc="2025-07-29T22:47:00Z" w:id="726">
        <w:r w:rsidR="00E8585C">
          <w:rPr>
            <w:rFonts w:eastAsia="Arial" w:cs="Calibri"/>
            <w:lang w:val="en-US"/>
          </w:rPr>
          <w:t>by</w:t>
        </w:r>
      </w:ins>
      <w:ins w:author="Katsumbe, Tatenda" w:date="2025-07-30T00:27:00Z" w16du:dateUtc="2025-07-29T22:27:00Z" w:id="727">
        <w:r w:rsidR="0012522F">
          <w:rPr>
            <w:rFonts w:eastAsia="Arial" w:cs="Calibri"/>
            <w:lang w:val="en-US"/>
          </w:rPr>
          <w:t xml:space="preserve"> </w:t>
        </w:r>
      </w:ins>
      <w:ins w:author="Katsumbe, Tatenda" w:date="2025-07-30T11:33:00Z" w16du:dateUtc="2025-07-30T09:33:00Z" w:id="728">
        <w:r w:rsidR="001A7A37">
          <w:rPr>
            <w:rFonts w:eastAsia="Arial" w:cs="Calibri"/>
            <w:lang w:val="en-US"/>
          </w:rPr>
          <w:t xml:space="preserve">the </w:t>
        </w:r>
      </w:ins>
      <w:ins w:author="Katsumbe, Tatenda" w:date="2025-07-29T23:06:00Z" w:id="729">
        <w:r w:rsidRPr="00737A03" w:rsidR="00737A03">
          <w:rPr>
            <w:rFonts w:eastAsia="Arial" w:cs="Calibri"/>
            <w:lang w:val="en-US"/>
          </w:rPr>
          <w:t>business</w:t>
        </w:r>
      </w:ins>
      <w:ins w:author="Katsumbe, Tatenda" w:date="2025-07-29T23:41:00Z" w16du:dateUtc="2025-07-29T21:41:00Z" w:id="730">
        <w:r w:rsidR="00B24370">
          <w:rPr>
            <w:rFonts w:eastAsia="Arial" w:cs="Calibri"/>
            <w:lang w:val="en-US"/>
          </w:rPr>
          <w:t xml:space="preserve"> </w:t>
        </w:r>
      </w:ins>
      <w:ins w:author="Katsumbe, Tatenda" w:date="2025-07-29T23:06:00Z" w:id="731">
        <w:r w:rsidRPr="00737A03" w:rsidR="00737A03">
          <w:rPr>
            <w:rFonts w:eastAsia="Arial" w:cs="Calibri"/>
            <w:lang w:val="en-US"/>
          </w:rPr>
          <w:t xml:space="preserve">community </w:t>
        </w:r>
      </w:ins>
      <w:ins w:author="Katsumbe, Tatenda" w:date="2025-07-30T00:21:00Z" w16du:dateUtc="2025-07-29T22:21:00Z" w:id="732">
        <w:r w:rsidR="00DD624C">
          <w:rPr>
            <w:rFonts w:eastAsia="Arial" w:cs="Calibri"/>
            <w:lang w:val="en-US"/>
          </w:rPr>
          <w:t>and</w:t>
        </w:r>
      </w:ins>
      <w:ins w:author="Katsumbe, Tatenda" w:date="2025-07-29T23:06:00Z" w:id="733">
        <w:r w:rsidRPr="00737A03" w:rsidR="00737A03">
          <w:rPr>
            <w:rFonts w:eastAsia="Arial" w:cs="Calibri"/>
            <w:lang w:val="en-US"/>
          </w:rPr>
          <w:t xml:space="preserve"> Paris Chamber of Commerce</w:t>
        </w:r>
      </w:ins>
      <w:ins w:author="Katsumbe, Tatenda" w:date="2025-07-29T23:45:00Z" w16du:dateUtc="2025-07-29T21:45:00Z" w:id="734">
        <w:r w:rsidR="003154D3">
          <w:rPr>
            <w:rFonts w:eastAsia="Arial" w:cs="Calibri"/>
            <w:lang w:val="en-US"/>
          </w:rPr>
          <w:t>, in resp</w:t>
        </w:r>
      </w:ins>
      <w:ins w:author="Katsumbe, Tatenda" w:date="2025-07-29T23:46:00Z" w16du:dateUtc="2025-07-29T21:46:00Z" w:id="735">
        <w:r w:rsidR="003154D3">
          <w:rPr>
            <w:rFonts w:eastAsia="Arial" w:cs="Calibri"/>
            <w:lang w:val="en-US"/>
          </w:rPr>
          <w:t xml:space="preserve">onse to </w:t>
        </w:r>
      </w:ins>
      <w:ins w:author="Katsumbe, Tatenda" w:date="2025-07-29T23:48:00Z" w16du:dateUtc="2025-07-29T21:48:00Z" w:id="736">
        <w:r w:rsidR="008A6BA5">
          <w:rPr>
            <w:rFonts w:eastAsia="Arial" w:cs="Calibri"/>
            <w:lang w:val="en-US"/>
          </w:rPr>
          <w:t xml:space="preserve">the </w:t>
        </w:r>
        <w:r w:rsidRPr="00737A03" w:rsidR="008A6BA5">
          <w:rPr>
            <w:rFonts w:eastAsia="Arial" w:cs="Calibri"/>
            <w:lang w:val="en-US"/>
          </w:rPr>
          <w:t>desire</w:t>
        </w:r>
      </w:ins>
      <w:ins w:author="Katsumbe, Tatenda" w:date="2025-07-29T23:46:00Z" w16du:dateUtc="2025-07-29T21:46:00Z" w:id="737">
        <w:r w:rsidR="009C072C">
          <w:rPr>
            <w:rFonts w:eastAsia="Arial" w:cs="Calibri"/>
            <w:lang w:val="en-US"/>
          </w:rPr>
          <w:t xml:space="preserve"> to </w:t>
        </w:r>
      </w:ins>
      <w:ins w:author="Katsumbe, Tatenda" w:date="2025-07-29T23:47:00Z" w16du:dateUtc="2025-07-29T21:47:00Z" w:id="738">
        <w:r w:rsidR="009C072C">
          <w:rPr>
            <w:rFonts w:eastAsia="Arial" w:cs="Calibri"/>
            <w:lang w:val="en-US"/>
          </w:rPr>
          <w:t>increase</w:t>
        </w:r>
        <w:r w:rsidR="00C97DC6">
          <w:rPr>
            <w:rFonts w:eastAsia="Arial" w:cs="Calibri"/>
            <w:lang w:val="en-US"/>
          </w:rPr>
          <w:t xml:space="preserve"> </w:t>
        </w:r>
      </w:ins>
      <w:ins w:author="Katsumbe, Tatenda" w:date="2025-07-30T00:48:00Z" w16du:dateUtc="2025-07-29T22:48:00Z" w:id="739">
        <w:r w:rsidR="00C46A4D">
          <w:rPr>
            <w:rFonts w:eastAsia="Arial" w:cs="Calibri"/>
            <w:lang w:val="en-US"/>
          </w:rPr>
          <w:t>business</w:t>
        </w:r>
      </w:ins>
      <w:ins w:author="Katsumbe, Tatenda" w:date="2025-07-29T23:47:00Z" w16du:dateUtc="2025-07-29T21:47:00Z" w:id="740">
        <w:r w:rsidR="00C97DC6">
          <w:rPr>
            <w:rFonts w:eastAsia="Arial" w:cs="Calibri"/>
            <w:lang w:val="en-US"/>
          </w:rPr>
          <w:t xml:space="preserve"> competitiveness </w:t>
        </w:r>
      </w:ins>
      <w:ins w:author="Katsumbe, Tatenda" w:date="2025-07-30T00:51:00Z" w16du:dateUtc="2025-07-29T22:51:00Z" w:id="741">
        <w:r w:rsidR="002722D9">
          <w:rPr>
            <w:rFonts w:eastAsia="Arial" w:cs="Calibri"/>
            <w:lang w:val="en-US"/>
          </w:rPr>
          <w:t>in</w:t>
        </w:r>
      </w:ins>
      <w:ins w:author="Katsumbe, Tatenda" w:date="2025-07-29T23:06:00Z" w:id="742">
        <w:r w:rsidRPr="00737A03" w:rsidR="00737A03">
          <w:rPr>
            <w:rFonts w:eastAsia="Arial" w:cs="Calibri"/>
            <w:lang w:val="en-US"/>
          </w:rPr>
          <w:t xml:space="preserve"> turbulent times </w:t>
        </w:r>
      </w:ins>
      <w:sdt>
        <w:sdtPr>
          <w:rPr>
            <w:rFonts w:eastAsia="Arial" w:cs="Calibri"/>
            <w:color w:val="000000"/>
            <w:lang w:val="en-US"/>
          </w:rPr>
          <w:tag w:val="MENDELEY_CITATION_v3_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"/>
          <w:id w:val="1952355441"/>
          <w:placeholder>
            <w:docPart w:val="DefaultPlaceholder_-1854013440"/>
          </w:placeholder>
        </w:sdtPr>
        <w:sdtContent>
          <w:r w:rsidRPr="00441CE0" w:rsidR="00441CE0">
            <w:rPr>
              <w:rFonts w:eastAsia="Arial" w:cs="Calibri"/>
              <w:color w:val="000000"/>
              <w:lang w:val="en-US"/>
            </w:rPr>
            <w:t>(Passant, 2024)</w:t>
          </w:r>
        </w:sdtContent>
      </w:sdt>
      <w:ins w:author="Katsumbe, Tatenda" w:date="2025-07-29T23:06:00Z" w:id="743">
        <w:r w:rsidRPr="00737A03" w:rsidR="00737A03">
          <w:rPr>
            <w:rFonts w:eastAsia="Arial" w:cs="Calibri"/>
            <w:lang w:val="en-US"/>
          </w:rPr>
          <w:t xml:space="preserve">. The second </w:t>
        </w:r>
      </w:ins>
      <w:ins w:author="Katsumbe, Tatenda" w:date="2025-07-30T00:12:00Z" w16du:dateUtc="2025-07-29T22:12:00Z" w:id="744">
        <w:r w:rsidR="00CF3193">
          <w:rPr>
            <w:rFonts w:eastAsia="Arial" w:cs="Calibri"/>
            <w:lang w:val="en-US"/>
          </w:rPr>
          <w:t>one</w:t>
        </w:r>
      </w:ins>
      <w:ins w:author="Katsumbe, Tatenda" w:date="2025-07-29T23:47:00Z" w16du:dateUtc="2025-07-29T21:47:00Z" w:id="745">
        <w:r w:rsidR="00C97DC6">
          <w:rPr>
            <w:rFonts w:eastAsia="Arial" w:cs="Calibri"/>
            <w:lang w:val="en-US"/>
          </w:rPr>
          <w:t xml:space="preserve"> </w:t>
        </w:r>
      </w:ins>
      <w:ins w:author="Katsumbe, Tatenda" w:date="2025-07-29T23:06:00Z" w:id="746">
        <w:r w:rsidRPr="00737A03" w:rsidR="00737A03">
          <w:rPr>
            <w:rFonts w:eastAsia="Arial" w:cs="Calibri"/>
            <w:lang w:val="en-US"/>
          </w:rPr>
          <w:t>was Wharton</w:t>
        </w:r>
      </w:ins>
      <w:ins w:author="Katsumbe, Tatenda" w:date="2025-07-29T23:48:00Z" w16du:dateUtc="2025-07-29T21:48:00Z" w:id="747">
        <w:r w:rsidR="00C97DC6">
          <w:rPr>
            <w:rFonts w:eastAsia="Arial" w:cs="Calibri"/>
            <w:lang w:val="en-US"/>
          </w:rPr>
          <w:t xml:space="preserve"> </w:t>
        </w:r>
      </w:ins>
      <w:ins w:author="Katsumbe, Tatenda" w:date="2025-07-29T23:06:00Z" w:id="748">
        <w:r w:rsidRPr="00737A03" w:rsidR="00737A03">
          <w:rPr>
            <w:rFonts w:eastAsia="Arial" w:cs="Calibri"/>
            <w:lang w:val="en-US"/>
          </w:rPr>
          <w:t>School of Finance and Economy</w:t>
        </w:r>
      </w:ins>
      <w:ins w:author="Katsumbe, Tatenda" w:date="2025-07-29T23:48:00Z" w16du:dateUtc="2025-07-29T21:48:00Z" w:id="749">
        <w:r w:rsidR="00C97DC6">
          <w:rPr>
            <w:rFonts w:eastAsia="Arial" w:cs="Calibri"/>
            <w:lang w:val="en-US"/>
          </w:rPr>
          <w:t xml:space="preserve">, </w:t>
        </w:r>
      </w:ins>
      <w:ins w:author="Katsumbe, Tatenda" w:date="2025-07-29T23:06:00Z" w:id="750">
        <w:r w:rsidRPr="00737A03" w:rsidR="00737A03">
          <w:rPr>
            <w:rFonts w:eastAsia="Arial" w:cs="Calibri"/>
            <w:lang w:val="en-US"/>
          </w:rPr>
          <w:t>1881</w:t>
        </w:r>
      </w:ins>
      <w:ins w:author="Katsumbe, Tatenda" w:date="2025-07-30T11:34:00Z" w16du:dateUtc="2025-07-30T09:34:00Z" w:id="751">
        <w:r w:rsidR="00A0716B">
          <w:rPr>
            <w:rFonts w:eastAsia="Arial" w:cs="Calibri"/>
            <w:lang w:val="en-US"/>
          </w:rPr>
          <w:t xml:space="preserve">, </w:t>
        </w:r>
      </w:ins>
      <w:ins w:author="Katsumbe, Tatenda" w:date="2025-07-29T23:48:00Z" w16du:dateUtc="2025-07-29T21:48:00Z" w:id="752">
        <w:r w:rsidR="00C97DC6">
          <w:rPr>
            <w:rFonts w:eastAsia="Arial" w:cs="Calibri"/>
            <w:lang w:val="en-US"/>
          </w:rPr>
          <w:t>United States of America</w:t>
        </w:r>
        <w:r w:rsidR="008A6BA5">
          <w:rPr>
            <w:rFonts w:eastAsia="Arial" w:cs="Calibri"/>
            <w:lang w:val="en-US"/>
          </w:rPr>
          <w:t>, which contrary to the</w:t>
        </w:r>
      </w:ins>
      <w:ins w:author="Katsumbe, Tatenda" w:date="2025-07-29T23:06:00Z" w:id="753">
        <w:r w:rsidRPr="00737A03" w:rsidR="00737A03">
          <w:rPr>
            <w:rFonts w:eastAsia="Arial" w:cs="Calibri"/>
            <w:lang w:val="en-US"/>
          </w:rPr>
          <w:t xml:space="preserve"> French school, was </w:t>
        </w:r>
      </w:ins>
      <w:ins w:author="Katsumbe, Tatenda" w:date="2025-07-29T23:49:00Z" w16du:dateUtc="2025-07-29T21:49:00Z" w:id="754">
        <w:r w:rsidR="008A6BA5">
          <w:rPr>
            <w:rFonts w:eastAsia="Arial" w:cs="Calibri"/>
            <w:lang w:val="en-US"/>
          </w:rPr>
          <w:t xml:space="preserve">formed </w:t>
        </w:r>
      </w:ins>
      <w:ins w:author="Katsumbe, Tatenda" w:date="2025-07-29T23:06:00Z" w:id="755">
        <w:r w:rsidRPr="00737A03" w:rsidR="00737A03">
          <w:rPr>
            <w:rFonts w:eastAsia="Arial" w:cs="Calibri"/>
            <w:lang w:val="en-US"/>
          </w:rPr>
          <w:t>attached</w:t>
        </w:r>
      </w:ins>
      <w:ins w:author="Katsumbe, Tatenda" w:date="2025-07-29T23:49:00Z" w16du:dateUtc="2025-07-29T21:49:00Z" w:id="756">
        <w:r w:rsidR="008A6BA5">
          <w:rPr>
            <w:rFonts w:eastAsia="Arial" w:cs="Calibri"/>
            <w:lang w:val="en-US"/>
          </w:rPr>
          <w:t xml:space="preserve"> </w:t>
        </w:r>
      </w:ins>
      <w:ins w:author="Katsumbe, Tatenda" w:date="2025-07-29T23:56:00Z" w16du:dateUtc="2025-07-29T21:56:00Z" w:id="757">
        <w:r w:rsidR="00856F6E">
          <w:rPr>
            <w:rFonts w:eastAsia="Arial" w:cs="Calibri"/>
            <w:lang w:val="en-US"/>
          </w:rPr>
          <w:t xml:space="preserve">to a </w:t>
        </w:r>
      </w:ins>
      <w:ins w:author="Katsumbe, Tatenda" w:date="2025-07-29T23:49:00Z" w16du:dateUtc="2025-07-29T21:49:00Z" w:id="758">
        <w:r w:rsidR="00900912">
          <w:rPr>
            <w:rFonts w:eastAsia="Arial" w:cs="Calibri"/>
            <w:lang w:val="en-US"/>
          </w:rPr>
          <w:t>tertiary education</w:t>
        </w:r>
      </w:ins>
      <w:ins w:author="Katsumbe, Tatenda" w:date="2025-07-29T23:56:00Z" w16du:dateUtc="2025-07-29T21:56:00Z" w:id="759">
        <w:r w:rsidR="00856F6E">
          <w:rPr>
            <w:rFonts w:eastAsia="Arial" w:cs="Calibri"/>
            <w:lang w:val="en-US"/>
          </w:rPr>
          <w:t xml:space="preserve"> institution</w:t>
        </w:r>
      </w:ins>
      <w:ins w:author="Katsumbe, Tatenda" w:date="2025-07-29T23:49:00Z" w16du:dateUtc="2025-07-29T21:49:00Z" w:id="760">
        <w:r w:rsidR="00900912">
          <w:rPr>
            <w:rFonts w:eastAsia="Arial" w:cs="Calibri"/>
            <w:lang w:val="en-US"/>
          </w:rPr>
          <w:t xml:space="preserve">, </w:t>
        </w:r>
      </w:ins>
      <w:ins w:author="Katsumbe, Tatenda" w:date="2025-07-29T23:06:00Z" w:id="761">
        <w:r w:rsidRPr="00737A03" w:rsidR="00737A03">
          <w:rPr>
            <w:rFonts w:eastAsia="Arial" w:cs="Calibri"/>
            <w:lang w:val="en-US"/>
          </w:rPr>
          <w:t>University of Pennsylvani</w:t>
        </w:r>
      </w:ins>
      <w:ins w:author="Katsumbe, Tatenda" w:date="2025-07-29T23:50:00Z" w16du:dateUtc="2025-07-29T21:50:00Z" w:id="762">
        <w:r w:rsidR="005B3351">
          <w:rPr>
            <w:rFonts w:eastAsia="Arial" w:cs="Calibri"/>
            <w:lang w:val="en-US"/>
          </w:rPr>
          <w:t xml:space="preserve">a </w:t>
        </w:r>
      </w:ins>
      <w:sdt>
        <w:sdtPr>
          <w:rPr>
            <w:rFonts w:eastAsia="Arial" w:cs="Calibri"/>
            <w:color w:val="000000"/>
            <w:lang w:val="en-US"/>
          </w:rPr>
          <w:tag w:val="MENDELEY_CITATION_v3_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"/>
          <w:id w:val="113575678"/>
          <w:placeholder>
            <w:docPart w:val="DefaultPlaceholder_-1854013440"/>
          </w:placeholder>
        </w:sdtPr>
        <w:sdtContent>
          <w:r w:rsidRPr="00441CE0" w:rsidR="00441CE0">
            <w:rPr>
              <w:rFonts w:eastAsia="Arial" w:cs="Calibri"/>
              <w:color w:val="000000"/>
              <w:lang w:val="en-US"/>
            </w:rPr>
            <w:t>(Ilie et al., 2020)</w:t>
          </w:r>
        </w:sdtContent>
      </w:sdt>
      <w:ins w:author="Katsumbe, Tatenda" w:date="2025-07-29T23:06:00Z" w:id="763">
        <w:r w:rsidRPr="00737A03" w:rsidR="00737A03">
          <w:rPr>
            <w:rFonts w:eastAsia="Arial" w:cs="Calibri"/>
            <w:lang w:val="en-US"/>
          </w:rPr>
          <w:t xml:space="preserve">. </w:t>
        </w:r>
      </w:ins>
      <w:del w:author="Katsumbe, Tatenda" w:date="2025-07-30T00:22:00Z" w16du:dateUtc="2025-07-29T22:22:00Z" w:id="764">
        <w:r w:rsidDel="00DD624C" w:rsidR="005B3351">
          <w:rPr>
            <w:rFonts w:eastAsia="Arial" w:cs="Calibri"/>
            <w:lang w:val="en-US"/>
          </w:rPr>
          <w:delText>Nonetheless</w:delText>
        </w:r>
      </w:del>
      <w:ins w:author="Katsumbe, Tatenda" w:date="2025-07-30T00:22:00Z" w16du:dateUtc="2025-07-29T22:22:00Z" w:id="765">
        <w:r w:rsidR="00DD624C">
          <w:rPr>
            <w:rFonts w:eastAsia="Arial" w:cs="Calibri"/>
            <w:lang w:val="en-US"/>
          </w:rPr>
          <w:t>Regardless</w:t>
        </w:r>
      </w:ins>
      <w:r w:rsidR="005B3351">
        <w:rPr>
          <w:rFonts w:eastAsia="Arial" w:cs="Calibri"/>
          <w:lang w:val="en-US"/>
        </w:rPr>
        <w:t xml:space="preserve">, </w:t>
      </w:r>
      <w:ins w:author="Katsumbe, Tatenda" w:date="2025-07-29T23:51:00Z" w16du:dateUtc="2025-07-29T21:51:00Z" w:id="766">
        <w:r w:rsidR="005B3351">
          <w:rPr>
            <w:rFonts w:eastAsia="Arial" w:cs="Calibri"/>
            <w:lang w:val="en-US"/>
          </w:rPr>
          <w:t xml:space="preserve">the </w:t>
        </w:r>
      </w:ins>
      <w:ins w:author="Katsumbe, Tatenda" w:date="2025-07-29T23:06:00Z" w:id="767">
        <w:r w:rsidRPr="00737A03" w:rsidR="00737A03">
          <w:rPr>
            <w:rFonts w:eastAsia="Arial" w:cs="Calibri"/>
            <w:lang w:val="en-US"/>
          </w:rPr>
          <w:t>mainstream</w:t>
        </w:r>
      </w:ins>
      <w:ins w:author="Katsumbe, Tatenda" w:date="2025-07-29T23:51:00Z" w16du:dateUtc="2025-07-29T21:51:00Z" w:id="768">
        <w:r w:rsidR="005B3351">
          <w:rPr>
            <w:rFonts w:eastAsia="Arial" w:cs="Calibri"/>
            <w:lang w:val="en-US"/>
          </w:rPr>
          <w:t xml:space="preserve"> </w:t>
        </w:r>
        <w:r w:rsidR="009D1634">
          <w:rPr>
            <w:rFonts w:eastAsia="Arial" w:cs="Calibri"/>
            <w:lang w:val="en-US"/>
          </w:rPr>
          <w:t>account</w:t>
        </w:r>
        <w:r w:rsidR="005B3351">
          <w:rPr>
            <w:rFonts w:eastAsia="Arial" w:cs="Calibri"/>
            <w:lang w:val="en-US"/>
          </w:rPr>
          <w:t xml:space="preserve"> of business schools </w:t>
        </w:r>
      </w:ins>
      <w:ins w:author="Katsumbe, Tatenda" w:date="2025-07-30T00:12:00Z" w16du:dateUtc="2025-07-29T22:12:00Z" w:id="769">
        <w:r w:rsidR="007B267C">
          <w:rPr>
            <w:rFonts w:eastAsia="Arial" w:cs="Calibri"/>
            <w:lang w:val="en-US"/>
          </w:rPr>
          <w:t>neglected</w:t>
        </w:r>
      </w:ins>
      <w:ins w:author="Katsumbe, Tatenda" w:date="2025-07-29T23:06:00Z" w:id="770">
        <w:r w:rsidRPr="00737A03" w:rsidR="00737A03">
          <w:rPr>
            <w:rFonts w:eastAsia="Arial" w:cs="Calibri"/>
            <w:lang w:val="en-US"/>
          </w:rPr>
          <w:t xml:space="preserve"> the fo</w:t>
        </w:r>
      </w:ins>
      <w:ins w:author="Katsumbe, Tatenda" w:date="2025-07-30T00:52:00Z" w16du:dateUtc="2025-07-29T22:52:00Z" w:id="771">
        <w:r w:rsidR="003C406E">
          <w:rPr>
            <w:rFonts w:eastAsia="Arial" w:cs="Calibri"/>
            <w:lang w:val="en-US"/>
          </w:rPr>
          <w:t xml:space="preserve">rmation of </w:t>
        </w:r>
      </w:ins>
      <w:ins w:author="Katsumbe, Tatenda" w:date="2025-07-31T10:59:00Z" w16du:dateUtc="2025-07-31T08:59:00Z" w:id="772">
        <w:r w:rsidR="00C2547F">
          <w:rPr>
            <w:rFonts w:eastAsia="Arial" w:cs="Calibri"/>
            <w:lang w:val="en-US"/>
          </w:rPr>
          <w:t xml:space="preserve">the </w:t>
        </w:r>
      </w:ins>
      <w:ins w:author="Katsumbe, Tatenda" w:date="2025-07-29T23:06:00Z" w:id="773">
        <w:r w:rsidRPr="00737A03" w:rsidR="00737A03">
          <w:rPr>
            <w:rFonts w:eastAsia="Arial" w:cs="Calibri"/>
            <w:lang w:val="en-US"/>
          </w:rPr>
          <w:t>Portuguese Aula do Com</w:t>
        </w:r>
        <w:r w:rsidRPr="00737A03" w:rsidR="00737A03">
          <w:rPr>
            <w:rFonts w:eastAsia="Arial" w:cs="Calibri"/>
            <w:i/>
            <w:iCs/>
            <w:lang w:val="en-US"/>
          </w:rPr>
          <w:t>é</w:t>
        </w:r>
        <w:r w:rsidRPr="00737A03" w:rsidR="00737A03">
          <w:rPr>
            <w:rFonts w:eastAsia="Arial" w:cs="Calibri"/>
            <w:lang w:val="en-US"/>
          </w:rPr>
          <w:t>rcio or School of</w:t>
        </w:r>
      </w:ins>
      <w:ins w:author="Katsumbe, Tatenda" w:date="2025-07-29T23:51:00Z" w16du:dateUtc="2025-07-29T21:51:00Z" w:id="774">
        <w:r w:rsidR="009D1634">
          <w:rPr>
            <w:rFonts w:eastAsia="Arial" w:cs="Calibri"/>
            <w:lang w:val="en-US"/>
          </w:rPr>
          <w:t xml:space="preserve"> </w:t>
        </w:r>
      </w:ins>
      <w:ins w:author="Katsumbe, Tatenda" w:date="2025-07-29T23:06:00Z" w:id="775">
        <w:r w:rsidRPr="00737A03" w:rsidR="00737A03">
          <w:rPr>
            <w:rFonts w:eastAsia="Arial" w:cs="Calibri"/>
            <w:lang w:val="en-US"/>
          </w:rPr>
          <w:t>Commerce in 1759</w:t>
        </w:r>
      </w:ins>
      <w:ins w:author="Katsumbe, Tatenda" w:date="2025-07-29T23:52:00Z" w16du:dateUtc="2025-07-29T21:52:00Z" w:id="776">
        <w:r w:rsidR="007D1A7B">
          <w:rPr>
            <w:rFonts w:eastAsia="Arial" w:cs="Calibri"/>
            <w:lang w:val="en-US"/>
          </w:rPr>
          <w:t xml:space="preserve">, by the </w:t>
        </w:r>
      </w:ins>
      <w:ins w:author="Katsumbe, Tatenda" w:date="2025-07-29T23:06:00Z" w:id="777">
        <w:r w:rsidRPr="00737A03" w:rsidR="00737A03">
          <w:rPr>
            <w:rFonts w:eastAsia="Arial" w:cs="Calibri"/>
            <w:lang w:val="en-US"/>
          </w:rPr>
          <w:t xml:space="preserve">government’s Board of Trade to increase the skills of </w:t>
        </w:r>
      </w:ins>
      <w:ins w:author="Katsumbe, Tatenda" w:date="2025-07-30T00:13:00Z" w16du:dateUtc="2025-07-29T22:13:00Z" w:id="778">
        <w:r w:rsidR="002B7753">
          <w:rPr>
            <w:rFonts w:eastAsia="Arial" w:cs="Calibri"/>
            <w:lang w:val="en-US"/>
          </w:rPr>
          <w:t xml:space="preserve">businesspeople, </w:t>
        </w:r>
      </w:ins>
      <w:ins w:author="Katsumbe, Tatenda" w:date="2025-07-29T23:06:00Z" w:id="779">
        <w:r w:rsidRPr="00737A03" w:rsidR="00737A03">
          <w:rPr>
            <w:rFonts w:eastAsia="Arial" w:cs="Calibri"/>
            <w:lang w:val="en-US"/>
          </w:rPr>
          <w:t xml:space="preserve">merchants, </w:t>
        </w:r>
      </w:ins>
      <w:ins w:author="Katsumbe, Tatenda" w:date="2025-07-30T00:13:00Z" w16du:dateUtc="2025-07-29T22:13:00Z" w:id="780">
        <w:r w:rsidR="002B7753">
          <w:rPr>
            <w:rFonts w:eastAsia="Arial" w:cs="Calibri"/>
            <w:lang w:val="en-US"/>
          </w:rPr>
          <w:t>or</w:t>
        </w:r>
      </w:ins>
      <w:ins w:author="Katsumbe, Tatenda" w:date="2025-07-29T23:52:00Z" w16du:dateUtc="2025-07-29T21:52:00Z" w:id="781">
        <w:r w:rsidR="003961A5">
          <w:rPr>
            <w:rFonts w:eastAsia="Arial" w:cs="Calibri"/>
            <w:lang w:val="en-US"/>
          </w:rPr>
          <w:t xml:space="preserve"> </w:t>
        </w:r>
      </w:ins>
      <w:ins w:author="Katsumbe, Tatenda" w:date="2025-07-29T23:06:00Z" w:id="782">
        <w:r w:rsidRPr="00737A03" w:rsidR="00737A03">
          <w:rPr>
            <w:rFonts w:eastAsia="Arial" w:cs="Calibri"/>
            <w:lang w:val="en-US"/>
          </w:rPr>
          <w:t>accountants,</w:t>
        </w:r>
      </w:ins>
      <w:ins w:author="Katsumbe, Tatenda" w:date="2025-07-30T00:28:00Z" w16du:dateUtc="2025-07-29T22:28:00Z" w:id="783">
        <w:r w:rsidR="00B36397">
          <w:rPr>
            <w:rFonts w:eastAsia="Arial" w:cs="Calibri"/>
            <w:lang w:val="en-US"/>
          </w:rPr>
          <w:t xml:space="preserve"> </w:t>
        </w:r>
      </w:ins>
      <w:ins w:author="Katsumbe, Tatenda" w:date="2025-07-31T11:00:00Z" w16du:dateUtc="2025-07-31T09:00:00Z" w:id="784">
        <w:r w:rsidR="00CD3F0D">
          <w:rPr>
            <w:rFonts w:eastAsia="Arial" w:cs="Calibri"/>
            <w:lang w:val="en-US"/>
          </w:rPr>
          <w:t xml:space="preserve">and thus </w:t>
        </w:r>
      </w:ins>
      <w:ins w:author="Katsumbe, Tatenda" w:date="2025-07-30T00:27:00Z" w16du:dateUtc="2025-07-29T22:27:00Z" w:id="785">
        <w:r w:rsidR="00B36397">
          <w:rPr>
            <w:rFonts w:eastAsia="Arial" w:cs="Calibri"/>
            <w:lang w:val="en-US"/>
          </w:rPr>
          <w:t>providin</w:t>
        </w:r>
      </w:ins>
      <w:ins w:author="Katsumbe, Tatenda" w:date="2025-07-30T00:28:00Z" w16du:dateUtc="2025-07-29T22:28:00Z" w:id="786">
        <w:r w:rsidR="00B36397">
          <w:rPr>
            <w:rFonts w:eastAsia="Arial" w:cs="Calibri"/>
            <w:lang w:val="en-US"/>
          </w:rPr>
          <w:t>g an</w:t>
        </w:r>
      </w:ins>
      <w:ins w:author="Katsumbe, Tatenda" w:date="2025-07-29T23:06:00Z" w:id="787">
        <w:r w:rsidRPr="00737A03" w:rsidR="00737A03">
          <w:rPr>
            <w:rFonts w:eastAsia="Arial" w:cs="Calibri"/>
            <w:lang w:val="en-US"/>
          </w:rPr>
          <w:t xml:space="preserve"> example to other government-sponsored schools of commerce, such as Vienna</w:t>
        </w:r>
      </w:ins>
      <w:ins w:author="Katsumbe, Tatenda" w:date="2025-07-30T00:13:00Z" w16du:dateUtc="2025-07-29T22:13:00Z" w:id="788">
        <w:r w:rsidR="007C518B">
          <w:rPr>
            <w:rFonts w:eastAsia="Arial" w:cs="Calibri"/>
            <w:lang w:val="en-US"/>
          </w:rPr>
          <w:t xml:space="preserve">, </w:t>
        </w:r>
      </w:ins>
      <w:ins w:author="Katsumbe, Tatenda" w:date="2025-07-29T23:06:00Z" w:id="789">
        <w:r w:rsidRPr="00737A03" w:rsidR="00737A03">
          <w:rPr>
            <w:rFonts w:eastAsia="Arial" w:cs="Calibri"/>
            <w:lang w:val="en-US"/>
          </w:rPr>
          <w:t>Hamburg</w:t>
        </w:r>
      </w:ins>
      <w:ins w:author="Katsumbe, Tatenda" w:date="2025-07-30T00:14:00Z" w16du:dateUtc="2025-07-29T22:14:00Z" w:id="790">
        <w:r w:rsidR="007C518B">
          <w:rPr>
            <w:rFonts w:eastAsia="Arial" w:cs="Calibri"/>
            <w:lang w:val="en-US"/>
          </w:rPr>
          <w:t xml:space="preserve">, </w:t>
        </w:r>
      </w:ins>
      <w:ins w:author="Katsumbe, Tatenda" w:date="2025-07-29T23:06:00Z" w:id="791">
        <w:r w:rsidRPr="00737A03" w:rsidR="00737A03">
          <w:rPr>
            <w:rFonts w:eastAsia="Arial" w:cs="Calibri"/>
            <w:lang w:val="en-US"/>
          </w:rPr>
          <w:t>Saint Petersburg</w:t>
        </w:r>
      </w:ins>
      <w:ins w:author="Katsumbe, Tatenda" w:date="2025-07-30T00:14:00Z" w16du:dateUtc="2025-07-29T22:14:00Z" w:id="792">
        <w:r w:rsidR="007C518B">
          <w:rPr>
            <w:rFonts w:eastAsia="Arial" w:cs="Calibri"/>
            <w:lang w:val="en-US"/>
          </w:rPr>
          <w:t xml:space="preserve">, </w:t>
        </w:r>
      </w:ins>
      <w:ins w:author="Katsumbe, Tatenda" w:date="2025-07-29T23:06:00Z" w:id="793">
        <w:r w:rsidRPr="00737A03" w:rsidR="00737A03">
          <w:rPr>
            <w:rFonts w:eastAsia="Arial" w:cs="Calibri"/>
            <w:lang w:val="en-US"/>
          </w:rPr>
          <w:t xml:space="preserve">Barcelona </w:t>
        </w:r>
      </w:ins>
      <w:ins w:author="Katsumbe, Tatenda" w:date="2025-07-30T00:14:00Z" w16du:dateUtc="2025-07-29T22:14:00Z" w:id="794">
        <w:r w:rsidR="007C518B">
          <w:rPr>
            <w:rFonts w:eastAsia="Arial" w:cs="Calibri"/>
            <w:lang w:val="en-US"/>
          </w:rPr>
          <w:t>and</w:t>
        </w:r>
      </w:ins>
      <w:ins w:author="Katsumbe, Tatenda" w:date="2025-07-29T23:06:00Z" w:id="795">
        <w:r w:rsidRPr="00737A03" w:rsidR="00737A03">
          <w:rPr>
            <w:rFonts w:eastAsia="Arial" w:cs="Calibri"/>
            <w:lang w:val="en-US"/>
          </w:rPr>
          <w:t xml:space="preserve"> Cadiz.</w:t>
        </w:r>
      </w:ins>
      <w:ins w:author="Katsumbe, Tatenda" w:date="2025-07-29T23:57:00Z" w16du:dateUtc="2025-07-29T21:57:00Z" w:id="796">
        <w:r w:rsidR="00B77B83">
          <w:rPr>
            <w:rFonts w:eastAsia="Arial" w:cs="Calibri"/>
            <w:lang w:val="en-US"/>
          </w:rPr>
          <w:t xml:space="preserve"> </w:t>
        </w:r>
      </w:ins>
      <w:ins w:author="Katsumbe, Tatenda" w:date="2025-07-30T00:08:00Z" w16du:dateUtc="2025-07-29T22:08:00Z" w:id="797">
        <w:r w:rsidR="00FC1E62">
          <w:rPr>
            <w:rFonts w:eastAsia="Arial" w:cs="Calibri"/>
            <w:lang w:val="en-US"/>
          </w:rPr>
          <w:t>T</w:t>
        </w:r>
      </w:ins>
      <w:ins w:author="Katsumbe, Tatenda" w:date="2025-07-29T23:57:00Z" w16du:dateUtc="2025-07-29T21:57:00Z" w:id="798">
        <w:r w:rsidR="00B77B83">
          <w:rPr>
            <w:rFonts w:eastAsia="Arial" w:cs="Calibri"/>
            <w:lang w:val="en-US"/>
          </w:rPr>
          <w:t>he</w:t>
        </w:r>
      </w:ins>
      <w:ins w:author="Katsumbe, Tatenda" w:date="2025-07-30T00:28:00Z" w16du:dateUtc="2025-07-29T22:28:00Z" w:id="799">
        <w:r w:rsidR="00B804E5">
          <w:rPr>
            <w:rFonts w:eastAsia="Arial" w:cs="Calibri"/>
            <w:lang w:val="en-US"/>
          </w:rPr>
          <w:t>se</w:t>
        </w:r>
      </w:ins>
      <w:ins w:author="Katsumbe, Tatenda" w:date="2025-07-29T23:57:00Z" w16du:dateUtc="2025-07-29T21:57:00Z" w:id="800">
        <w:r w:rsidR="00B77B83">
          <w:rPr>
            <w:rFonts w:eastAsia="Arial" w:cs="Calibri"/>
            <w:lang w:val="en-US"/>
          </w:rPr>
          <w:t xml:space="preserve"> </w:t>
        </w:r>
      </w:ins>
      <w:ins w:author="Katsumbe, Tatenda" w:date="2025-07-30T00:49:00Z" w16du:dateUtc="2025-07-29T22:49:00Z" w:id="801">
        <w:r w:rsidR="00365C32">
          <w:rPr>
            <w:rFonts w:eastAsia="Arial" w:cs="Calibri"/>
            <w:lang w:val="en-US"/>
          </w:rPr>
          <w:t>3</w:t>
        </w:r>
      </w:ins>
      <w:ins w:author="Katsumbe, Tatenda" w:date="2025-07-29T23:57:00Z" w16du:dateUtc="2025-07-29T21:57:00Z" w:id="802">
        <w:r w:rsidR="00B77B83">
          <w:rPr>
            <w:rFonts w:eastAsia="Arial" w:cs="Calibri"/>
            <w:lang w:val="en-US"/>
          </w:rPr>
          <w:t xml:space="preserve"> different </w:t>
        </w:r>
      </w:ins>
      <w:ins w:author="Katsumbe, Tatenda" w:date="2025-07-30T00:53:00Z" w16du:dateUtc="2025-07-29T22:53:00Z" w:id="803">
        <w:r w:rsidR="00D370F7">
          <w:rPr>
            <w:rFonts w:eastAsia="Arial" w:cs="Calibri"/>
            <w:lang w:val="en-US"/>
          </w:rPr>
          <w:t>b</w:t>
        </w:r>
      </w:ins>
      <w:ins w:author="Katsumbe, Tatenda" w:date="2025-07-29T23:57:00Z" w16du:dateUtc="2025-07-29T21:57:00Z" w:id="804">
        <w:r w:rsidR="00B77B83">
          <w:rPr>
            <w:rFonts w:eastAsia="Arial" w:cs="Calibri"/>
            <w:lang w:val="en-US"/>
          </w:rPr>
          <w:t>usiness school</w:t>
        </w:r>
      </w:ins>
      <w:ins w:author="Katsumbe, Tatenda" w:date="2025-07-30T00:53:00Z" w16du:dateUtc="2025-07-29T22:53:00Z" w:id="805">
        <w:r w:rsidR="00D370F7">
          <w:rPr>
            <w:rFonts w:eastAsia="Arial" w:cs="Calibri"/>
            <w:lang w:val="en-US"/>
          </w:rPr>
          <w:t xml:space="preserve">s’ </w:t>
        </w:r>
      </w:ins>
      <w:ins w:author="Katsumbe, Tatenda" w:date="2025-07-29T23:57:00Z" w16du:dateUtc="2025-07-29T21:57:00Z" w:id="806">
        <w:r w:rsidR="00B77B83">
          <w:rPr>
            <w:rFonts w:eastAsia="Arial" w:cs="Calibri"/>
            <w:lang w:val="en-US"/>
          </w:rPr>
          <w:t>formation</w:t>
        </w:r>
      </w:ins>
      <w:ins w:author="Katsumbe, Tatenda" w:date="2025-07-30T00:52:00Z" w16du:dateUtc="2025-07-29T22:52:00Z" w:id="807">
        <w:r w:rsidR="00D370F7">
          <w:rPr>
            <w:rFonts w:eastAsia="Arial" w:cs="Calibri"/>
            <w:lang w:val="en-US"/>
          </w:rPr>
          <w:t xml:space="preserve"> models</w:t>
        </w:r>
      </w:ins>
      <w:ins w:author="Katsumbe, Tatenda" w:date="2025-07-29T23:59:00Z" w16du:dateUtc="2025-07-29T21:59:00Z" w:id="808">
        <w:r w:rsidR="008A650D">
          <w:rPr>
            <w:rFonts w:eastAsia="Arial" w:cs="Calibri"/>
            <w:lang w:val="en-US"/>
          </w:rPr>
          <w:t xml:space="preserve"> </w:t>
        </w:r>
      </w:ins>
      <w:ins w:author="Katsumbe, Tatenda" w:date="2025-07-30T00:08:00Z" w16du:dateUtc="2025-07-29T22:08:00Z" w:id="809">
        <w:r w:rsidR="00FC1E62">
          <w:rPr>
            <w:rFonts w:eastAsia="Arial" w:cs="Calibri"/>
            <w:lang w:val="en-US"/>
          </w:rPr>
          <w:t>(</w:t>
        </w:r>
      </w:ins>
      <w:ins w:author="Katsumbe, Tatenda" w:date="2025-07-29T23:06:00Z" w:id="810">
        <w:r w:rsidRPr="00737A03" w:rsidR="00737A03">
          <w:rPr>
            <w:rFonts w:eastAsia="Arial" w:cs="Calibri"/>
            <w:lang w:val="en-US"/>
          </w:rPr>
          <w:t>business</w:t>
        </w:r>
      </w:ins>
      <w:ins w:author="Katsumbe, Tatenda" w:date="2025-07-31T11:00:00Z" w16du:dateUtc="2025-07-31T09:00:00Z" w:id="811">
        <w:r w:rsidR="005A549D">
          <w:rPr>
            <w:rFonts w:eastAsia="Arial" w:cs="Calibri"/>
            <w:lang w:val="en-US"/>
          </w:rPr>
          <w:t>-led</w:t>
        </w:r>
      </w:ins>
      <w:ins w:author="Katsumbe, Tatenda" w:date="2025-07-29T23:06:00Z" w:id="812">
        <w:r w:rsidRPr="00737A03" w:rsidR="00737A03">
          <w:rPr>
            <w:rFonts w:eastAsia="Arial" w:cs="Calibri"/>
            <w:lang w:val="en-US"/>
          </w:rPr>
          <w:t>, university</w:t>
        </w:r>
      </w:ins>
      <w:ins w:author="Katsumbe, Tatenda" w:date="2025-07-31T11:00:00Z" w16du:dateUtc="2025-07-31T09:00:00Z" w:id="813">
        <w:r w:rsidR="005A549D">
          <w:rPr>
            <w:rFonts w:eastAsia="Arial" w:cs="Calibri"/>
            <w:lang w:val="en-US"/>
          </w:rPr>
          <w:t>-led</w:t>
        </w:r>
      </w:ins>
      <w:ins w:author="Katsumbe, Tatenda" w:date="2025-07-29T23:06:00Z" w:id="814">
        <w:r w:rsidRPr="00737A03" w:rsidR="00737A03">
          <w:rPr>
            <w:rFonts w:eastAsia="Arial" w:cs="Calibri"/>
            <w:lang w:val="en-US"/>
          </w:rPr>
          <w:t>, or government</w:t>
        </w:r>
      </w:ins>
      <w:ins w:author="Katsumbe, Tatenda" w:date="2025-07-31T11:00:00Z" w16du:dateUtc="2025-07-31T09:00:00Z" w:id="815">
        <w:r w:rsidR="005A549D">
          <w:rPr>
            <w:rFonts w:eastAsia="Arial" w:cs="Calibri"/>
            <w:lang w:val="en-US"/>
          </w:rPr>
          <w:t>-led</w:t>
        </w:r>
      </w:ins>
      <w:ins w:author="Katsumbe, Tatenda" w:date="2025-07-30T00:53:00Z" w16du:dateUtc="2025-07-29T22:53:00Z" w:id="816">
        <w:r w:rsidR="00D370F7">
          <w:rPr>
            <w:rFonts w:eastAsia="Arial" w:cs="Calibri"/>
            <w:lang w:val="en-US"/>
          </w:rPr>
          <w:t>)</w:t>
        </w:r>
      </w:ins>
      <w:ins w:author="Katsumbe, Tatenda" w:date="2025-07-29T23:06:00Z" w:id="817">
        <w:r w:rsidRPr="00737A03" w:rsidR="00737A03">
          <w:rPr>
            <w:rFonts w:eastAsia="Arial" w:cs="Calibri"/>
            <w:lang w:val="en-US"/>
          </w:rPr>
          <w:t xml:space="preserve">, </w:t>
        </w:r>
      </w:ins>
      <w:ins w:author="Katsumbe, Tatenda" w:date="2025-07-29T23:53:00Z" w16du:dateUtc="2025-07-29T21:53:00Z" w:id="818">
        <w:r w:rsidR="00C44D3B">
          <w:rPr>
            <w:rFonts w:eastAsia="Arial" w:cs="Calibri"/>
            <w:lang w:val="en-US"/>
          </w:rPr>
          <w:t>effectively</w:t>
        </w:r>
      </w:ins>
      <w:ins w:author="Katsumbe, Tatenda" w:date="2025-07-29T23:06:00Z" w:id="819">
        <w:r w:rsidRPr="00737A03" w:rsidR="00737A03">
          <w:rPr>
            <w:rFonts w:eastAsia="Arial" w:cs="Calibri"/>
            <w:lang w:val="en-US"/>
          </w:rPr>
          <w:t xml:space="preserve"> </w:t>
        </w:r>
      </w:ins>
      <w:ins w:author="Katsumbe, Tatenda" w:date="2025-07-29T23:57:00Z" w16du:dateUtc="2025-07-29T21:57:00Z" w:id="820">
        <w:r w:rsidR="00190822">
          <w:rPr>
            <w:rFonts w:eastAsia="Arial" w:cs="Calibri"/>
            <w:lang w:val="en-US"/>
          </w:rPr>
          <w:t xml:space="preserve">diffused </w:t>
        </w:r>
      </w:ins>
      <w:ins w:author="Katsumbe, Tatenda" w:date="2025-07-30T00:23:00Z" w16du:dateUtc="2025-07-29T22:23:00Z" w:id="821">
        <w:r w:rsidR="00FF3E34">
          <w:rPr>
            <w:rFonts w:eastAsia="Arial" w:cs="Calibri"/>
            <w:lang w:val="en-US"/>
          </w:rPr>
          <w:t xml:space="preserve">into </w:t>
        </w:r>
      </w:ins>
      <w:ins w:author="Katsumbe, Tatenda" w:date="2025-07-29T23:06:00Z" w:id="822">
        <w:r w:rsidRPr="00737A03" w:rsidR="00737A03">
          <w:rPr>
            <w:rFonts w:eastAsia="Arial" w:cs="Calibri"/>
            <w:lang w:val="en-US"/>
          </w:rPr>
          <w:t xml:space="preserve">higher business education frameworks in </w:t>
        </w:r>
      </w:ins>
      <w:ins w:author="Katsumbe, Tatenda" w:date="2025-07-30T00:14:00Z" w16du:dateUtc="2025-07-29T22:14:00Z" w:id="823">
        <w:r w:rsidR="005413C3">
          <w:rPr>
            <w:rFonts w:eastAsia="Arial" w:cs="Calibri"/>
            <w:lang w:val="en-US"/>
          </w:rPr>
          <w:t>industrialized nations</w:t>
        </w:r>
      </w:ins>
      <w:ins w:author="Katsumbe, Tatenda" w:date="2025-07-29T23:06:00Z" w:id="824">
        <w:r w:rsidRPr="00737A03" w:rsidR="00737A03">
          <w:rPr>
            <w:rFonts w:eastAsia="Arial" w:cs="Calibri"/>
            <w:lang w:val="en-US"/>
          </w:rPr>
          <w:t>.</w:t>
        </w:r>
      </w:ins>
      <w:ins w:author="Katsumbe, Tatenda" w:date="2025-07-29T23:58:00Z" w16du:dateUtc="2025-07-29T21:58:00Z" w:id="825">
        <w:r w:rsidR="00190822">
          <w:rPr>
            <w:rFonts w:eastAsia="Arial" w:cs="Calibri"/>
            <w:lang w:val="en-US"/>
          </w:rPr>
          <w:t xml:space="preserve"> </w:t>
        </w:r>
      </w:ins>
      <w:ins w:author="Katsumbe, Tatenda" w:date="2025-07-29T23:06:00Z" w:id="826">
        <w:r w:rsidRPr="00737A03" w:rsidR="00737A03">
          <w:rPr>
            <w:rFonts w:eastAsia="Arial" w:cs="Calibri"/>
            <w:lang w:val="en-US"/>
          </w:rPr>
          <w:t>Whil</w:t>
        </w:r>
      </w:ins>
      <w:ins w:author="Katsumbe, Tatenda" w:date="2025-07-30T00:49:00Z" w16du:dateUtc="2025-07-29T22:49:00Z" w:id="827">
        <w:r w:rsidR="00365C32">
          <w:rPr>
            <w:rFonts w:eastAsia="Arial" w:cs="Calibri"/>
            <w:lang w:val="en-US"/>
          </w:rPr>
          <w:t>e</w:t>
        </w:r>
      </w:ins>
      <w:ins w:author="Katsumbe, Tatenda" w:date="2025-07-29T23:06:00Z" w:id="828">
        <w:r w:rsidRPr="00737A03" w:rsidR="00737A03">
          <w:rPr>
            <w:rFonts w:eastAsia="Arial" w:cs="Calibri"/>
            <w:lang w:val="en-US"/>
          </w:rPr>
          <w:t xml:space="preserve"> </w:t>
        </w:r>
      </w:ins>
      <w:ins w:author="Katsumbe, Tatenda" w:date="2025-07-30T00:14:00Z" w16du:dateUtc="2025-07-29T22:14:00Z" w:id="829">
        <w:r w:rsidR="00B64C0A">
          <w:rPr>
            <w:rFonts w:eastAsia="Arial" w:cs="Calibri"/>
            <w:lang w:val="en-US"/>
          </w:rPr>
          <w:t>most</w:t>
        </w:r>
      </w:ins>
      <w:ins w:author="Katsumbe, Tatenda" w:date="2025-07-29T23:06:00Z" w:id="830">
        <w:r w:rsidRPr="00737A03" w:rsidR="00737A03">
          <w:rPr>
            <w:rFonts w:eastAsia="Arial" w:cs="Calibri"/>
            <w:lang w:val="en-US"/>
          </w:rPr>
          <w:t xml:space="preserve"> European schools in </w:t>
        </w:r>
      </w:ins>
      <w:ins w:author="Katsumbe, Tatenda" w:date="2025-07-30T00:10:00Z" w16du:dateUtc="2025-07-29T22:10:00Z" w:id="831">
        <w:r w:rsidR="00196D3F">
          <w:rPr>
            <w:rFonts w:eastAsia="Arial" w:cs="Calibri"/>
            <w:lang w:val="en-US"/>
          </w:rPr>
          <w:t xml:space="preserve">Belgium, </w:t>
        </w:r>
      </w:ins>
      <w:ins w:author="Katsumbe, Tatenda" w:date="2025-07-29T23:06:00Z" w:id="832">
        <w:r w:rsidRPr="00737A03" w:rsidR="00737A03">
          <w:rPr>
            <w:rFonts w:eastAsia="Arial" w:cs="Calibri"/>
            <w:lang w:val="en-US"/>
          </w:rPr>
          <w:t xml:space="preserve">France, </w:t>
        </w:r>
      </w:ins>
      <w:ins w:author="Katsumbe, Tatenda" w:date="2025-07-30T00:10:00Z" w16du:dateUtc="2025-07-29T22:10:00Z" w:id="833">
        <w:r w:rsidR="00196D3F">
          <w:rPr>
            <w:rFonts w:eastAsia="Arial" w:cs="Calibri"/>
            <w:lang w:val="en-US"/>
          </w:rPr>
          <w:t>Germany and Ital</w:t>
        </w:r>
      </w:ins>
      <w:ins w:author="Katsumbe, Tatenda" w:date="2025-07-29T23:06:00Z" w:id="834">
        <w:r w:rsidRPr="00737A03" w:rsidR="00737A03">
          <w:rPr>
            <w:rFonts w:eastAsia="Arial" w:cs="Calibri"/>
            <w:lang w:val="en-US"/>
          </w:rPr>
          <w:t>y were founded as stand-alone</w:t>
        </w:r>
      </w:ins>
      <w:ins w:author="Katsumbe, Tatenda" w:date="2025-07-30T00:10:00Z" w16du:dateUtc="2025-07-29T22:10:00Z" w:id="835">
        <w:r w:rsidR="003674B8">
          <w:rPr>
            <w:rFonts w:eastAsia="Arial" w:cs="Calibri"/>
            <w:lang w:val="en-US"/>
          </w:rPr>
          <w:t xml:space="preserve"> </w:t>
        </w:r>
      </w:ins>
      <w:ins w:author="Katsumbe, Tatenda" w:date="2025-07-30T00:00:00Z" w16du:dateUtc="2025-07-29T22:00:00Z" w:id="836">
        <w:r w:rsidR="009D411E">
          <w:rPr>
            <w:rFonts w:eastAsia="Arial" w:cs="Calibri"/>
            <w:lang w:val="en-US"/>
          </w:rPr>
          <w:t>institution</w:t>
        </w:r>
      </w:ins>
      <w:ins w:author="Katsumbe, Tatenda" w:date="2025-07-30T00:10:00Z" w16du:dateUtc="2025-07-29T22:10:00Z" w:id="837">
        <w:r w:rsidR="003674B8">
          <w:rPr>
            <w:rFonts w:eastAsia="Arial" w:cs="Calibri"/>
            <w:lang w:val="en-US"/>
          </w:rPr>
          <w:t>s</w:t>
        </w:r>
      </w:ins>
      <w:ins w:author="Katsumbe, Tatenda" w:date="2025-07-30T00:00:00Z" w16du:dateUtc="2025-07-29T22:00:00Z" w:id="838">
        <w:r w:rsidR="009D411E">
          <w:rPr>
            <w:rFonts w:eastAsia="Arial" w:cs="Calibri"/>
            <w:lang w:val="en-US"/>
          </w:rPr>
          <w:t xml:space="preserve"> of </w:t>
        </w:r>
      </w:ins>
      <w:ins w:author="Katsumbe, Tatenda" w:date="2025-07-29T23:06:00Z" w:id="839">
        <w:r w:rsidRPr="00737A03" w:rsidR="00737A03">
          <w:rPr>
            <w:rFonts w:eastAsia="Arial" w:cs="Calibri"/>
            <w:lang w:val="en-US"/>
          </w:rPr>
          <w:t xml:space="preserve">higher </w:t>
        </w:r>
      </w:ins>
      <w:ins w:author="Katsumbe, Tatenda" w:date="2025-07-30T00:16:00Z" w16du:dateUtc="2025-07-29T22:16:00Z" w:id="840">
        <w:r w:rsidRPr="00737A03" w:rsidR="00002C8B">
          <w:rPr>
            <w:rFonts w:eastAsia="Arial" w:cs="Calibri"/>
            <w:lang w:val="en-US"/>
          </w:rPr>
          <w:t>educatio</w:t>
        </w:r>
        <w:r w:rsidR="00002C8B">
          <w:rPr>
            <w:rFonts w:eastAsia="Arial" w:cs="Calibri"/>
            <w:lang w:val="en-US"/>
          </w:rPr>
          <w:t>n</w:t>
        </w:r>
      </w:ins>
      <w:ins w:author="Katsumbe, Tatenda" w:date="2025-07-30T00:15:00Z" w16du:dateUtc="2025-07-29T22:15:00Z" w:id="841">
        <w:r w:rsidR="00B64C0A">
          <w:rPr>
            <w:rFonts w:eastAsia="Arial" w:cs="Calibri"/>
            <w:lang w:val="en-US"/>
          </w:rPr>
          <w:t xml:space="preserve">, </w:t>
        </w:r>
      </w:ins>
      <w:ins w:author="Katsumbe, Tatenda" w:date="2025-07-30T00:23:00Z" w16du:dateUtc="2025-07-29T22:23:00Z" w:id="842">
        <w:r w:rsidR="002D7F40">
          <w:rPr>
            <w:rFonts w:eastAsia="Arial" w:cs="Calibri"/>
            <w:lang w:val="en-US"/>
          </w:rPr>
          <w:t>c</w:t>
        </w:r>
      </w:ins>
      <w:ins w:author="Katsumbe, Tatenda" w:date="2025-07-29T23:06:00Z" w:id="843">
        <w:r w:rsidRPr="00737A03" w:rsidR="00737A03">
          <w:rPr>
            <w:rFonts w:eastAsia="Arial" w:cs="Calibri"/>
            <w:lang w:val="en-US"/>
          </w:rPr>
          <w:t xml:space="preserve">losely </w:t>
        </w:r>
      </w:ins>
      <w:ins w:author="Katsumbe, Tatenda" w:date="2025-07-31T11:01:00Z" w16du:dateUtc="2025-07-31T09:01:00Z" w:id="844">
        <w:r w:rsidR="00B8108F">
          <w:rPr>
            <w:rFonts w:eastAsia="Arial" w:cs="Calibri"/>
            <w:lang w:val="en-US"/>
          </w:rPr>
          <w:t>inclined</w:t>
        </w:r>
      </w:ins>
      <w:ins w:author="Katsumbe, Tatenda" w:date="2025-07-29T23:06:00Z" w:id="845">
        <w:r w:rsidRPr="00737A03" w:rsidR="00737A03">
          <w:rPr>
            <w:rFonts w:eastAsia="Arial" w:cs="Calibri"/>
            <w:lang w:val="en-US"/>
          </w:rPr>
          <w:t xml:space="preserve"> </w:t>
        </w:r>
      </w:ins>
      <w:ins w:author="Katsumbe, Tatenda" w:date="2025-07-30T00:53:00Z" w16du:dateUtc="2025-07-29T22:53:00Z" w:id="846">
        <w:r w:rsidR="001F514D">
          <w:rPr>
            <w:rFonts w:eastAsia="Arial" w:cs="Calibri"/>
            <w:lang w:val="en-US"/>
          </w:rPr>
          <w:t>to</w:t>
        </w:r>
      </w:ins>
      <w:ins w:author="Katsumbe, Tatenda" w:date="2025-07-29T23:06:00Z" w:id="847">
        <w:r w:rsidRPr="00737A03" w:rsidR="00737A03">
          <w:rPr>
            <w:rFonts w:eastAsia="Arial" w:cs="Calibri"/>
            <w:lang w:val="en-US"/>
          </w:rPr>
          <w:t xml:space="preserve"> </w:t>
        </w:r>
      </w:ins>
      <w:ins w:author="Katsumbe, Tatenda" w:date="2025-07-31T11:00:00Z" w16du:dateUtc="2025-07-31T09:00:00Z" w:id="848">
        <w:r w:rsidR="0018551C">
          <w:rPr>
            <w:rFonts w:eastAsia="Arial" w:cs="Calibri"/>
            <w:lang w:val="en-US"/>
          </w:rPr>
          <w:t xml:space="preserve">the </w:t>
        </w:r>
      </w:ins>
      <w:ins w:author="Katsumbe, Tatenda" w:date="2025-07-30T00:15:00Z" w16du:dateUtc="2025-07-29T22:15:00Z" w:id="849">
        <w:r w:rsidR="00856CD8">
          <w:rPr>
            <w:rFonts w:eastAsia="Arial" w:cs="Calibri"/>
            <w:lang w:val="en-US"/>
          </w:rPr>
          <w:t>types</w:t>
        </w:r>
      </w:ins>
      <w:ins w:author="Katsumbe, Tatenda" w:date="2025-07-29T23:06:00Z" w:id="850">
        <w:r w:rsidRPr="00737A03" w:rsidR="00737A03">
          <w:rPr>
            <w:rFonts w:eastAsia="Arial" w:cs="Calibri"/>
            <w:lang w:val="en-US"/>
          </w:rPr>
          <w:t xml:space="preserve"> of training </w:t>
        </w:r>
      </w:ins>
      <w:ins w:author="Katsumbe, Tatenda" w:date="2025-07-30T00:28:00Z" w16du:dateUtc="2025-07-29T22:28:00Z" w:id="851">
        <w:r w:rsidR="00B804E5">
          <w:rPr>
            <w:rFonts w:eastAsia="Arial" w:cs="Calibri"/>
            <w:lang w:val="en-US"/>
          </w:rPr>
          <w:t>needed</w:t>
        </w:r>
      </w:ins>
      <w:ins w:author="Katsumbe, Tatenda" w:date="2025-07-29T23:06:00Z" w:id="852">
        <w:r w:rsidRPr="00737A03" w:rsidR="00737A03">
          <w:rPr>
            <w:rFonts w:eastAsia="Arial" w:cs="Calibri"/>
            <w:lang w:val="en-US"/>
          </w:rPr>
          <w:t xml:space="preserve"> by firms and</w:t>
        </w:r>
      </w:ins>
      <w:ins w:author="Katsumbe, Tatenda" w:date="2025-07-29T23:58:00Z" w16du:dateUtc="2025-07-29T21:58:00Z" w:id="853">
        <w:r w:rsidR="00190822">
          <w:rPr>
            <w:rFonts w:eastAsia="Arial" w:cs="Calibri"/>
            <w:lang w:val="en-US"/>
          </w:rPr>
          <w:t xml:space="preserve"> </w:t>
        </w:r>
      </w:ins>
      <w:ins w:author="Katsumbe, Tatenda" w:date="2025-07-29T23:06:00Z" w:id="854">
        <w:r w:rsidRPr="00737A03" w:rsidR="00737A03">
          <w:rPr>
            <w:rFonts w:eastAsia="Arial" w:cs="Calibri"/>
            <w:lang w:val="en-US"/>
          </w:rPr>
          <w:t>chambers of commerc</w:t>
        </w:r>
      </w:ins>
      <w:ins w:author="Katsumbe, Tatenda" w:date="2025-07-30T00:29:00Z" w16du:dateUtc="2025-07-29T22:29:00Z" w:id="855">
        <w:r w:rsidR="00B804E5">
          <w:rPr>
            <w:rFonts w:eastAsia="Arial" w:cs="Calibri"/>
            <w:lang w:val="en-US"/>
          </w:rPr>
          <w:t xml:space="preserve">e, </w:t>
        </w:r>
      </w:ins>
      <w:ins w:author="Katsumbe, Tatenda" w:date="2025-07-30T11:35:00Z" w16du:dateUtc="2025-07-30T09:35:00Z" w:id="856">
        <w:r w:rsidR="004F0ACC">
          <w:rPr>
            <w:rFonts w:eastAsia="Arial" w:cs="Calibri"/>
            <w:lang w:val="en-US"/>
          </w:rPr>
          <w:t xml:space="preserve">the </w:t>
        </w:r>
      </w:ins>
      <w:ins w:author="Katsumbe, Tatenda" w:date="2025-07-30T00:00:00Z" w16du:dateUtc="2025-07-29T22:00:00Z" w:id="857">
        <w:r w:rsidR="00D82DF8">
          <w:rPr>
            <w:rFonts w:eastAsia="Arial" w:cs="Calibri"/>
            <w:lang w:val="en-US"/>
          </w:rPr>
          <w:t xml:space="preserve">British and </w:t>
        </w:r>
      </w:ins>
      <w:ins w:author="Katsumbe, Tatenda" w:date="2025-07-29T23:06:00Z" w:id="858">
        <w:r w:rsidRPr="00737A03" w:rsidR="00737A03">
          <w:rPr>
            <w:rFonts w:eastAsia="Arial" w:cs="Calibri"/>
            <w:lang w:val="en-US"/>
          </w:rPr>
          <w:t xml:space="preserve">American </w:t>
        </w:r>
      </w:ins>
      <w:ins w:author="Katsumbe, Tatenda" w:date="2025-07-30T00:00:00Z" w16du:dateUtc="2025-07-29T22:00:00Z" w:id="859">
        <w:r w:rsidR="00D82DF8">
          <w:rPr>
            <w:rFonts w:eastAsia="Arial" w:cs="Calibri"/>
            <w:lang w:val="en-US"/>
          </w:rPr>
          <w:t>c</w:t>
        </w:r>
      </w:ins>
      <w:ins w:author="Katsumbe, Tatenda" w:date="2025-07-29T23:06:00Z" w:id="860">
        <w:r w:rsidRPr="00737A03" w:rsidR="00737A03">
          <w:rPr>
            <w:rFonts w:eastAsia="Arial" w:cs="Calibri"/>
            <w:lang w:val="en-US"/>
          </w:rPr>
          <w:t xml:space="preserve">ounterparts </w:t>
        </w:r>
      </w:ins>
      <w:ins w:author="Katsumbe, Tatenda" w:date="2025-07-31T11:01:00Z" w16du:dateUtc="2025-07-31T09:01:00Z" w:id="861">
        <w:r w:rsidR="00B8108F">
          <w:rPr>
            <w:rFonts w:eastAsia="Arial" w:cs="Calibri"/>
            <w:lang w:val="en-US"/>
          </w:rPr>
          <w:t xml:space="preserve">that </w:t>
        </w:r>
      </w:ins>
      <w:ins w:author="Katsumbe, Tatenda" w:date="2025-07-29T23:06:00Z" w:id="862">
        <w:r w:rsidRPr="00737A03" w:rsidR="00737A03">
          <w:rPr>
            <w:rFonts w:eastAsia="Arial" w:cs="Calibri"/>
            <w:lang w:val="en-US"/>
          </w:rPr>
          <w:t xml:space="preserve">were </w:t>
        </w:r>
      </w:ins>
      <w:ins w:author="Katsumbe, Tatenda" w:date="2025-07-30T00:15:00Z" w16du:dateUtc="2025-07-29T22:15:00Z" w:id="863">
        <w:r w:rsidR="00856CD8">
          <w:rPr>
            <w:rFonts w:eastAsia="Arial" w:cs="Calibri"/>
            <w:lang w:val="en-US"/>
          </w:rPr>
          <w:t>form</w:t>
        </w:r>
      </w:ins>
      <w:ins w:author="Katsumbe, Tatenda" w:date="2025-07-30T00:54:00Z" w16du:dateUtc="2025-07-29T22:54:00Z" w:id="864">
        <w:r w:rsidR="001F514D">
          <w:rPr>
            <w:rFonts w:eastAsia="Arial" w:cs="Calibri"/>
            <w:lang w:val="en-US"/>
          </w:rPr>
          <w:t>ed</w:t>
        </w:r>
      </w:ins>
      <w:ins w:author="Katsumbe, Tatenda" w:date="2025-07-30T00:15:00Z" w16du:dateUtc="2025-07-29T22:15:00Z" w:id="865">
        <w:r w:rsidR="00856CD8">
          <w:rPr>
            <w:rFonts w:eastAsia="Arial" w:cs="Calibri"/>
            <w:lang w:val="en-US"/>
          </w:rPr>
          <w:t xml:space="preserve"> </w:t>
        </w:r>
      </w:ins>
      <w:ins w:author="Katsumbe, Tatenda" w:date="2025-07-30T00:01:00Z" w16du:dateUtc="2025-07-29T22:01:00Z" w:id="866">
        <w:r w:rsidR="00D82DF8">
          <w:rPr>
            <w:rFonts w:eastAsia="Arial" w:cs="Calibri"/>
            <w:lang w:val="en-US"/>
          </w:rPr>
          <w:t>decades</w:t>
        </w:r>
      </w:ins>
      <w:ins w:author="Katsumbe, Tatenda" w:date="2025-07-29T23:06:00Z" w:id="867">
        <w:r w:rsidRPr="00737A03" w:rsidR="00737A03">
          <w:rPr>
            <w:rFonts w:eastAsia="Arial" w:cs="Calibri"/>
            <w:lang w:val="en-US"/>
          </w:rPr>
          <w:t xml:space="preserve"> </w:t>
        </w:r>
      </w:ins>
      <w:ins w:author="Katsumbe, Tatenda" w:date="2025-07-30T00:08:00Z" w16du:dateUtc="2025-07-29T22:08:00Z" w:id="868">
        <w:r w:rsidRPr="00737A03" w:rsidR="00FC1E62">
          <w:rPr>
            <w:rFonts w:eastAsia="Arial" w:cs="Calibri"/>
            <w:lang w:val="en-US"/>
          </w:rPr>
          <w:t>later</w:t>
        </w:r>
      </w:ins>
      <w:ins w:author="Katsumbe, Tatenda" w:date="2025-07-30T00:15:00Z" w16du:dateUtc="2025-07-29T22:15:00Z" w:id="869">
        <w:r w:rsidR="00856CD8">
          <w:rPr>
            <w:rFonts w:eastAsia="Arial" w:cs="Calibri"/>
            <w:lang w:val="en-US"/>
          </w:rPr>
          <w:t xml:space="preserve">, </w:t>
        </w:r>
      </w:ins>
      <w:ins w:author="Katsumbe, Tatenda" w:date="2025-07-31T11:01:00Z" w16du:dateUtc="2025-07-31T09:01:00Z" w:id="870">
        <w:r w:rsidR="00B8108F">
          <w:rPr>
            <w:rFonts w:eastAsia="Arial" w:cs="Calibri"/>
            <w:lang w:val="en-US"/>
          </w:rPr>
          <w:t xml:space="preserve">had an attachment to </w:t>
        </w:r>
      </w:ins>
      <w:ins w:author="Katsumbe, Tatenda" w:date="2025-07-29T23:06:00Z" w:id="871">
        <w:r w:rsidRPr="00737A03" w:rsidR="00737A03">
          <w:rPr>
            <w:rFonts w:eastAsia="Arial" w:cs="Calibri"/>
            <w:lang w:val="en-US"/>
          </w:rPr>
          <w:t xml:space="preserve">universities. During this </w:t>
        </w:r>
      </w:ins>
      <w:ins w:author="Katsumbe, Tatenda" w:date="2025-07-30T00:50:00Z" w16du:dateUtc="2025-07-29T22:50:00Z" w:id="872">
        <w:r w:rsidR="000969D7">
          <w:rPr>
            <w:rFonts w:eastAsia="Arial" w:cs="Calibri"/>
            <w:lang w:val="en-US"/>
          </w:rPr>
          <w:t>era</w:t>
        </w:r>
      </w:ins>
      <w:ins w:author="Katsumbe, Tatenda" w:date="2025-07-29T23:06:00Z" w:id="873">
        <w:r w:rsidRPr="00737A03" w:rsidR="00737A03">
          <w:rPr>
            <w:rFonts w:eastAsia="Arial" w:cs="Calibri"/>
            <w:lang w:val="en-US"/>
          </w:rPr>
          <w:t xml:space="preserve">, business </w:t>
        </w:r>
      </w:ins>
      <w:ins w:author="Katsumbe, Tatenda" w:date="2025-07-30T00:01:00Z" w16du:dateUtc="2025-07-29T22:01:00Z" w:id="874">
        <w:r w:rsidR="004E68C5">
          <w:rPr>
            <w:rFonts w:eastAsia="Arial" w:cs="Calibri"/>
            <w:lang w:val="en-US"/>
          </w:rPr>
          <w:t xml:space="preserve">school pedagogy was provided </w:t>
        </w:r>
      </w:ins>
      <w:ins w:author="Katsumbe, Tatenda" w:date="2025-07-30T00:54:00Z" w16du:dateUtc="2025-07-29T22:54:00Z" w:id="875">
        <w:r w:rsidR="00A7649E">
          <w:rPr>
            <w:rFonts w:eastAsia="Arial" w:cs="Calibri"/>
            <w:lang w:val="en-US"/>
          </w:rPr>
          <w:t>via these</w:t>
        </w:r>
      </w:ins>
      <w:ins w:author="Katsumbe, Tatenda" w:date="2025-07-30T00:01:00Z" w16du:dateUtc="2025-07-29T22:01:00Z" w:id="876">
        <w:r w:rsidR="004E68C5">
          <w:rPr>
            <w:rFonts w:eastAsia="Arial" w:cs="Calibri"/>
            <w:lang w:val="en-US"/>
          </w:rPr>
          <w:t xml:space="preserve"> newly </w:t>
        </w:r>
      </w:ins>
      <w:ins w:author="Katsumbe, Tatenda" w:date="2025-07-30T00:06:00Z" w16du:dateUtc="2025-07-29T22:06:00Z" w:id="877">
        <w:r w:rsidR="0007321F">
          <w:rPr>
            <w:rFonts w:eastAsia="Arial" w:cs="Calibri"/>
            <w:lang w:val="en-US"/>
          </w:rPr>
          <w:t xml:space="preserve">formed </w:t>
        </w:r>
        <w:r w:rsidRPr="00737A03" w:rsidR="0007321F">
          <w:rPr>
            <w:rFonts w:eastAsia="Arial" w:cs="Calibri"/>
            <w:lang w:val="en-US"/>
          </w:rPr>
          <w:t>institutions</w:t>
        </w:r>
      </w:ins>
      <w:ins w:author="Katsumbe, Tatenda" w:date="2025-07-29T23:06:00Z" w:id="878">
        <w:r w:rsidRPr="00737A03" w:rsidR="00737A03">
          <w:rPr>
            <w:rFonts w:eastAsia="Arial" w:cs="Calibri"/>
            <w:lang w:val="en-US"/>
          </w:rPr>
          <w:t xml:space="preserve">, </w:t>
        </w:r>
      </w:ins>
      <w:ins w:author="Katsumbe, Tatenda" w:date="2025-07-30T00:24:00Z" w16du:dateUtc="2025-07-29T22:24:00Z" w:id="879">
        <w:r w:rsidR="008331D4">
          <w:rPr>
            <w:rFonts w:eastAsia="Arial" w:cs="Calibri"/>
            <w:lang w:val="en-US"/>
          </w:rPr>
          <w:t>to</w:t>
        </w:r>
      </w:ins>
      <w:ins w:author="Katsumbe, Tatenda" w:date="2025-07-30T00:02:00Z" w16du:dateUtc="2025-07-29T22:02:00Z" w:id="880">
        <w:r w:rsidR="001924A6">
          <w:rPr>
            <w:rFonts w:eastAsia="Arial" w:cs="Calibri"/>
            <w:lang w:val="en-US"/>
          </w:rPr>
          <w:t xml:space="preserve"> address the </w:t>
        </w:r>
      </w:ins>
      <w:ins w:author="Katsumbe, Tatenda" w:date="2025-07-30T00:11:00Z" w16du:dateUtc="2025-07-29T22:11:00Z" w:id="881">
        <w:r w:rsidR="007902B4">
          <w:rPr>
            <w:rFonts w:eastAsia="Arial" w:cs="Calibri"/>
            <w:lang w:val="en-US"/>
          </w:rPr>
          <w:t xml:space="preserve">gap </w:t>
        </w:r>
      </w:ins>
      <w:ins w:author="Katsumbe, Tatenda" w:date="2025-07-30T11:35:00Z" w16du:dateUtc="2025-07-30T09:35:00Z" w:id="882">
        <w:r w:rsidR="002F4585">
          <w:rPr>
            <w:rFonts w:eastAsia="Arial" w:cs="Calibri"/>
            <w:lang w:val="en-US"/>
          </w:rPr>
          <w:t xml:space="preserve">faced by </w:t>
        </w:r>
      </w:ins>
      <w:ins w:author="Katsumbe, Tatenda" w:date="2025-07-30T00:02:00Z" w16du:dateUtc="2025-07-29T22:02:00Z" w:id="883">
        <w:r w:rsidR="001924A6">
          <w:rPr>
            <w:rFonts w:eastAsia="Arial" w:cs="Calibri"/>
            <w:lang w:val="en-US"/>
          </w:rPr>
          <w:t>conventional</w:t>
        </w:r>
      </w:ins>
      <w:ins w:author="Katsumbe, Tatenda" w:date="2025-07-29T23:06:00Z" w:id="884">
        <w:r w:rsidRPr="00737A03" w:rsidR="00737A03">
          <w:rPr>
            <w:rFonts w:eastAsia="Arial" w:cs="Calibri"/>
            <w:lang w:val="en-US"/>
          </w:rPr>
          <w:t xml:space="preserve"> universities</w:t>
        </w:r>
      </w:ins>
      <w:ins w:author="Katsumbe, Tatenda" w:date="2025-07-30T00:02:00Z" w16du:dateUtc="2025-07-29T22:02:00Z" w:id="885">
        <w:r w:rsidR="001924A6">
          <w:rPr>
            <w:rFonts w:eastAsia="Arial" w:cs="Calibri"/>
            <w:lang w:val="en-US"/>
          </w:rPr>
          <w:t xml:space="preserve">, </w:t>
        </w:r>
      </w:ins>
      <w:ins w:author="Katsumbe, Tatenda" w:date="2025-07-30T00:11:00Z" w16du:dateUtc="2025-07-29T22:11:00Z" w:id="886">
        <w:r w:rsidR="007902B4">
          <w:rPr>
            <w:rFonts w:eastAsia="Arial" w:cs="Calibri"/>
            <w:lang w:val="en-US"/>
          </w:rPr>
          <w:t>regarding</w:t>
        </w:r>
      </w:ins>
      <w:ins w:author="Katsumbe, Tatenda" w:date="2025-07-30T00:02:00Z" w16du:dateUtc="2025-07-29T22:02:00Z" w:id="887">
        <w:r w:rsidR="001924A6">
          <w:rPr>
            <w:rFonts w:eastAsia="Arial" w:cs="Calibri"/>
            <w:lang w:val="en-US"/>
          </w:rPr>
          <w:t xml:space="preserve"> m</w:t>
        </w:r>
      </w:ins>
      <w:ins w:author="Katsumbe, Tatenda" w:date="2025-07-29T23:06:00Z" w:id="888">
        <w:r w:rsidRPr="00737A03" w:rsidR="00737A03">
          <w:rPr>
            <w:rFonts w:eastAsia="Arial" w:cs="Calibri"/>
            <w:lang w:val="en-US"/>
          </w:rPr>
          <w:t xml:space="preserve">anagement formation </w:t>
        </w:r>
      </w:ins>
      <w:sdt>
        <w:sdtPr>
          <w:rPr>
            <w:rFonts w:eastAsia="Arial" w:cs="Calibri"/>
            <w:color w:val="000000"/>
            <w:lang w:val="en-US"/>
          </w:rPr>
          <w:tag w:val="MENDELEY_CITATION_v3_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"/>
          <w:id w:val="169837572"/>
          <w:placeholder>
            <w:docPart w:val="DefaultPlaceholder_-1854013440"/>
          </w:placeholder>
        </w:sdtPr>
        <w:sdtContent>
          <w:r w:rsidRPr="00441CE0" w:rsidR="00441CE0">
            <w:rPr>
              <w:rFonts w:eastAsia="Arial" w:cs="Calibri"/>
              <w:color w:val="000000"/>
              <w:lang w:val="en-US"/>
            </w:rPr>
            <w:t>(Kaplan, 2018)</w:t>
          </w:r>
        </w:sdtContent>
      </w:sdt>
      <w:ins w:author="Katsumbe, Tatenda" w:date="2025-07-29T23:06:00Z" w:id="889">
        <w:r w:rsidRPr="00737A03" w:rsidR="00737A03">
          <w:rPr>
            <w:rFonts w:eastAsia="Arial" w:cs="Calibri"/>
            <w:lang w:val="en-US"/>
          </w:rPr>
          <w:t xml:space="preserve">. </w:t>
        </w:r>
      </w:ins>
      <w:ins w:author="Katsumbe, Tatenda" w:date="2025-07-30T00:24:00Z" w16du:dateUtc="2025-07-29T22:24:00Z" w:id="890">
        <w:r w:rsidR="008331D4">
          <w:rPr>
            <w:rFonts w:eastAsia="Arial" w:cs="Calibri"/>
            <w:lang w:val="en-US"/>
          </w:rPr>
          <w:t>Crucial</w:t>
        </w:r>
      </w:ins>
      <w:ins w:author="Katsumbe, Tatenda" w:date="2025-07-30T00:05:00Z" w16du:dateUtc="2025-07-29T22:05:00Z" w:id="891">
        <w:r w:rsidR="006D3A6A">
          <w:rPr>
            <w:rFonts w:eastAsia="Arial" w:cs="Calibri"/>
            <w:lang w:val="en-US"/>
          </w:rPr>
          <w:t xml:space="preserve"> to this era, </w:t>
        </w:r>
      </w:ins>
      <w:del w:author="Katsumbe, Tatenda" w:date="2025-07-30T00:54:00Z" w16du:dateUtc="2025-07-29T22:54:00Z" w:id="892">
        <w:r w:rsidDel="00582A59" w:rsidR="00321307">
          <w:rPr>
            <w:rFonts w:eastAsia="Arial" w:cs="Calibri"/>
            <w:lang w:val="en-US"/>
          </w:rPr>
          <w:delText>was the</w:delText>
        </w:r>
      </w:del>
      <w:ins w:author="Katsumbe, Tatenda" w:date="2025-07-30T00:54:00Z" w16du:dateUtc="2025-07-29T22:54:00Z" w:id="893">
        <w:r w:rsidR="00582A59">
          <w:rPr>
            <w:rFonts w:eastAsia="Arial" w:cs="Calibri"/>
            <w:lang w:val="en-US"/>
          </w:rPr>
          <w:t>was</w:t>
        </w:r>
      </w:ins>
      <w:r w:rsidR="00321307">
        <w:rPr>
          <w:rFonts w:eastAsia="Arial" w:cs="Calibri"/>
          <w:lang w:val="en-US"/>
        </w:rPr>
        <w:t xml:space="preserve"> </w:t>
      </w:r>
      <w:del w:author="Katsumbe, Tatenda" w:date="2025-07-30T00:24:00Z" w16du:dateUtc="2025-07-29T22:24:00Z" w:id="894">
        <w:r w:rsidDel="00ED0B37" w:rsidR="00321307">
          <w:rPr>
            <w:rFonts w:eastAsia="Arial" w:cs="Calibri"/>
            <w:lang w:val="en-US"/>
          </w:rPr>
          <w:delText>for</w:delText>
        </w:r>
      </w:del>
      <w:ins w:author="Katsumbe, Tatenda" w:date="2025-07-30T00:25:00Z" w16du:dateUtc="2025-07-29T22:25:00Z" w:id="895">
        <w:r w:rsidR="00ED0B37">
          <w:rPr>
            <w:rFonts w:eastAsia="Arial" w:cs="Calibri"/>
            <w:lang w:val="en-US"/>
          </w:rPr>
          <w:t>formation</w:t>
        </w:r>
      </w:ins>
      <w:ins w:author="Katsumbe, Tatenda" w:date="2025-07-30T00:24:00Z" w16du:dateUtc="2025-07-29T22:24:00Z" w:id="896">
        <w:r w:rsidR="00ED0B37">
          <w:rPr>
            <w:rFonts w:eastAsia="Arial" w:cs="Calibri"/>
            <w:lang w:val="en-US"/>
          </w:rPr>
          <w:t xml:space="preserve"> </w:t>
        </w:r>
      </w:ins>
      <w:ins w:author="Katsumbe, Tatenda" w:date="2025-07-30T00:54:00Z" w16du:dateUtc="2025-07-29T22:54:00Z" w:id="897">
        <w:r w:rsidR="00582A59">
          <w:rPr>
            <w:rFonts w:eastAsia="Arial" w:cs="Calibri"/>
            <w:lang w:val="en-US"/>
          </w:rPr>
          <w:t xml:space="preserve">of </w:t>
        </w:r>
      </w:ins>
      <w:ins w:author="Katsumbe, Tatenda" w:date="2025-07-30T00:06:00Z" w16du:dateUtc="2025-07-29T22:06:00Z" w:id="898">
        <w:r w:rsidR="00321307">
          <w:rPr>
            <w:rFonts w:eastAsia="Arial" w:cs="Calibri"/>
            <w:lang w:val="en-US"/>
          </w:rPr>
          <w:t>Mas</w:t>
        </w:r>
      </w:ins>
      <w:ins w:author="Katsumbe, Tatenda" w:date="2025-07-30T00:08:00Z" w16du:dateUtc="2025-07-29T22:08:00Z" w:id="899">
        <w:r w:rsidR="00011420">
          <w:rPr>
            <w:rFonts w:eastAsia="Arial" w:cs="Calibri"/>
            <w:lang w:val="en-US"/>
          </w:rPr>
          <w:t>ter</w:t>
        </w:r>
      </w:ins>
      <w:ins w:author="Katsumbe, Tatenda" w:date="2025-07-30T00:06:00Z" w16du:dateUtc="2025-07-29T22:06:00Z" w:id="900">
        <w:r w:rsidR="00321307">
          <w:rPr>
            <w:rFonts w:eastAsia="Arial" w:cs="Calibri"/>
            <w:lang w:val="en-US"/>
          </w:rPr>
          <w:t xml:space="preserve"> of Business Education</w:t>
        </w:r>
      </w:ins>
      <w:ins w:author="Katsumbe, Tatenda" w:date="2025-07-29T23:06:00Z" w:id="901">
        <w:r w:rsidRPr="00737A03" w:rsidR="00737A03">
          <w:rPr>
            <w:rFonts w:eastAsia="Arial" w:cs="Calibri"/>
            <w:lang w:val="en-US"/>
          </w:rPr>
          <w:t xml:space="preserve"> by Harvard Business School</w:t>
        </w:r>
      </w:ins>
      <w:ins w:author="Katsumbe, Tatenda" w:date="2025-07-30T00:54:00Z" w16du:dateUtc="2025-07-29T22:54:00Z" w:id="902">
        <w:r w:rsidR="00582A59">
          <w:rPr>
            <w:rFonts w:eastAsia="Arial" w:cs="Calibri"/>
            <w:lang w:val="en-US"/>
          </w:rPr>
          <w:t xml:space="preserve">, </w:t>
        </w:r>
      </w:ins>
      <w:ins w:author="Katsumbe, Tatenda" w:date="2025-07-30T00:55:00Z" w16du:dateUtc="2025-07-29T22:55:00Z" w:id="903">
        <w:r w:rsidR="00582A59">
          <w:rPr>
            <w:rFonts w:eastAsia="Arial" w:cs="Calibri"/>
            <w:lang w:val="en-US"/>
          </w:rPr>
          <w:t xml:space="preserve">1908 </w:t>
        </w:r>
      </w:ins>
      <w:ins w:author="Katsumbe, Tatenda" w:date="2025-07-30T00:17:00Z" w16du:dateUtc="2025-07-29T22:17:00Z" w:id="904">
        <w:r w:rsidR="00BB192C">
          <w:rPr>
            <w:rFonts w:eastAsia="Arial" w:cs="Calibri"/>
            <w:lang w:val="en-US"/>
          </w:rPr>
          <w:t>(</w:t>
        </w:r>
      </w:ins>
      <w:ins w:author="Katsumbe, Tatenda" w:date="2025-07-29T23:06:00Z" w:id="905">
        <w:r w:rsidRPr="00737A03" w:rsidR="00737A03">
          <w:rPr>
            <w:rFonts w:eastAsia="Arial" w:cs="Calibri"/>
            <w:lang w:val="en-US"/>
          </w:rPr>
          <w:t xml:space="preserve">a program </w:t>
        </w:r>
      </w:ins>
      <w:ins w:author="Katsumbe, Tatenda" w:date="2025-07-30T00:06:00Z" w16du:dateUtc="2025-07-29T22:06:00Z" w:id="906">
        <w:r w:rsidR="0007321F">
          <w:rPr>
            <w:rFonts w:eastAsia="Arial" w:cs="Calibri"/>
            <w:lang w:val="en-US"/>
          </w:rPr>
          <w:t>which</w:t>
        </w:r>
      </w:ins>
      <w:ins w:author="Katsumbe, Tatenda" w:date="2025-07-30T00:55:00Z" w16du:dateUtc="2025-07-29T22:55:00Z" w:id="907">
        <w:r w:rsidR="00986A7F">
          <w:rPr>
            <w:rFonts w:eastAsia="Arial" w:cs="Calibri"/>
            <w:lang w:val="en-US"/>
          </w:rPr>
          <w:t xml:space="preserve"> </w:t>
        </w:r>
      </w:ins>
      <w:ins w:author="Katsumbe, Tatenda" w:date="2025-07-30T00:06:00Z" w16du:dateUtc="2025-07-29T22:06:00Z" w:id="908">
        <w:r w:rsidR="0007321F">
          <w:rPr>
            <w:rFonts w:eastAsia="Arial" w:cs="Calibri"/>
            <w:lang w:val="en-US"/>
          </w:rPr>
          <w:t>evolved</w:t>
        </w:r>
      </w:ins>
      <w:ins w:author="Katsumbe, Tatenda" w:date="2025-07-29T23:06:00Z" w:id="909">
        <w:r w:rsidRPr="00737A03" w:rsidR="00737A03">
          <w:rPr>
            <w:rFonts w:eastAsia="Arial" w:cs="Calibri"/>
            <w:lang w:val="en-US"/>
          </w:rPr>
          <w:t xml:space="preserve"> </w:t>
        </w:r>
      </w:ins>
      <w:ins w:author="Katsumbe, Tatenda" w:date="2025-07-30T00:08:00Z" w16du:dateUtc="2025-07-29T22:08:00Z" w:id="910">
        <w:r w:rsidR="00FC1E62">
          <w:rPr>
            <w:rFonts w:eastAsia="Arial" w:cs="Calibri"/>
            <w:lang w:val="en-US"/>
          </w:rPr>
          <w:t>i</w:t>
        </w:r>
      </w:ins>
      <w:ins w:author="Katsumbe, Tatenda" w:date="2025-07-29T23:06:00Z" w:id="911">
        <w:r w:rsidRPr="00737A03" w:rsidR="00737A03">
          <w:rPr>
            <w:rFonts w:eastAsia="Arial" w:cs="Calibri"/>
            <w:lang w:val="en-US"/>
          </w:rPr>
          <w:t>nto the flagship of business schools</w:t>
        </w:r>
      </w:ins>
      <w:ins w:author="Katsumbe, Tatenda" w:date="2025-07-30T00:17:00Z" w16du:dateUtc="2025-07-29T22:17:00Z" w:id="912">
        <w:r w:rsidR="00BB192C">
          <w:rPr>
            <w:rFonts w:eastAsia="Arial" w:cs="Calibri"/>
            <w:lang w:val="en-US"/>
          </w:rPr>
          <w:t>)</w:t>
        </w:r>
      </w:ins>
      <w:ins w:author="Katsumbe, Tatenda" w:date="2025-07-29T23:06:00Z" w:id="913">
        <w:r w:rsidRPr="00737A03" w:rsidR="00737A03">
          <w:rPr>
            <w:rFonts w:eastAsia="Arial" w:cs="Calibri"/>
            <w:lang w:val="en-US"/>
          </w:rPr>
          <w:t xml:space="preserve">, </w:t>
        </w:r>
      </w:ins>
      <w:ins w:author="Katsumbe, Tatenda" w:date="2025-07-30T00:50:00Z" w16du:dateUtc="2025-07-29T22:50:00Z" w:id="914">
        <w:r w:rsidR="003E6693">
          <w:rPr>
            <w:rFonts w:eastAsia="Arial" w:cs="Calibri"/>
            <w:lang w:val="en-US"/>
          </w:rPr>
          <w:t>and</w:t>
        </w:r>
      </w:ins>
      <w:ins w:author="Katsumbe, Tatenda" w:date="2025-07-29T23:06:00Z" w:id="915">
        <w:r w:rsidRPr="00737A03" w:rsidR="00737A03">
          <w:rPr>
            <w:rFonts w:eastAsia="Arial" w:cs="Calibri"/>
            <w:lang w:val="en-US"/>
          </w:rPr>
          <w:t xml:space="preserve"> American Association of Collegiate Schools of Business (AACSB)</w:t>
        </w:r>
      </w:ins>
      <w:ins w:author="Katsumbe, Tatenda" w:date="2025-07-30T00:55:00Z" w16du:dateUtc="2025-07-29T22:55:00Z" w:id="916">
        <w:r w:rsidR="00986A7F">
          <w:rPr>
            <w:rFonts w:eastAsia="Arial" w:cs="Calibri"/>
            <w:lang w:val="en-US"/>
          </w:rPr>
          <w:t xml:space="preserve">, </w:t>
        </w:r>
      </w:ins>
      <w:ins w:author="Katsumbe, Tatenda" w:date="2025-07-29T23:06:00Z" w:id="917">
        <w:r w:rsidRPr="00737A03" w:rsidR="00737A03">
          <w:rPr>
            <w:rFonts w:eastAsia="Arial" w:cs="Calibri"/>
            <w:lang w:val="en-US"/>
          </w:rPr>
          <w:t>1916</w:t>
        </w:r>
      </w:ins>
      <w:ins w:author="Katsumbe, Tatenda" w:date="2025-07-30T00:16:00Z" w16du:dateUtc="2025-07-29T22:16:00Z" w:id="918">
        <w:r w:rsidR="00002C8B">
          <w:rPr>
            <w:rFonts w:eastAsia="Arial" w:cs="Calibri"/>
            <w:lang w:val="en-US"/>
          </w:rPr>
          <w:t xml:space="preserve"> </w:t>
        </w:r>
      </w:ins>
      <w:sdt>
        <w:sdtPr>
          <w:rPr>
            <w:rFonts w:eastAsia="Arial" w:cs="Calibri"/>
            <w:color w:val="000000"/>
            <w:lang w:val="en-US"/>
          </w:rPr>
          <w:tag w:val="MENDELEY_CITATION_v3_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"/>
          <w:id w:val="-1753650081"/>
          <w:placeholder>
            <w:docPart w:val="DefaultPlaceholder_-1854013440"/>
          </w:placeholder>
        </w:sdtPr>
        <w:sdtContent>
          <w:r w:rsidRPr="00441CE0" w:rsidR="00441CE0">
            <w:rPr>
              <w:rFonts w:eastAsia="Arial" w:cs="Calibri"/>
              <w:color w:val="000000"/>
              <w:lang w:val="en-US"/>
            </w:rPr>
            <w:t>(Smith et al., 2017)</w:t>
          </w:r>
        </w:sdtContent>
      </w:sdt>
      <w:ins w:author="Katsumbe, Tatenda" w:date="2025-07-29T23:06:00Z" w:id="919">
        <w:r w:rsidRPr="00737A03" w:rsidR="00737A03">
          <w:rPr>
            <w:rFonts w:eastAsia="Arial" w:cs="Calibri"/>
            <w:lang w:val="en-US"/>
          </w:rPr>
          <w:t>.</w:t>
        </w:r>
      </w:ins>
      <w:ins w:author="Katsumbe, Tatenda" w:date="2025-07-29T23:59:00Z" w16du:dateUtc="2025-07-29T21:59:00Z" w:id="920">
        <w:r w:rsidR="00190822">
          <w:rPr>
            <w:rFonts w:eastAsia="Arial" w:cs="Calibri"/>
            <w:lang w:val="en-US"/>
          </w:rPr>
          <w:t xml:space="preserve"> </w:t>
        </w:r>
      </w:ins>
    </w:p>
    <w:p w:rsidR="00190822" w:rsidP="00737A03" w:rsidRDefault="00190822" w14:paraId="58461123" w14:textId="77777777">
      <w:pPr>
        <w:rPr>
          <w:ins w:author="Katsumbe, Tatenda" w:date="2025-07-30T00:29:00Z" w16du:dateUtc="2025-07-29T22:29:00Z" w:id="921"/>
          <w:rFonts w:eastAsia="Arial" w:cs="Calibri"/>
          <w:lang w:val="en-US"/>
        </w:rPr>
      </w:pPr>
    </w:p>
    <w:p w:rsidRPr="00727890" w:rsidR="0019399F" w:rsidDel="00D67A08" w:rsidP="0019399F" w:rsidRDefault="008A51E3" w14:paraId="54463748" w14:textId="7C246E63">
      <w:pPr>
        <w:shd w:val="clear" w:color="auto" w:fill="FFFFFF" w:themeFill="background1"/>
        <w:rPr>
          <w:del w:author="Katsumbe, Tatenda" w:date="2025-07-31T11:25:00Z" w16du:dateUtc="2025-07-31T09:25:00Z" w:id="922"/>
          <w:ins w:author="Katsumbe, Tatenda" w:date="2025-07-31T11:07:00Z" w16du:dateUtc="2025-07-31T09:07:00Z" w:id="923"/>
          <w:rFonts w:eastAsia="Arial" w:cs="Calibri"/>
          <w:color w:val="000000" w:themeColor="text1"/>
          <w:szCs w:val="20"/>
          <w:lang w:val="en-US"/>
          <w:rPrChange w:author="Katsumbe, Tatenda" w:date="2025-07-31T11:45:00Z" w16du:dateUtc="2025-07-31T09:45:00Z" w:id="924">
            <w:rPr>
              <w:del w:author="Katsumbe, Tatenda" w:date="2025-07-31T11:25:00Z" w16du:dateUtc="2025-07-31T09:25:00Z" w:id="925"/>
              <w:ins w:author="Katsumbe, Tatenda" w:date="2025-07-31T11:07:00Z" w16du:dateUtc="2025-07-31T09:07:00Z" w:id="926"/>
              <w:rFonts w:eastAsia="Arial" w:cs="Calibri"/>
              <w:color w:val="EE0000"/>
              <w:szCs w:val="20"/>
              <w:lang w:val="en-US"/>
            </w:rPr>
          </w:rPrChange>
        </w:rPr>
      </w:pPr>
      <w:ins w:author="Katsumbe, Tatenda" w:date="2025-07-30T00:29:00Z" w16du:dateUtc="2025-07-29T22:29:00Z" w:id="927">
        <w:r w:rsidRPr="00727890">
          <w:rPr>
            <w:rFonts w:eastAsia="Arial" w:cs="Calibri"/>
            <w:color w:val="000000" w:themeColor="text1"/>
            <w:lang w:val="en-US"/>
            <w:rPrChange w:author="Katsumbe, Tatenda" w:date="2025-07-31T11:45:00Z" w16du:dateUtc="2025-07-31T09:45:00Z" w:id="928">
              <w:rPr>
                <w:rFonts w:eastAsia="Arial" w:cs="Calibri"/>
                <w:lang w:val="en-US"/>
              </w:rPr>
            </w:rPrChange>
          </w:rPr>
          <w:t xml:space="preserve">The second </w:t>
        </w:r>
      </w:ins>
      <w:ins w:author="Katsumbe, Tatenda" w:date="2025-07-30T11:36:00Z" w16du:dateUtc="2025-07-30T09:36:00Z" w:id="929">
        <w:r w:rsidRPr="00727890" w:rsidR="00987173">
          <w:rPr>
            <w:rFonts w:eastAsia="Arial" w:cs="Calibri"/>
            <w:color w:val="000000" w:themeColor="text1"/>
            <w:lang w:val="en-US"/>
            <w:rPrChange w:author="Katsumbe, Tatenda" w:date="2025-07-31T11:45:00Z" w16du:dateUtc="2025-07-31T09:45:00Z" w:id="930">
              <w:rPr>
                <w:rFonts w:eastAsia="Arial" w:cs="Calibri"/>
                <w:lang w:val="en-US"/>
              </w:rPr>
            </w:rPrChange>
          </w:rPr>
          <w:t>era</w:t>
        </w:r>
      </w:ins>
      <w:ins w:author="Katsumbe, Tatenda" w:date="2025-07-30T00:29:00Z" w16du:dateUtc="2025-07-29T22:29:00Z" w:id="931">
        <w:r w:rsidRPr="00727890" w:rsidR="00972E1E">
          <w:rPr>
            <w:rFonts w:eastAsia="Arial" w:cs="Calibri"/>
            <w:color w:val="000000" w:themeColor="text1"/>
            <w:lang w:val="en-US"/>
            <w:rPrChange w:author="Katsumbe, Tatenda" w:date="2025-07-31T11:45:00Z" w16du:dateUtc="2025-07-31T09:45:00Z" w:id="932">
              <w:rPr>
                <w:rFonts w:eastAsia="Arial" w:cs="Calibri"/>
                <w:lang w:val="en-US"/>
              </w:rPr>
            </w:rPrChange>
          </w:rPr>
          <w:t xml:space="preserve">, </w:t>
        </w:r>
      </w:ins>
      <w:ins w:author="Katsumbe, Tatenda" w:date="2025-07-30T00:30:00Z" w16du:dateUtc="2025-07-29T22:30:00Z" w:id="933">
        <w:r w:rsidRPr="00727890" w:rsidR="00972E1E">
          <w:rPr>
            <w:rFonts w:eastAsia="Arial" w:cs="Calibri"/>
            <w:color w:val="000000" w:themeColor="text1"/>
            <w:lang w:val="en-US"/>
            <w:rPrChange w:author="Katsumbe, Tatenda" w:date="2025-07-31T11:45:00Z" w16du:dateUtc="2025-07-31T09:45:00Z" w:id="934">
              <w:rPr>
                <w:rFonts w:eastAsia="Arial" w:cs="Calibri"/>
                <w:lang w:val="en-US"/>
              </w:rPr>
            </w:rPrChange>
          </w:rPr>
          <w:t>“</w:t>
        </w:r>
      </w:ins>
      <w:ins w:author="Katsumbe, Tatenda" w:date="2025-07-29T23:06:00Z" w:id="935">
        <w:r w:rsidRPr="00727890" w:rsidR="00737A03">
          <w:rPr>
            <w:rFonts w:eastAsia="Arial" w:cs="Calibri"/>
            <w:color w:val="000000" w:themeColor="text1"/>
            <w:lang w:val="en-US"/>
            <w:rPrChange w:author="Katsumbe, Tatenda" w:date="2025-07-31T11:45:00Z" w16du:dateUtc="2025-07-31T09:45:00Z" w:id="936">
              <w:rPr>
                <w:rFonts w:eastAsia="Arial" w:cs="Calibri"/>
                <w:lang w:val="en-US"/>
              </w:rPr>
            </w:rPrChange>
          </w:rPr>
          <w:t>Americanization</w:t>
        </w:r>
      </w:ins>
      <w:ins w:author="Katsumbe, Tatenda" w:date="2025-07-31T11:18:00Z" w16du:dateUtc="2025-07-31T09:18:00Z" w:id="937">
        <w:r w:rsidRPr="00727890" w:rsidR="00390443">
          <w:rPr>
            <w:rFonts w:eastAsia="Arial" w:cs="Calibri"/>
            <w:color w:val="000000" w:themeColor="text1"/>
            <w:lang w:val="en-US"/>
            <w:rPrChange w:author="Katsumbe, Tatenda" w:date="2025-07-31T11:45:00Z" w16du:dateUtc="2025-07-31T09:45:00Z" w:id="938">
              <w:rPr>
                <w:rFonts w:eastAsia="Arial" w:cs="Calibri"/>
                <w:lang w:val="en-US"/>
              </w:rPr>
            </w:rPrChange>
          </w:rPr>
          <w:t xml:space="preserve"> era</w:t>
        </w:r>
      </w:ins>
      <w:ins w:author="Katsumbe, Tatenda" w:date="2025-07-30T00:30:00Z" w16du:dateUtc="2025-07-29T22:30:00Z" w:id="939">
        <w:r w:rsidRPr="00727890" w:rsidR="00972E1E">
          <w:rPr>
            <w:rFonts w:eastAsia="Arial" w:cs="Calibri"/>
            <w:color w:val="000000" w:themeColor="text1"/>
            <w:lang w:val="en-US"/>
            <w:rPrChange w:author="Katsumbe, Tatenda" w:date="2025-07-31T11:45:00Z" w16du:dateUtc="2025-07-31T09:45:00Z" w:id="940">
              <w:rPr>
                <w:rFonts w:eastAsia="Arial" w:cs="Calibri"/>
                <w:lang w:val="en-US"/>
              </w:rPr>
            </w:rPrChange>
          </w:rPr>
          <w:t xml:space="preserve">” </w:t>
        </w:r>
      </w:ins>
      <w:ins w:author="Katsumbe, Tatenda" w:date="2025-07-31T11:18:00Z" w16du:dateUtc="2025-07-31T09:18:00Z" w:id="941">
        <w:r w:rsidRPr="00727890" w:rsidR="00390443">
          <w:rPr>
            <w:rFonts w:eastAsia="Arial" w:cs="Calibri"/>
            <w:color w:val="000000" w:themeColor="text1"/>
            <w:lang w:val="en-US"/>
            <w:rPrChange w:author="Katsumbe, Tatenda" w:date="2025-07-31T11:45:00Z" w16du:dateUtc="2025-07-31T09:45:00Z" w:id="942">
              <w:rPr>
                <w:rFonts w:eastAsia="Arial" w:cs="Calibri"/>
                <w:lang w:val="en-US"/>
              </w:rPr>
            </w:rPrChange>
          </w:rPr>
          <w:t>was</w:t>
        </w:r>
      </w:ins>
      <w:ins w:author="Katsumbe, Tatenda" w:date="2025-07-30T00:30:00Z" w16du:dateUtc="2025-07-29T22:30:00Z" w:id="943">
        <w:r w:rsidRPr="00727890" w:rsidR="008C5860">
          <w:rPr>
            <w:rFonts w:eastAsia="Arial" w:cs="Calibri"/>
            <w:color w:val="000000" w:themeColor="text1"/>
            <w:lang w:val="en-US"/>
            <w:rPrChange w:author="Katsumbe, Tatenda" w:date="2025-07-31T11:45:00Z" w16du:dateUtc="2025-07-31T09:45:00Z" w:id="944">
              <w:rPr>
                <w:rFonts w:eastAsia="Arial" w:cs="Calibri"/>
                <w:lang w:val="en-US"/>
              </w:rPr>
            </w:rPrChange>
          </w:rPr>
          <w:t xml:space="preserve"> characterized </w:t>
        </w:r>
      </w:ins>
      <w:ins w:author="Katsumbe, Tatenda" w:date="2025-07-30T11:36:00Z" w16du:dateUtc="2025-07-30T09:36:00Z" w:id="945">
        <w:r w:rsidRPr="00727890" w:rsidR="007C338C">
          <w:rPr>
            <w:rFonts w:eastAsia="Arial" w:cs="Calibri"/>
            <w:color w:val="000000" w:themeColor="text1"/>
            <w:lang w:val="en-US"/>
            <w:rPrChange w:author="Katsumbe, Tatenda" w:date="2025-07-31T11:45:00Z" w16du:dateUtc="2025-07-31T09:45:00Z" w:id="946">
              <w:rPr>
                <w:rFonts w:eastAsia="Arial" w:cs="Calibri"/>
                <w:lang w:val="en-US"/>
              </w:rPr>
            </w:rPrChange>
          </w:rPr>
          <w:t>by</w:t>
        </w:r>
      </w:ins>
      <w:ins w:author="Katsumbe, Tatenda" w:date="2025-07-30T00:30:00Z" w16du:dateUtc="2025-07-29T22:30:00Z" w:id="947">
        <w:r w:rsidRPr="00727890" w:rsidR="008C5860">
          <w:rPr>
            <w:rFonts w:eastAsia="Arial" w:cs="Calibri"/>
            <w:color w:val="000000" w:themeColor="text1"/>
            <w:lang w:val="en-US"/>
            <w:rPrChange w:author="Katsumbe, Tatenda" w:date="2025-07-31T11:45:00Z" w16du:dateUtc="2025-07-31T09:45:00Z" w:id="948">
              <w:rPr>
                <w:rFonts w:eastAsia="Arial" w:cs="Calibri"/>
                <w:lang w:val="en-US"/>
              </w:rPr>
            </w:rPrChange>
          </w:rPr>
          <w:t xml:space="preserve"> the </w:t>
        </w:r>
      </w:ins>
      <w:ins w:author="Katsumbe, Tatenda" w:date="2025-07-30T11:36:00Z" w16du:dateUtc="2025-07-30T09:36:00Z" w:id="949">
        <w:r w:rsidRPr="00727890" w:rsidR="007C338C">
          <w:rPr>
            <w:rFonts w:eastAsia="Arial" w:cs="Calibri"/>
            <w:color w:val="000000" w:themeColor="text1"/>
            <w:lang w:val="en-US"/>
            <w:rPrChange w:author="Katsumbe, Tatenda" w:date="2025-07-31T11:45:00Z" w16du:dateUtc="2025-07-31T09:45:00Z" w:id="950">
              <w:rPr>
                <w:rFonts w:eastAsia="Arial" w:cs="Calibri"/>
                <w:lang w:val="en-US"/>
              </w:rPr>
            </w:rPrChange>
          </w:rPr>
          <w:t>mandating</w:t>
        </w:r>
      </w:ins>
      <w:ins w:author="Katsumbe, Tatenda" w:date="2025-07-30T00:30:00Z" w16du:dateUtc="2025-07-29T22:30:00Z" w:id="951">
        <w:r w:rsidRPr="00727890" w:rsidR="008C5860">
          <w:rPr>
            <w:rFonts w:eastAsia="Arial" w:cs="Calibri"/>
            <w:color w:val="000000" w:themeColor="text1"/>
            <w:lang w:val="en-US"/>
            <w:rPrChange w:author="Katsumbe, Tatenda" w:date="2025-07-31T11:45:00Z" w16du:dateUtc="2025-07-31T09:45:00Z" w:id="952">
              <w:rPr>
                <w:rFonts w:eastAsia="Arial" w:cs="Calibri"/>
                <w:lang w:val="en-US"/>
              </w:rPr>
            </w:rPrChange>
          </w:rPr>
          <w:t xml:space="preserve"> of business schools to </w:t>
        </w:r>
      </w:ins>
      <w:ins w:author="Katsumbe, Tatenda" w:date="2025-07-30T00:31:00Z" w16du:dateUtc="2025-07-29T22:31:00Z" w:id="953">
        <w:r w:rsidRPr="00727890" w:rsidR="008C5860">
          <w:rPr>
            <w:rFonts w:eastAsia="Arial" w:cs="Calibri"/>
            <w:color w:val="000000" w:themeColor="text1"/>
            <w:lang w:val="en-US"/>
            <w:rPrChange w:author="Katsumbe, Tatenda" w:date="2025-07-31T11:45:00Z" w16du:dateUtc="2025-07-31T09:45:00Z" w:id="954">
              <w:rPr>
                <w:rFonts w:eastAsia="Arial" w:cs="Calibri"/>
                <w:lang w:val="en-US"/>
              </w:rPr>
            </w:rPrChange>
          </w:rPr>
          <w:t>teach</w:t>
        </w:r>
      </w:ins>
      <w:ins w:author="Katsumbe, Tatenda" w:date="2025-07-29T23:06:00Z" w:id="955">
        <w:r w:rsidRPr="00727890" w:rsidR="00737A03">
          <w:rPr>
            <w:rFonts w:eastAsia="Arial" w:cs="Calibri"/>
            <w:color w:val="000000" w:themeColor="text1"/>
            <w:lang w:val="en-US"/>
            <w:rPrChange w:author="Katsumbe, Tatenda" w:date="2025-07-31T11:45:00Z" w16du:dateUtc="2025-07-31T09:45:00Z" w:id="956">
              <w:rPr>
                <w:rFonts w:eastAsia="Arial" w:cs="Calibri"/>
                <w:lang w:val="en-US"/>
              </w:rPr>
            </w:rPrChange>
          </w:rPr>
          <w:t xml:space="preserve"> management </w:t>
        </w:r>
      </w:ins>
      <w:ins w:author="Katsumbe, Tatenda" w:date="2025-07-30T00:31:00Z" w16du:dateUtc="2025-07-29T22:31:00Z" w:id="957">
        <w:r w:rsidRPr="00727890" w:rsidR="008C5860">
          <w:rPr>
            <w:rFonts w:eastAsia="Arial" w:cs="Calibri"/>
            <w:color w:val="000000" w:themeColor="text1"/>
            <w:lang w:val="en-US"/>
            <w:rPrChange w:author="Katsumbe, Tatenda" w:date="2025-07-31T11:45:00Z" w16du:dateUtc="2025-07-31T09:45:00Z" w:id="958">
              <w:rPr>
                <w:rFonts w:eastAsia="Arial" w:cs="Calibri"/>
                <w:lang w:val="en-US"/>
              </w:rPr>
            </w:rPrChange>
          </w:rPr>
          <w:t xml:space="preserve">utilizing </w:t>
        </w:r>
      </w:ins>
      <w:ins w:author="Katsumbe, Tatenda" w:date="2025-07-29T23:06:00Z" w:id="959">
        <w:r w:rsidRPr="00727890" w:rsidR="00737A03">
          <w:rPr>
            <w:rFonts w:eastAsia="Arial" w:cs="Calibri"/>
            <w:color w:val="000000" w:themeColor="text1"/>
            <w:lang w:val="en-US"/>
            <w:rPrChange w:author="Katsumbe, Tatenda" w:date="2025-07-31T11:45:00Z" w16du:dateUtc="2025-07-31T09:45:00Z" w:id="960">
              <w:rPr>
                <w:rFonts w:eastAsia="Arial" w:cs="Calibri"/>
                <w:lang w:val="en-US"/>
              </w:rPr>
            </w:rPrChange>
          </w:rPr>
          <w:t xml:space="preserve">a more scientific approach </w:t>
        </w:r>
      </w:ins>
      <w:sdt>
        <w:sdtPr>
          <w:rPr>
            <w:rFonts w:eastAsia="Arial" w:cs="Calibri"/>
            <w:color w:val="000000"/>
            <w:lang w:val="en-US"/>
          </w:rPr>
          <w:tag w:val="MENDELEY_CITATION_v3_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"/>
          <w:id w:val="-1840918055"/>
          <w:placeholder>
            <w:docPart w:val="DefaultPlaceholder_-1854013440"/>
          </w:placeholder>
        </w:sdtPr>
        <w:sdtContent>
          <w:r w:rsidRPr="00441CE0" w:rsidR="00441CE0">
            <w:rPr>
              <w:rFonts w:eastAsia="Arial" w:cs="Calibri"/>
              <w:color w:val="000000"/>
              <w:lang w:val="en-US"/>
            </w:rPr>
            <w:t>(Kaplan, 2018)</w:t>
          </w:r>
        </w:sdtContent>
      </w:sdt>
      <w:ins w:author="Katsumbe, Tatenda" w:date="2025-07-30T00:31:00Z" w16du:dateUtc="2025-07-29T22:31:00Z" w:id="961">
        <w:r w:rsidRPr="00727890" w:rsidR="003B58F1">
          <w:rPr>
            <w:rFonts w:eastAsia="Arial" w:cs="Calibri"/>
            <w:color w:val="000000" w:themeColor="text1"/>
            <w:lang w:val="en-US"/>
            <w:rPrChange w:author="Katsumbe, Tatenda" w:date="2025-07-31T11:45:00Z" w16du:dateUtc="2025-07-31T09:45:00Z" w:id="962">
              <w:rPr>
                <w:rFonts w:eastAsia="Arial" w:cs="Calibri"/>
                <w:lang w:val="en-US"/>
              </w:rPr>
            </w:rPrChange>
          </w:rPr>
          <w:t xml:space="preserve">. </w:t>
        </w:r>
      </w:ins>
      <w:ins w:author="Katsumbe, Tatenda" w:date="2025-07-30T00:32:00Z" w16du:dateUtc="2025-07-29T22:32:00Z" w:id="963">
        <w:r w:rsidRPr="00727890" w:rsidR="00D93AEE">
          <w:rPr>
            <w:rFonts w:eastAsia="Arial" w:cs="Calibri"/>
            <w:color w:val="000000" w:themeColor="text1"/>
            <w:lang w:val="en-US"/>
            <w:rPrChange w:author="Katsumbe, Tatenda" w:date="2025-07-31T11:45:00Z" w16du:dateUtc="2025-07-31T09:45:00Z" w:id="964">
              <w:rPr>
                <w:rFonts w:eastAsia="Arial" w:cs="Calibri"/>
                <w:lang w:val="en-US"/>
              </w:rPr>
            </w:rPrChange>
          </w:rPr>
          <w:t xml:space="preserve">This era was characterized by a </w:t>
        </w:r>
      </w:ins>
      <w:ins w:author="Katsumbe, Tatenda" w:date="2025-07-29T23:06:00Z" w:id="965">
        <w:r w:rsidRPr="00727890" w:rsidR="00737A03">
          <w:rPr>
            <w:rFonts w:eastAsia="Arial" w:cs="Calibri"/>
            <w:color w:val="000000" w:themeColor="text1"/>
            <w:lang w:val="en-US"/>
            <w:rPrChange w:author="Katsumbe, Tatenda" w:date="2025-07-31T11:45:00Z" w16du:dateUtc="2025-07-31T09:45:00Z" w:id="966">
              <w:rPr>
                <w:rFonts w:eastAsia="Arial" w:cs="Calibri"/>
                <w:lang w:val="en-US"/>
              </w:rPr>
            </w:rPrChange>
          </w:rPr>
          <w:t>paradigm of well-known,</w:t>
        </w:r>
      </w:ins>
      <w:ins w:author="Katsumbe, Tatenda" w:date="2025-07-30T11:37:00Z" w16du:dateUtc="2025-07-30T09:37:00Z" w:id="967">
        <w:r w:rsidRPr="00727890" w:rsidR="007C254E">
          <w:rPr>
            <w:rFonts w:eastAsia="Arial" w:cs="Calibri"/>
            <w:color w:val="000000" w:themeColor="text1"/>
            <w:lang w:val="en-US"/>
            <w:rPrChange w:author="Katsumbe, Tatenda" w:date="2025-07-31T11:45:00Z" w16du:dateUtc="2025-07-31T09:45:00Z" w:id="968">
              <w:rPr>
                <w:rFonts w:eastAsia="Arial" w:cs="Calibri"/>
                <w:lang w:val="en-US"/>
              </w:rPr>
            </w:rPrChange>
          </w:rPr>
          <w:t xml:space="preserve"> </w:t>
        </w:r>
      </w:ins>
      <w:ins w:author="Katsumbe, Tatenda" w:date="2025-07-29T23:06:00Z" w:id="969">
        <w:r w:rsidRPr="00727890" w:rsidR="00737A03">
          <w:rPr>
            <w:rFonts w:eastAsia="Arial" w:cs="Calibri"/>
            <w:color w:val="000000" w:themeColor="text1"/>
            <w:lang w:val="en-US"/>
            <w:rPrChange w:author="Katsumbe, Tatenda" w:date="2025-07-31T11:45:00Z" w16du:dateUtc="2025-07-31T09:45:00Z" w:id="970">
              <w:rPr>
                <w:rFonts w:eastAsia="Arial" w:cs="Calibri"/>
                <w:lang w:val="en-US"/>
              </w:rPr>
            </w:rPrChange>
          </w:rPr>
          <w:t>well-branded institutions,</w:t>
        </w:r>
      </w:ins>
      <w:ins w:author="Katsumbe, Tatenda" w:date="2025-07-30T00:32:00Z" w16du:dateUtc="2025-07-29T22:32:00Z" w:id="971">
        <w:r w:rsidRPr="00727890" w:rsidR="00D93AEE">
          <w:rPr>
            <w:rFonts w:eastAsia="Arial" w:cs="Calibri"/>
            <w:color w:val="000000" w:themeColor="text1"/>
            <w:lang w:val="en-US"/>
            <w:rPrChange w:author="Katsumbe, Tatenda" w:date="2025-07-31T11:45:00Z" w16du:dateUtc="2025-07-31T09:45:00Z" w:id="972">
              <w:rPr>
                <w:rFonts w:eastAsia="Arial" w:cs="Calibri"/>
                <w:lang w:val="en-US"/>
              </w:rPr>
            </w:rPrChange>
          </w:rPr>
          <w:t xml:space="preserve"> </w:t>
        </w:r>
      </w:ins>
      <w:ins w:author="Katsumbe, Tatenda" w:date="2025-07-29T23:06:00Z" w:id="973">
        <w:r w:rsidRPr="00727890" w:rsidR="00737A03">
          <w:rPr>
            <w:rFonts w:eastAsia="Arial" w:cs="Calibri"/>
            <w:color w:val="000000" w:themeColor="text1"/>
            <w:lang w:val="en-US"/>
            <w:rPrChange w:author="Katsumbe, Tatenda" w:date="2025-07-31T11:45:00Z" w16du:dateUtc="2025-07-31T09:45:00Z" w:id="974">
              <w:rPr>
                <w:rFonts w:eastAsia="Arial" w:cs="Calibri"/>
                <w:lang w:val="en-US"/>
              </w:rPr>
            </w:rPrChange>
          </w:rPr>
          <w:t>supported by large endowments and corporate donors, with valuable positions among international</w:t>
        </w:r>
      </w:ins>
      <w:ins w:author="Katsumbe, Tatenda" w:date="2025-07-30T00:32:00Z" w16du:dateUtc="2025-07-29T22:32:00Z" w:id="975">
        <w:r w:rsidRPr="00727890" w:rsidR="00D93AEE">
          <w:rPr>
            <w:rFonts w:eastAsia="Arial" w:cs="Calibri"/>
            <w:color w:val="000000" w:themeColor="text1"/>
            <w:lang w:val="en-US"/>
            <w:rPrChange w:author="Katsumbe, Tatenda" w:date="2025-07-31T11:45:00Z" w16du:dateUtc="2025-07-31T09:45:00Z" w:id="976">
              <w:rPr>
                <w:rFonts w:eastAsia="Arial" w:cs="Calibri"/>
                <w:lang w:val="en-US"/>
              </w:rPr>
            </w:rPrChange>
          </w:rPr>
          <w:t xml:space="preserve"> </w:t>
        </w:r>
      </w:ins>
      <w:ins w:author="Katsumbe, Tatenda" w:date="2025-07-29T23:06:00Z" w:id="977">
        <w:r w:rsidRPr="00727890" w:rsidR="00737A03">
          <w:rPr>
            <w:rFonts w:eastAsia="Arial" w:cs="Calibri"/>
            <w:color w:val="000000" w:themeColor="text1"/>
            <w:lang w:val="en-US"/>
            <w:rPrChange w:author="Katsumbe, Tatenda" w:date="2025-07-31T11:45:00Z" w16du:dateUtc="2025-07-31T09:45:00Z" w:id="978">
              <w:rPr>
                <w:rFonts w:eastAsia="Arial" w:cs="Calibri"/>
                <w:lang w:val="en-US"/>
              </w:rPr>
            </w:rPrChange>
          </w:rPr>
          <w:t>rankings and accreditation agencies,</w:t>
        </w:r>
      </w:ins>
      <w:ins w:author="Katsumbe, Tatenda" w:date="2025-07-30T11:37:00Z" w16du:dateUtc="2025-07-30T09:37:00Z" w:id="979">
        <w:r w:rsidRPr="00727890" w:rsidR="007C254E">
          <w:rPr>
            <w:rFonts w:eastAsia="Arial" w:cs="Calibri"/>
            <w:color w:val="000000" w:themeColor="text1"/>
            <w:lang w:val="en-US"/>
            <w:rPrChange w:author="Katsumbe, Tatenda" w:date="2025-07-31T11:45:00Z" w16du:dateUtc="2025-07-31T09:45:00Z" w:id="980">
              <w:rPr>
                <w:rFonts w:eastAsia="Arial" w:cs="Calibri"/>
                <w:lang w:val="en-US"/>
              </w:rPr>
            </w:rPrChange>
          </w:rPr>
          <w:t xml:space="preserve"> </w:t>
        </w:r>
      </w:ins>
      <w:ins w:author="Katsumbe, Tatenda" w:date="2025-07-29T23:06:00Z" w:id="981">
        <w:r w:rsidRPr="00727890" w:rsidR="00737A03">
          <w:rPr>
            <w:rFonts w:eastAsia="Arial" w:cs="Calibri"/>
            <w:color w:val="000000" w:themeColor="text1"/>
            <w:lang w:val="en-US"/>
            <w:rPrChange w:author="Katsumbe, Tatenda" w:date="2025-07-31T11:45:00Z" w16du:dateUtc="2025-07-31T09:45:00Z" w:id="982">
              <w:rPr>
                <w:rFonts w:eastAsia="Arial" w:cs="Calibri"/>
                <w:lang w:val="en-US"/>
              </w:rPr>
            </w:rPrChange>
          </w:rPr>
          <w:t xml:space="preserve">high </w:t>
        </w:r>
      </w:ins>
      <w:ins w:author="Katsumbe, Tatenda" w:date="2025-07-31T11:19:00Z" w16du:dateUtc="2025-07-31T09:19:00Z" w:id="983">
        <w:r w:rsidRPr="00727890" w:rsidR="00601E48">
          <w:rPr>
            <w:rFonts w:eastAsia="Arial" w:cs="Calibri"/>
            <w:color w:val="000000" w:themeColor="text1"/>
            <w:lang w:val="en-US"/>
            <w:rPrChange w:author="Katsumbe, Tatenda" w:date="2025-07-31T11:45:00Z" w16du:dateUtc="2025-07-31T09:45:00Z" w:id="984">
              <w:rPr>
                <w:rFonts w:eastAsia="Arial" w:cs="Calibri"/>
                <w:lang w:val="en-US"/>
              </w:rPr>
            </w:rPrChange>
          </w:rPr>
          <w:t xml:space="preserve">quality </w:t>
        </w:r>
      </w:ins>
      <w:ins w:author="Katsumbe, Tatenda" w:date="2025-07-29T23:06:00Z" w:id="985">
        <w:r w:rsidRPr="00727890" w:rsidR="00737A03">
          <w:rPr>
            <w:rFonts w:eastAsia="Arial" w:cs="Calibri"/>
            <w:color w:val="000000" w:themeColor="text1"/>
            <w:lang w:val="en-US"/>
            <w:rPrChange w:author="Katsumbe, Tatenda" w:date="2025-07-31T11:45:00Z" w16du:dateUtc="2025-07-31T09:45:00Z" w:id="986">
              <w:rPr>
                <w:rFonts w:eastAsia="Arial" w:cs="Calibri"/>
                <w:lang w:val="en-US"/>
              </w:rPr>
            </w:rPrChange>
          </w:rPr>
          <w:t xml:space="preserve">research output </w:t>
        </w:r>
      </w:ins>
      <w:ins w:author="Katsumbe, Tatenda" w:date="2025-07-30T11:37:00Z" w16du:dateUtc="2025-07-30T09:37:00Z" w:id="987">
        <w:r w:rsidRPr="00727890" w:rsidR="007C254E">
          <w:rPr>
            <w:rFonts w:eastAsia="Arial" w:cs="Calibri"/>
            <w:color w:val="000000" w:themeColor="text1"/>
            <w:lang w:val="en-US"/>
            <w:rPrChange w:author="Katsumbe, Tatenda" w:date="2025-07-31T11:45:00Z" w16du:dateUtc="2025-07-31T09:45:00Z" w:id="988">
              <w:rPr>
                <w:rFonts w:eastAsia="Arial" w:cs="Calibri"/>
                <w:lang w:val="en-US"/>
              </w:rPr>
            </w:rPrChange>
          </w:rPr>
          <w:t xml:space="preserve">cited </w:t>
        </w:r>
      </w:ins>
      <w:ins w:author="Katsumbe, Tatenda" w:date="2025-07-29T23:06:00Z" w:id="989">
        <w:r w:rsidRPr="00727890" w:rsidR="00737A03">
          <w:rPr>
            <w:rFonts w:eastAsia="Arial" w:cs="Calibri"/>
            <w:color w:val="000000" w:themeColor="text1"/>
            <w:lang w:val="en-US"/>
            <w:rPrChange w:author="Katsumbe, Tatenda" w:date="2025-07-31T11:45:00Z" w16du:dateUtc="2025-07-31T09:45:00Z" w:id="990">
              <w:rPr>
                <w:rFonts w:eastAsia="Arial" w:cs="Calibri"/>
                <w:lang w:val="en-US"/>
              </w:rPr>
            </w:rPrChange>
          </w:rPr>
          <w:t xml:space="preserve">in </w:t>
        </w:r>
      </w:ins>
      <w:ins w:author="Katsumbe, Tatenda" w:date="2025-07-31T11:05:00Z" w16du:dateUtc="2025-07-31T09:05:00Z" w:id="991">
        <w:r w:rsidRPr="00727890" w:rsidR="003F047B">
          <w:rPr>
            <w:rFonts w:eastAsia="Arial" w:cs="Calibri"/>
            <w:color w:val="000000" w:themeColor="text1"/>
            <w:lang w:val="en-US"/>
            <w:rPrChange w:author="Katsumbe, Tatenda" w:date="2025-07-31T11:45:00Z" w16du:dateUtc="2025-07-31T09:45:00Z" w:id="992">
              <w:rPr>
                <w:rFonts w:eastAsia="Arial" w:cs="Calibri"/>
                <w:lang w:val="en-US"/>
              </w:rPr>
            </w:rPrChange>
          </w:rPr>
          <w:t>high-ranking</w:t>
        </w:r>
      </w:ins>
      <w:ins w:author="Katsumbe, Tatenda" w:date="2025-07-29T23:06:00Z" w:id="993">
        <w:r w:rsidRPr="00727890" w:rsidR="00737A03">
          <w:rPr>
            <w:rFonts w:eastAsia="Arial" w:cs="Calibri"/>
            <w:color w:val="000000" w:themeColor="text1"/>
            <w:lang w:val="en-US"/>
            <w:rPrChange w:author="Katsumbe, Tatenda" w:date="2025-07-31T11:45:00Z" w16du:dateUtc="2025-07-31T09:45:00Z" w:id="994">
              <w:rPr>
                <w:rFonts w:eastAsia="Arial" w:cs="Calibri"/>
                <w:lang w:val="en-US"/>
              </w:rPr>
            </w:rPrChange>
          </w:rPr>
          <w:t xml:space="preserve"> journals, selective</w:t>
        </w:r>
      </w:ins>
      <w:ins w:author="Katsumbe, Tatenda" w:date="2025-07-30T00:32:00Z" w16du:dateUtc="2025-07-29T22:32:00Z" w:id="995">
        <w:r w:rsidRPr="00727890" w:rsidR="00D93AEE">
          <w:rPr>
            <w:rFonts w:eastAsia="Arial" w:cs="Calibri"/>
            <w:color w:val="000000" w:themeColor="text1"/>
            <w:lang w:val="en-US"/>
            <w:rPrChange w:author="Katsumbe, Tatenda" w:date="2025-07-31T11:45:00Z" w16du:dateUtc="2025-07-31T09:45:00Z" w:id="996">
              <w:rPr>
                <w:rFonts w:eastAsia="Arial" w:cs="Calibri"/>
                <w:lang w:val="en-US"/>
              </w:rPr>
            </w:rPrChange>
          </w:rPr>
          <w:t xml:space="preserve"> </w:t>
        </w:r>
      </w:ins>
      <w:ins w:author="Katsumbe, Tatenda" w:date="2025-07-31T11:19:00Z" w16du:dateUtc="2025-07-31T09:19:00Z" w:id="997">
        <w:r w:rsidRPr="00727890" w:rsidR="00601E48">
          <w:rPr>
            <w:rFonts w:eastAsia="Arial" w:cs="Calibri"/>
            <w:color w:val="000000" w:themeColor="text1"/>
            <w:lang w:val="en-US"/>
            <w:rPrChange w:author="Katsumbe, Tatenda" w:date="2025-07-31T11:45:00Z" w16du:dateUtc="2025-07-31T09:45:00Z" w:id="998">
              <w:rPr>
                <w:rFonts w:eastAsia="Arial" w:cs="Calibri"/>
                <w:lang w:val="en-US"/>
              </w:rPr>
            </w:rPrChange>
          </w:rPr>
          <w:t>procedures for admissions</w:t>
        </w:r>
      </w:ins>
      <w:ins w:author="Katsumbe, Tatenda" w:date="2025-07-29T23:06:00Z" w:id="999">
        <w:r w:rsidRPr="00727890" w:rsidR="00737A03">
          <w:rPr>
            <w:rFonts w:eastAsia="Arial" w:cs="Calibri"/>
            <w:color w:val="000000" w:themeColor="text1"/>
            <w:lang w:val="en-US"/>
            <w:rPrChange w:author="Katsumbe, Tatenda" w:date="2025-07-31T11:45:00Z" w16du:dateUtc="2025-07-31T09:45:00Z" w:id="1000">
              <w:rPr>
                <w:rFonts w:eastAsia="Arial" w:cs="Calibri"/>
                <w:lang w:val="en-US"/>
              </w:rPr>
            </w:rPrChange>
          </w:rPr>
          <w:t xml:space="preserve">, and </w:t>
        </w:r>
      </w:ins>
      <w:ins w:author="Katsumbe, Tatenda" w:date="2025-07-31T11:05:00Z" w16du:dateUtc="2025-07-31T09:05:00Z" w:id="1001">
        <w:r w:rsidRPr="00727890" w:rsidR="003F047B">
          <w:rPr>
            <w:rFonts w:eastAsia="Arial" w:cs="Calibri"/>
            <w:color w:val="000000" w:themeColor="text1"/>
            <w:lang w:val="en-US"/>
            <w:rPrChange w:author="Katsumbe, Tatenda" w:date="2025-07-31T11:45:00Z" w16du:dateUtc="2025-07-31T09:45:00Z" w:id="1002">
              <w:rPr>
                <w:rFonts w:eastAsia="Arial" w:cs="Calibri"/>
                <w:lang w:val="en-US"/>
              </w:rPr>
            </w:rPrChange>
          </w:rPr>
          <w:t>utilization</w:t>
        </w:r>
      </w:ins>
      <w:ins w:author="Katsumbe, Tatenda" w:date="2025-07-29T23:06:00Z" w:id="1003">
        <w:r w:rsidRPr="00727890" w:rsidR="00737A03">
          <w:rPr>
            <w:rFonts w:eastAsia="Arial" w:cs="Calibri"/>
            <w:color w:val="000000" w:themeColor="text1"/>
            <w:lang w:val="en-US"/>
            <w:rPrChange w:author="Katsumbe, Tatenda" w:date="2025-07-31T11:45:00Z" w16du:dateUtc="2025-07-31T09:45:00Z" w:id="1004">
              <w:rPr>
                <w:rFonts w:eastAsia="Arial" w:cs="Calibri"/>
                <w:lang w:val="en-US"/>
              </w:rPr>
            </w:rPrChange>
          </w:rPr>
          <w:t xml:space="preserve"> of the case </w:t>
        </w:r>
      </w:ins>
      <w:ins w:author="Katsumbe, Tatenda" w:date="2025-07-31T11:19:00Z" w16du:dateUtc="2025-07-31T09:19:00Z" w:id="1005">
        <w:r w:rsidRPr="00727890" w:rsidR="004E0EC1">
          <w:rPr>
            <w:rFonts w:eastAsia="Arial" w:cs="Calibri"/>
            <w:color w:val="000000" w:themeColor="text1"/>
            <w:lang w:val="en-US"/>
            <w:rPrChange w:author="Katsumbe, Tatenda" w:date="2025-07-31T11:45:00Z" w16du:dateUtc="2025-07-31T09:45:00Z" w:id="1006">
              <w:rPr>
                <w:rFonts w:eastAsia="Arial" w:cs="Calibri"/>
                <w:lang w:val="en-US"/>
              </w:rPr>
            </w:rPrChange>
          </w:rPr>
          <w:t xml:space="preserve">study </w:t>
        </w:r>
      </w:ins>
      <w:ins w:author="Katsumbe, Tatenda" w:date="2025-07-29T23:06:00Z" w:id="1007">
        <w:r w:rsidRPr="00727890" w:rsidR="00737A03">
          <w:rPr>
            <w:rFonts w:eastAsia="Arial" w:cs="Calibri"/>
            <w:color w:val="000000" w:themeColor="text1"/>
            <w:lang w:val="en-US"/>
            <w:rPrChange w:author="Katsumbe, Tatenda" w:date="2025-07-31T11:45:00Z" w16du:dateUtc="2025-07-31T09:45:00Z" w:id="1008">
              <w:rPr>
                <w:rFonts w:eastAsia="Arial" w:cs="Calibri"/>
                <w:lang w:val="en-US"/>
              </w:rPr>
            </w:rPrChange>
          </w:rPr>
          <w:t xml:space="preserve">method as the </w:t>
        </w:r>
      </w:ins>
      <w:ins w:author="Katsumbe, Tatenda" w:date="2025-07-31T11:20:00Z" w16du:dateUtc="2025-07-31T09:20:00Z" w:id="1009">
        <w:r w:rsidRPr="00727890" w:rsidR="00B846AC">
          <w:rPr>
            <w:rFonts w:eastAsia="Arial" w:cs="Calibri"/>
            <w:color w:val="000000" w:themeColor="text1"/>
            <w:lang w:val="en-US"/>
            <w:rPrChange w:author="Katsumbe, Tatenda" w:date="2025-07-31T11:45:00Z" w16du:dateUtc="2025-07-31T09:45:00Z" w:id="1010">
              <w:rPr>
                <w:rFonts w:eastAsia="Arial" w:cs="Calibri"/>
                <w:lang w:val="en-US"/>
              </w:rPr>
            </w:rPrChange>
          </w:rPr>
          <w:t>principal</w:t>
        </w:r>
      </w:ins>
      <w:ins w:author="Katsumbe, Tatenda" w:date="2025-07-29T23:06:00Z" w:id="1011">
        <w:r w:rsidRPr="00727890" w:rsidR="00737A03">
          <w:rPr>
            <w:rFonts w:eastAsia="Arial" w:cs="Calibri"/>
            <w:color w:val="000000" w:themeColor="text1"/>
            <w:lang w:val="en-US"/>
            <w:rPrChange w:author="Katsumbe, Tatenda" w:date="2025-07-31T11:45:00Z" w16du:dateUtc="2025-07-31T09:45:00Z" w:id="1012">
              <w:rPr>
                <w:rFonts w:eastAsia="Arial" w:cs="Calibri"/>
                <w:lang w:val="en-US"/>
              </w:rPr>
            </w:rPrChange>
          </w:rPr>
          <w:t xml:space="preserve"> teaching resource</w:t>
        </w:r>
      </w:ins>
      <w:r w:rsidRPr="00727890" w:rsidR="00974AAC">
        <w:rPr>
          <w:rFonts w:eastAsia="Arial" w:cs="Calibri"/>
          <w:color w:val="000000" w:themeColor="text1"/>
          <w:lang w:val="en-US"/>
          <w:rPrChange w:author="Katsumbe, Tatenda" w:date="2025-07-31T11:45:00Z" w16du:dateUtc="2025-07-31T09:45:00Z" w:id="1013">
            <w:rPr>
              <w:rFonts w:eastAsia="Arial" w:cs="Calibri"/>
              <w:lang w:val="en-US"/>
            </w:rPr>
          </w:rPrChange>
        </w:rPr>
        <w:t xml:space="preserve"> </w:t>
      </w:r>
      <w:sdt>
        <w:sdtPr>
          <w:rPr>
            <w:rFonts w:eastAsia="Arial" w:cs="Calibri"/>
            <w:color w:val="000000"/>
            <w:lang w:val="en-US"/>
          </w:rPr>
          <w:tag w:val="MENDELEY_CITATION_v3_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"/>
          <w:id w:val="27450687"/>
          <w:placeholder>
            <w:docPart w:val="DefaultPlaceholder_-1854013440"/>
          </w:placeholder>
        </w:sdtPr>
        <w:sdtContent>
          <w:r w:rsidRPr="00441CE0" w:rsidR="00441CE0">
            <w:rPr>
              <w:rFonts w:eastAsia="Arial" w:cs="Calibri"/>
              <w:color w:val="000000"/>
              <w:lang w:val="en-US"/>
            </w:rPr>
            <w:t>(Harvey et al., 2024)</w:t>
          </w:r>
        </w:sdtContent>
      </w:sdt>
      <w:ins w:author="Katsumbe, Tatenda" w:date="2025-07-29T23:06:00Z" w:id="1014">
        <w:r w:rsidRPr="00727890" w:rsidR="00737A03">
          <w:rPr>
            <w:rFonts w:eastAsia="Arial" w:cs="Calibri"/>
            <w:color w:val="000000" w:themeColor="text1"/>
            <w:lang w:val="en-US"/>
            <w:rPrChange w:author="Katsumbe, Tatenda" w:date="2025-07-31T11:45:00Z" w16du:dateUtc="2025-07-31T09:45:00Z" w:id="1015">
              <w:rPr>
                <w:rFonts w:eastAsia="Arial" w:cs="Calibri"/>
                <w:lang w:val="en-US"/>
              </w:rPr>
            </w:rPrChange>
          </w:rPr>
          <w:t xml:space="preserve">. </w:t>
        </w:r>
      </w:ins>
      <w:ins w:author="Katsumbe, Tatenda" w:date="2025-07-30T00:33:00Z" w16du:dateUtc="2025-07-29T22:33:00Z" w:id="1016">
        <w:r w:rsidRPr="00727890" w:rsidR="00EF08C6">
          <w:rPr>
            <w:rFonts w:eastAsia="Arial" w:cs="Calibri"/>
            <w:color w:val="000000" w:themeColor="text1"/>
            <w:lang w:val="en-US"/>
            <w:rPrChange w:author="Katsumbe, Tatenda" w:date="2025-07-31T11:45:00Z" w16du:dateUtc="2025-07-31T09:45:00Z" w:id="1017">
              <w:rPr>
                <w:rFonts w:eastAsia="Arial" w:cs="Calibri"/>
                <w:lang w:val="en-US"/>
              </w:rPr>
            </w:rPrChange>
          </w:rPr>
          <w:t xml:space="preserve">A turning point in </w:t>
        </w:r>
      </w:ins>
      <w:ins w:author="Katsumbe, Tatenda" w:date="2025-07-30T00:35:00Z" w16du:dateUtc="2025-07-29T22:35:00Z" w:id="1018">
        <w:r w:rsidRPr="00727890" w:rsidR="0046624A">
          <w:rPr>
            <w:rFonts w:eastAsia="Arial" w:cs="Calibri"/>
            <w:color w:val="000000" w:themeColor="text1"/>
            <w:lang w:val="en-US"/>
            <w:rPrChange w:author="Katsumbe, Tatenda" w:date="2025-07-31T11:45:00Z" w16du:dateUtc="2025-07-31T09:45:00Z" w:id="1019">
              <w:rPr>
                <w:rFonts w:eastAsia="Arial" w:cs="Calibri"/>
                <w:lang w:val="en-US"/>
              </w:rPr>
            </w:rPrChange>
          </w:rPr>
          <w:t>time</w:t>
        </w:r>
      </w:ins>
      <w:ins w:author="Katsumbe, Tatenda" w:date="2025-07-30T00:33:00Z" w16du:dateUtc="2025-07-29T22:33:00Z" w:id="1020">
        <w:r w:rsidRPr="00727890" w:rsidR="00EF08C6">
          <w:rPr>
            <w:rFonts w:eastAsia="Arial" w:cs="Calibri"/>
            <w:color w:val="000000" w:themeColor="text1"/>
            <w:lang w:val="en-US"/>
            <w:rPrChange w:author="Katsumbe, Tatenda" w:date="2025-07-31T11:45:00Z" w16du:dateUtc="2025-07-31T09:45:00Z" w:id="1021">
              <w:rPr>
                <w:rFonts w:eastAsia="Arial" w:cs="Calibri"/>
                <w:lang w:val="en-US"/>
              </w:rPr>
            </w:rPrChange>
          </w:rPr>
          <w:t xml:space="preserve"> was the </w:t>
        </w:r>
      </w:ins>
      <w:ins w:author="Katsumbe, Tatenda" w:date="2025-07-30T00:34:00Z" w16du:dateUtc="2025-07-29T22:34:00Z" w:id="1022">
        <w:r w:rsidRPr="00727890" w:rsidR="008A4AB3">
          <w:rPr>
            <w:rFonts w:eastAsia="Arial" w:cs="Calibri"/>
            <w:color w:val="000000" w:themeColor="text1"/>
            <w:lang w:val="en-US"/>
            <w:rPrChange w:author="Katsumbe, Tatenda" w:date="2025-07-31T11:45:00Z" w16du:dateUtc="2025-07-31T09:45:00Z" w:id="1023">
              <w:rPr>
                <w:rFonts w:eastAsia="Arial" w:cs="Calibri"/>
                <w:lang w:val="en-US"/>
              </w:rPr>
            </w:rPrChange>
          </w:rPr>
          <w:t>questioning of business school f</w:t>
        </w:r>
      </w:ins>
      <w:ins w:author="Katsumbe, Tatenda" w:date="2025-07-29T23:06:00Z" w:id="1024">
        <w:r w:rsidRPr="00727890" w:rsidR="00737A03">
          <w:rPr>
            <w:rFonts w:eastAsia="Arial" w:cs="Calibri"/>
            <w:color w:val="000000" w:themeColor="text1"/>
            <w:lang w:val="en-US"/>
            <w:rPrChange w:author="Katsumbe, Tatenda" w:date="2025-07-31T11:45:00Z" w16du:dateUtc="2025-07-31T09:45:00Z" w:id="1025">
              <w:rPr>
                <w:rFonts w:eastAsia="Arial" w:cs="Calibri"/>
                <w:lang w:val="en-US"/>
              </w:rPr>
            </w:rPrChange>
          </w:rPr>
          <w:t>oundations, criticizing</w:t>
        </w:r>
      </w:ins>
      <w:ins w:author="Katsumbe, Tatenda" w:date="2025-07-30T00:33:00Z" w16du:dateUtc="2025-07-29T22:33:00Z" w:id="1026">
        <w:r w:rsidRPr="00727890" w:rsidR="006C4081">
          <w:rPr>
            <w:rFonts w:eastAsia="Arial" w:cs="Calibri"/>
            <w:color w:val="000000" w:themeColor="text1"/>
            <w:lang w:val="en-US"/>
            <w:rPrChange w:author="Katsumbe, Tatenda" w:date="2025-07-31T11:45:00Z" w16du:dateUtc="2025-07-31T09:45:00Z" w:id="1027">
              <w:rPr>
                <w:rFonts w:eastAsia="Arial" w:cs="Calibri"/>
                <w:lang w:val="en-US"/>
              </w:rPr>
            </w:rPrChange>
          </w:rPr>
          <w:t xml:space="preserve"> </w:t>
        </w:r>
      </w:ins>
      <w:ins w:author="Katsumbe, Tatenda" w:date="2025-07-29T23:06:00Z" w:id="1028">
        <w:r w:rsidRPr="00727890" w:rsidR="00737A03">
          <w:rPr>
            <w:rFonts w:eastAsia="Arial" w:cs="Calibri"/>
            <w:color w:val="000000" w:themeColor="text1"/>
            <w:lang w:val="en-US"/>
            <w:rPrChange w:author="Katsumbe, Tatenda" w:date="2025-07-31T11:45:00Z" w16du:dateUtc="2025-07-31T09:45:00Z" w:id="1029">
              <w:rPr>
                <w:rFonts w:eastAsia="Arial" w:cs="Calibri"/>
                <w:lang w:val="en-US"/>
              </w:rPr>
            </w:rPrChange>
          </w:rPr>
          <w:t xml:space="preserve">that teaching was </w:t>
        </w:r>
      </w:ins>
      <w:ins w:author="Katsumbe, Tatenda" w:date="2025-07-30T11:38:00Z" w16du:dateUtc="2025-07-30T09:38:00Z" w:id="1030">
        <w:r w:rsidRPr="00727890" w:rsidR="007C254E">
          <w:rPr>
            <w:rFonts w:eastAsia="Arial" w:cs="Calibri"/>
            <w:color w:val="000000" w:themeColor="text1"/>
            <w:lang w:val="en-US"/>
            <w:rPrChange w:author="Katsumbe, Tatenda" w:date="2025-07-31T11:45:00Z" w16du:dateUtc="2025-07-31T09:45:00Z" w:id="1031">
              <w:rPr>
                <w:rFonts w:eastAsia="Arial" w:cs="Calibri"/>
                <w:lang w:val="en-US"/>
              </w:rPr>
            </w:rPrChange>
          </w:rPr>
          <w:t>chiefly</w:t>
        </w:r>
      </w:ins>
      <w:ins w:author="Katsumbe, Tatenda" w:date="2025-07-29T23:06:00Z" w:id="1032">
        <w:r w:rsidRPr="00727890" w:rsidR="00737A03">
          <w:rPr>
            <w:rFonts w:eastAsia="Arial" w:cs="Calibri"/>
            <w:color w:val="000000" w:themeColor="text1"/>
            <w:lang w:val="en-US"/>
            <w:rPrChange w:author="Katsumbe, Tatenda" w:date="2025-07-31T11:45:00Z" w16du:dateUtc="2025-07-31T09:45:00Z" w:id="1033">
              <w:rPr>
                <w:rFonts w:eastAsia="Arial" w:cs="Calibri"/>
                <w:lang w:val="en-US"/>
              </w:rPr>
            </w:rPrChange>
          </w:rPr>
          <w:t xml:space="preserve"> “from field experience rather than theory—thus, business education was</w:t>
        </w:r>
      </w:ins>
      <w:ins w:author="Katsumbe, Tatenda" w:date="2025-07-30T00:35:00Z" w16du:dateUtc="2025-07-29T22:35:00Z" w:id="1034">
        <w:r w:rsidRPr="00727890" w:rsidR="00E55408">
          <w:rPr>
            <w:rFonts w:eastAsia="Arial" w:cs="Calibri"/>
            <w:color w:val="000000" w:themeColor="text1"/>
            <w:lang w:val="en-US"/>
            <w:rPrChange w:author="Katsumbe, Tatenda" w:date="2025-07-31T11:45:00Z" w16du:dateUtc="2025-07-31T09:45:00Z" w:id="1035">
              <w:rPr>
                <w:rFonts w:eastAsia="Arial" w:cs="Calibri"/>
                <w:lang w:val="en-US"/>
              </w:rPr>
            </w:rPrChange>
          </w:rPr>
          <w:t xml:space="preserve"> </w:t>
        </w:r>
      </w:ins>
      <w:ins w:author="Katsumbe, Tatenda" w:date="2025-07-29T23:06:00Z" w:id="1036">
        <w:r w:rsidRPr="00727890" w:rsidR="00737A03">
          <w:rPr>
            <w:rFonts w:eastAsia="Arial" w:cs="Calibri"/>
            <w:color w:val="000000" w:themeColor="text1"/>
            <w:lang w:val="en-US"/>
            <w:rPrChange w:author="Katsumbe, Tatenda" w:date="2025-07-31T11:45:00Z" w16du:dateUtc="2025-07-31T09:45:00Z" w:id="1037">
              <w:rPr>
                <w:rFonts w:eastAsia="Arial" w:cs="Calibri"/>
                <w:lang w:val="en-US"/>
              </w:rPr>
            </w:rPrChange>
          </w:rPr>
          <w:t xml:space="preserve">considered akin to learning a trade, rather than a true academic discipline” </w:t>
        </w:r>
      </w:ins>
      <w:sdt>
        <w:sdtPr>
          <w:rPr>
            <w:rFonts w:eastAsia="Arial" w:cs="Calibri"/>
            <w:color w:val="000000"/>
            <w:lang w:val="en-US"/>
          </w:rPr>
          <w:tag w:val="MENDELEY_CITATION_v3_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"/>
          <w:id w:val="375208052"/>
          <w:placeholder>
            <w:docPart w:val="DefaultPlaceholder_-1854013440"/>
          </w:placeholder>
        </w:sdtPr>
        <w:sdtContent>
          <w:r w:rsidRPr="00441CE0" w:rsidR="00441CE0">
            <w:rPr>
              <w:rFonts w:eastAsia="Arial" w:cs="Calibri"/>
              <w:color w:val="000000"/>
              <w:lang w:val="en-US"/>
            </w:rPr>
            <w:t>(Málovics et al., 2025)</w:t>
          </w:r>
        </w:sdtContent>
      </w:sdt>
      <w:ins w:author="Katsumbe, Tatenda" w:date="2025-07-29T23:06:00Z" w:id="1038">
        <w:r w:rsidRPr="00727890" w:rsidR="00737A03">
          <w:rPr>
            <w:rFonts w:eastAsia="Arial" w:cs="Calibri"/>
            <w:color w:val="000000" w:themeColor="text1"/>
            <w:lang w:val="en-US"/>
            <w:rPrChange w:author="Katsumbe, Tatenda" w:date="2025-07-31T11:45:00Z" w16du:dateUtc="2025-07-31T09:45:00Z" w:id="1039">
              <w:rPr>
                <w:rFonts w:eastAsia="Arial" w:cs="Calibri"/>
                <w:lang w:val="en-US"/>
              </w:rPr>
            </w:rPrChange>
          </w:rPr>
          <w:t>. The</w:t>
        </w:r>
      </w:ins>
      <w:ins w:author="Katsumbe, Tatenda" w:date="2025-07-30T00:35:00Z" w16du:dateUtc="2025-07-29T22:35:00Z" w:id="1040">
        <w:r w:rsidRPr="00727890" w:rsidR="00E55408">
          <w:rPr>
            <w:rFonts w:eastAsia="Arial" w:cs="Calibri"/>
            <w:color w:val="000000" w:themeColor="text1"/>
            <w:lang w:val="en-US"/>
            <w:rPrChange w:author="Katsumbe, Tatenda" w:date="2025-07-31T11:45:00Z" w16du:dateUtc="2025-07-31T09:45:00Z" w:id="1041">
              <w:rPr>
                <w:rFonts w:eastAsia="Arial" w:cs="Calibri"/>
                <w:lang w:val="en-US"/>
              </w:rPr>
            </w:rPrChange>
          </w:rPr>
          <w:t>re was a</w:t>
        </w:r>
      </w:ins>
      <w:ins w:author="Katsumbe, Tatenda" w:date="2025-07-30T00:58:00Z" w16du:dateUtc="2025-07-29T22:58:00Z" w:id="1042">
        <w:r w:rsidRPr="00727890" w:rsidR="002B411D">
          <w:rPr>
            <w:rFonts w:eastAsia="Arial" w:cs="Calibri"/>
            <w:color w:val="000000" w:themeColor="text1"/>
            <w:lang w:val="en-US"/>
            <w:rPrChange w:author="Katsumbe, Tatenda" w:date="2025-07-31T11:45:00Z" w16du:dateUtc="2025-07-31T09:45:00Z" w:id="1043">
              <w:rPr>
                <w:rFonts w:eastAsia="Arial" w:cs="Calibri"/>
                <w:lang w:val="en-US"/>
              </w:rPr>
            </w:rPrChange>
          </w:rPr>
          <w:t>n advocacy</w:t>
        </w:r>
      </w:ins>
      <w:ins w:author="Katsumbe, Tatenda" w:date="2025-07-30T00:35:00Z" w16du:dateUtc="2025-07-29T22:35:00Z" w:id="1044">
        <w:r w:rsidRPr="00727890" w:rsidR="00E55408">
          <w:rPr>
            <w:rFonts w:eastAsia="Arial" w:cs="Calibri"/>
            <w:color w:val="000000" w:themeColor="text1"/>
            <w:lang w:val="en-US"/>
            <w:rPrChange w:author="Katsumbe, Tatenda" w:date="2025-07-31T11:45:00Z" w16du:dateUtc="2025-07-31T09:45:00Z" w:id="1045">
              <w:rPr>
                <w:rFonts w:eastAsia="Arial" w:cs="Calibri"/>
                <w:lang w:val="en-US"/>
              </w:rPr>
            </w:rPrChange>
          </w:rPr>
          <w:t xml:space="preserve"> </w:t>
        </w:r>
      </w:ins>
      <w:ins w:author="Katsumbe, Tatenda" w:date="2025-07-31T11:21:00Z" w16du:dateUtc="2025-07-31T09:21:00Z" w:id="1046">
        <w:r w:rsidRPr="00727890" w:rsidR="00DB77BB">
          <w:rPr>
            <w:rFonts w:eastAsia="Arial" w:cs="Calibri"/>
            <w:color w:val="000000" w:themeColor="text1"/>
            <w:lang w:val="en-US"/>
            <w:rPrChange w:author="Katsumbe, Tatenda" w:date="2025-07-31T11:45:00Z" w16du:dateUtc="2025-07-31T09:45:00Z" w:id="1047">
              <w:rPr>
                <w:rFonts w:eastAsia="Arial" w:cs="Calibri"/>
                <w:lang w:val="en-US"/>
              </w:rPr>
            </w:rPrChange>
          </w:rPr>
          <w:t>for</w:t>
        </w:r>
      </w:ins>
      <w:ins w:author="Katsumbe, Tatenda" w:date="2025-07-30T00:35:00Z" w16du:dateUtc="2025-07-29T22:35:00Z" w:id="1048">
        <w:r w:rsidRPr="00727890" w:rsidR="00E55408">
          <w:rPr>
            <w:rFonts w:eastAsia="Arial" w:cs="Calibri"/>
            <w:color w:val="000000" w:themeColor="text1"/>
            <w:lang w:val="en-US"/>
            <w:rPrChange w:author="Katsumbe, Tatenda" w:date="2025-07-31T11:45:00Z" w16du:dateUtc="2025-07-31T09:45:00Z" w:id="1049">
              <w:rPr>
                <w:rFonts w:eastAsia="Arial" w:cs="Calibri"/>
                <w:lang w:val="en-US"/>
              </w:rPr>
            </w:rPrChange>
          </w:rPr>
          <w:t xml:space="preserve"> </w:t>
        </w:r>
      </w:ins>
      <w:ins w:author="Katsumbe, Tatenda" w:date="2025-07-29T23:06:00Z" w:id="1050">
        <w:r w:rsidRPr="00727890" w:rsidR="00737A03">
          <w:rPr>
            <w:rFonts w:eastAsia="Arial" w:cs="Calibri"/>
            <w:color w:val="000000" w:themeColor="text1"/>
            <w:lang w:val="en-US"/>
            <w:rPrChange w:author="Katsumbe, Tatenda" w:date="2025-07-31T11:45:00Z" w16du:dateUtc="2025-07-31T09:45:00Z" w:id="1051">
              <w:rPr>
                <w:rFonts w:eastAsia="Arial" w:cs="Calibri"/>
                <w:lang w:val="en-US"/>
              </w:rPr>
            </w:rPrChange>
          </w:rPr>
          <w:t xml:space="preserve">“more research and </w:t>
        </w:r>
      </w:ins>
      <w:ins w:author="Katsumbe, Tatenda" w:date="2025-07-31T11:22:00Z" w16du:dateUtc="2025-07-31T09:22:00Z" w:id="1052">
        <w:r w:rsidRPr="00727890" w:rsidR="007F5E0D">
          <w:rPr>
            <w:rFonts w:eastAsia="Arial" w:cs="Calibri"/>
            <w:color w:val="000000" w:themeColor="text1"/>
            <w:lang w:val="en-US"/>
            <w:rPrChange w:author="Katsumbe, Tatenda" w:date="2025-07-31T11:45:00Z" w16du:dateUtc="2025-07-31T09:45:00Z" w:id="1053">
              <w:rPr>
                <w:rFonts w:eastAsia="Arial" w:cs="Calibri"/>
                <w:lang w:val="en-US"/>
              </w:rPr>
            </w:rPrChange>
          </w:rPr>
          <w:t>minimal</w:t>
        </w:r>
      </w:ins>
      <w:ins w:author="Katsumbe, Tatenda" w:date="2025-07-29T23:06:00Z" w:id="1054">
        <w:r w:rsidRPr="00727890" w:rsidR="00737A03">
          <w:rPr>
            <w:rFonts w:eastAsia="Arial" w:cs="Calibri"/>
            <w:color w:val="000000" w:themeColor="text1"/>
            <w:lang w:val="en-US"/>
            <w:rPrChange w:author="Katsumbe, Tatenda" w:date="2025-07-31T11:45:00Z" w16du:dateUtc="2025-07-31T09:45:00Z" w:id="1055">
              <w:rPr>
                <w:rFonts w:eastAsia="Arial" w:cs="Calibri"/>
                <w:lang w:val="en-US"/>
              </w:rPr>
            </w:rPrChange>
          </w:rPr>
          <w:t xml:space="preserve"> consulting work by faculty, improved regulation, </w:t>
        </w:r>
      </w:ins>
      <w:ins w:author="Katsumbe, Tatenda" w:date="2025-07-31T11:22:00Z" w16du:dateUtc="2025-07-31T09:22:00Z" w:id="1056">
        <w:r w:rsidRPr="00727890" w:rsidR="007F5E0D">
          <w:rPr>
            <w:rFonts w:eastAsia="Arial" w:cs="Calibri"/>
            <w:color w:val="000000" w:themeColor="text1"/>
            <w:lang w:val="en-US"/>
            <w:rPrChange w:author="Katsumbe, Tatenda" w:date="2025-07-31T11:45:00Z" w16du:dateUtc="2025-07-31T09:45:00Z" w:id="1057">
              <w:rPr>
                <w:rFonts w:eastAsia="Arial" w:cs="Calibri"/>
                <w:lang w:val="en-US"/>
              </w:rPr>
            </w:rPrChange>
          </w:rPr>
          <w:t>minimal</w:t>
        </w:r>
      </w:ins>
      <w:ins w:author="Katsumbe, Tatenda" w:date="2025-07-29T23:06:00Z" w:id="1058">
        <w:r w:rsidRPr="00727890" w:rsidR="00737A03">
          <w:rPr>
            <w:rFonts w:eastAsia="Arial" w:cs="Calibri"/>
            <w:color w:val="000000" w:themeColor="text1"/>
            <w:lang w:val="en-US"/>
            <w:rPrChange w:author="Katsumbe, Tatenda" w:date="2025-07-31T11:45:00Z" w16du:dateUtc="2025-07-31T09:45:00Z" w:id="1059">
              <w:rPr>
                <w:rFonts w:eastAsia="Arial" w:cs="Calibri"/>
                <w:lang w:val="en-US"/>
              </w:rPr>
            </w:rPrChange>
          </w:rPr>
          <w:t xml:space="preserve"> case studies,</w:t>
        </w:r>
      </w:ins>
      <w:ins w:author="Katsumbe, Tatenda" w:date="2025-07-30T00:35:00Z" w16du:dateUtc="2025-07-29T22:35:00Z" w:id="1060">
        <w:r w:rsidRPr="00727890" w:rsidR="00E55408">
          <w:rPr>
            <w:rFonts w:eastAsia="Arial" w:cs="Calibri"/>
            <w:color w:val="000000" w:themeColor="text1"/>
            <w:lang w:val="en-US"/>
            <w:rPrChange w:author="Katsumbe, Tatenda" w:date="2025-07-31T11:45:00Z" w16du:dateUtc="2025-07-31T09:45:00Z" w:id="1061">
              <w:rPr>
                <w:rFonts w:eastAsia="Arial" w:cs="Calibri"/>
                <w:lang w:val="en-US"/>
              </w:rPr>
            </w:rPrChange>
          </w:rPr>
          <w:t xml:space="preserve"> </w:t>
        </w:r>
      </w:ins>
      <w:ins w:author="Katsumbe, Tatenda" w:date="2025-07-29T23:06:00Z" w:id="1062">
        <w:r w:rsidRPr="00727890" w:rsidR="00737A03">
          <w:rPr>
            <w:rFonts w:eastAsia="Arial" w:cs="Calibri"/>
            <w:color w:val="000000" w:themeColor="text1"/>
            <w:lang w:val="en-US"/>
            <w:rPrChange w:author="Katsumbe, Tatenda" w:date="2025-07-31T11:45:00Z" w16du:dateUtc="2025-07-31T09:45:00Z" w:id="1063">
              <w:rPr>
                <w:rFonts w:eastAsia="Arial" w:cs="Calibri"/>
                <w:lang w:val="en-US"/>
              </w:rPr>
            </w:rPrChange>
          </w:rPr>
          <w:t xml:space="preserve">more theory and analysis, and more teaching of ethics” </w:t>
        </w:r>
      </w:ins>
      <w:sdt>
        <w:sdtPr>
          <w:rPr>
            <w:rFonts w:eastAsia="Arial" w:cs="Calibri"/>
            <w:color w:val="000000"/>
            <w:lang w:val="en-US"/>
          </w:rPr>
          <w:tag w:val="MENDELEY_CITATION_v3_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"/>
          <w:id w:val="-1278789156"/>
          <w:placeholder>
            <w:docPart w:val="DefaultPlaceholder_-1854013440"/>
          </w:placeholder>
        </w:sdtPr>
        <w:sdtContent>
          <w:r w:rsidRPr="00441CE0" w:rsidR="00441CE0">
            <w:rPr>
              <w:rFonts w:eastAsia="Arial" w:cs="Calibri"/>
              <w:color w:val="000000"/>
              <w:lang w:val="en-US"/>
            </w:rPr>
            <w:t>(Harvey et al., 2024)</w:t>
          </w:r>
        </w:sdtContent>
      </w:sdt>
      <w:ins w:author="Katsumbe, Tatenda" w:date="2025-07-29T23:06:00Z" w:id="1064">
        <w:r w:rsidRPr="00727890" w:rsidR="00737A03">
          <w:rPr>
            <w:rFonts w:eastAsia="Arial" w:cs="Calibri"/>
            <w:color w:val="000000" w:themeColor="text1"/>
            <w:lang w:val="en-US"/>
            <w:rPrChange w:author="Katsumbe, Tatenda" w:date="2025-07-31T11:45:00Z" w16du:dateUtc="2025-07-31T09:45:00Z" w:id="1065">
              <w:rPr>
                <w:rFonts w:eastAsia="Arial" w:cs="Calibri"/>
                <w:lang w:val="en-US"/>
              </w:rPr>
            </w:rPrChange>
          </w:rPr>
          <w:t>. However, there</w:t>
        </w:r>
      </w:ins>
      <w:ins w:author="Katsumbe, Tatenda" w:date="2025-07-30T00:35:00Z" w16du:dateUtc="2025-07-29T22:35:00Z" w:id="1066">
        <w:r w:rsidRPr="00727890" w:rsidR="00E55408">
          <w:rPr>
            <w:rFonts w:eastAsia="Arial" w:cs="Calibri"/>
            <w:color w:val="000000" w:themeColor="text1"/>
            <w:lang w:val="en-US"/>
            <w:rPrChange w:author="Katsumbe, Tatenda" w:date="2025-07-31T11:45:00Z" w16du:dateUtc="2025-07-31T09:45:00Z" w:id="1067">
              <w:rPr>
                <w:rFonts w:eastAsia="Arial" w:cs="Calibri"/>
                <w:lang w:val="en-US"/>
              </w:rPr>
            </w:rPrChange>
          </w:rPr>
          <w:t xml:space="preserve"> </w:t>
        </w:r>
      </w:ins>
      <w:ins w:author="Katsumbe, Tatenda" w:date="2025-07-29T23:06:00Z" w:id="1068">
        <w:r w:rsidRPr="00727890" w:rsidR="00737A03">
          <w:rPr>
            <w:rFonts w:eastAsia="Arial" w:cs="Calibri"/>
            <w:color w:val="000000" w:themeColor="text1"/>
            <w:lang w:val="en-US"/>
            <w:rPrChange w:author="Katsumbe, Tatenda" w:date="2025-07-31T11:45:00Z" w16du:dateUtc="2025-07-31T09:45:00Z" w:id="1069">
              <w:rPr>
                <w:rFonts w:eastAsia="Arial" w:cs="Calibri"/>
                <w:lang w:val="en-US"/>
              </w:rPr>
            </w:rPrChange>
          </w:rPr>
          <w:t xml:space="preserve">are other equally important factors that led to </w:t>
        </w:r>
      </w:ins>
      <w:ins w:author="Katsumbe, Tatenda" w:date="2025-07-30T00:36:00Z" w16du:dateUtc="2025-07-29T22:36:00Z" w:id="1070">
        <w:r w:rsidRPr="00727890" w:rsidR="00A32786">
          <w:rPr>
            <w:rFonts w:eastAsia="Arial" w:cs="Calibri"/>
            <w:color w:val="000000" w:themeColor="text1"/>
            <w:lang w:val="en-US"/>
            <w:rPrChange w:author="Katsumbe, Tatenda" w:date="2025-07-31T11:45:00Z" w16du:dateUtc="2025-07-31T09:45:00Z" w:id="1071">
              <w:rPr>
                <w:rFonts w:eastAsia="Arial" w:cs="Calibri"/>
                <w:lang w:val="en-US"/>
              </w:rPr>
            </w:rPrChange>
          </w:rPr>
          <w:t>this era</w:t>
        </w:r>
      </w:ins>
      <w:ins w:author="Katsumbe, Tatenda" w:date="2025-07-29T23:06:00Z" w:id="1072">
        <w:r w:rsidRPr="00727890" w:rsidR="00737A03">
          <w:rPr>
            <w:rFonts w:eastAsia="Arial" w:cs="Calibri"/>
            <w:color w:val="000000" w:themeColor="text1"/>
            <w:lang w:val="en-US"/>
            <w:rPrChange w:author="Katsumbe, Tatenda" w:date="2025-07-31T11:45:00Z" w16du:dateUtc="2025-07-31T09:45:00Z" w:id="1073">
              <w:rPr>
                <w:rFonts w:eastAsia="Arial" w:cs="Calibri"/>
                <w:lang w:val="en-US"/>
              </w:rPr>
            </w:rPrChange>
          </w:rPr>
          <w:t>, such as the di</w:t>
        </w:r>
      </w:ins>
      <w:ins w:author="Katsumbe, Tatenda" w:date="2025-07-30T00:36:00Z" w16du:dateUtc="2025-07-29T22:36:00Z" w:id="1074">
        <w:r w:rsidRPr="00727890" w:rsidR="00A32786">
          <w:rPr>
            <w:rFonts w:eastAsia="Arial" w:cs="Calibri"/>
            <w:color w:val="000000" w:themeColor="text1"/>
            <w:lang w:val="en-US"/>
            <w:rPrChange w:author="Katsumbe, Tatenda" w:date="2025-07-31T11:45:00Z" w16du:dateUtc="2025-07-31T09:45:00Z" w:id="1075">
              <w:rPr>
                <w:rFonts w:eastAsia="Arial" w:cs="Calibri"/>
                <w:lang w:val="en-US"/>
              </w:rPr>
            </w:rPrChange>
          </w:rPr>
          <w:t>ff</w:t>
        </w:r>
      </w:ins>
      <w:ins w:author="Katsumbe, Tatenda" w:date="2025-07-29T23:06:00Z" w:id="1076">
        <w:r w:rsidRPr="00727890" w:rsidR="00737A03">
          <w:rPr>
            <w:rFonts w:eastAsia="Arial" w:cs="Calibri"/>
            <w:color w:val="000000" w:themeColor="text1"/>
            <w:lang w:val="en-US"/>
            <w:rPrChange w:author="Katsumbe, Tatenda" w:date="2025-07-31T11:45:00Z" w16du:dateUtc="2025-07-31T09:45:00Z" w:id="1077">
              <w:rPr>
                <w:rFonts w:eastAsia="Arial" w:cs="Calibri"/>
                <w:lang w:val="en-US"/>
              </w:rPr>
            </w:rPrChange>
          </w:rPr>
          <w:t>usion of</w:t>
        </w:r>
      </w:ins>
      <w:ins w:author="Katsumbe, Tatenda" w:date="2025-07-30T00:36:00Z" w16du:dateUtc="2025-07-29T22:36:00Z" w:id="1078">
        <w:r w:rsidRPr="00727890" w:rsidR="00A32786">
          <w:rPr>
            <w:rFonts w:eastAsia="Arial" w:cs="Calibri"/>
            <w:color w:val="000000" w:themeColor="text1"/>
            <w:lang w:val="en-US"/>
            <w:rPrChange w:author="Katsumbe, Tatenda" w:date="2025-07-31T11:45:00Z" w16du:dateUtc="2025-07-31T09:45:00Z" w:id="1079">
              <w:rPr>
                <w:rFonts w:eastAsia="Arial" w:cs="Calibri"/>
                <w:lang w:val="en-US"/>
              </w:rPr>
            </w:rPrChange>
          </w:rPr>
          <w:t xml:space="preserve"> </w:t>
        </w:r>
      </w:ins>
      <w:ins w:author="Katsumbe, Tatenda" w:date="2025-07-29T23:06:00Z" w:id="1080">
        <w:r w:rsidRPr="00727890" w:rsidR="00737A03">
          <w:rPr>
            <w:rFonts w:eastAsia="Arial" w:cs="Calibri"/>
            <w:color w:val="000000" w:themeColor="text1"/>
            <w:lang w:val="en-US"/>
            <w:rPrChange w:author="Katsumbe, Tatenda" w:date="2025-07-31T11:45:00Z" w16du:dateUtc="2025-07-31T09:45:00Z" w:id="1081">
              <w:rPr>
                <w:rFonts w:eastAsia="Arial" w:cs="Calibri"/>
                <w:lang w:val="en-US"/>
              </w:rPr>
            </w:rPrChange>
          </w:rPr>
          <w:t xml:space="preserve">business education to propel </w:t>
        </w:r>
      </w:ins>
      <w:ins w:author="Katsumbe, Tatenda" w:date="2025-07-30T00:37:00Z" w16du:dateUtc="2025-07-29T22:37:00Z" w:id="1082">
        <w:r w:rsidRPr="00727890" w:rsidR="00A32786">
          <w:rPr>
            <w:rFonts w:eastAsia="Arial" w:cs="Calibri"/>
            <w:color w:val="000000" w:themeColor="text1"/>
            <w:lang w:val="en-US"/>
            <w:rPrChange w:author="Katsumbe, Tatenda" w:date="2025-07-31T11:45:00Z" w16du:dateUtc="2025-07-31T09:45:00Z" w:id="1083">
              <w:rPr>
                <w:rFonts w:eastAsia="Arial" w:cs="Calibri"/>
                <w:lang w:val="en-US"/>
              </w:rPr>
            </w:rPrChange>
          </w:rPr>
          <w:t>capitalism after World War</w:t>
        </w:r>
      </w:ins>
      <w:ins w:author="Katsumbe, Tatenda" w:date="2025-07-29T23:06:00Z" w:id="1084">
        <w:r w:rsidRPr="00727890" w:rsidR="00737A03">
          <w:rPr>
            <w:rFonts w:eastAsia="Arial" w:cs="Calibri"/>
            <w:color w:val="000000" w:themeColor="text1"/>
            <w:lang w:val="en-US"/>
            <w:rPrChange w:author="Katsumbe, Tatenda" w:date="2025-07-31T11:45:00Z" w16du:dateUtc="2025-07-31T09:45:00Z" w:id="1085">
              <w:rPr>
                <w:rFonts w:eastAsia="Arial" w:cs="Calibri"/>
                <w:lang w:val="en-US"/>
              </w:rPr>
            </w:rPrChange>
          </w:rPr>
          <w:t xml:space="preserve"> </w:t>
        </w:r>
      </w:ins>
      <w:ins w:author="Katsumbe, Tatenda" w:date="2025-07-30T00:37:00Z" w16du:dateUtc="2025-07-29T22:37:00Z" w:id="1086">
        <w:r w:rsidRPr="00727890" w:rsidR="00C15DD4">
          <w:rPr>
            <w:rFonts w:eastAsia="Arial" w:cs="Calibri"/>
            <w:color w:val="000000" w:themeColor="text1"/>
            <w:lang w:val="en-US"/>
            <w:rPrChange w:author="Katsumbe, Tatenda" w:date="2025-07-31T11:45:00Z" w16du:dateUtc="2025-07-31T09:45:00Z" w:id="1087">
              <w:rPr>
                <w:rFonts w:eastAsia="Arial" w:cs="Calibri"/>
                <w:lang w:val="en-US"/>
              </w:rPr>
            </w:rPrChange>
          </w:rPr>
          <w:t>2,</w:t>
        </w:r>
      </w:ins>
      <w:ins w:author="Katsumbe, Tatenda" w:date="2025-07-29T23:06:00Z" w:id="1088">
        <w:r w:rsidRPr="00727890" w:rsidR="00737A03">
          <w:rPr>
            <w:rFonts w:eastAsia="Arial" w:cs="Calibri"/>
            <w:color w:val="000000" w:themeColor="text1"/>
            <w:lang w:val="en-US"/>
            <w:rPrChange w:author="Katsumbe, Tatenda" w:date="2025-07-31T11:45:00Z" w16du:dateUtc="2025-07-31T09:45:00Z" w:id="1089">
              <w:rPr>
                <w:rFonts w:eastAsia="Arial" w:cs="Calibri"/>
                <w:lang w:val="en-US"/>
              </w:rPr>
            </w:rPrChange>
          </w:rPr>
          <w:t xml:space="preserve"> and the push from other relevant</w:t>
        </w:r>
      </w:ins>
      <w:ins w:author="Katsumbe, Tatenda" w:date="2025-07-30T00:36:00Z" w16du:dateUtc="2025-07-29T22:36:00Z" w:id="1090">
        <w:r w:rsidRPr="00727890" w:rsidR="00A32786">
          <w:rPr>
            <w:rFonts w:eastAsia="Arial" w:cs="Calibri"/>
            <w:color w:val="000000" w:themeColor="text1"/>
            <w:lang w:val="en-US"/>
            <w:rPrChange w:author="Katsumbe, Tatenda" w:date="2025-07-31T11:45:00Z" w16du:dateUtc="2025-07-31T09:45:00Z" w:id="1091">
              <w:rPr>
                <w:rFonts w:eastAsia="Arial" w:cs="Calibri"/>
                <w:lang w:val="en-US"/>
              </w:rPr>
            </w:rPrChange>
          </w:rPr>
          <w:t xml:space="preserve"> </w:t>
        </w:r>
      </w:ins>
      <w:ins w:author="Katsumbe, Tatenda" w:date="2025-07-29T23:06:00Z" w:id="1092">
        <w:r w:rsidRPr="00727890" w:rsidR="00737A03">
          <w:rPr>
            <w:rFonts w:eastAsia="Arial" w:cs="Calibri"/>
            <w:color w:val="000000" w:themeColor="text1"/>
            <w:lang w:val="en-US"/>
            <w:rPrChange w:author="Katsumbe, Tatenda" w:date="2025-07-31T11:45:00Z" w16du:dateUtc="2025-07-31T09:45:00Z" w:id="1093">
              <w:rPr>
                <w:rFonts w:eastAsia="Arial" w:cs="Calibri"/>
                <w:lang w:val="en-US"/>
              </w:rPr>
            </w:rPrChange>
          </w:rPr>
          <w:t>actors, such as the Ford and the Carnegie Foundations, which are easily set aside when addressing the</w:t>
        </w:r>
      </w:ins>
      <w:ins w:author="Katsumbe, Tatenda" w:date="2025-07-30T00:36:00Z" w16du:dateUtc="2025-07-29T22:36:00Z" w:id="1094">
        <w:r w:rsidRPr="00727890" w:rsidR="00A32786">
          <w:rPr>
            <w:rFonts w:eastAsia="Arial" w:cs="Calibri"/>
            <w:color w:val="000000" w:themeColor="text1"/>
            <w:lang w:val="en-US"/>
            <w:rPrChange w:author="Katsumbe, Tatenda" w:date="2025-07-31T11:45:00Z" w16du:dateUtc="2025-07-31T09:45:00Z" w:id="1095">
              <w:rPr>
                <w:rFonts w:eastAsia="Arial" w:cs="Calibri"/>
                <w:lang w:val="en-US"/>
              </w:rPr>
            </w:rPrChange>
          </w:rPr>
          <w:t xml:space="preserve"> </w:t>
        </w:r>
      </w:ins>
      <w:ins w:author="Katsumbe, Tatenda" w:date="2025-07-29T23:06:00Z" w:id="1096">
        <w:r w:rsidRPr="00727890" w:rsidR="00737A03">
          <w:rPr>
            <w:rFonts w:eastAsia="Arial" w:cs="Calibri"/>
            <w:color w:val="000000" w:themeColor="text1"/>
            <w:lang w:val="en-US"/>
            <w:rPrChange w:author="Katsumbe, Tatenda" w:date="2025-07-31T11:45:00Z" w16du:dateUtc="2025-07-31T09:45:00Z" w:id="1097">
              <w:rPr>
                <w:rFonts w:eastAsia="Arial" w:cs="Calibri"/>
                <w:lang w:val="en-US"/>
              </w:rPr>
            </w:rPrChange>
          </w:rPr>
          <w:t>evolution of management education</w:t>
        </w:r>
      </w:ins>
      <w:ins w:author="Katsumbe, Tatenda" w:date="2025-07-30T00:37:00Z" w16du:dateUtc="2025-07-29T22:37:00Z" w:id="1098">
        <w:r w:rsidRPr="00727890" w:rsidR="00C15DD4">
          <w:rPr>
            <w:rFonts w:eastAsia="Arial" w:cs="Calibri"/>
            <w:color w:val="000000" w:themeColor="text1"/>
            <w:lang w:val="en-US"/>
            <w:rPrChange w:author="Katsumbe, Tatenda" w:date="2025-07-31T11:45:00Z" w16du:dateUtc="2025-07-31T09:45:00Z" w:id="1099">
              <w:rPr>
                <w:rFonts w:eastAsia="Arial" w:cs="Calibri"/>
                <w:lang w:val="en-US"/>
              </w:rPr>
            </w:rPrChange>
          </w:rPr>
          <w:t xml:space="preserve"> </w:t>
        </w:r>
      </w:ins>
      <w:sdt>
        <w:sdtPr>
          <w:rPr>
            <w:rFonts w:eastAsia="Arial" w:cs="Calibri"/>
            <w:color w:val="000000"/>
            <w:lang w:val="en-US"/>
          </w:rPr>
          <w:tag w:val="MENDELEY_CITATION_v3_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"/>
          <w:id w:val="1434937830"/>
          <w:placeholder>
            <w:docPart w:val="DefaultPlaceholder_-1854013440"/>
          </w:placeholder>
        </w:sdtPr>
        <w:sdtContent>
          <w:r w:rsidRPr="00441CE0" w:rsidR="00441CE0">
            <w:rPr>
              <w:rFonts w:eastAsia="Arial" w:cs="Calibri"/>
              <w:color w:val="000000"/>
              <w:lang w:val="en-US"/>
            </w:rPr>
            <w:t>(Ilie et al., 2020)</w:t>
          </w:r>
        </w:sdtContent>
      </w:sdt>
      <w:ins w:author="Katsumbe, Tatenda" w:date="2025-07-29T23:06:00Z" w:id="1100">
        <w:r w:rsidRPr="00727890" w:rsidR="00737A03">
          <w:rPr>
            <w:rFonts w:eastAsia="Arial" w:cs="Calibri"/>
            <w:color w:val="000000" w:themeColor="text1"/>
            <w:lang w:val="en-US"/>
            <w:rPrChange w:author="Katsumbe, Tatenda" w:date="2025-07-31T11:45:00Z" w16du:dateUtc="2025-07-31T09:45:00Z" w:id="1101">
              <w:rPr>
                <w:rFonts w:eastAsia="Arial" w:cs="Calibri"/>
                <w:lang w:val="en-US"/>
              </w:rPr>
            </w:rPrChange>
          </w:rPr>
          <w:t>.</w:t>
        </w:r>
      </w:ins>
      <w:ins w:author="Katsumbe, Tatenda" w:date="2025-07-30T00:58:00Z" w16du:dateUtc="2025-07-29T22:58:00Z" w:id="1102">
        <w:r w:rsidRPr="00727890" w:rsidR="00B05D19">
          <w:rPr>
            <w:rFonts w:eastAsia="Arial" w:cs="Calibri"/>
            <w:color w:val="000000" w:themeColor="text1"/>
            <w:lang w:val="en-US"/>
            <w:rPrChange w:author="Katsumbe, Tatenda" w:date="2025-07-31T11:45:00Z" w16du:dateUtc="2025-07-31T09:45:00Z" w:id="1103">
              <w:rPr>
                <w:rFonts w:eastAsia="Arial" w:cs="Calibri"/>
                <w:lang w:val="en-US"/>
              </w:rPr>
            </w:rPrChange>
          </w:rPr>
          <w:t xml:space="preserve"> </w:t>
        </w:r>
      </w:ins>
      <w:ins w:author="Katsumbe, Tatenda" w:date="2025-07-31T11:07:00Z" w16du:dateUtc="2025-07-31T09:07:00Z" w:id="1105">
        <w:r w:rsidRPr="00727890" w:rsidR="0019399F">
          <w:rPr>
            <w:rFonts w:eastAsia="Arial" w:cs="Calibri"/>
            <w:color w:val="000000" w:themeColor="text1"/>
            <w:szCs w:val="20"/>
            <w:lang w:val="en-US"/>
            <w:rPrChange w:author="Katsumbe, Tatenda" w:date="2025-07-31T11:45:00Z" w16du:dateUtc="2025-07-31T09:45:00Z" w:id="1106">
              <w:rPr>
                <w:rFonts w:eastAsia="Arial" w:cs="Calibri"/>
                <w:color w:val="EE0000"/>
                <w:szCs w:val="20"/>
                <w:highlight w:val="yellow"/>
                <w:lang w:val="en-US"/>
              </w:rPr>
            </w:rPrChange>
          </w:rPr>
          <w:t xml:space="preserve">Business schools post-World </w:t>
        </w:r>
        <w:del w:author="Katsumbe, Tatenda" w:date="2025-07-31T11:22:00Z" w16du:dateUtc="2025-07-31T09:22:00Z" w:id="1107">
          <w:r w:rsidRPr="00727890" w:rsidDel="00605C62" w:rsidR="0019399F">
            <w:rPr>
              <w:rFonts w:eastAsia="Arial" w:cs="Calibri"/>
              <w:color w:val="000000" w:themeColor="text1"/>
              <w:szCs w:val="20"/>
              <w:lang w:val="en-US"/>
              <w:rPrChange w:author="Katsumbe, Tatenda" w:date="2025-07-31T11:45:00Z" w16du:dateUtc="2025-07-31T09:45:00Z" w:id="1108">
                <w:rPr>
                  <w:rFonts w:eastAsia="Arial" w:cs="Calibri"/>
                  <w:color w:val="EE0000"/>
                  <w:szCs w:val="20"/>
                  <w:highlight w:val="yellow"/>
                  <w:lang w:val="en-US"/>
                </w:rPr>
              </w:rPrChange>
            </w:rPr>
            <w:delText>war II era</w:delText>
          </w:r>
        </w:del>
      </w:ins>
      <w:ins w:author="Katsumbe, Tatenda" w:date="2025-07-31T11:22:00Z" w16du:dateUtc="2025-07-31T09:22:00Z" w:id="1109">
        <w:r w:rsidRPr="00727890" w:rsidR="00605C62">
          <w:rPr>
            <w:rFonts w:eastAsia="Arial" w:cs="Calibri"/>
            <w:color w:val="000000" w:themeColor="text1"/>
            <w:szCs w:val="20"/>
            <w:lang w:val="en-US"/>
            <w:rPrChange w:author="Katsumbe, Tatenda" w:date="2025-07-31T11:45:00Z" w16du:dateUtc="2025-07-31T09:45:00Z" w:id="1110">
              <w:rPr>
                <w:rFonts w:eastAsia="Arial" w:cs="Calibri"/>
                <w:color w:val="EE0000"/>
                <w:szCs w:val="20"/>
                <w:highlight w:val="yellow"/>
                <w:lang w:val="en-US"/>
              </w:rPr>
            </w:rPrChange>
          </w:rPr>
          <w:t>War 2</w:t>
        </w:r>
      </w:ins>
      <w:ins w:author="Katsumbe, Tatenda" w:date="2025-07-31T11:07:00Z" w16du:dateUtc="2025-07-31T09:07:00Z" w:id="1111">
        <w:r w:rsidRPr="00727890" w:rsidR="0019399F">
          <w:rPr>
            <w:rFonts w:eastAsia="Arial" w:cs="Calibri"/>
            <w:color w:val="000000" w:themeColor="text1"/>
            <w:szCs w:val="20"/>
            <w:lang w:val="en-US"/>
            <w:rPrChange w:author="Katsumbe, Tatenda" w:date="2025-07-31T11:45:00Z" w16du:dateUtc="2025-07-31T09:45:00Z" w:id="1112">
              <w:rPr>
                <w:rFonts w:eastAsia="Arial" w:cs="Calibri"/>
                <w:color w:val="EE0000"/>
                <w:szCs w:val="20"/>
                <w:highlight w:val="yellow"/>
                <w:lang w:val="en-US"/>
              </w:rPr>
            </w:rPrChange>
          </w:rPr>
          <w:t xml:space="preserve"> were </w:t>
        </w:r>
      </w:ins>
      <w:ins w:author="Katsumbe, Tatenda" w:date="2025-07-31T11:22:00Z" w16du:dateUtc="2025-07-31T09:22:00Z" w:id="1113">
        <w:r w:rsidRPr="00727890" w:rsidR="00605C62">
          <w:rPr>
            <w:rFonts w:eastAsia="Arial" w:cs="Calibri"/>
            <w:color w:val="000000" w:themeColor="text1"/>
            <w:szCs w:val="20"/>
            <w:lang w:val="en-US"/>
            <w:rPrChange w:author="Katsumbe, Tatenda" w:date="2025-07-31T11:45:00Z" w16du:dateUtc="2025-07-31T09:45:00Z" w:id="1114">
              <w:rPr>
                <w:rFonts w:eastAsia="Arial" w:cs="Calibri"/>
                <w:color w:val="EE0000"/>
                <w:szCs w:val="20"/>
                <w:highlight w:val="yellow"/>
                <w:lang w:val="en-US"/>
              </w:rPr>
            </w:rPrChange>
          </w:rPr>
          <w:t xml:space="preserve">thus </w:t>
        </w:r>
      </w:ins>
      <w:ins w:author="Katsumbe, Tatenda" w:date="2025-07-31T11:07:00Z" w16du:dateUtc="2025-07-31T09:07:00Z" w:id="1115">
        <w:del w:author="Katsumbe, Tatenda" w:date="2025-07-31T11:22:00Z" w16du:dateUtc="2025-07-31T09:22:00Z" w:id="1116">
          <w:r w:rsidRPr="00727890" w:rsidDel="00605C62" w:rsidR="0019399F">
            <w:rPr>
              <w:rFonts w:eastAsia="Arial" w:cs="Calibri"/>
              <w:color w:val="000000" w:themeColor="text1"/>
              <w:szCs w:val="20"/>
              <w:lang w:val="en-US"/>
              <w:rPrChange w:author="Katsumbe, Tatenda" w:date="2025-07-31T11:45:00Z" w16du:dateUtc="2025-07-31T09:45:00Z" w:id="1117">
                <w:rPr>
                  <w:rFonts w:eastAsia="Arial" w:cs="Calibri"/>
                  <w:color w:val="EE0000"/>
                  <w:szCs w:val="20"/>
                  <w:highlight w:val="yellow"/>
                  <w:lang w:val="en-US"/>
                </w:rPr>
              </w:rPrChange>
            </w:rPr>
            <w:delText>criticised</w:delText>
          </w:r>
        </w:del>
        <w:ins w:author="Katsumbe, Tatenda" w:date="2025-07-31T11:22:00Z" w16du:dateUtc="2025-07-31T09:22:00Z" w:id="1118">
          <w:r w:rsidRPr="00727890" w:rsidR="00605C62">
            <w:rPr>
              <w:rFonts w:eastAsia="Arial" w:cs="Calibri"/>
              <w:color w:val="000000" w:themeColor="text1"/>
              <w:szCs w:val="20"/>
              <w:lang w:val="en-US"/>
              <w:rPrChange w:author="Katsumbe, Tatenda" w:date="2025-07-31T11:45:00Z" w16du:dateUtc="2025-07-31T09:45:00Z" w:id="1119">
                <w:rPr>
                  <w:rFonts w:eastAsia="Arial" w:cs="Calibri"/>
                  <w:color w:val="EE0000"/>
                  <w:szCs w:val="20"/>
                  <w:highlight w:val="yellow"/>
                  <w:lang w:val="en-US"/>
                </w:rPr>
              </w:rPrChange>
            </w:rPr>
            <w:t>criticized</w:t>
          </w:r>
        </w:ins>
        <w:r w:rsidRPr="00727890" w:rsidR="0019399F">
          <w:rPr>
            <w:rFonts w:eastAsia="Arial" w:cs="Calibri"/>
            <w:color w:val="000000" w:themeColor="text1"/>
            <w:szCs w:val="20"/>
            <w:lang w:val="en-US"/>
            <w:rPrChange w:author="Katsumbe, Tatenda" w:date="2025-07-31T11:45:00Z" w16du:dateUtc="2025-07-31T09:45:00Z" w:id="1120">
              <w:rPr>
                <w:rFonts w:eastAsia="Arial" w:cs="Calibri"/>
                <w:color w:val="EE0000"/>
                <w:szCs w:val="20"/>
                <w:highlight w:val="yellow"/>
                <w:lang w:val="en-US"/>
              </w:rPr>
            </w:rPrChange>
          </w:rPr>
          <w:t xml:space="preserve"> for </w:t>
        </w:r>
        <w:r w:rsidRPr="00727890" w:rsidR="0019399F">
          <w:rPr>
            <w:rFonts w:eastAsia="Arial" w:cs="Calibri"/>
            <w:color w:val="000000" w:themeColor="text1"/>
            <w:szCs w:val="20"/>
            <w:lang w:val="en-US"/>
            <w:rPrChange w:author="Katsumbe, Tatenda" w:date="2025-07-31T11:45:00Z" w16du:dateUtc="2025-07-31T09:45:00Z" w:id="1121">
              <w:rPr>
                <w:rFonts w:eastAsia="Arial" w:cs="Calibri"/>
                <w:color w:val="EE0000"/>
                <w:szCs w:val="20"/>
                <w:highlight w:val="yellow"/>
                <w:lang w:val="en-US"/>
              </w:rPr>
            </w:rPrChange>
          </w:rPr>
          <w:t xml:space="preserve">lacking academic rigor, and </w:t>
        </w:r>
        <w:del w:author="Katsumbe, Tatenda" w:date="2025-07-31T11:23:00Z" w16du:dateUtc="2025-07-31T09:23:00Z" w:id="1122">
          <w:r w:rsidRPr="00727890" w:rsidDel="002346E1" w:rsidR="0019399F">
            <w:rPr>
              <w:rFonts w:eastAsia="Arial" w:cs="Calibri"/>
              <w:color w:val="000000" w:themeColor="text1"/>
              <w:szCs w:val="20"/>
              <w:lang w:val="en-US"/>
              <w:rPrChange w:author="Katsumbe, Tatenda" w:date="2025-07-31T11:45:00Z" w16du:dateUtc="2025-07-31T09:45:00Z" w:id="1123">
                <w:rPr>
                  <w:rFonts w:eastAsia="Arial" w:cs="Calibri"/>
                  <w:color w:val="EE0000"/>
                  <w:szCs w:val="20"/>
                  <w:highlight w:val="yellow"/>
                  <w:lang w:val="en-US"/>
                </w:rPr>
              </w:rPrChange>
            </w:rPr>
            <w:delText>were criticised for being too similar</w:delText>
          </w:r>
        </w:del>
      </w:ins>
      <w:ins w:author="Katsumbe, Tatenda" w:date="2025-07-31T11:23:00Z" w16du:dateUtc="2025-07-31T09:23:00Z" w:id="1124">
        <w:r w:rsidRPr="00727890" w:rsidR="002346E1">
          <w:rPr>
            <w:rFonts w:eastAsia="Arial" w:cs="Calibri"/>
            <w:color w:val="000000" w:themeColor="text1"/>
            <w:szCs w:val="20"/>
            <w:lang w:val="en-US"/>
            <w:rPrChange w:author="Katsumbe, Tatenda" w:date="2025-07-31T11:45:00Z" w16du:dateUtc="2025-07-31T09:45:00Z" w:id="1125">
              <w:rPr>
                <w:rFonts w:eastAsia="Arial" w:cs="Calibri"/>
                <w:color w:val="EE0000"/>
                <w:szCs w:val="20"/>
                <w:highlight w:val="yellow"/>
                <w:lang w:val="en-US"/>
              </w:rPr>
            </w:rPrChange>
          </w:rPr>
          <w:t>for their similarity</w:t>
        </w:r>
      </w:ins>
      <w:ins w:author="Katsumbe, Tatenda" w:date="2025-07-31T11:07:00Z" w16du:dateUtc="2025-07-31T09:07:00Z" w:id="1126">
        <w:r w:rsidRPr="00727890" w:rsidR="0019399F">
          <w:rPr>
            <w:rFonts w:eastAsia="Arial" w:cs="Calibri"/>
            <w:color w:val="000000" w:themeColor="text1"/>
            <w:szCs w:val="20"/>
            <w:lang w:val="en-US"/>
            <w:rPrChange w:author="Katsumbe, Tatenda" w:date="2025-07-31T11:45:00Z" w16du:dateUtc="2025-07-31T09:45:00Z" w:id="1127">
              <w:rPr>
                <w:rFonts w:eastAsia="Arial" w:cs="Calibri"/>
                <w:color w:val="EE0000"/>
                <w:szCs w:val="20"/>
                <w:highlight w:val="yellow"/>
                <w:lang w:val="en-US"/>
              </w:rPr>
            </w:rPrChange>
          </w:rPr>
          <w:t xml:space="preserve"> to vocational institutions.</w:t>
        </w:r>
        <w:r w:rsidRPr="00727890" w:rsidR="0019399F">
          <w:rPr>
            <w:rFonts w:eastAsia="Arial" w:cs="Calibri"/>
            <w:color w:val="000000" w:themeColor="text1"/>
            <w:szCs w:val="20"/>
            <w:lang w:val="en-US"/>
            <w:rPrChange w:author="Katsumbe, Tatenda" w:date="2025-07-31T11:45:00Z" w16du:dateUtc="2025-07-31T09:45:00Z" w:id="1128">
              <w:rPr>
                <w:rFonts w:eastAsia="Arial" w:cs="Calibri"/>
                <w:color w:val="EE0000"/>
                <w:szCs w:val="20"/>
                <w:lang w:val="en-US"/>
              </w:rPr>
            </w:rPrChange>
          </w:rPr>
          <w:t xml:space="preserve"> </w:t>
        </w:r>
        <w:r w:rsidRPr="00727890" w:rsidR="0019399F">
          <w:rPr>
            <w:rFonts w:eastAsia="Arial" w:cs="Calibri"/>
            <w:color w:val="000000" w:themeColor="text1"/>
            <w:szCs w:val="20"/>
            <w:lang w:val="en-US"/>
            <w:rPrChange w:author="Katsumbe, Tatenda" w:date="2025-07-31T11:45:00Z" w16du:dateUtc="2025-07-31T09:45:00Z" w:id="1129">
              <w:rPr>
                <w:rFonts w:eastAsia="Arial" w:cs="Calibri"/>
                <w:color w:val="EE0000"/>
                <w:szCs w:val="20"/>
                <w:highlight w:val="yellow"/>
                <w:lang w:val="en-US"/>
              </w:rPr>
            </w:rPrChange>
          </w:rPr>
          <w:t xml:space="preserve">However, </w:t>
        </w:r>
        <w:del w:author="Katsumbe, Tatenda" w:date="2025-07-31T11:23:00Z" w16du:dateUtc="2025-07-31T09:23:00Z" w:id="1130">
          <w:r w:rsidRPr="00727890" w:rsidDel="005C4041" w:rsidR="0019399F">
            <w:rPr>
              <w:rFonts w:eastAsia="Arial" w:cs="Calibri"/>
              <w:color w:val="000000" w:themeColor="text1"/>
              <w:szCs w:val="20"/>
              <w:lang w:val="en-US"/>
              <w:rPrChange w:author="Katsumbe, Tatenda" w:date="2025-07-31T11:45:00Z" w16du:dateUtc="2025-07-31T09:45:00Z" w:id="1131">
                <w:rPr>
                  <w:rFonts w:eastAsia="Arial" w:cs="Calibri"/>
                  <w:color w:val="EE0000"/>
                  <w:szCs w:val="20"/>
                  <w:highlight w:val="yellow"/>
                  <w:lang w:val="en-US"/>
                </w:rPr>
              </w:rPrChange>
            </w:rPr>
            <w:delText xml:space="preserve">the </w:delText>
          </w:r>
        </w:del>
        <w:r w:rsidRPr="00727890" w:rsidR="0019399F">
          <w:rPr>
            <w:rFonts w:eastAsia="Arial" w:cs="Calibri"/>
            <w:color w:val="000000" w:themeColor="text1"/>
            <w:szCs w:val="20"/>
            <w:lang w:val="en-US"/>
            <w:rPrChange w:author="Katsumbe, Tatenda" w:date="2025-07-31T11:45:00Z" w16du:dateUtc="2025-07-31T09:45:00Z" w:id="1132">
              <w:rPr>
                <w:rFonts w:eastAsia="Arial" w:cs="Calibri"/>
                <w:color w:val="EE0000"/>
                <w:szCs w:val="20"/>
                <w:highlight w:val="yellow"/>
                <w:lang w:val="en-US"/>
              </w:rPr>
            </w:rPrChange>
          </w:rPr>
          <w:t xml:space="preserve">support from organizations such as </w:t>
        </w:r>
        <w:del w:author="Katsumbe, Tatenda" w:date="2025-07-31T11:29:00Z" w16du:dateUtc="2025-07-31T09:29:00Z" w:id="1133">
          <w:r w:rsidRPr="00727890" w:rsidDel="00E31539" w:rsidR="0019399F">
            <w:rPr>
              <w:rFonts w:eastAsia="Arial" w:cs="Calibri"/>
              <w:color w:val="000000" w:themeColor="text1"/>
              <w:szCs w:val="20"/>
              <w:lang w:val="en-US"/>
              <w:rPrChange w:author="Katsumbe, Tatenda" w:date="2025-07-31T11:45:00Z" w16du:dateUtc="2025-07-31T09:45:00Z" w:id="1134">
                <w:rPr>
                  <w:rFonts w:eastAsia="Arial" w:cs="Calibri"/>
                  <w:color w:val="EE0000"/>
                  <w:szCs w:val="20"/>
                  <w:highlight w:val="yellow"/>
                  <w:lang w:val="en-US"/>
                </w:rPr>
              </w:rPrChange>
            </w:rPr>
            <w:delText xml:space="preserve">the </w:delText>
          </w:r>
        </w:del>
        <w:r w:rsidRPr="00727890" w:rsidR="0019399F">
          <w:rPr>
            <w:rFonts w:eastAsia="Arial" w:cs="Calibri"/>
            <w:color w:val="000000" w:themeColor="text1"/>
            <w:szCs w:val="20"/>
            <w:lang w:val="en-US"/>
            <w:rPrChange w:author="Katsumbe, Tatenda" w:date="2025-07-31T11:45:00Z" w16du:dateUtc="2025-07-31T09:45:00Z" w:id="1135">
              <w:rPr>
                <w:rFonts w:eastAsia="Arial" w:cs="Calibri"/>
                <w:color w:val="EE0000"/>
                <w:szCs w:val="20"/>
                <w:highlight w:val="yellow"/>
                <w:lang w:val="en-US"/>
              </w:rPr>
            </w:rPrChange>
          </w:rPr>
          <w:t xml:space="preserve">Ford and Carnegie Foundation culminated in </w:t>
        </w:r>
        <w:del w:author="Katsumbe, Tatenda" w:date="2025-07-31T11:29:00Z" w16du:dateUtc="2025-07-31T09:29:00Z" w:id="1136">
          <w:r w:rsidRPr="00727890" w:rsidDel="00E31539" w:rsidR="0019399F">
            <w:rPr>
              <w:rFonts w:eastAsia="Arial" w:cs="Calibri"/>
              <w:color w:val="000000" w:themeColor="text1"/>
              <w:szCs w:val="20"/>
              <w:lang w:val="en-US"/>
              <w:rPrChange w:author="Katsumbe, Tatenda" w:date="2025-07-31T11:45:00Z" w16du:dateUtc="2025-07-31T09:45:00Z" w:id="1137">
                <w:rPr>
                  <w:rFonts w:eastAsia="Arial" w:cs="Calibri"/>
                  <w:color w:val="EE0000"/>
                  <w:szCs w:val="20"/>
                  <w:highlight w:val="yellow"/>
                  <w:lang w:val="en-US"/>
                </w:rPr>
              </w:rPrChange>
            </w:rPr>
            <w:delText>a push towards</w:delText>
          </w:r>
        </w:del>
      </w:ins>
      <w:ins w:author="Katsumbe, Tatenda" w:date="2025-07-31T11:29:00Z" w16du:dateUtc="2025-07-31T09:29:00Z" w:id="1138">
        <w:r w:rsidRPr="00727890" w:rsidR="00E31539">
          <w:rPr>
            <w:rFonts w:eastAsia="Arial" w:cs="Calibri"/>
            <w:color w:val="000000" w:themeColor="text1"/>
            <w:szCs w:val="20"/>
            <w:lang w:val="en-US"/>
            <w:rPrChange w:author="Katsumbe, Tatenda" w:date="2025-07-31T11:45:00Z" w16du:dateUtc="2025-07-31T09:45:00Z" w:id="1139">
              <w:rPr>
                <w:rFonts w:eastAsia="Arial" w:cs="Calibri"/>
                <w:color w:val="EE0000"/>
                <w:szCs w:val="20"/>
                <w:highlight w:val="yellow"/>
                <w:lang w:val="en-US"/>
              </w:rPr>
            </w:rPrChange>
          </w:rPr>
          <w:t>an advocacy for</w:t>
        </w:r>
      </w:ins>
      <w:ins w:author="Katsumbe, Tatenda" w:date="2025-07-31T11:07:00Z" w16du:dateUtc="2025-07-31T09:07:00Z" w:id="1140">
        <w:r w:rsidRPr="00727890" w:rsidR="0019399F">
          <w:rPr>
            <w:rFonts w:eastAsia="Arial" w:cs="Calibri"/>
            <w:color w:val="000000" w:themeColor="text1"/>
            <w:szCs w:val="20"/>
            <w:lang w:val="en-US"/>
            <w:rPrChange w:author="Katsumbe, Tatenda" w:date="2025-07-31T11:45:00Z" w16du:dateUtc="2025-07-31T09:45:00Z" w:id="1141">
              <w:rPr>
                <w:rFonts w:eastAsia="Arial" w:cs="Calibri"/>
                <w:color w:val="EE0000"/>
                <w:szCs w:val="20"/>
                <w:highlight w:val="yellow"/>
                <w:lang w:val="en-US"/>
              </w:rPr>
            </w:rPrChange>
          </w:rPr>
          <w:t xml:space="preserve"> academic legitimacy. However, this transition was critiqued for moving business schools away from relevancy, and this was argued by the lack of real-world management. </w:t>
        </w:r>
        <w:del w:author="Katsumbe, Tatenda" w:date="2025-07-31T11:24:00Z" w16du:dateUtc="2025-07-31T09:24:00Z" w:id="1142">
          <w:r w:rsidRPr="00727890" w:rsidDel="00C345C8" w:rsidR="0019399F">
            <w:rPr>
              <w:rFonts w:eastAsia="Arial" w:cs="Calibri"/>
              <w:color w:val="000000" w:themeColor="text1"/>
              <w:szCs w:val="20"/>
              <w:lang w:val="en-US"/>
              <w:rPrChange w:author="Katsumbe, Tatenda" w:date="2025-07-31T11:45:00Z" w16du:dateUtc="2025-07-31T09:45:00Z" w:id="1143">
                <w:rPr>
                  <w:rFonts w:eastAsia="Arial" w:cs="Calibri"/>
                  <w:color w:val="EE0000"/>
                  <w:szCs w:val="20"/>
                  <w:highlight w:val="yellow"/>
                  <w:lang w:val="en-US"/>
                </w:rPr>
              </w:rPrChange>
            </w:rPr>
            <w:delText xml:space="preserve">As attested by Turel and Kapoor (2016), </w:delText>
          </w:r>
        </w:del>
        <w:r w:rsidRPr="00727890" w:rsidR="0019399F">
          <w:rPr>
            <w:rFonts w:eastAsia="Arial" w:cs="Calibri"/>
            <w:color w:val="000000" w:themeColor="text1"/>
            <w:szCs w:val="20"/>
            <w:lang w:val="en-US"/>
            <w:rPrChange w:author="Katsumbe, Tatenda" w:date="2025-07-31T11:45:00Z" w16du:dateUtc="2025-07-31T09:45:00Z" w:id="1144">
              <w:rPr>
                <w:rFonts w:eastAsia="Arial" w:cs="Calibri"/>
                <w:color w:val="EE0000"/>
                <w:szCs w:val="20"/>
                <w:highlight w:val="yellow"/>
                <w:lang w:val="en-US"/>
              </w:rPr>
            </w:rPrChange>
          </w:rPr>
          <w:t>The MBA</w:t>
        </w:r>
      </w:ins>
      <w:ins w:author="Katsumbe, Tatenda" w:date="2025-07-31T11:24:00Z" w16du:dateUtc="2025-07-31T09:24:00Z" w:id="1145">
        <w:r w:rsidRPr="00727890" w:rsidR="00C345C8">
          <w:rPr>
            <w:rFonts w:eastAsia="Arial" w:cs="Calibri"/>
            <w:color w:val="000000" w:themeColor="text1"/>
            <w:szCs w:val="20"/>
            <w:lang w:val="en-US"/>
            <w:rPrChange w:author="Katsumbe, Tatenda" w:date="2025-07-31T11:45:00Z" w16du:dateUtc="2025-07-31T09:45:00Z" w:id="1146">
              <w:rPr>
                <w:rFonts w:eastAsia="Arial" w:cs="Calibri"/>
                <w:color w:val="EE0000"/>
                <w:szCs w:val="20"/>
                <w:highlight w:val="yellow"/>
                <w:lang w:val="en-US"/>
              </w:rPr>
            </w:rPrChange>
          </w:rPr>
          <w:t xml:space="preserve"> particular</w:t>
        </w:r>
      </w:ins>
      <w:ins w:author="Katsumbe, Tatenda" w:date="2025-07-31T11:29:00Z" w16du:dateUtc="2025-07-31T09:29:00Z" w:id="1147">
        <w:r w:rsidRPr="00727890" w:rsidR="0084531B">
          <w:rPr>
            <w:rFonts w:eastAsia="Arial" w:cs="Calibri"/>
            <w:color w:val="000000" w:themeColor="text1"/>
            <w:szCs w:val="20"/>
            <w:lang w:val="en-US"/>
            <w:rPrChange w:author="Katsumbe, Tatenda" w:date="2025-07-31T11:45:00Z" w16du:dateUtc="2025-07-31T09:45:00Z" w:id="1148">
              <w:rPr>
                <w:rFonts w:eastAsia="Arial" w:cs="Calibri"/>
                <w:color w:val="EE0000"/>
                <w:szCs w:val="20"/>
                <w:highlight w:val="yellow"/>
                <w:lang w:val="en-US"/>
              </w:rPr>
            </w:rPrChange>
          </w:rPr>
          <w:t>ly</w:t>
        </w:r>
      </w:ins>
      <w:ins w:author="Katsumbe, Tatenda" w:date="2025-07-31T11:24:00Z" w16du:dateUtc="2025-07-31T09:24:00Z" w:id="1149">
        <w:r w:rsidRPr="00727890" w:rsidR="00C345C8">
          <w:rPr>
            <w:rFonts w:eastAsia="Arial" w:cs="Calibri"/>
            <w:color w:val="000000" w:themeColor="text1"/>
            <w:szCs w:val="20"/>
            <w:lang w:val="en-US"/>
            <w:rPrChange w:author="Katsumbe, Tatenda" w:date="2025-07-31T11:45:00Z" w16du:dateUtc="2025-07-31T09:45:00Z" w:id="1150">
              <w:rPr>
                <w:rFonts w:eastAsia="Arial" w:cs="Calibri"/>
                <w:color w:val="EE0000"/>
                <w:szCs w:val="20"/>
                <w:highlight w:val="yellow"/>
                <w:lang w:val="en-US"/>
              </w:rPr>
            </w:rPrChange>
          </w:rPr>
          <w:t xml:space="preserve"> would</w:t>
        </w:r>
      </w:ins>
      <w:ins w:author="Katsumbe, Tatenda" w:date="2025-07-31T11:07:00Z" w16du:dateUtc="2025-07-31T09:07:00Z" w:id="1151">
        <w:r w:rsidRPr="00727890" w:rsidR="0019399F">
          <w:rPr>
            <w:rFonts w:eastAsia="Arial" w:cs="Calibri"/>
            <w:color w:val="000000" w:themeColor="text1"/>
            <w:szCs w:val="20"/>
            <w:lang w:val="en-US"/>
            <w:rPrChange w:author="Katsumbe, Tatenda" w:date="2025-07-31T11:45:00Z" w16du:dateUtc="2025-07-31T09:45:00Z" w:id="1152">
              <w:rPr>
                <w:rFonts w:eastAsia="Arial" w:cs="Calibri"/>
                <w:color w:val="EE0000"/>
                <w:szCs w:val="20"/>
                <w:highlight w:val="yellow"/>
                <w:lang w:val="en-US"/>
              </w:rPr>
            </w:rPrChange>
          </w:rPr>
          <w:t xml:space="preserve"> </w:t>
        </w:r>
        <w:del w:author="Katsumbe, Tatenda" w:date="2025-07-31T11:30:00Z" w16du:dateUtc="2025-07-31T09:30:00Z" w:id="1153">
          <w:r w:rsidRPr="00727890" w:rsidDel="00A3297B" w:rsidR="0019399F">
            <w:rPr>
              <w:rFonts w:eastAsia="Arial" w:cs="Calibri"/>
              <w:color w:val="000000" w:themeColor="text1"/>
              <w:szCs w:val="20"/>
              <w:lang w:val="en-US"/>
              <w:rPrChange w:author="Katsumbe, Tatenda" w:date="2025-07-31T11:45:00Z" w16du:dateUtc="2025-07-31T09:45:00Z" w:id="1154">
                <w:rPr>
                  <w:rFonts w:eastAsia="Arial" w:cs="Calibri"/>
                  <w:color w:val="EE0000"/>
                  <w:szCs w:val="20"/>
                  <w:highlight w:val="yellow"/>
                  <w:lang w:val="en-US"/>
                </w:rPr>
              </w:rPrChange>
            </w:rPr>
            <w:delText xml:space="preserve">later </w:delText>
          </w:r>
        </w:del>
      </w:ins>
      <w:ins w:author="Katsumbe, Tatenda" w:date="2025-07-31T11:30:00Z" w16du:dateUtc="2025-07-31T09:30:00Z" w:id="1155">
        <w:r w:rsidRPr="00727890" w:rsidR="00A3297B">
          <w:rPr>
            <w:rFonts w:eastAsia="Arial" w:cs="Calibri"/>
            <w:color w:val="000000" w:themeColor="text1"/>
            <w:szCs w:val="20"/>
            <w:lang w:val="en-US"/>
            <w:rPrChange w:author="Katsumbe, Tatenda" w:date="2025-07-31T11:45:00Z" w16du:dateUtc="2025-07-31T09:45:00Z" w:id="1156">
              <w:rPr>
                <w:rFonts w:eastAsia="Arial" w:cs="Calibri"/>
                <w:color w:val="EE0000"/>
                <w:szCs w:val="20"/>
                <w:highlight w:val="yellow"/>
                <w:lang w:val="en-US"/>
              </w:rPr>
            </w:rPrChange>
          </w:rPr>
          <w:t>go on to</w:t>
        </w:r>
      </w:ins>
      <w:ins w:author="Katsumbe, Tatenda" w:date="2025-07-31T11:24:00Z" w16du:dateUtc="2025-07-31T09:24:00Z" w:id="1157">
        <w:r w:rsidRPr="00727890" w:rsidR="00C345C8">
          <w:rPr>
            <w:rFonts w:eastAsia="Arial" w:cs="Calibri"/>
            <w:color w:val="000000" w:themeColor="text1"/>
            <w:szCs w:val="20"/>
            <w:lang w:val="en-US"/>
            <w:rPrChange w:author="Katsumbe, Tatenda" w:date="2025-07-31T11:45:00Z" w16du:dateUtc="2025-07-31T09:45:00Z" w:id="1158">
              <w:rPr>
                <w:rFonts w:eastAsia="Arial" w:cs="Calibri"/>
                <w:color w:val="EE0000"/>
                <w:szCs w:val="20"/>
                <w:highlight w:val="yellow"/>
                <w:lang w:val="en-US"/>
              </w:rPr>
            </w:rPrChange>
          </w:rPr>
          <w:t xml:space="preserve"> </w:t>
        </w:r>
      </w:ins>
      <w:ins w:author="Katsumbe, Tatenda" w:date="2025-07-31T11:07:00Z" w16du:dateUtc="2025-07-31T09:07:00Z" w:id="1159">
        <w:r w:rsidRPr="00727890" w:rsidR="0019399F">
          <w:rPr>
            <w:rFonts w:eastAsia="Arial" w:cs="Calibri"/>
            <w:color w:val="000000" w:themeColor="text1"/>
            <w:szCs w:val="20"/>
            <w:lang w:val="en-US"/>
            <w:rPrChange w:author="Katsumbe, Tatenda" w:date="2025-07-31T11:45:00Z" w16du:dateUtc="2025-07-31T09:45:00Z" w:id="1160">
              <w:rPr>
                <w:rFonts w:eastAsia="Arial" w:cs="Calibri"/>
                <w:color w:val="EE0000"/>
                <w:szCs w:val="20"/>
                <w:highlight w:val="yellow"/>
                <w:lang w:val="en-US"/>
              </w:rPr>
            </w:rPrChange>
          </w:rPr>
          <w:t>bec</w:t>
        </w:r>
      </w:ins>
      <w:ins w:author="Katsumbe, Tatenda" w:date="2025-07-31T11:24:00Z" w16du:dateUtc="2025-07-31T09:24:00Z" w:id="1161">
        <w:r w:rsidRPr="00727890" w:rsidR="00C345C8">
          <w:rPr>
            <w:rFonts w:eastAsia="Arial" w:cs="Calibri"/>
            <w:color w:val="000000" w:themeColor="text1"/>
            <w:szCs w:val="20"/>
            <w:lang w:val="en-US"/>
            <w:rPrChange w:author="Katsumbe, Tatenda" w:date="2025-07-31T11:45:00Z" w16du:dateUtc="2025-07-31T09:45:00Z" w:id="1162">
              <w:rPr>
                <w:rFonts w:eastAsia="Arial" w:cs="Calibri"/>
                <w:color w:val="EE0000"/>
                <w:szCs w:val="20"/>
                <w:highlight w:val="yellow"/>
                <w:lang w:val="en-US"/>
              </w:rPr>
            </w:rPrChange>
          </w:rPr>
          <w:t>o</w:t>
        </w:r>
      </w:ins>
      <w:ins w:author="Katsumbe, Tatenda" w:date="2025-07-31T11:07:00Z" w16du:dateUtc="2025-07-31T09:07:00Z" w:id="1163">
        <w:del w:author="Katsumbe, Tatenda" w:date="2025-07-31T11:24:00Z" w16du:dateUtc="2025-07-31T09:24:00Z" w:id="1164">
          <w:r w:rsidRPr="00727890" w:rsidDel="00C345C8" w:rsidR="0019399F">
            <w:rPr>
              <w:rFonts w:eastAsia="Arial" w:cs="Calibri"/>
              <w:color w:val="000000" w:themeColor="text1"/>
              <w:szCs w:val="20"/>
              <w:lang w:val="en-US"/>
              <w:rPrChange w:author="Katsumbe, Tatenda" w:date="2025-07-31T11:45:00Z" w16du:dateUtc="2025-07-31T09:45:00Z" w:id="1165">
                <w:rPr>
                  <w:rFonts w:eastAsia="Arial" w:cs="Calibri"/>
                  <w:color w:val="EE0000"/>
                  <w:szCs w:val="20"/>
                  <w:highlight w:val="yellow"/>
                  <w:lang w:val="en-US"/>
                </w:rPr>
              </w:rPrChange>
            </w:rPr>
            <w:delText>a</w:delText>
          </w:r>
        </w:del>
        <w:r w:rsidRPr="00727890" w:rsidR="0019399F">
          <w:rPr>
            <w:rFonts w:eastAsia="Arial" w:cs="Calibri"/>
            <w:color w:val="000000" w:themeColor="text1"/>
            <w:szCs w:val="20"/>
            <w:lang w:val="en-US"/>
            <w:rPrChange w:author="Katsumbe, Tatenda" w:date="2025-07-31T11:45:00Z" w16du:dateUtc="2025-07-31T09:45:00Z" w:id="1166">
              <w:rPr>
                <w:rFonts w:eastAsia="Arial" w:cs="Calibri"/>
                <w:color w:val="EE0000"/>
                <w:szCs w:val="20"/>
                <w:highlight w:val="yellow"/>
                <w:lang w:val="en-US"/>
              </w:rPr>
            </w:rPrChange>
          </w:rPr>
          <w:t xml:space="preserve">me the hallmark for business education, however, </w:t>
        </w:r>
        <w:del w:author="Katsumbe, Tatenda" w:date="2025-07-31T11:24:00Z" w16du:dateUtc="2025-07-31T09:24:00Z" w:id="1167">
          <w:r w:rsidRPr="00727890" w:rsidDel="00C345C8" w:rsidR="0019399F">
            <w:rPr>
              <w:rFonts w:eastAsia="Arial" w:cs="Calibri"/>
              <w:color w:val="000000" w:themeColor="text1"/>
              <w:szCs w:val="20"/>
              <w:lang w:val="en-US"/>
              <w:rPrChange w:author="Katsumbe, Tatenda" w:date="2025-07-31T11:45:00Z" w16du:dateUtc="2025-07-31T09:45:00Z" w:id="1168">
                <w:rPr>
                  <w:rFonts w:eastAsia="Arial" w:cs="Calibri"/>
                  <w:color w:val="EE0000"/>
                  <w:szCs w:val="20"/>
                  <w:highlight w:val="yellow"/>
                  <w:lang w:val="en-US"/>
                </w:rPr>
              </w:rPrChange>
            </w:rPr>
            <w:delText xml:space="preserve">these </w:delText>
          </w:r>
        </w:del>
        <w:del w:author="Katsumbe, Tatenda" w:date="2025-07-31T11:30:00Z" w16du:dateUtc="2025-07-31T09:30:00Z" w:id="1169">
          <w:r w:rsidRPr="00727890" w:rsidDel="00A3297B" w:rsidR="0019399F">
            <w:rPr>
              <w:rFonts w:eastAsia="Arial" w:cs="Calibri"/>
              <w:color w:val="000000" w:themeColor="text1"/>
              <w:szCs w:val="20"/>
              <w:lang w:val="en-US"/>
              <w:rPrChange w:author="Katsumbe, Tatenda" w:date="2025-07-31T11:45:00Z" w16du:dateUtc="2025-07-31T09:45:00Z" w:id="1170">
                <w:rPr>
                  <w:rFonts w:eastAsia="Arial" w:cs="Calibri"/>
                  <w:color w:val="EE0000"/>
                  <w:szCs w:val="20"/>
                  <w:highlight w:val="yellow"/>
                  <w:lang w:val="en-US"/>
                </w:rPr>
              </w:rPrChange>
            </w:rPr>
            <w:delText>scholars argue that this</w:delText>
          </w:r>
        </w:del>
      </w:ins>
      <w:ins w:author="Katsumbe, Tatenda" w:date="2025-07-31T11:30:00Z" w16du:dateUtc="2025-07-31T09:30:00Z" w:id="1171">
        <w:r w:rsidRPr="00727890" w:rsidR="00A3297B">
          <w:rPr>
            <w:rFonts w:eastAsia="Arial" w:cs="Calibri"/>
            <w:color w:val="000000" w:themeColor="text1"/>
            <w:szCs w:val="20"/>
            <w:lang w:val="en-US"/>
            <w:rPrChange w:author="Katsumbe, Tatenda" w:date="2025-07-31T11:45:00Z" w16du:dateUtc="2025-07-31T09:45:00Z" w:id="1172">
              <w:rPr>
                <w:rFonts w:eastAsia="Arial" w:cs="Calibri"/>
                <w:color w:val="EE0000"/>
                <w:szCs w:val="20"/>
                <w:highlight w:val="yellow"/>
                <w:lang w:val="en-US"/>
              </w:rPr>
            </w:rPrChange>
          </w:rPr>
          <w:t>this</w:t>
        </w:r>
      </w:ins>
      <w:ins w:author="Katsumbe, Tatenda" w:date="2025-07-31T11:07:00Z" w16du:dateUtc="2025-07-31T09:07:00Z" w:id="1173">
        <w:r w:rsidRPr="00727890" w:rsidR="0019399F">
          <w:rPr>
            <w:rFonts w:eastAsia="Arial" w:cs="Calibri"/>
            <w:color w:val="000000" w:themeColor="text1"/>
            <w:szCs w:val="20"/>
            <w:lang w:val="en-US"/>
            <w:rPrChange w:author="Katsumbe, Tatenda" w:date="2025-07-31T11:45:00Z" w16du:dateUtc="2025-07-31T09:45:00Z" w:id="1174">
              <w:rPr>
                <w:rFonts w:eastAsia="Arial" w:cs="Calibri"/>
                <w:color w:val="EE0000"/>
                <w:szCs w:val="20"/>
                <w:highlight w:val="yellow"/>
                <w:lang w:val="en-US"/>
              </w:rPr>
            </w:rPrChange>
          </w:rPr>
          <w:t xml:space="preserve"> did not translate to greater career success</w:t>
        </w:r>
      </w:ins>
      <w:ins w:author="Katsumbe, Tatenda" w:date="2025-07-31T11:30:00Z" w16du:dateUtc="2025-07-31T09:30:00Z" w:id="1175">
        <w:r w:rsidRPr="00727890" w:rsidR="00A3297B">
          <w:rPr>
            <w:rFonts w:eastAsia="Arial" w:cs="Calibri"/>
            <w:color w:val="000000" w:themeColor="text1"/>
            <w:szCs w:val="20"/>
            <w:lang w:val="en-US"/>
            <w:rPrChange w:author="Katsumbe, Tatenda" w:date="2025-07-31T11:45:00Z" w16du:dateUtc="2025-07-31T09:45:00Z" w:id="1176">
              <w:rPr>
                <w:rFonts w:eastAsia="Arial" w:cs="Calibri"/>
                <w:color w:val="EE0000"/>
                <w:szCs w:val="20"/>
                <w:highlight w:val="yellow"/>
                <w:lang w:val="en-US"/>
              </w:rPr>
            </w:rPrChange>
          </w:rPr>
          <w:t xml:space="preserve"> </w:t>
        </w:r>
      </w:ins>
      <w:sdt>
        <w:sdtPr>
          <w:rPr>
            <w:rFonts w:eastAsia="Arial" w:cs="Calibri"/>
            <w:color w:val="000000"/>
            <w:szCs w:val="20"/>
            <w:lang w:val="en-US"/>
          </w:rPr>
          <w:tag w:val="MENDELEY_CITATION_v3_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"/>
          <w:id w:val="-1666004183"/>
          <w:placeholder>
            <w:docPart w:val="DefaultPlaceholder_-1854013440"/>
          </w:placeholder>
        </w:sdtPr>
        <w:sdtContent>
          <w:r w:rsidRPr="00441CE0" w:rsidR="00441CE0">
            <w:rPr>
              <w:rFonts w:eastAsia="Arial" w:cs="Calibri"/>
              <w:color w:val="000000"/>
              <w:szCs w:val="20"/>
              <w:lang w:val="en-US"/>
            </w:rPr>
            <w:t>(Málovics et al., 2025)</w:t>
          </w:r>
        </w:sdtContent>
      </w:sdt>
      <w:ins w:author="Katsumbe, Tatenda" w:date="2025-07-31T11:07:00Z" w16du:dateUtc="2025-07-31T09:07:00Z" w:id="1177">
        <w:r w:rsidRPr="00727890" w:rsidR="0019399F">
          <w:rPr>
            <w:rFonts w:eastAsia="Arial" w:cs="Calibri"/>
            <w:color w:val="000000" w:themeColor="text1"/>
            <w:szCs w:val="20"/>
            <w:lang w:val="en-US"/>
            <w:rPrChange w:author="Katsumbe, Tatenda" w:date="2025-07-31T11:45:00Z" w16du:dateUtc="2025-07-31T09:45:00Z" w:id="1178">
              <w:rPr>
                <w:rFonts w:eastAsia="Arial" w:cs="Calibri"/>
                <w:color w:val="EE0000"/>
                <w:szCs w:val="20"/>
                <w:highlight w:val="yellow"/>
                <w:lang w:val="en-US"/>
              </w:rPr>
            </w:rPrChange>
          </w:rPr>
          <w:t xml:space="preserve">. </w:t>
        </w:r>
      </w:ins>
      <w:ins w:author="Katsumbe, Tatenda" w:date="2025-07-31T11:31:00Z" w16du:dateUtc="2025-07-31T09:31:00Z" w:id="1179">
        <w:r w:rsidRPr="00727890" w:rsidR="006843C6">
          <w:rPr>
            <w:rFonts w:eastAsia="Arial" w:cs="Calibri"/>
            <w:color w:val="000000" w:themeColor="text1"/>
            <w:szCs w:val="20"/>
            <w:lang w:val="en-US"/>
            <w:rPrChange w:author="Katsumbe, Tatenda" w:date="2025-07-31T11:45:00Z" w16du:dateUtc="2025-07-31T09:45:00Z" w:id="1180">
              <w:rPr>
                <w:rFonts w:eastAsia="Arial" w:cs="Calibri"/>
                <w:color w:val="EE0000"/>
                <w:szCs w:val="20"/>
                <w:highlight w:val="yellow"/>
                <w:lang w:val="en-US"/>
              </w:rPr>
            </w:rPrChange>
          </w:rPr>
          <w:t>The g</w:t>
        </w:r>
      </w:ins>
      <w:ins w:author="Katsumbe, Tatenda" w:date="2025-07-31T11:07:00Z" w16du:dateUtc="2025-07-31T09:07:00Z" w:id="1181">
        <w:del w:author="Katsumbe, Tatenda" w:date="2025-07-31T11:30:00Z" w16du:dateUtc="2025-07-31T09:30:00Z" w:id="1182">
          <w:r w:rsidRPr="00727890" w:rsidDel="00BD6732" w:rsidR="0019399F">
            <w:rPr>
              <w:rFonts w:eastAsia="Arial" w:cs="Calibri"/>
              <w:color w:val="000000" w:themeColor="text1"/>
              <w:szCs w:val="20"/>
              <w:lang w:val="en-US"/>
              <w:rPrChange w:author="Katsumbe, Tatenda" w:date="2025-07-31T11:45:00Z" w16du:dateUtc="2025-07-31T09:45:00Z" w:id="1183">
                <w:rPr>
                  <w:rFonts w:eastAsia="Arial" w:cs="Calibri"/>
                  <w:color w:val="EE0000"/>
                  <w:szCs w:val="20"/>
                  <w:highlight w:val="yellow"/>
                  <w:lang w:val="en-US"/>
                </w:rPr>
              </w:rPrChange>
            </w:rPr>
            <w:delText>The g</w:delText>
          </w:r>
        </w:del>
        <w:r w:rsidRPr="00727890" w:rsidR="0019399F">
          <w:rPr>
            <w:rFonts w:eastAsia="Arial" w:cs="Calibri"/>
            <w:color w:val="000000" w:themeColor="text1"/>
            <w:szCs w:val="20"/>
            <w:lang w:val="en-US"/>
            <w:rPrChange w:author="Katsumbe, Tatenda" w:date="2025-07-31T11:45:00Z" w16du:dateUtc="2025-07-31T09:45:00Z" w:id="1184">
              <w:rPr>
                <w:rFonts w:eastAsia="Arial" w:cs="Calibri"/>
                <w:color w:val="EE0000"/>
                <w:szCs w:val="20"/>
                <w:highlight w:val="yellow"/>
                <w:lang w:val="en-US"/>
              </w:rPr>
            </w:rPrChange>
          </w:rPr>
          <w:t xml:space="preserve">raduates in this program were ridiculed for </w:t>
        </w:r>
        <w:del w:author="Katsumbe, Tatenda" w:date="2025-07-31T11:24:00Z" w16du:dateUtc="2025-07-31T09:24:00Z" w:id="1185">
          <w:r w:rsidRPr="00727890" w:rsidDel="00C345C8" w:rsidR="0019399F">
            <w:rPr>
              <w:rFonts w:eastAsia="Arial" w:cs="Calibri"/>
              <w:color w:val="000000" w:themeColor="text1"/>
              <w:szCs w:val="20"/>
              <w:lang w:val="en-US"/>
              <w:rPrChange w:author="Katsumbe, Tatenda" w:date="2025-07-31T11:45:00Z" w16du:dateUtc="2025-07-31T09:45:00Z" w:id="1186">
                <w:rPr>
                  <w:rFonts w:eastAsia="Arial" w:cs="Calibri"/>
                  <w:color w:val="EE0000"/>
                  <w:szCs w:val="20"/>
                  <w:highlight w:val="yellow"/>
                  <w:lang w:val="en-US"/>
                </w:rPr>
              </w:rPrChange>
            </w:rPr>
            <w:delText>produncing</w:delText>
          </w:r>
        </w:del>
      </w:ins>
      <w:ins w:author="Katsumbe, Tatenda" w:date="2025-07-31T11:31:00Z" w16du:dateUtc="2025-07-31T09:31:00Z" w:id="1187">
        <w:r w:rsidRPr="00727890" w:rsidR="0044790E">
          <w:rPr>
            <w:rFonts w:eastAsia="Arial" w:cs="Calibri"/>
            <w:color w:val="000000" w:themeColor="text1"/>
            <w:szCs w:val="20"/>
            <w:lang w:val="en-US"/>
            <w:rPrChange w:author="Katsumbe, Tatenda" w:date="2025-07-31T11:45:00Z" w16du:dateUtc="2025-07-31T09:45:00Z" w:id="1188">
              <w:rPr>
                <w:rFonts w:eastAsia="Arial" w:cs="Calibri"/>
                <w:color w:val="EE0000"/>
                <w:szCs w:val="20"/>
                <w:highlight w:val="yellow"/>
                <w:lang w:val="en-US"/>
              </w:rPr>
            </w:rPrChange>
          </w:rPr>
          <w:t>being too</w:t>
        </w:r>
      </w:ins>
      <w:ins w:author="Katsumbe, Tatenda" w:date="2025-07-31T11:07:00Z" w16du:dateUtc="2025-07-31T09:07:00Z" w:id="1189">
        <w:del w:author="Katsumbe, Tatenda" w:date="2025-07-31T11:31:00Z" w16du:dateUtc="2025-07-31T09:31:00Z" w:id="1190">
          <w:r w:rsidRPr="00727890" w:rsidDel="0044790E" w:rsidR="0019399F">
            <w:rPr>
              <w:rFonts w:eastAsia="Arial" w:cs="Calibri"/>
              <w:color w:val="000000" w:themeColor="text1"/>
              <w:szCs w:val="20"/>
              <w:lang w:val="en-US"/>
              <w:rPrChange w:author="Katsumbe, Tatenda" w:date="2025-07-31T11:45:00Z" w16du:dateUtc="2025-07-31T09:45:00Z" w:id="1191">
                <w:rPr>
                  <w:rFonts w:eastAsia="Arial" w:cs="Calibri"/>
                  <w:color w:val="EE0000"/>
                  <w:szCs w:val="20"/>
                  <w:highlight w:val="yellow"/>
                  <w:lang w:val="en-US"/>
                </w:rPr>
              </w:rPrChange>
            </w:rPr>
            <w:delText xml:space="preserve"> graduates who were</w:delText>
          </w:r>
        </w:del>
        <w:r w:rsidRPr="00727890" w:rsidR="0019399F">
          <w:rPr>
            <w:rFonts w:eastAsia="Arial" w:cs="Calibri"/>
            <w:color w:val="000000" w:themeColor="text1"/>
            <w:szCs w:val="20"/>
            <w:lang w:val="en-US"/>
            <w:rPrChange w:author="Katsumbe, Tatenda" w:date="2025-07-31T11:45:00Z" w16du:dateUtc="2025-07-31T09:45:00Z" w:id="1192">
              <w:rPr>
                <w:rFonts w:eastAsia="Arial" w:cs="Calibri"/>
                <w:color w:val="EE0000"/>
                <w:szCs w:val="20"/>
                <w:highlight w:val="yellow"/>
                <w:lang w:val="en-US"/>
              </w:rPr>
            </w:rPrChange>
          </w:rPr>
          <w:t xml:space="preserve"> analytical whilst lacking ethical grounding, sound leadership </w:t>
        </w:r>
        <w:del w:author="Katsumbe, Tatenda" w:date="2025-07-31T11:24:00Z" w16du:dateUtc="2025-07-31T09:24:00Z" w:id="1193">
          <w:r w:rsidRPr="00727890" w:rsidDel="00B239E5" w:rsidR="0019399F">
            <w:rPr>
              <w:rFonts w:eastAsia="Arial" w:cs="Calibri"/>
              <w:color w:val="000000" w:themeColor="text1"/>
              <w:szCs w:val="20"/>
              <w:lang w:val="en-US"/>
              <w:rPrChange w:author="Katsumbe, Tatenda" w:date="2025-07-31T11:45:00Z" w16du:dateUtc="2025-07-31T09:45:00Z" w:id="1194">
                <w:rPr>
                  <w:rFonts w:eastAsia="Arial" w:cs="Calibri"/>
                  <w:color w:val="EE0000"/>
                  <w:szCs w:val="20"/>
                  <w:highlight w:val="yellow"/>
                  <w:lang w:val="en-US"/>
                </w:rPr>
              </w:rPrChange>
            </w:rPr>
            <w:delText>skils</w:delText>
          </w:r>
        </w:del>
        <w:ins w:author="Katsumbe, Tatenda" w:date="2025-07-31T11:24:00Z" w16du:dateUtc="2025-07-31T09:24:00Z" w:id="1195">
          <w:r w:rsidRPr="00727890" w:rsidR="00B239E5">
            <w:rPr>
              <w:rFonts w:eastAsia="Arial" w:cs="Calibri"/>
              <w:color w:val="000000" w:themeColor="text1"/>
              <w:szCs w:val="20"/>
              <w:lang w:val="en-US"/>
              <w:rPrChange w:author="Katsumbe, Tatenda" w:date="2025-07-31T11:45:00Z" w16du:dateUtc="2025-07-31T09:45:00Z" w:id="1196">
                <w:rPr>
                  <w:rFonts w:eastAsia="Arial" w:cs="Calibri"/>
                  <w:color w:val="EE0000"/>
                  <w:szCs w:val="20"/>
                  <w:highlight w:val="yellow"/>
                  <w:lang w:val="en-US"/>
                </w:rPr>
              </w:rPrChange>
            </w:rPr>
            <w:t>skills</w:t>
          </w:r>
        </w:ins>
        <w:r w:rsidRPr="00727890" w:rsidR="0019399F">
          <w:rPr>
            <w:rFonts w:eastAsia="Arial" w:cs="Calibri"/>
            <w:color w:val="000000" w:themeColor="text1"/>
            <w:szCs w:val="20"/>
            <w:lang w:val="en-US"/>
            <w:rPrChange w:author="Katsumbe, Tatenda" w:date="2025-07-31T11:45:00Z" w16du:dateUtc="2025-07-31T09:45:00Z" w:id="1197">
              <w:rPr>
                <w:rFonts w:eastAsia="Arial" w:cs="Calibri"/>
                <w:color w:val="EE0000"/>
                <w:szCs w:val="20"/>
                <w:highlight w:val="yellow"/>
                <w:lang w:val="en-US"/>
              </w:rPr>
            </w:rPrChange>
          </w:rPr>
          <w:t xml:space="preserve"> </w:t>
        </w:r>
        <w:del w:author="Katsumbe, Tatenda" w:date="2025-07-31T11:24:00Z" w16du:dateUtc="2025-07-31T09:24:00Z" w:id="1198">
          <w:r w:rsidRPr="00727890" w:rsidDel="00B239E5" w:rsidR="0019399F">
            <w:rPr>
              <w:rFonts w:eastAsia="Arial" w:cs="Calibri"/>
              <w:color w:val="000000" w:themeColor="text1"/>
              <w:szCs w:val="20"/>
              <w:lang w:val="en-US"/>
              <w:rPrChange w:author="Katsumbe, Tatenda" w:date="2025-07-31T11:45:00Z" w16du:dateUtc="2025-07-31T09:45:00Z" w:id="1199">
                <w:rPr>
                  <w:rFonts w:eastAsia="Arial" w:cs="Calibri"/>
                  <w:color w:val="EE0000"/>
                  <w:szCs w:val="20"/>
                  <w:highlight w:val="yellow"/>
                  <w:lang w:val="en-US"/>
                </w:rPr>
              </w:rPrChange>
            </w:rPr>
            <w:delText>aswell as</w:delText>
          </w:r>
        </w:del>
      </w:ins>
      <w:ins w:author="Katsumbe, Tatenda" w:date="2025-07-31T11:24:00Z" w16du:dateUtc="2025-07-31T09:24:00Z" w:id="1200">
        <w:r w:rsidRPr="00727890" w:rsidR="00B239E5">
          <w:rPr>
            <w:rFonts w:eastAsia="Arial" w:cs="Calibri"/>
            <w:color w:val="000000" w:themeColor="text1"/>
            <w:szCs w:val="20"/>
            <w:lang w:val="en-US"/>
            <w:rPrChange w:author="Katsumbe, Tatenda" w:date="2025-07-31T11:45:00Z" w16du:dateUtc="2025-07-31T09:45:00Z" w:id="1201">
              <w:rPr>
                <w:rFonts w:eastAsia="Arial" w:cs="Calibri"/>
                <w:color w:val="EE0000"/>
                <w:szCs w:val="20"/>
                <w:highlight w:val="yellow"/>
                <w:lang w:val="en-US"/>
              </w:rPr>
            </w:rPrChange>
          </w:rPr>
          <w:t>and</w:t>
        </w:r>
      </w:ins>
      <w:ins w:author="Katsumbe, Tatenda" w:date="2025-07-31T11:07:00Z" w16du:dateUtc="2025-07-31T09:07:00Z" w:id="1202">
        <w:r w:rsidRPr="00727890" w:rsidR="0019399F">
          <w:rPr>
            <w:rFonts w:eastAsia="Arial" w:cs="Calibri"/>
            <w:color w:val="000000" w:themeColor="text1"/>
            <w:szCs w:val="20"/>
            <w:lang w:val="en-US"/>
            <w:rPrChange w:author="Katsumbe, Tatenda" w:date="2025-07-31T11:45:00Z" w16du:dateUtc="2025-07-31T09:45:00Z" w:id="1203">
              <w:rPr>
                <w:rFonts w:eastAsia="Arial" w:cs="Calibri"/>
                <w:color w:val="EE0000"/>
                <w:szCs w:val="20"/>
                <w:highlight w:val="yellow"/>
                <w:lang w:val="en-US"/>
              </w:rPr>
            </w:rPrChange>
          </w:rPr>
          <w:t xml:space="preserve"> interpersonal skills</w:t>
        </w:r>
      </w:ins>
      <w:r w:rsidRPr="00727890" w:rsidR="009B268D">
        <w:rPr>
          <w:rFonts w:eastAsia="Arial" w:cs="Calibri"/>
          <w:color w:val="000000" w:themeColor="text1"/>
          <w:szCs w:val="20"/>
          <w:lang w:val="en-US"/>
          <w:rPrChange w:author="Katsumbe, Tatenda" w:date="2025-07-31T11:45:00Z" w16du:dateUtc="2025-07-31T09:45:00Z" w:id="1204">
            <w:rPr>
              <w:rFonts w:eastAsia="Arial" w:cs="Calibri"/>
              <w:color w:val="EE0000"/>
              <w:szCs w:val="20"/>
              <w:highlight w:val="yellow"/>
              <w:lang w:val="en-US"/>
            </w:rPr>
          </w:rPrChange>
        </w:rPr>
        <w:t xml:space="preserve"> </w:t>
      </w:r>
      <w:sdt>
        <w:sdtPr>
          <w:rPr>
            <w:rFonts w:eastAsia="Arial" w:cs="Calibri"/>
            <w:color w:val="000000"/>
            <w:szCs w:val="20"/>
            <w:lang w:val="en-US"/>
          </w:rPr>
          <w:tag w:val="MENDELEY_CITATION_v3_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"/>
          <w:id w:val="366797027"/>
          <w:placeholder>
            <w:docPart w:val="DefaultPlaceholder_-1854013440"/>
          </w:placeholder>
        </w:sdtPr>
        <w:sdtContent>
          <w:r w:rsidRPr="00441CE0" w:rsidR="00441CE0">
            <w:rPr>
              <w:rFonts w:eastAsia="Times New Roman"/>
              <w:color w:val="000000"/>
            </w:rPr>
            <w:t>(Rhodes &amp; Pullen, 2023)</w:t>
          </w:r>
        </w:sdtContent>
      </w:sdt>
      <w:ins w:author="Katsumbe, Tatenda" w:date="2025-07-31T11:07:00Z" w16du:dateUtc="2025-07-31T09:07:00Z" w:id="1205">
        <w:r w:rsidRPr="00727890" w:rsidR="0019399F">
          <w:rPr>
            <w:rFonts w:eastAsia="Arial" w:cs="Calibri"/>
            <w:color w:val="000000" w:themeColor="text1"/>
            <w:szCs w:val="20"/>
            <w:lang w:val="en-US"/>
            <w:rPrChange w:author="Katsumbe, Tatenda" w:date="2025-07-31T11:45:00Z" w16du:dateUtc="2025-07-31T09:45:00Z" w:id="1206">
              <w:rPr>
                <w:rFonts w:eastAsia="Arial" w:cs="Calibri"/>
                <w:color w:val="EE0000"/>
                <w:szCs w:val="20"/>
                <w:highlight w:val="yellow"/>
                <w:lang w:val="en-US"/>
              </w:rPr>
            </w:rPrChange>
          </w:rPr>
          <w:t>.</w:t>
        </w:r>
      </w:ins>
    </w:p>
    <w:p w:rsidRPr="00727890" w:rsidR="0019399F" w:rsidDel="00D67A08" w:rsidP="0019399F" w:rsidRDefault="0019399F" w14:paraId="24C3AAD6" w14:textId="657727AB">
      <w:pPr>
        <w:shd w:val="clear" w:color="auto" w:fill="FFFFFF" w:themeFill="background1"/>
        <w:rPr>
          <w:del w:author="Katsumbe, Tatenda" w:date="2025-07-31T11:25:00Z" w16du:dateUtc="2025-07-31T09:25:00Z" w:id="1207"/>
          <w:ins w:author="Katsumbe, Tatenda" w:date="2025-07-31T11:07:00Z" w16du:dateUtc="2025-07-31T09:07:00Z" w:id="1208"/>
          <w:rFonts w:eastAsia="Arial" w:cs="Calibri"/>
          <w:color w:val="000000" w:themeColor="text1"/>
          <w:rPrChange w:author="Katsumbe, Tatenda" w:date="2025-07-31T11:45:00Z" w16du:dateUtc="2025-07-31T09:45:00Z" w:id="1209">
            <w:rPr>
              <w:del w:author="Katsumbe, Tatenda" w:date="2025-07-31T11:25:00Z" w16du:dateUtc="2025-07-31T09:25:00Z" w:id="1210"/>
              <w:ins w:author="Katsumbe, Tatenda" w:date="2025-07-31T11:07:00Z" w16du:dateUtc="2025-07-31T09:07:00Z" w:id="1211"/>
              <w:rFonts w:eastAsia="Arial" w:cs="Calibri"/>
              <w:color w:val="EE0000"/>
            </w:rPr>
          </w:rPrChange>
        </w:rPr>
      </w:pPr>
    </w:p>
    <w:p w:rsidRPr="00727890" w:rsidR="00FC1F0E" w:rsidP="00FC1F0E" w:rsidRDefault="00037D4A" w14:paraId="3686B54F" w14:textId="7B53FEF1">
      <w:pPr>
        <w:shd w:val="clear" w:color="auto" w:fill="FFFFFF" w:themeFill="background1"/>
        <w:rPr>
          <w:ins w:author="Katsumbe, Tatenda" w:date="2025-07-31T11:35:00Z" w16du:dateUtc="2025-07-31T09:35:00Z" w:id="1212"/>
          <w:rFonts w:eastAsia="Arial" w:cs="Calibri"/>
          <w:color w:val="000000" w:themeColor="text1"/>
          <w:szCs w:val="20"/>
          <w:lang w:val="en-US"/>
          <w:rPrChange w:author="Katsumbe, Tatenda" w:date="2025-07-31T11:45:00Z" w16du:dateUtc="2025-07-31T09:45:00Z" w:id="1213">
            <w:rPr>
              <w:ins w:author="Katsumbe, Tatenda" w:date="2025-07-31T11:35:00Z" w16du:dateUtc="2025-07-31T09:35:00Z" w:id="1214"/>
              <w:rFonts w:eastAsia="Arial" w:cs="Calibri"/>
              <w:color w:val="EE0000"/>
              <w:szCs w:val="20"/>
              <w:lang w:val="en-US"/>
            </w:rPr>
          </w:rPrChange>
        </w:rPr>
      </w:pPr>
      <w:ins w:author="Katsumbe, Tatenda" w:date="2025-07-31T11:32:00Z" w16du:dateUtc="2025-07-31T09:32:00Z" w:id="1215">
        <w:r w:rsidRPr="00727890">
          <w:rPr>
            <w:rFonts w:eastAsia="Arial" w:cs="Calibri"/>
            <w:color w:val="000000" w:themeColor="text1"/>
            <w:szCs w:val="20"/>
            <w:lang w:val="en-US"/>
            <w:rPrChange w:author="Katsumbe, Tatenda" w:date="2025-07-31T11:45:00Z" w16du:dateUtc="2025-07-31T09:45:00Z" w:id="1216">
              <w:rPr>
                <w:rFonts w:eastAsia="Arial" w:cs="Calibri"/>
                <w:color w:val="EE0000"/>
                <w:szCs w:val="20"/>
                <w:lang w:val="en-US"/>
              </w:rPr>
            </w:rPrChange>
          </w:rPr>
          <w:t xml:space="preserve"> </w:t>
        </w:r>
      </w:ins>
      <w:ins w:author="Katsumbe, Tatenda" w:date="2025-07-31T11:07:00Z" w16du:dateUtc="2025-07-31T09:07:00Z" w:id="1217">
        <w:r w:rsidRPr="00727890" w:rsidR="0019399F">
          <w:rPr>
            <w:rFonts w:eastAsia="Arial" w:cs="Calibri"/>
            <w:color w:val="000000" w:themeColor="text1"/>
            <w:szCs w:val="20"/>
            <w:lang w:val="en-US"/>
            <w:rPrChange w:author="Katsumbe, Tatenda" w:date="2025-07-31T11:45:00Z" w16du:dateUtc="2025-07-31T09:45:00Z" w:id="1218">
              <w:rPr>
                <w:rFonts w:eastAsia="Arial" w:cs="Calibri"/>
                <w:color w:val="EE0000"/>
                <w:szCs w:val="20"/>
                <w:lang w:val="en-US"/>
              </w:rPr>
            </w:rPrChange>
          </w:rPr>
          <w:t xml:space="preserve">The market-driven ranking </w:t>
        </w:r>
        <w:del w:author="Katsumbe, Tatenda" w:date="2025-07-31T11:25:00Z" w16du:dateUtc="2025-07-31T09:25:00Z" w:id="1219">
          <w:r w:rsidRPr="00727890" w:rsidDel="00D67A08" w:rsidR="0019399F">
            <w:rPr>
              <w:rFonts w:eastAsia="Arial" w:cs="Calibri"/>
              <w:color w:val="000000" w:themeColor="text1"/>
              <w:szCs w:val="20"/>
              <w:lang w:val="en-US"/>
              <w:rPrChange w:author="Katsumbe, Tatenda" w:date="2025-07-31T11:45:00Z" w16du:dateUtc="2025-07-31T09:45:00Z" w:id="1220">
                <w:rPr>
                  <w:rFonts w:eastAsia="Arial" w:cs="Calibri"/>
                  <w:color w:val="EE0000"/>
                  <w:szCs w:val="20"/>
                  <w:lang w:val="en-US"/>
                </w:rPr>
              </w:rPrChange>
            </w:rPr>
            <w:delText>pressures,</w:delText>
          </w:r>
        </w:del>
        <w:ins w:author="Katsumbe, Tatenda" w:date="2025-07-31T11:25:00Z" w16du:dateUtc="2025-07-31T09:25:00Z" w:id="1221">
          <w:r w:rsidRPr="00727890" w:rsidR="00D67A08">
            <w:rPr>
              <w:rFonts w:eastAsia="Arial" w:cs="Calibri"/>
              <w:color w:val="000000" w:themeColor="text1"/>
              <w:szCs w:val="20"/>
              <w:lang w:val="en-US"/>
              <w:rPrChange w:author="Katsumbe, Tatenda" w:date="2025-07-31T11:45:00Z" w16du:dateUtc="2025-07-31T09:45:00Z" w:id="1222">
                <w:rPr>
                  <w:rFonts w:eastAsia="Arial" w:cs="Calibri"/>
                  <w:color w:val="EE0000"/>
                  <w:szCs w:val="20"/>
                  <w:lang w:val="en-US"/>
                </w:rPr>
              </w:rPrChange>
            </w:rPr>
            <w:t>pressures</w:t>
          </w:r>
        </w:ins>
        <w:r w:rsidRPr="00727890" w:rsidR="0019399F">
          <w:rPr>
            <w:rFonts w:eastAsia="Arial" w:cs="Calibri"/>
            <w:color w:val="000000" w:themeColor="text1"/>
            <w:szCs w:val="20"/>
            <w:lang w:val="en-US"/>
            <w:rPrChange w:author="Katsumbe, Tatenda" w:date="2025-07-31T11:45:00Z" w16du:dateUtc="2025-07-31T09:45:00Z" w:id="1223">
              <w:rPr>
                <w:rFonts w:eastAsia="Arial" w:cs="Calibri"/>
                <w:color w:val="EE0000"/>
                <w:szCs w:val="20"/>
                <w:lang w:val="en-US"/>
              </w:rPr>
            </w:rPrChange>
          </w:rPr>
          <w:t xml:space="preserve"> culminated </w:t>
        </w:r>
        <w:del w:author="Katsumbe, Tatenda" w:date="2025-07-31T11:31:00Z" w16du:dateUtc="2025-07-31T09:31:00Z" w:id="1224">
          <w:r w:rsidRPr="00727890" w:rsidDel="00481D90" w:rsidR="0019399F">
            <w:rPr>
              <w:rFonts w:eastAsia="Arial" w:cs="Calibri"/>
              <w:color w:val="000000" w:themeColor="text1"/>
              <w:szCs w:val="20"/>
              <w:lang w:val="en-US"/>
              <w:rPrChange w:author="Katsumbe, Tatenda" w:date="2025-07-31T11:45:00Z" w16du:dateUtc="2025-07-31T09:45:00Z" w:id="1225">
                <w:rPr>
                  <w:rFonts w:eastAsia="Arial" w:cs="Calibri"/>
                  <w:color w:val="EE0000"/>
                  <w:szCs w:val="20"/>
                  <w:lang w:val="en-US"/>
                </w:rPr>
              </w:rPrChange>
            </w:rPr>
            <w:delText>in a</w:delText>
          </w:r>
        </w:del>
      </w:ins>
      <w:ins w:author="Katsumbe, Tatenda" w:date="2025-07-31T11:31:00Z" w16du:dateUtc="2025-07-31T09:31:00Z" w:id="1226">
        <w:r w:rsidRPr="00727890" w:rsidR="00481D90">
          <w:rPr>
            <w:rFonts w:eastAsia="Arial" w:cs="Calibri"/>
            <w:color w:val="000000" w:themeColor="text1"/>
            <w:szCs w:val="20"/>
            <w:lang w:val="en-US"/>
            <w:rPrChange w:author="Katsumbe, Tatenda" w:date="2025-07-31T11:45:00Z" w16du:dateUtc="2025-07-31T09:45:00Z" w:id="1227">
              <w:rPr>
                <w:rFonts w:eastAsia="Arial" w:cs="Calibri"/>
                <w:color w:val="EE0000"/>
                <w:szCs w:val="20"/>
                <w:lang w:val="en-US"/>
              </w:rPr>
            </w:rPrChange>
          </w:rPr>
          <w:t>towards the</w:t>
        </w:r>
      </w:ins>
      <w:ins w:author="Katsumbe, Tatenda" w:date="2025-07-31T11:07:00Z" w16du:dateUtc="2025-07-31T09:07:00Z" w:id="1228">
        <w:r w:rsidRPr="00727890" w:rsidR="0019399F">
          <w:rPr>
            <w:rFonts w:eastAsia="Arial" w:cs="Calibri"/>
            <w:color w:val="000000" w:themeColor="text1"/>
            <w:szCs w:val="20"/>
            <w:lang w:val="en-US"/>
            <w:rPrChange w:author="Katsumbe, Tatenda" w:date="2025-07-31T11:45:00Z" w16du:dateUtc="2025-07-31T09:45:00Z" w:id="1229">
              <w:rPr>
                <w:rFonts w:eastAsia="Arial" w:cs="Calibri"/>
                <w:color w:val="EE0000"/>
                <w:szCs w:val="20"/>
                <w:lang w:val="en-US"/>
              </w:rPr>
            </w:rPrChange>
          </w:rPr>
          <w:t xml:space="preserve"> </w:t>
        </w:r>
        <w:del w:author="Katsumbe, Tatenda" w:date="2025-07-31T11:25:00Z" w16du:dateUtc="2025-07-31T09:25:00Z" w:id="1230">
          <w:r w:rsidRPr="00727890" w:rsidDel="00D67A08" w:rsidR="0019399F">
            <w:rPr>
              <w:rFonts w:eastAsia="Arial" w:cs="Calibri"/>
              <w:color w:val="000000" w:themeColor="text1"/>
              <w:szCs w:val="20"/>
              <w:lang w:val="en-US"/>
              <w:rPrChange w:author="Katsumbe, Tatenda" w:date="2025-07-31T11:45:00Z" w16du:dateUtc="2025-07-31T09:45:00Z" w:id="1231">
                <w:rPr>
                  <w:rFonts w:eastAsia="Arial" w:cs="Calibri"/>
                  <w:color w:val="EE0000"/>
                  <w:szCs w:val="20"/>
                  <w:lang w:val="en-US"/>
                </w:rPr>
              </w:rPrChange>
            </w:rPr>
            <w:delText>priotisation</w:delText>
          </w:r>
        </w:del>
        <w:ins w:author="Katsumbe, Tatenda" w:date="2025-07-31T11:25:00Z" w16du:dateUtc="2025-07-31T09:25:00Z" w:id="1232">
          <w:r w:rsidRPr="00727890" w:rsidR="00D67A08">
            <w:rPr>
              <w:rFonts w:eastAsia="Arial" w:cs="Calibri"/>
              <w:color w:val="000000" w:themeColor="text1"/>
              <w:szCs w:val="20"/>
              <w:lang w:val="en-US"/>
              <w:rPrChange w:author="Katsumbe, Tatenda" w:date="2025-07-31T11:45:00Z" w16du:dateUtc="2025-07-31T09:45:00Z" w:id="1233">
                <w:rPr>
                  <w:rFonts w:eastAsia="Arial" w:cs="Calibri"/>
                  <w:color w:val="EE0000"/>
                  <w:szCs w:val="20"/>
                  <w:lang w:val="en-US"/>
                </w:rPr>
              </w:rPrChange>
            </w:rPr>
            <w:t>prio</w:t>
          </w:r>
        </w:ins>
      </w:ins>
      <w:ins w:author="Katsumbe, Tatenda" w:date="2025-07-31T11:25:00Z" w16du:dateUtc="2025-07-31T09:25:00Z" w:id="1234">
        <w:r w:rsidRPr="00727890" w:rsidR="00D67A08">
          <w:rPr>
            <w:rFonts w:eastAsia="Arial" w:cs="Calibri"/>
            <w:color w:val="000000" w:themeColor="text1"/>
            <w:szCs w:val="20"/>
            <w:lang w:val="en-US"/>
            <w:rPrChange w:author="Katsumbe, Tatenda" w:date="2025-07-31T11:45:00Z" w16du:dateUtc="2025-07-31T09:45:00Z" w:id="1235">
              <w:rPr>
                <w:rFonts w:eastAsia="Arial" w:cs="Calibri"/>
                <w:color w:val="EE0000"/>
                <w:szCs w:val="20"/>
                <w:lang w:val="en-US"/>
              </w:rPr>
            </w:rPrChange>
          </w:rPr>
          <w:t>ri</w:t>
        </w:r>
      </w:ins>
      <w:ins w:author="Katsumbe, Tatenda" w:date="2025-07-31T11:07:00Z" w16du:dateUtc="2025-07-31T09:07:00Z" w:id="1236">
        <w:ins w:author="Katsumbe, Tatenda" w:date="2025-07-31T11:25:00Z" w16du:dateUtc="2025-07-31T09:25:00Z" w:id="1237">
          <w:r w:rsidRPr="00727890" w:rsidR="00D67A08">
            <w:rPr>
              <w:rFonts w:eastAsia="Arial" w:cs="Calibri"/>
              <w:color w:val="000000" w:themeColor="text1"/>
              <w:szCs w:val="20"/>
              <w:lang w:val="en-US"/>
              <w:rPrChange w:author="Katsumbe, Tatenda" w:date="2025-07-31T11:45:00Z" w16du:dateUtc="2025-07-31T09:45:00Z" w:id="1238">
                <w:rPr>
                  <w:rFonts w:eastAsia="Arial" w:cs="Calibri"/>
                  <w:color w:val="EE0000"/>
                  <w:szCs w:val="20"/>
                  <w:lang w:val="en-US"/>
                </w:rPr>
              </w:rPrChange>
            </w:rPr>
            <w:t>tization</w:t>
          </w:r>
        </w:ins>
        <w:r w:rsidRPr="00727890" w:rsidR="0019399F">
          <w:rPr>
            <w:rFonts w:eastAsia="Arial" w:cs="Calibri"/>
            <w:color w:val="000000" w:themeColor="text1"/>
            <w:szCs w:val="20"/>
            <w:lang w:val="en-US"/>
            <w:rPrChange w:author="Katsumbe, Tatenda" w:date="2025-07-31T11:45:00Z" w16du:dateUtc="2025-07-31T09:45:00Z" w:id="1239">
              <w:rPr>
                <w:rFonts w:eastAsia="Arial" w:cs="Calibri"/>
                <w:color w:val="EE0000"/>
                <w:szCs w:val="20"/>
                <w:lang w:val="en-US"/>
              </w:rPr>
            </w:rPrChange>
          </w:rPr>
          <w:t xml:space="preserve"> of university rankings, and customer satisfaction. This was an approach ridiculed for its consumer-centric practices and </w:t>
        </w:r>
        <w:del w:author="Katsumbe, Tatenda" w:date="2025-07-31T11:25:00Z" w16du:dateUtc="2025-07-31T09:25:00Z" w:id="1240">
          <w:r w:rsidRPr="00727890" w:rsidDel="00D67A08" w:rsidR="0019399F">
            <w:rPr>
              <w:rFonts w:eastAsia="Arial" w:cs="Calibri"/>
              <w:color w:val="000000" w:themeColor="text1"/>
              <w:szCs w:val="20"/>
              <w:lang w:val="en-US"/>
              <w:rPrChange w:author="Katsumbe, Tatenda" w:date="2025-07-31T11:45:00Z" w16du:dateUtc="2025-07-31T09:45:00Z" w:id="1241">
                <w:rPr>
                  <w:rFonts w:eastAsia="Arial" w:cs="Calibri"/>
                  <w:color w:val="EE0000"/>
                  <w:szCs w:val="20"/>
                  <w:lang w:val="en-US"/>
                </w:rPr>
              </w:rPrChange>
            </w:rPr>
            <w:delText>negation</w:delText>
          </w:r>
        </w:del>
      </w:ins>
      <w:ins w:author="Katsumbe, Tatenda" w:date="2025-07-31T11:25:00Z" w16du:dateUtc="2025-07-31T09:25:00Z" w:id="1242">
        <w:r w:rsidRPr="00727890" w:rsidR="00D67A08">
          <w:rPr>
            <w:rFonts w:eastAsia="Arial" w:cs="Calibri"/>
            <w:color w:val="000000" w:themeColor="text1"/>
            <w:szCs w:val="20"/>
            <w:lang w:val="en-US"/>
            <w:rPrChange w:author="Katsumbe, Tatenda" w:date="2025-07-31T11:45:00Z" w16du:dateUtc="2025-07-31T09:45:00Z" w:id="1243">
              <w:rPr>
                <w:rFonts w:eastAsia="Arial" w:cs="Calibri"/>
                <w:color w:val="EE0000"/>
                <w:szCs w:val="20"/>
                <w:lang w:val="en-US"/>
              </w:rPr>
            </w:rPrChange>
          </w:rPr>
          <w:t>neglect</w:t>
        </w:r>
      </w:ins>
      <w:ins w:author="Katsumbe, Tatenda" w:date="2025-07-31T11:07:00Z" w16du:dateUtc="2025-07-31T09:07:00Z" w:id="1244">
        <w:r w:rsidRPr="00727890" w:rsidR="0019399F">
          <w:rPr>
            <w:rFonts w:eastAsia="Arial" w:cs="Calibri"/>
            <w:color w:val="000000" w:themeColor="text1"/>
            <w:szCs w:val="20"/>
            <w:lang w:val="en-US"/>
            <w:rPrChange w:author="Katsumbe, Tatenda" w:date="2025-07-31T11:45:00Z" w16du:dateUtc="2025-07-31T09:45:00Z" w:id="1245">
              <w:rPr>
                <w:rFonts w:eastAsia="Arial" w:cs="Calibri"/>
                <w:color w:val="EE0000"/>
                <w:szCs w:val="20"/>
                <w:lang w:val="en-US"/>
              </w:rPr>
            </w:rPrChange>
          </w:rPr>
          <w:t xml:space="preserve"> of the curricula. In this continued evolution, business schools were critiqued for promoting business practices which lacked morality and social accountability, with its focus on short-term gains</w:t>
        </w:r>
      </w:ins>
      <w:ins w:author="Katsumbe, Tatenda" w:date="2025-07-31T11:43:00Z" w16du:dateUtc="2025-07-31T09:43:00Z" w:id="1246">
        <w:r w:rsidRPr="00727890" w:rsidR="004D6FF6">
          <w:rPr>
            <w:rFonts w:eastAsia="Arial" w:cs="Calibri"/>
            <w:color w:val="000000" w:themeColor="text1"/>
            <w:szCs w:val="20"/>
            <w:lang w:val="en-US"/>
            <w:rPrChange w:author="Katsumbe, Tatenda" w:date="2025-07-31T11:45:00Z" w16du:dateUtc="2025-07-31T09:45:00Z" w:id="1247">
              <w:rPr>
                <w:rFonts w:eastAsia="Arial" w:cs="Calibri"/>
                <w:color w:val="EE0000"/>
                <w:szCs w:val="20"/>
                <w:lang w:val="en-US"/>
              </w:rPr>
            </w:rPrChange>
          </w:rPr>
          <w:t xml:space="preserve"> </w:t>
        </w:r>
      </w:ins>
      <w:sdt>
        <w:sdtPr>
          <w:rPr>
            <w:rFonts w:eastAsia="Arial" w:cs="Calibri"/>
            <w:color w:val="000000"/>
            <w:szCs w:val="20"/>
            <w:lang w:val="en-US"/>
          </w:rPr>
          <w:tag w:val="MENDELEY_CITATION_v3_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"/>
          <w:id w:val="-1663309069"/>
          <w:placeholder>
            <w:docPart w:val="DefaultPlaceholder_-1854013440"/>
          </w:placeholder>
        </w:sdtPr>
        <w:sdtContent>
          <w:r w:rsidRPr="00441CE0" w:rsidR="00441CE0">
            <w:rPr>
              <w:rFonts w:eastAsia="Times New Roman"/>
              <w:color w:val="000000"/>
            </w:rPr>
            <w:t>(Málovics et al., 2025)</w:t>
          </w:r>
        </w:sdtContent>
      </w:sdt>
      <w:ins w:author="Katsumbe, Tatenda" w:date="2025-07-31T11:07:00Z" w16du:dateUtc="2025-07-31T09:07:00Z" w:id="1248">
        <w:r w:rsidRPr="00727890" w:rsidR="0019399F">
          <w:rPr>
            <w:rFonts w:eastAsia="Arial" w:cs="Calibri"/>
            <w:color w:val="000000" w:themeColor="text1"/>
            <w:szCs w:val="20"/>
            <w:lang w:val="en-US"/>
            <w:rPrChange w:author="Katsumbe, Tatenda" w:date="2025-07-31T11:45:00Z" w16du:dateUtc="2025-07-31T09:45:00Z" w:id="1249">
              <w:rPr>
                <w:rFonts w:eastAsia="Arial" w:cs="Calibri"/>
                <w:color w:val="EE0000"/>
                <w:szCs w:val="20"/>
                <w:lang w:val="en-US"/>
              </w:rPr>
            </w:rPrChange>
          </w:rPr>
          <w:t xml:space="preserve">. This focus was a symptom of the </w:t>
        </w:r>
        <w:del w:author="Katsumbe, Tatenda" w:date="2025-07-31T11:45:00Z" w16du:dateUtc="2025-07-31T09:45:00Z" w:id="1250">
          <w:r w:rsidRPr="00727890" w:rsidDel="002F5F0D" w:rsidR="0019399F">
            <w:rPr>
              <w:rFonts w:eastAsia="Arial" w:cs="Calibri"/>
              <w:color w:val="000000" w:themeColor="text1"/>
              <w:szCs w:val="20"/>
              <w:lang w:val="en-US"/>
              <w:rPrChange w:author="Katsumbe, Tatenda" w:date="2025-07-31T11:45:00Z" w16du:dateUtc="2025-07-31T09:45:00Z" w:id="1251">
                <w:rPr>
                  <w:rFonts w:eastAsia="Arial" w:cs="Calibri"/>
                  <w:color w:val="EE0000"/>
                  <w:szCs w:val="20"/>
                  <w:lang w:val="en-US"/>
                </w:rPr>
              </w:rPrChange>
            </w:rPr>
            <w:delText xml:space="preserve">business </w:delText>
          </w:r>
        </w:del>
        <w:del w:author="Katsumbe, Tatenda" w:date="2025-07-31T11:25:00Z" w16du:dateUtc="2025-07-31T09:25:00Z" w:id="1252">
          <w:r w:rsidRPr="00727890" w:rsidDel="00D67A08" w:rsidR="0019399F">
            <w:rPr>
              <w:rFonts w:eastAsia="Arial" w:cs="Calibri"/>
              <w:color w:val="000000" w:themeColor="text1"/>
              <w:szCs w:val="20"/>
              <w:lang w:val="en-US"/>
              <w:rPrChange w:author="Katsumbe, Tatenda" w:date="2025-07-31T11:45:00Z" w16du:dateUtc="2025-07-31T09:45:00Z" w:id="1253">
                <w:rPr>
                  <w:rFonts w:eastAsia="Arial" w:cs="Calibri"/>
                  <w:color w:val="EE0000"/>
                  <w:szCs w:val="20"/>
                  <w:lang w:val="en-US"/>
                </w:rPr>
              </w:rPrChange>
            </w:rPr>
            <w:delText>schools</w:delText>
          </w:r>
        </w:del>
        <w:del w:author="Katsumbe, Tatenda" w:date="2025-07-31T11:45:00Z" w16du:dateUtc="2025-07-31T09:45:00Z" w:id="1254">
          <w:r w:rsidRPr="00727890" w:rsidDel="002F5F0D" w:rsidR="0019399F">
            <w:rPr>
              <w:rFonts w:eastAsia="Arial" w:cs="Calibri"/>
              <w:color w:val="000000" w:themeColor="text1"/>
              <w:szCs w:val="20"/>
              <w:lang w:val="en-US"/>
              <w:rPrChange w:author="Katsumbe, Tatenda" w:date="2025-07-31T11:45:00Z" w16du:dateUtc="2025-07-31T09:45:00Z" w:id="1255">
                <w:rPr>
                  <w:rFonts w:eastAsia="Arial" w:cs="Calibri"/>
                  <w:color w:val="EE0000"/>
                  <w:szCs w:val="20"/>
                  <w:lang w:val="en-US"/>
                </w:rPr>
              </w:rPrChange>
            </w:rPr>
            <w:delText xml:space="preserve"> transition</w:delText>
          </w:r>
        </w:del>
      </w:ins>
      <w:ins w:author="Katsumbe, Tatenda" w:date="2025-07-31T11:45:00Z" w16du:dateUtc="2025-07-31T09:45:00Z" w:id="1256">
        <w:r w:rsidR="002F5F0D">
          <w:rPr>
            <w:rFonts w:eastAsia="Arial" w:cs="Calibri"/>
            <w:color w:val="000000" w:themeColor="text1"/>
            <w:szCs w:val="20"/>
            <w:lang w:val="en-US"/>
          </w:rPr>
          <w:t>transitions of business schools</w:t>
        </w:r>
      </w:ins>
      <w:ins w:author="Katsumbe, Tatenda" w:date="2025-07-31T11:07:00Z" w16du:dateUtc="2025-07-31T09:07:00Z" w:id="1257">
        <w:r w:rsidRPr="00727890" w:rsidR="0019399F">
          <w:rPr>
            <w:rFonts w:eastAsia="Arial" w:cs="Calibri"/>
            <w:color w:val="000000" w:themeColor="text1"/>
            <w:szCs w:val="20"/>
            <w:lang w:val="en-US"/>
            <w:rPrChange w:author="Katsumbe, Tatenda" w:date="2025-07-31T11:45:00Z" w16du:dateUtc="2025-07-31T09:45:00Z" w:id="1258">
              <w:rPr>
                <w:rFonts w:eastAsia="Arial" w:cs="Calibri"/>
                <w:color w:val="EE0000"/>
                <w:szCs w:val="20"/>
                <w:lang w:val="en-US"/>
              </w:rPr>
            </w:rPrChange>
          </w:rPr>
          <w:t xml:space="preserve"> to serving economic needs through its production of knowledge workers </w:t>
        </w:r>
      </w:ins>
      <w:sdt>
        <w:sdtPr>
          <w:rPr>
            <w:rFonts w:eastAsia="Arial" w:cs="Calibri"/>
            <w:color w:val="000000"/>
            <w:szCs w:val="20"/>
            <w:lang w:val="en-US"/>
          </w:rPr>
          <w:tag w:val="MENDELEY_CITATION_v3_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"/>
          <w:id w:val="691348177"/>
          <w:placeholder>
            <w:docPart w:val="DefaultPlaceholder_-1854013440"/>
          </w:placeholder>
        </w:sdtPr>
        <w:sdtContent>
          <w:r w:rsidRPr="00441CE0" w:rsidR="00441CE0">
            <w:rPr>
              <w:rFonts w:eastAsia="Times New Roman"/>
              <w:color w:val="000000"/>
            </w:rPr>
            <w:t>(Vítečková &amp; Houdek, 2025)</w:t>
          </w:r>
        </w:sdtContent>
      </w:sdt>
      <w:ins w:author="Katsumbe, Tatenda" w:date="2025-07-31T11:07:00Z" w16du:dateUtc="2025-07-31T09:07:00Z" w:id="1259">
        <w:r w:rsidRPr="00727890" w:rsidR="0019399F">
          <w:rPr>
            <w:rFonts w:eastAsia="Arial" w:cs="Calibri"/>
            <w:color w:val="000000" w:themeColor="text1"/>
            <w:szCs w:val="20"/>
            <w:lang w:val="en-US"/>
            <w:rPrChange w:author="Katsumbe, Tatenda" w:date="2025-07-31T11:45:00Z" w16du:dateUtc="2025-07-31T09:45:00Z" w:id="1260">
              <w:rPr>
                <w:rFonts w:eastAsia="Arial" w:cs="Calibri"/>
                <w:color w:val="EE0000"/>
                <w:szCs w:val="20"/>
                <w:lang w:val="en-US"/>
              </w:rPr>
            </w:rPrChange>
          </w:rPr>
          <w:t xml:space="preserve">. </w:t>
        </w:r>
      </w:ins>
      <w:ins w:author="Katsumbe, Tatenda" w:date="2025-07-31T11:36:00Z" w16du:dateUtc="2025-07-31T09:36:00Z" w:id="1261">
        <w:r w:rsidRPr="00727890" w:rsidR="006963B8">
          <w:rPr>
            <w:rFonts w:eastAsia="Arial" w:cs="Calibri"/>
            <w:color w:val="000000" w:themeColor="text1"/>
            <w:szCs w:val="20"/>
            <w:lang w:val="en-US"/>
            <w:rPrChange w:author="Katsumbe, Tatenda" w:date="2025-07-31T11:45:00Z" w16du:dateUtc="2025-07-31T09:45:00Z" w:id="1262">
              <w:rPr>
                <w:rFonts w:eastAsia="Arial" w:cs="Calibri"/>
                <w:color w:val="EE0000"/>
                <w:szCs w:val="20"/>
                <w:lang w:val="en-US"/>
              </w:rPr>
            </w:rPrChange>
          </w:rPr>
          <w:t xml:space="preserve">Furthermore, </w:t>
        </w:r>
      </w:ins>
      <w:ins w:author="Katsumbe, Tatenda" w:date="2025-07-31T11:35:00Z" w16du:dateUtc="2025-07-31T09:35:00Z" w:id="1263">
        <w:r w:rsidRPr="00727890" w:rsidR="00FC1F0E">
          <w:rPr>
            <w:rFonts w:eastAsia="Arial" w:cs="Calibri"/>
            <w:color w:val="000000" w:themeColor="text1"/>
            <w:szCs w:val="20"/>
            <w:lang w:val="en-US"/>
            <w:rPrChange w:author="Katsumbe, Tatenda" w:date="2025-07-31T11:45:00Z" w16du:dateUtc="2025-07-31T09:45:00Z" w:id="1264">
              <w:rPr>
                <w:rFonts w:eastAsia="Arial" w:cs="Calibri"/>
                <w:color w:val="EE0000"/>
                <w:szCs w:val="20"/>
                <w:lang w:val="en-US"/>
              </w:rPr>
            </w:rPrChange>
          </w:rPr>
          <w:t>business schools started to struggle for legitimation</w:t>
        </w:r>
      </w:ins>
      <w:ins w:author="Katsumbe, Tatenda" w:date="2025-07-31T11:36:00Z" w16du:dateUtc="2025-07-31T09:36:00Z" w:id="1265">
        <w:r w:rsidRPr="00727890" w:rsidR="00B77E9E">
          <w:rPr>
            <w:rFonts w:eastAsia="Arial" w:cs="Calibri"/>
            <w:color w:val="000000" w:themeColor="text1"/>
            <w:szCs w:val="20"/>
            <w:lang w:val="en-US"/>
            <w:rPrChange w:author="Katsumbe, Tatenda" w:date="2025-07-31T11:45:00Z" w16du:dateUtc="2025-07-31T09:45:00Z" w:id="1266">
              <w:rPr>
                <w:rFonts w:eastAsia="Arial" w:cs="Calibri"/>
                <w:color w:val="EE0000"/>
                <w:szCs w:val="20"/>
                <w:lang w:val="en-US"/>
              </w:rPr>
            </w:rPrChange>
          </w:rPr>
          <w:t xml:space="preserve">, </w:t>
        </w:r>
      </w:ins>
      <w:ins w:author="Katsumbe, Tatenda" w:date="2025-07-31T11:35:00Z" w16du:dateUtc="2025-07-31T09:35:00Z" w:id="1267">
        <w:r w:rsidRPr="00727890" w:rsidR="00FC1F0E">
          <w:rPr>
            <w:rFonts w:eastAsia="Arial" w:cs="Calibri"/>
            <w:color w:val="000000" w:themeColor="text1"/>
            <w:szCs w:val="20"/>
            <w:lang w:val="en-US"/>
            <w:rPrChange w:author="Katsumbe, Tatenda" w:date="2025-07-31T11:45:00Z" w16du:dateUtc="2025-07-31T09:45:00Z" w:id="1268">
              <w:rPr>
                <w:rFonts w:eastAsia="Arial" w:cs="Calibri"/>
                <w:color w:val="EE0000"/>
                <w:szCs w:val="20"/>
                <w:lang w:val="en-US"/>
              </w:rPr>
            </w:rPrChange>
          </w:rPr>
          <w:t>depict</w:t>
        </w:r>
      </w:ins>
      <w:ins w:author="Katsumbe, Tatenda" w:date="2025-07-31T11:37:00Z" w16du:dateUtc="2025-07-31T09:37:00Z" w:id="1269">
        <w:r w:rsidRPr="00727890" w:rsidR="00163FAC">
          <w:rPr>
            <w:rFonts w:eastAsia="Arial" w:cs="Calibri"/>
            <w:color w:val="000000" w:themeColor="text1"/>
            <w:szCs w:val="20"/>
            <w:lang w:val="en-US"/>
            <w:rPrChange w:author="Katsumbe, Tatenda" w:date="2025-07-31T11:45:00Z" w16du:dateUtc="2025-07-31T09:45:00Z" w:id="1270">
              <w:rPr>
                <w:rFonts w:eastAsia="Arial" w:cs="Calibri"/>
                <w:color w:val="EE0000"/>
                <w:szCs w:val="20"/>
                <w:lang w:val="en-US"/>
              </w:rPr>
            </w:rPrChange>
          </w:rPr>
          <w:t>ing</w:t>
        </w:r>
      </w:ins>
      <w:ins w:author="Katsumbe, Tatenda" w:date="2025-07-31T11:35:00Z" w16du:dateUtc="2025-07-31T09:35:00Z" w:id="1271">
        <w:r w:rsidRPr="00727890" w:rsidR="00FC1F0E">
          <w:rPr>
            <w:rFonts w:eastAsia="Arial" w:cs="Calibri"/>
            <w:color w:val="000000" w:themeColor="text1"/>
            <w:szCs w:val="20"/>
            <w:lang w:val="en-US"/>
            <w:rPrChange w:author="Katsumbe, Tatenda" w:date="2025-07-31T11:45:00Z" w16du:dateUtc="2025-07-31T09:45:00Z" w:id="1272">
              <w:rPr>
                <w:rFonts w:eastAsia="Arial" w:cs="Calibri"/>
                <w:color w:val="EE0000"/>
                <w:szCs w:val="20"/>
                <w:lang w:val="en-US"/>
              </w:rPr>
            </w:rPrChange>
          </w:rPr>
          <w:t xml:space="preserve"> a phenomenon of reduced demand for business school graduates. Conventionally, the career aspects of graduates from business schools culminated in careers in business consulting, however, the emergence of workplace training in basic business </w:t>
        </w:r>
      </w:ins>
      <w:ins w:author="Katsumbe, Tatenda" w:date="2025-07-31T11:37:00Z" w16du:dateUtc="2025-07-31T09:37:00Z" w:id="1273">
        <w:r w:rsidRPr="00727890" w:rsidR="00163FAC">
          <w:rPr>
            <w:rFonts w:eastAsia="Arial" w:cs="Calibri"/>
            <w:color w:val="000000" w:themeColor="text1"/>
            <w:szCs w:val="20"/>
            <w:lang w:val="en-US"/>
            <w:rPrChange w:author="Katsumbe, Tatenda" w:date="2025-07-31T11:45:00Z" w16du:dateUtc="2025-07-31T09:45:00Z" w:id="1274">
              <w:rPr>
                <w:rFonts w:eastAsia="Arial" w:cs="Calibri"/>
                <w:color w:val="EE0000"/>
                <w:szCs w:val="20"/>
                <w:lang w:val="en-US"/>
              </w:rPr>
            </w:rPrChange>
          </w:rPr>
          <w:t>knowledge</w:t>
        </w:r>
      </w:ins>
      <w:ins w:author="Katsumbe, Tatenda" w:date="2025-07-31T11:35:00Z" w16du:dateUtc="2025-07-31T09:35:00Z" w:id="1275">
        <w:r w:rsidRPr="00727890" w:rsidR="00FC1F0E">
          <w:rPr>
            <w:rFonts w:eastAsia="Arial" w:cs="Calibri"/>
            <w:color w:val="000000" w:themeColor="text1"/>
            <w:szCs w:val="20"/>
            <w:lang w:val="en-US"/>
            <w:rPrChange w:author="Katsumbe, Tatenda" w:date="2025-07-31T11:45:00Z" w16du:dateUtc="2025-07-31T09:45:00Z" w:id="1276">
              <w:rPr>
                <w:rFonts w:eastAsia="Arial" w:cs="Calibri"/>
                <w:color w:val="EE0000"/>
                <w:szCs w:val="20"/>
                <w:lang w:val="en-US"/>
              </w:rPr>
            </w:rPrChange>
          </w:rPr>
          <w:t xml:space="preserve"> was argued to be a far more efficient curriculum than business schools. These training programs took weeks to train workers </w:t>
        </w:r>
      </w:ins>
      <w:ins w:author="Katsumbe, Tatenda" w:date="2025-07-31T11:52:00Z" w16du:dateUtc="2025-07-31T09:52:00Z" w:id="1277">
        <w:r w:rsidR="0037182E">
          <w:rPr>
            <w:rFonts w:eastAsia="Arial" w:cs="Calibri"/>
            <w:color w:val="000000" w:themeColor="text1"/>
            <w:szCs w:val="20"/>
            <w:lang w:val="en-US"/>
          </w:rPr>
          <w:t xml:space="preserve">on the </w:t>
        </w:r>
      </w:ins>
      <w:ins w:author="Katsumbe, Tatenda" w:date="2025-07-31T11:35:00Z" w16du:dateUtc="2025-07-31T09:35:00Z" w:id="1278">
        <w:r w:rsidRPr="00727890" w:rsidR="00FC1F0E">
          <w:rPr>
            <w:rFonts w:eastAsia="Arial" w:cs="Calibri"/>
            <w:color w:val="000000" w:themeColor="text1"/>
            <w:szCs w:val="20"/>
            <w:lang w:val="en-US"/>
            <w:rPrChange w:author="Katsumbe, Tatenda" w:date="2025-07-31T11:45:00Z" w16du:dateUtc="2025-07-31T09:45:00Z" w:id="1279">
              <w:rPr>
                <w:rFonts w:eastAsia="Arial" w:cs="Calibri"/>
                <w:color w:val="EE0000"/>
                <w:szCs w:val="20"/>
                <w:lang w:val="en-US"/>
              </w:rPr>
            </w:rPrChange>
          </w:rPr>
          <w:t xml:space="preserve">concepts which business schools took </w:t>
        </w:r>
      </w:ins>
      <w:ins w:author="Katsumbe, Tatenda" w:date="2025-07-31T11:52:00Z" w16du:dateUtc="2025-07-31T09:52:00Z" w:id="1280">
        <w:r w:rsidR="0037182E">
          <w:rPr>
            <w:rFonts w:eastAsia="Arial" w:cs="Calibri"/>
            <w:color w:val="000000" w:themeColor="text1"/>
            <w:szCs w:val="20"/>
            <w:lang w:val="en-US"/>
          </w:rPr>
          <w:t xml:space="preserve">two </w:t>
        </w:r>
      </w:ins>
      <w:ins w:author="Katsumbe, Tatenda" w:date="2025-07-31T11:35:00Z" w16du:dateUtc="2025-07-31T09:35:00Z" w:id="1281">
        <w:r w:rsidRPr="00727890" w:rsidR="00FC1F0E">
          <w:rPr>
            <w:rFonts w:eastAsia="Arial" w:cs="Calibri"/>
            <w:color w:val="000000" w:themeColor="text1"/>
            <w:szCs w:val="20"/>
            <w:lang w:val="en-US"/>
            <w:rPrChange w:author="Katsumbe, Tatenda" w:date="2025-07-31T11:45:00Z" w16du:dateUtc="2025-07-31T09:45:00Z" w:id="1282">
              <w:rPr>
                <w:rFonts w:eastAsia="Arial" w:cs="Calibri"/>
                <w:color w:val="EE0000"/>
                <w:szCs w:val="20"/>
                <w:lang w:val="en-US"/>
              </w:rPr>
            </w:rPrChange>
          </w:rPr>
          <w:t xml:space="preserve">years to teach </w:t>
        </w:r>
      </w:ins>
      <w:sdt>
        <w:sdtPr>
          <w:rPr>
            <w:rFonts w:eastAsia="Arial" w:cs="Calibri"/>
            <w:color w:val="000000"/>
            <w:szCs w:val="20"/>
            <w:lang w:val="en-US"/>
          </w:rPr>
          <w:tag w:val="MENDELEY_CITATION_v3_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"/>
          <w:id w:val="-833691649"/>
          <w:placeholder>
            <w:docPart w:val="DefaultPlaceholder_-1854013440"/>
          </w:placeholder>
        </w:sdtPr>
        <w:sdtContent>
          <w:r w:rsidRPr="00441CE0" w:rsidR="00441CE0">
            <w:rPr>
              <w:rFonts w:eastAsia="Times New Roman"/>
              <w:color w:val="000000"/>
            </w:rPr>
            <w:t>(Örtenblad &amp; Koris, 2022)</w:t>
          </w:r>
        </w:sdtContent>
      </w:sdt>
      <w:ins w:author="Katsumbe, Tatenda" w:date="2025-07-31T11:35:00Z" w16du:dateUtc="2025-07-31T09:35:00Z" w:id="1283">
        <w:r w:rsidRPr="00727890" w:rsidR="00FC1F0E">
          <w:rPr>
            <w:rFonts w:eastAsia="Arial" w:cs="Calibri"/>
            <w:color w:val="000000" w:themeColor="text1"/>
            <w:szCs w:val="20"/>
            <w:lang w:val="en-US"/>
            <w:rPrChange w:author="Katsumbe, Tatenda" w:date="2025-07-31T11:45:00Z" w16du:dateUtc="2025-07-31T09:45:00Z" w:id="1284">
              <w:rPr>
                <w:rFonts w:eastAsia="Arial" w:cs="Calibri"/>
                <w:color w:val="EE0000"/>
                <w:szCs w:val="20"/>
                <w:lang w:val="en-US"/>
              </w:rPr>
            </w:rPrChange>
          </w:rPr>
          <w:t xml:space="preserve">. </w:t>
        </w:r>
      </w:ins>
    </w:p>
    <w:p w:rsidR="008A4F8B" w:rsidDel="006706DE" w:rsidP="00737A03" w:rsidRDefault="008A4F8B" w14:paraId="11C879AA" w14:textId="211A4345">
      <w:pPr>
        <w:rPr>
          <w:del w:author="Katsumbe, Tatenda" w:date="2025-07-31T11:34:00Z" w16du:dateUtc="2025-07-31T09:34:00Z" w:id="1285"/>
          <w:rFonts w:eastAsia="Arial" w:cs="Calibri"/>
          <w:lang w:val="en-US"/>
        </w:rPr>
      </w:pPr>
    </w:p>
    <w:p w:rsidR="008A4F8B" w:rsidP="00737A03" w:rsidRDefault="008A4F8B" w14:paraId="75BE764D" w14:textId="77777777">
      <w:pPr>
        <w:rPr>
          <w:rFonts w:eastAsia="Arial" w:cs="Calibri"/>
          <w:lang w:val="en-US"/>
        </w:rPr>
      </w:pPr>
    </w:p>
    <w:p w:rsidRPr="00737A03" w:rsidR="00737A03" w:rsidP="00666EF3" w:rsidRDefault="00737A03" w14:paraId="076F5FA2" w14:textId="318970F4">
      <w:pPr>
        <w:rPr>
          <w:ins w:author="Katsumbe, Tatenda" w:date="2025-07-29T23:06:00Z" w:id="1286"/>
          <w:rFonts w:eastAsia="Arial" w:cs="Calibri"/>
          <w:b/>
          <w:bCs/>
          <w:lang w:val="en-US"/>
        </w:rPr>
      </w:pPr>
      <w:ins w:author="Katsumbe, Tatenda" w:date="2025-07-29T23:06:00Z" w:id="1287">
        <w:r w:rsidRPr="00737A03">
          <w:rPr>
            <w:rFonts w:eastAsia="Arial" w:cs="Calibri"/>
            <w:lang w:val="en-US"/>
          </w:rPr>
          <w:t xml:space="preserve">After </w:t>
        </w:r>
      </w:ins>
      <w:ins w:author="Katsumbe, Tatenda" w:date="2025-07-31T12:00:00Z" w16du:dateUtc="2025-07-31T10:00:00Z" w:id="1288">
        <w:r w:rsidR="007A4C3D">
          <w:rPr>
            <w:rFonts w:eastAsia="Arial" w:cs="Calibri"/>
            <w:lang w:val="en-US"/>
          </w:rPr>
          <w:t>the</w:t>
        </w:r>
      </w:ins>
      <w:ins w:author="Katsumbe, Tatenda" w:date="2025-07-29T23:06:00Z" w:id="1289">
        <w:r w:rsidRPr="00737A03">
          <w:rPr>
            <w:rFonts w:eastAsia="Arial" w:cs="Calibri"/>
            <w:lang w:val="en-US"/>
          </w:rPr>
          <w:t xml:space="preserve"> </w:t>
        </w:r>
      </w:ins>
      <w:ins w:author="Katsumbe, Tatenda" w:date="2025-07-31T12:01:00Z" w16du:dateUtc="2025-07-31T10:01:00Z" w:id="1290">
        <w:r w:rsidR="00A26E17">
          <w:rPr>
            <w:rFonts w:eastAsia="Arial" w:cs="Calibri"/>
            <w:lang w:val="en-US"/>
          </w:rPr>
          <w:t>era</w:t>
        </w:r>
      </w:ins>
      <w:ins w:author="Katsumbe, Tatenda" w:date="2025-07-29T23:06:00Z" w:id="1291">
        <w:r w:rsidRPr="00737A03">
          <w:rPr>
            <w:rFonts w:eastAsia="Arial" w:cs="Calibri"/>
            <w:lang w:val="en-US"/>
          </w:rPr>
          <w:t xml:space="preserve"> of </w:t>
        </w:r>
      </w:ins>
      <w:ins w:author="Katsumbe, Tatenda" w:date="2025-07-31T12:00:00Z" w16du:dateUtc="2025-07-31T10:00:00Z" w:id="1292">
        <w:r w:rsidR="007A4C3D">
          <w:rPr>
            <w:rFonts w:eastAsia="Arial" w:cs="Calibri"/>
            <w:lang w:val="en-US"/>
          </w:rPr>
          <w:t xml:space="preserve">the </w:t>
        </w:r>
      </w:ins>
      <w:ins w:author="Katsumbe, Tatenda" w:date="2025-07-29T23:06:00Z" w:id="1293">
        <w:r w:rsidRPr="00737A03">
          <w:rPr>
            <w:rFonts w:eastAsia="Arial" w:cs="Calibri"/>
            <w:lang w:val="en-US"/>
          </w:rPr>
          <w:t xml:space="preserve">convergence towards a standardized </w:t>
        </w:r>
      </w:ins>
      <w:ins w:author="Katsumbe, Tatenda" w:date="2025-07-30T00:59:00Z" w16du:dateUtc="2025-07-29T22:59:00Z" w:id="1294">
        <w:r w:rsidR="00B05D19">
          <w:rPr>
            <w:rFonts w:eastAsia="Arial" w:cs="Calibri"/>
            <w:lang w:val="en-US"/>
          </w:rPr>
          <w:t>business school</w:t>
        </w:r>
      </w:ins>
      <w:ins w:author="Katsumbe, Tatenda" w:date="2025-07-29T23:06:00Z" w:id="1295">
        <w:r w:rsidRPr="00737A03">
          <w:rPr>
            <w:rFonts w:eastAsia="Arial" w:cs="Calibri"/>
            <w:lang w:val="en-US"/>
          </w:rPr>
          <w:t xml:space="preserve"> paradigm, </w:t>
        </w:r>
      </w:ins>
      <w:ins w:author="Katsumbe, Tatenda" w:date="2025-07-31T12:00:00Z" w16du:dateUtc="2025-07-31T10:00:00Z" w:id="1296">
        <w:r w:rsidR="00CD2297">
          <w:rPr>
            <w:rFonts w:eastAsia="Arial" w:cs="Calibri"/>
            <w:lang w:val="en-US"/>
          </w:rPr>
          <w:t xml:space="preserve">came </w:t>
        </w:r>
      </w:ins>
      <w:ins w:author="Katsumbe, Tatenda" w:date="2025-07-30T00:59:00Z" w16du:dateUtc="2025-07-29T22:59:00Z" w:id="1297">
        <w:r w:rsidR="00B05D19">
          <w:rPr>
            <w:rFonts w:eastAsia="Arial" w:cs="Calibri"/>
            <w:lang w:val="en-US"/>
          </w:rPr>
          <w:t>the</w:t>
        </w:r>
      </w:ins>
      <w:ins w:author="Katsumbe, Tatenda" w:date="2025-07-29T23:06:00Z" w:id="1298">
        <w:r w:rsidRPr="00737A03">
          <w:rPr>
            <w:rFonts w:eastAsia="Arial" w:cs="Calibri"/>
            <w:lang w:val="en-US"/>
          </w:rPr>
          <w:t xml:space="preserve"> third </w:t>
        </w:r>
      </w:ins>
      <w:ins w:author="Katsumbe, Tatenda" w:date="2025-07-31T12:01:00Z" w16du:dateUtc="2025-07-31T10:01:00Z" w:id="1299">
        <w:r w:rsidR="003E3844">
          <w:rPr>
            <w:rFonts w:eastAsia="Arial" w:cs="Calibri"/>
            <w:lang w:val="en-US"/>
          </w:rPr>
          <w:t>era</w:t>
        </w:r>
      </w:ins>
      <w:ins w:author="Katsumbe, Tatenda" w:date="2025-07-29T23:06:00Z" w:id="1300">
        <w:r w:rsidRPr="00737A03">
          <w:rPr>
            <w:rFonts w:eastAsia="Arial" w:cs="Calibri"/>
            <w:lang w:val="en-US"/>
          </w:rPr>
          <w:t xml:space="preserve"> </w:t>
        </w:r>
      </w:ins>
      <w:ins w:author="Katsumbe, Tatenda" w:date="2025-07-30T00:59:00Z" w16du:dateUtc="2025-07-29T22:59:00Z" w:id="1301">
        <w:r w:rsidR="00B05D19">
          <w:rPr>
            <w:rFonts w:eastAsia="Arial" w:cs="Calibri"/>
            <w:lang w:val="en-US"/>
          </w:rPr>
          <w:t>whereby</w:t>
        </w:r>
      </w:ins>
      <w:ins w:author="Katsumbe, Tatenda" w:date="2025-07-29T23:06:00Z" w:id="1302">
        <w:r w:rsidRPr="00737A03">
          <w:rPr>
            <w:rFonts w:eastAsia="Arial" w:cs="Calibri"/>
            <w:lang w:val="en-US"/>
          </w:rPr>
          <w:t xml:space="preserve"> regional and national visions were introduced to</w:t>
        </w:r>
      </w:ins>
      <w:ins w:author="Katsumbe, Tatenda" w:date="2025-07-30T00:59:00Z" w16du:dateUtc="2025-07-29T22:59:00Z" w:id="1303">
        <w:r w:rsidR="00EC287B">
          <w:rPr>
            <w:rFonts w:eastAsia="Arial" w:cs="Calibri"/>
            <w:lang w:val="en-US"/>
          </w:rPr>
          <w:t xml:space="preserve"> </w:t>
        </w:r>
      </w:ins>
      <w:ins w:author="Katsumbe, Tatenda" w:date="2025-07-31T12:00:00Z" w16du:dateUtc="2025-07-31T10:00:00Z" w:id="1304">
        <w:r w:rsidR="00CD2297">
          <w:rPr>
            <w:rFonts w:eastAsia="Arial" w:cs="Calibri"/>
            <w:lang w:val="en-US"/>
          </w:rPr>
          <w:t xml:space="preserve">the </w:t>
        </w:r>
      </w:ins>
      <w:ins w:author="Katsumbe, Tatenda" w:date="2025-07-29T23:06:00Z" w:id="1305">
        <w:r w:rsidRPr="00737A03">
          <w:rPr>
            <w:rFonts w:eastAsia="Arial" w:cs="Calibri"/>
            <w:lang w:val="en-US"/>
          </w:rPr>
          <w:t xml:space="preserve">systems of business education </w:t>
        </w:r>
      </w:ins>
      <w:ins w:author="Katsumbe, Tatenda" w:date="2025-07-31T11:53:00Z" w16du:dateUtc="2025-07-31T09:53:00Z" w:id="1306">
        <w:r w:rsidR="00D06C27">
          <w:rPr>
            <w:rFonts w:eastAsia="Arial" w:cs="Calibri"/>
            <w:lang w:val="en-US"/>
          </w:rPr>
          <w:t>and</w:t>
        </w:r>
      </w:ins>
      <w:ins w:author="Katsumbe, Tatenda" w:date="2025-07-29T23:06:00Z" w:id="1307">
        <w:r w:rsidRPr="00737A03">
          <w:rPr>
            <w:rFonts w:eastAsia="Arial" w:cs="Calibri"/>
            <w:lang w:val="en-US"/>
          </w:rPr>
          <w:t xml:space="preserve"> the further global expansion of business </w:t>
        </w:r>
      </w:ins>
      <w:ins w:author="Katsumbe, Tatenda" w:date="2025-07-31T12:01:00Z" w16du:dateUtc="2025-07-31T10:01:00Z" w:id="1308">
        <w:r w:rsidR="003E3844">
          <w:rPr>
            <w:rFonts w:eastAsia="Arial" w:cs="Calibri"/>
            <w:lang w:val="en-US"/>
          </w:rPr>
          <w:t>schools pedagogy</w:t>
        </w:r>
      </w:ins>
      <w:ins w:author="Katsumbe, Tatenda" w:date="2025-07-29T23:06:00Z" w:id="1309">
        <w:r w:rsidRPr="00737A03">
          <w:rPr>
            <w:rFonts w:eastAsia="Arial" w:cs="Calibri"/>
            <w:lang w:val="en-US"/>
          </w:rPr>
          <w:t xml:space="preserve"> across the</w:t>
        </w:r>
      </w:ins>
      <w:ins w:author="Katsumbe, Tatenda" w:date="2025-07-30T00:59:00Z" w16du:dateUtc="2025-07-29T22:59:00Z" w:id="1310">
        <w:r w:rsidR="00EC287B">
          <w:rPr>
            <w:rFonts w:eastAsia="Arial" w:cs="Calibri"/>
            <w:lang w:val="en-US"/>
          </w:rPr>
          <w:t xml:space="preserve"> globe</w:t>
        </w:r>
      </w:ins>
      <w:ins w:author="Katsumbe, Tatenda" w:date="2025-07-29T23:06:00Z" w:id="1311">
        <w:r w:rsidRPr="00737A03">
          <w:rPr>
            <w:rFonts w:eastAsia="Arial" w:cs="Calibri"/>
            <w:lang w:val="en-US"/>
          </w:rPr>
          <w:t xml:space="preserve"> </w:t>
        </w:r>
      </w:ins>
      <w:sdt>
        <w:sdtPr>
          <w:rPr>
            <w:rFonts w:eastAsia="Arial" w:cs="Calibri"/>
            <w:color w:val="000000"/>
            <w:lang w:val="en-US"/>
          </w:rPr>
          <w:tag w:val="MENDELEY_CITATION_v3_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"/>
          <w:id w:val="879597421"/>
          <w:placeholder>
            <w:docPart w:val="DefaultPlaceholder_-1854013440"/>
          </w:placeholder>
        </w:sdtPr>
        <w:sdtContent>
          <w:r w:rsidRPr="00441CE0" w:rsidR="00441CE0">
            <w:rPr>
              <w:rFonts w:eastAsia="Arial" w:cs="Calibri"/>
              <w:color w:val="000000"/>
              <w:lang w:val="en-US"/>
            </w:rPr>
            <w:t>(Kaplan, 2018)</w:t>
          </w:r>
        </w:sdtContent>
      </w:sdt>
      <w:ins w:author="Katsumbe, Tatenda" w:date="2025-07-29T23:06:00Z" w:id="1312">
        <w:r w:rsidRPr="00737A03">
          <w:rPr>
            <w:rFonts w:eastAsia="Arial" w:cs="Calibri"/>
            <w:lang w:val="en-US"/>
          </w:rPr>
          <w:t>. Finally, a fourth period is suggested starting in the year 2000, in which internationalization</w:t>
        </w:r>
      </w:ins>
      <w:ins w:author="Katsumbe, Tatenda" w:date="2025-07-30T01:00:00Z" w16du:dateUtc="2025-07-29T23:00:00Z" w:id="1313">
        <w:r w:rsidR="00EC287B">
          <w:rPr>
            <w:rFonts w:eastAsia="Arial" w:cs="Calibri"/>
            <w:lang w:val="en-US"/>
          </w:rPr>
          <w:t xml:space="preserve"> </w:t>
        </w:r>
      </w:ins>
      <w:ins w:author="Katsumbe, Tatenda" w:date="2025-07-29T23:06:00Z" w:id="1314">
        <w:r w:rsidRPr="00737A03">
          <w:rPr>
            <w:rFonts w:eastAsia="Arial" w:cs="Calibri"/>
            <w:lang w:val="en-US"/>
          </w:rPr>
          <w:t>and globalization, accreditations, and rankings have delimited the quality standards and timeliness of</w:t>
        </w:r>
      </w:ins>
      <w:ins w:author="Katsumbe, Tatenda" w:date="2025-07-30T01:00:00Z" w16du:dateUtc="2025-07-29T23:00:00Z" w:id="1315">
        <w:r w:rsidR="00EC287B">
          <w:rPr>
            <w:rFonts w:eastAsia="Arial" w:cs="Calibri"/>
            <w:lang w:val="en-US"/>
          </w:rPr>
          <w:t xml:space="preserve"> </w:t>
        </w:r>
      </w:ins>
      <w:ins w:author="Katsumbe, Tatenda" w:date="2025-07-29T23:06:00Z" w:id="1316">
        <w:r w:rsidRPr="00737A03">
          <w:rPr>
            <w:rFonts w:eastAsia="Arial" w:cs="Calibri"/>
            <w:lang w:val="en-US"/>
          </w:rPr>
          <w:t xml:space="preserve">business schools globally </w:t>
        </w:r>
      </w:ins>
      <w:sdt>
        <w:sdtPr>
          <w:rPr>
            <w:rFonts w:eastAsia="Arial" w:cs="Calibri"/>
            <w:color w:val="000000"/>
            <w:lang w:val="en-US"/>
          </w:rPr>
          <w:tag w:val="MENDELEY_CITATION_v3_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"/>
          <w:id w:val="-1156366756"/>
          <w:placeholder>
            <w:docPart w:val="DefaultPlaceholder_-1854013440"/>
          </w:placeholder>
        </w:sdtPr>
        <w:sdtContent>
          <w:r w:rsidRPr="00441CE0" w:rsidR="00441CE0">
            <w:rPr>
              <w:rFonts w:eastAsia="Arial" w:cs="Calibri"/>
              <w:color w:val="000000"/>
              <w:lang w:val="en-US"/>
            </w:rPr>
            <w:t>(Ilie et al., 2020)</w:t>
          </w:r>
        </w:sdtContent>
      </w:sdt>
      <w:ins w:author="Katsumbe, Tatenda" w:date="2025-07-29T23:06:00Z" w:id="1317">
        <w:r w:rsidRPr="00737A03">
          <w:rPr>
            <w:rFonts w:eastAsia="Arial" w:cs="Calibri"/>
            <w:lang w:val="en-US"/>
          </w:rPr>
          <w:t xml:space="preserve">. Again, these studies have neglected </w:t>
        </w:r>
      </w:ins>
      <w:r w:rsidR="00C702E5">
        <w:rPr>
          <w:rFonts w:eastAsia="Arial" w:cs="Calibri"/>
          <w:lang w:val="en-US"/>
        </w:rPr>
        <w:t>the endeavors</w:t>
      </w:r>
      <w:ins w:author="Katsumbe, Tatenda" w:date="2025-07-29T23:06:00Z" w:id="1318">
        <w:r w:rsidRPr="00737A03">
          <w:rPr>
            <w:rFonts w:eastAsia="Arial" w:cs="Calibri"/>
            <w:lang w:val="en-US"/>
          </w:rPr>
          <w:t xml:space="preserve"> from the Global</w:t>
        </w:r>
      </w:ins>
      <w:ins w:author="Katsumbe, Tatenda" w:date="2025-07-30T01:00:00Z" w16du:dateUtc="2025-07-29T23:00:00Z" w:id="1319">
        <w:r w:rsidR="00EC287B">
          <w:rPr>
            <w:rFonts w:eastAsia="Arial" w:cs="Calibri"/>
            <w:lang w:val="en-US"/>
          </w:rPr>
          <w:t xml:space="preserve"> </w:t>
        </w:r>
      </w:ins>
      <w:ins w:author="Katsumbe, Tatenda" w:date="2025-07-29T23:06:00Z" w:id="1320">
        <w:r w:rsidRPr="00737A03">
          <w:rPr>
            <w:rFonts w:eastAsia="Arial" w:cs="Calibri"/>
            <w:lang w:val="en-US"/>
          </w:rPr>
          <w:t>South to improve business education, such as the creation of the Asian Forum on Business Education</w:t>
        </w:r>
      </w:ins>
      <w:ins w:author="Katsumbe, Tatenda" w:date="2025-07-31T12:01:00Z" w16du:dateUtc="2025-07-31T10:01:00Z" w:id="1321">
        <w:r w:rsidR="00674C61">
          <w:rPr>
            <w:rFonts w:eastAsia="Arial" w:cs="Calibri"/>
            <w:lang w:val="en-US"/>
          </w:rPr>
          <w:t xml:space="preserve"> </w:t>
        </w:r>
      </w:ins>
      <w:ins w:author="Katsumbe, Tatenda" w:date="2025-07-29T23:06:00Z" w:id="1322">
        <w:r w:rsidRPr="00737A03">
          <w:rPr>
            <w:rFonts w:eastAsia="Arial" w:cs="Calibri"/>
            <w:lang w:val="en-US"/>
          </w:rPr>
          <w:t xml:space="preserve">(AFBE) which intends to recognize and standardize </w:t>
        </w:r>
      </w:ins>
      <w:ins w:author="Katsumbe, Tatenda" w:date="2025-07-30T01:00:00Z" w16du:dateUtc="2025-07-29T23:00:00Z" w:id="1323">
        <w:r w:rsidR="00EC287B">
          <w:rPr>
            <w:rFonts w:eastAsia="Arial" w:cs="Calibri"/>
            <w:lang w:val="en-US"/>
          </w:rPr>
          <w:t>business schools</w:t>
        </w:r>
      </w:ins>
      <w:ins w:author="Katsumbe, Tatenda" w:date="2025-07-29T23:06:00Z" w:id="1324">
        <w:r w:rsidRPr="00737A03">
          <w:rPr>
            <w:rFonts w:eastAsia="Arial" w:cs="Calibri"/>
            <w:lang w:val="en-US"/>
          </w:rPr>
          <w:t xml:space="preserve"> within that region </w:t>
        </w:r>
      </w:ins>
      <w:sdt>
        <w:sdtPr>
          <w:rPr>
            <w:rFonts w:eastAsia="Arial" w:cs="Calibri"/>
            <w:color w:val="000000"/>
            <w:lang w:val="en-US"/>
          </w:rPr>
          <w:tag w:val="MENDELEY_CITATION_v3_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"/>
          <w:id w:val="837655755"/>
          <w:placeholder>
            <w:docPart w:val="DefaultPlaceholder_-1854013440"/>
          </w:placeholder>
        </w:sdtPr>
        <w:sdtContent>
          <w:r w:rsidRPr="00441CE0" w:rsidR="00441CE0">
            <w:rPr>
              <w:rFonts w:eastAsia="Arial" w:cs="Calibri"/>
              <w:color w:val="000000"/>
              <w:lang w:val="en-US"/>
            </w:rPr>
            <w:t>(Merrill, 2020)</w:t>
          </w:r>
        </w:sdtContent>
      </w:sdt>
      <w:ins w:author="Katsumbe, Tatenda" w:date="2025-07-29T23:06:00Z" w:id="1325">
        <w:r w:rsidRPr="00737A03">
          <w:rPr>
            <w:rFonts w:eastAsia="Arial" w:cs="Calibri"/>
            <w:lang w:val="en-US"/>
          </w:rPr>
          <w:t xml:space="preserve">. </w:t>
        </w:r>
      </w:ins>
    </w:p>
    <w:p w:rsidR="00CC5A8B" w:rsidP="00737A03" w:rsidRDefault="00CC5A8B" w14:paraId="1FFCE479" w14:textId="77777777">
      <w:pPr>
        <w:rPr>
          <w:ins w:author="Katsumbe, Tatenda" w:date="2025-07-31T12:01:00Z" w16du:dateUtc="2025-07-31T10:01:00Z" w:id="1326"/>
          <w:rFonts w:eastAsia="Arial" w:cs="Calibri"/>
          <w:lang w:val="en-US"/>
        </w:rPr>
      </w:pPr>
    </w:p>
    <w:p w:rsidR="003275DF" w:rsidP="003275DF" w:rsidRDefault="003275DF" w14:paraId="00B32BF6" w14:textId="77777777">
      <w:pPr>
        <w:shd w:val="clear" w:color="auto" w:fill="FFFFFF" w:themeFill="background1"/>
        <w:rPr>
          <w:ins w:author="Katsumbe, Tatenda" w:date="2025-08-01T09:29:00Z" w16du:dateUtc="2025-08-01T07:29:00Z" w:id="1327"/>
          <w:rFonts w:eastAsia="Arial" w:cs="Calibri"/>
          <w:color w:val="EE0000"/>
          <w:szCs w:val="20"/>
          <w:lang w:val="en-US"/>
        </w:rPr>
      </w:pPr>
      <w:ins w:author="Katsumbe, Tatenda" w:date="2025-07-31T12:01:00Z" w16du:dateUtc="2025-07-31T10:01:00Z" w:id="1329">
        <w:r w:rsidRPr="0034679C">
          <w:rPr>
            <w:rFonts w:eastAsia="Arial" w:cs="Calibri"/>
            <w:color w:val="EE0000"/>
            <w:szCs w:val="20"/>
            <w:highlight w:val="yellow"/>
            <w:lang w:val="en-US"/>
            <w:rPrChange w:author="Katsumbe, Tatenda" w:date="2025-07-31T18:31:00Z" w16du:dateUtc="2025-07-31T16:31:00Z" w:id="1330">
              <w:rPr>
                <w:rFonts w:eastAsia="Arial" w:cs="Calibri"/>
                <w:color w:val="EE0000"/>
                <w:szCs w:val="20"/>
                <w:lang w:val="en-US"/>
              </w:rPr>
            </w:rPrChange>
          </w:rPr>
          <w:t>In this quest for legitimation, business schools have been forced to adapt, and the next section will be a brief discussion in to the programmes offered by business schools and a brief depiction of the debates surrounding this adaptation.</w:t>
        </w:r>
      </w:ins>
    </w:p>
    <w:p w:rsidRPr="00662C6E" w:rsidR="006278AF" w:rsidDel="003A08EE" w:rsidP="003275DF" w:rsidRDefault="006278AF" w14:paraId="02506137" w14:textId="3B7E9B88">
      <w:pPr>
        <w:shd w:val="clear" w:color="auto" w:fill="FFFFFF" w:themeFill="background1"/>
        <w:rPr>
          <w:del w:author="Katsumbe, Tatenda" w:date="2025-08-01T09:29:00Z" w16du:dateUtc="2025-08-01T07:29:00Z" w:id="1331"/>
          <w:ins w:author="Katsumbe, Tatenda" w:date="2025-07-31T12:01:00Z" w16du:dateUtc="2025-07-31T10:01:00Z" w:id="1332"/>
          <w:rFonts w:eastAsia="Arial" w:cs="Calibri"/>
          <w:color w:val="EE0000"/>
          <w:szCs w:val="20"/>
          <w:lang w:val="en-US"/>
        </w:rPr>
      </w:pPr>
    </w:p>
    <w:p w:rsidR="00CF3239" w:rsidDel="006278AF" w:rsidP="5CBBF533" w:rsidRDefault="00CF3239" w14:paraId="2A692A9D" w14:textId="77777777">
      <w:pPr>
        <w:shd w:val="clear" w:color="auto" w:fill="FFFFFF" w:themeFill="background1"/>
        <w:rPr>
          <w:del w:author="Katsumbe, Tatenda" w:date="2025-07-31T12:02:00Z" w16du:dateUtc="2025-07-31T10:02:00Z" w:id="1333"/>
          <w:rFonts w:eastAsia="Arial" w:cs="Calibri"/>
        </w:rPr>
      </w:pPr>
    </w:p>
    <w:p w:rsidRPr="00CF3239" w:rsidR="545A970A" w:rsidDel="00FC5B74" w:rsidP="5CBBF533" w:rsidRDefault="545A970A" w14:paraId="69857423" w14:textId="6E810693">
      <w:pPr>
        <w:shd w:val="clear" w:color="auto" w:fill="FFFFFF" w:themeFill="background1"/>
        <w:rPr>
          <w:del w:author="Katsumbe, Tatenda" w:date="2025-07-31T11:07:00Z" w16du:dateUtc="2025-07-31T09:07:00Z" w:id="1334"/>
          <w:rFonts w:eastAsia="Arial" w:cs="Calibri"/>
          <w:color w:val="EE0000"/>
          <w:szCs w:val="20"/>
          <w:lang w:val="en-US"/>
          <w:rPrChange w:author="Katsumbe, Tatenda" w:date="2025-07-30T01:04:00Z" w16du:dateUtc="2025-07-29T23:04:00Z" w:id="1335">
            <w:rPr>
              <w:del w:author="Katsumbe, Tatenda" w:date="2025-07-31T11:07:00Z" w16du:dateUtc="2025-07-31T09:07:00Z" w:id="1336"/>
              <w:rFonts w:ascii="Arial" w:hAnsi="Arial" w:eastAsia="Arial" w:cs="Arial"/>
              <w:color w:val="000000" w:themeColor="text1"/>
              <w:szCs w:val="20"/>
              <w:lang w:val="en-US"/>
            </w:rPr>
          </w:rPrChange>
        </w:rPr>
      </w:pPr>
      <w:del w:author="Katsumbe, Tatenda" w:date="2025-07-31T12:02:00Z" w16du:dateUtc="2025-07-31T10:02:00Z" w:id="1337">
        <w:r w:rsidRPr="00CF3239" w:rsidDel="003275DF">
          <w:rPr>
            <w:rFonts w:eastAsia="Arial" w:cs="Calibri"/>
            <w:color w:val="EE0000"/>
            <w:szCs w:val="20"/>
            <w:lang w:val="en-US"/>
            <w:rPrChange w:author="Katsumbe, Tatenda" w:date="2025-07-30T01:04:00Z" w16du:dateUtc="2025-07-29T23:04:00Z" w:id="1338">
              <w:rPr>
                <w:rFonts w:ascii="Arial" w:hAnsi="Arial" w:eastAsia="Arial" w:cs="Arial"/>
                <w:color w:val="000000" w:themeColor="text1"/>
                <w:szCs w:val="20"/>
                <w:lang w:val="en-US"/>
              </w:rPr>
            </w:rPrChange>
          </w:rPr>
          <w:delText xml:space="preserve">The </w:delText>
        </w:r>
        <w:r w:rsidRPr="00CF3239" w:rsidDel="003275DF">
          <w:rPr>
            <w:rFonts w:eastAsia="Arial" w:cs="Calibri"/>
            <w:i/>
            <w:iCs/>
            <w:color w:val="EE0000"/>
            <w:szCs w:val="20"/>
            <w:lang w:val="en-US"/>
            <w:rPrChange w:author="Katsumbe, Tatenda" w:date="2025-07-30T01:04:00Z" w16du:dateUtc="2025-07-29T23:04:00Z" w:id="1339">
              <w:rPr>
                <w:rFonts w:ascii="Arial" w:hAnsi="Arial" w:eastAsia="Arial" w:cs="Arial"/>
                <w:i/>
                <w:iCs/>
                <w:color w:val="000000" w:themeColor="text1"/>
                <w:szCs w:val="20"/>
                <w:lang w:val="en-US"/>
              </w:rPr>
            </w:rPrChange>
          </w:rPr>
          <w:delText>Aula do Comércio</w:delText>
        </w:r>
        <w:r w:rsidRPr="00CF3239" w:rsidDel="003275DF">
          <w:rPr>
            <w:rFonts w:eastAsia="Arial" w:cs="Calibri"/>
            <w:color w:val="EE0000"/>
            <w:szCs w:val="20"/>
            <w:lang w:val="en-US"/>
            <w:rPrChange w:author="Katsumbe, Tatenda" w:date="2025-07-30T01:04:00Z" w16du:dateUtc="2025-07-29T23:04:00Z" w:id="1340">
              <w:rPr>
                <w:rFonts w:ascii="Arial" w:hAnsi="Arial" w:eastAsia="Arial" w:cs="Arial"/>
                <w:color w:val="000000" w:themeColor="text1"/>
                <w:szCs w:val="20"/>
                <w:lang w:val="en-US"/>
              </w:rPr>
            </w:rPrChange>
          </w:rPr>
          <w:delText xml:space="preserve"> in Lisbon is the earliest recorded business school, being founded in Portugal in 1759, over time, more business schools emerged. Europe became the first continent to embrace the notion of business schools with the subsequent business schools surfacing in the years which followed. </w:delText>
        </w:r>
        <w:r w:rsidRPr="00CF3239" w:rsidDel="003275DF">
          <w:rPr>
            <w:rFonts w:eastAsia="Arial" w:cs="Calibri"/>
            <w:color w:val="EE0000"/>
            <w:szCs w:val="20"/>
            <w:highlight w:val="yellow"/>
            <w:lang w:val="en-US"/>
            <w:rPrChange w:author="Katsumbe, Tatenda" w:date="2025-07-30T01:04:00Z" w16du:dateUtc="2025-07-29T23:04:00Z" w:id="1341">
              <w:rPr>
                <w:rFonts w:ascii="Arial" w:hAnsi="Arial" w:eastAsia="Arial" w:cs="Arial"/>
                <w:color w:val="000000" w:themeColor="text1"/>
                <w:szCs w:val="20"/>
                <w:lang w:val="en-US"/>
              </w:rPr>
            </w:rPrChange>
          </w:rPr>
          <w:delText xml:space="preserve">The United States of America received its first business school in 1898 with the inception of Haas school of Business. The continued   spread of business schools was not equal, and some regions only received the idea of business schools much later, leading to perpetual challenges in attaining global competitiveness. Due to this disequilibrium and global inequalities, disparities have been an ever-present feature of business schools with the strongest economies housing the strongest institutions. </w:delText>
        </w:r>
      </w:del>
      <w:del w:author="Katsumbe, Tatenda" w:date="2025-07-31T11:07:00Z" w16du:dateUtc="2025-07-31T09:07:00Z" w:id="1343">
        <w:r w:rsidRPr="00CF3239" w:rsidDel="00834CB5">
          <w:rPr>
            <w:rFonts w:eastAsia="Arial" w:cs="Calibri"/>
            <w:color w:val="EE0000"/>
            <w:szCs w:val="20"/>
            <w:highlight w:val="yellow"/>
            <w:lang w:val="en-US"/>
            <w:rPrChange w:author="Katsumbe, Tatenda" w:date="2025-07-30T01:04:00Z" w16du:dateUtc="2025-07-29T23:04:00Z" w:id="1344">
              <w:rPr>
                <w:rFonts w:ascii="Arial" w:hAnsi="Arial" w:eastAsia="Arial" w:cs="Arial"/>
                <w:color w:val="000000" w:themeColor="text1"/>
                <w:szCs w:val="20"/>
                <w:lang w:val="en-US"/>
              </w:rPr>
            </w:rPrChange>
          </w:rPr>
          <w:delText>Business schools post-World war II era were criticised for lacking academic rigor, and were criticised for being too similar to vocational institutions.</w:delText>
        </w:r>
        <w:r w:rsidRPr="00CF3239" w:rsidDel="00834CB5">
          <w:rPr>
            <w:rFonts w:eastAsia="Arial" w:cs="Calibri"/>
            <w:color w:val="EE0000"/>
            <w:szCs w:val="20"/>
            <w:lang w:val="en-US"/>
            <w:rPrChange w:author="Katsumbe, Tatenda" w:date="2025-07-30T01:04:00Z" w16du:dateUtc="2025-07-29T23:04:00Z" w:id="1345">
              <w:rPr>
                <w:rFonts w:ascii="Arial" w:hAnsi="Arial" w:eastAsia="Arial" w:cs="Arial"/>
                <w:color w:val="000000" w:themeColor="text1"/>
                <w:szCs w:val="20"/>
                <w:lang w:val="en-US"/>
              </w:rPr>
            </w:rPrChange>
          </w:rPr>
          <w:delText xml:space="preserve"> </w:delText>
        </w:r>
      </w:del>
    </w:p>
    <w:p w:rsidRPr="00CF3239" w:rsidR="5CBBF533" w:rsidDel="00FC5B74" w:rsidP="5CBBF533" w:rsidRDefault="5CBBF533" w14:paraId="0E1937EA" w14:textId="594E7256">
      <w:pPr>
        <w:shd w:val="clear" w:color="auto" w:fill="FFFFFF" w:themeFill="background1"/>
        <w:rPr>
          <w:del w:author="Katsumbe, Tatenda" w:date="2025-07-31T11:07:00Z" w16du:dateUtc="2025-07-31T09:07:00Z" w:id="1346"/>
          <w:rFonts w:eastAsia="Arial" w:cs="Calibri"/>
          <w:color w:val="EE0000"/>
          <w:rPrChange w:author="Katsumbe, Tatenda" w:date="2025-07-30T01:04:00Z" w16du:dateUtc="2025-07-29T23:04:00Z" w:id="1347">
            <w:rPr>
              <w:del w:author="Katsumbe, Tatenda" w:date="2025-07-31T11:07:00Z" w16du:dateUtc="2025-07-31T09:07:00Z" w:id="1348"/>
              <w:rFonts w:ascii="Arial" w:hAnsi="Arial" w:eastAsia="Arial" w:cs="Arial"/>
            </w:rPr>
          </w:rPrChange>
        </w:rPr>
      </w:pPr>
    </w:p>
    <w:p w:rsidRPr="00CF3239" w:rsidR="545A970A" w:rsidDel="00834CB5" w:rsidP="5CBBF533" w:rsidRDefault="545A970A" w14:paraId="5DD6FAA2" w14:textId="7783180C">
      <w:pPr>
        <w:shd w:val="clear" w:color="auto" w:fill="FFFFFF" w:themeFill="background1"/>
        <w:rPr>
          <w:del w:author="Katsumbe, Tatenda" w:date="2025-07-31T11:07:00Z" w16du:dateUtc="2025-07-31T09:07:00Z" w:id="1349"/>
          <w:rFonts w:eastAsia="Arial" w:cs="Calibri"/>
          <w:color w:val="EE0000"/>
          <w:szCs w:val="20"/>
          <w:lang w:val="en-US"/>
          <w:rPrChange w:author="Katsumbe, Tatenda" w:date="2025-07-30T01:04:00Z" w16du:dateUtc="2025-07-29T23:04:00Z" w:id="1350">
            <w:rPr>
              <w:del w:author="Katsumbe, Tatenda" w:date="2025-07-31T11:07:00Z" w16du:dateUtc="2025-07-31T09:07:00Z" w:id="1351"/>
              <w:rFonts w:ascii="Arial" w:hAnsi="Arial" w:eastAsia="Arial" w:cs="Arial"/>
              <w:color w:val="000000" w:themeColor="text1"/>
              <w:szCs w:val="20"/>
              <w:lang w:val="en-US"/>
            </w:rPr>
          </w:rPrChange>
        </w:rPr>
      </w:pPr>
      <w:del w:author="Katsumbe, Tatenda" w:date="2025-07-31T11:07:00Z" w16du:dateUtc="2025-07-31T09:07:00Z" w:id="1352">
        <w:r w:rsidRPr="00CF3239" w:rsidDel="00834CB5">
          <w:rPr>
            <w:rFonts w:eastAsia="Arial" w:cs="Calibri"/>
            <w:color w:val="EE0000"/>
            <w:szCs w:val="20"/>
            <w:highlight w:val="yellow"/>
            <w:lang w:val="en-US"/>
            <w:rPrChange w:author="Katsumbe, Tatenda" w:date="2025-07-30T01:04:00Z" w16du:dateUtc="2025-07-29T23:04:00Z" w:id="1353">
              <w:rPr>
                <w:rFonts w:ascii="Arial" w:hAnsi="Arial" w:eastAsia="Arial" w:cs="Arial"/>
                <w:color w:val="000000" w:themeColor="text1"/>
                <w:szCs w:val="20"/>
                <w:lang w:val="en-US"/>
              </w:rPr>
            </w:rPrChange>
          </w:rPr>
          <w:delText>However, the support from organizations such as the Ford and Carnegie Foundation culminated in a push towards academic legitimacy. However, this transition was critiqued for moving business schools away from relevancy, and this was argued by the lack of real-world management. As attested by Turel and Kapoor (2016), The MBA later became the hallmark for business education, however, these scholars argue that this did not translate to greater career success. The graduates in this program were ridiculed for produncing graduates who were analytical whilst lacking ethical grounding, sound leadership skils aswell as interpersonal skills.</w:delText>
        </w:r>
      </w:del>
    </w:p>
    <w:p w:rsidRPr="00CF3239" w:rsidR="5CBBF533" w:rsidDel="00834CB5" w:rsidP="5CBBF533" w:rsidRDefault="5CBBF533" w14:paraId="6F304DA4" w14:textId="319D2E52">
      <w:pPr>
        <w:shd w:val="clear" w:color="auto" w:fill="FFFFFF" w:themeFill="background1"/>
        <w:rPr>
          <w:del w:author="Katsumbe, Tatenda" w:date="2025-07-31T11:07:00Z" w16du:dateUtc="2025-07-31T09:07:00Z" w:id="1354"/>
          <w:rFonts w:eastAsia="Arial" w:cs="Calibri"/>
          <w:color w:val="EE0000"/>
          <w:rPrChange w:author="Katsumbe, Tatenda" w:date="2025-07-30T01:04:00Z" w16du:dateUtc="2025-07-29T23:04:00Z" w:id="1355">
            <w:rPr>
              <w:del w:author="Katsumbe, Tatenda" w:date="2025-07-31T11:07:00Z" w16du:dateUtc="2025-07-31T09:07:00Z" w:id="1356"/>
              <w:rFonts w:ascii="Arial" w:hAnsi="Arial" w:eastAsia="Arial" w:cs="Arial"/>
            </w:rPr>
          </w:rPrChange>
        </w:rPr>
      </w:pPr>
    </w:p>
    <w:p w:rsidRPr="00CF3239" w:rsidR="545A970A" w:rsidDel="00834CB5" w:rsidP="5CBBF533" w:rsidRDefault="545A970A" w14:paraId="3A3DA827" w14:textId="7F03AFC2">
      <w:pPr>
        <w:shd w:val="clear" w:color="auto" w:fill="FFFFFF" w:themeFill="background1"/>
        <w:rPr>
          <w:del w:author="Katsumbe, Tatenda" w:date="2025-07-31T11:07:00Z" w16du:dateUtc="2025-07-31T09:07:00Z" w:id="1357"/>
          <w:rFonts w:eastAsia="Arial" w:cs="Calibri"/>
          <w:color w:val="EE0000"/>
          <w:szCs w:val="20"/>
          <w:lang w:val="en-US"/>
          <w:rPrChange w:author="Katsumbe, Tatenda" w:date="2025-07-30T01:04:00Z" w16du:dateUtc="2025-07-29T23:04:00Z" w:id="1358">
            <w:rPr>
              <w:del w:author="Katsumbe, Tatenda" w:date="2025-07-31T11:07:00Z" w16du:dateUtc="2025-07-31T09:07:00Z" w:id="1359"/>
              <w:rFonts w:ascii="Arial" w:hAnsi="Arial" w:eastAsia="Arial" w:cs="Arial"/>
              <w:color w:val="000000" w:themeColor="text1"/>
              <w:szCs w:val="20"/>
              <w:lang w:val="en-US"/>
            </w:rPr>
          </w:rPrChange>
        </w:rPr>
      </w:pPr>
      <w:del w:author="Katsumbe, Tatenda" w:date="2025-07-31T11:07:00Z" w16du:dateUtc="2025-07-31T09:07:00Z" w:id="1360">
        <w:r w:rsidRPr="00CF3239" w:rsidDel="00834CB5">
          <w:rPr>
            <w:rFonts w:eastAsia="Arial" w:cs="Calibri"/>
            <w:color w:val="EE0000"/>
            <w:szCs w:val="20"/>
            <w:lang w:val="en-US"/>
            <w:rPrChange w:author="Katsumbe, Tatenda" w:date="2025-07-30T01:04:00Z" w16du:dateUtc="2025-07-29T23:04:00Z" w:id="1361">
              <w:rPr>
                <w:rFonts w:ascii="Arial" w:hAnsi="Arial" w:eastAsia="Arial" w:cs="Arial"/>
                <w:color w:val="000000" w:themeColor="text1"/>
                <w:szCs w:val="20"/>
                <w:lang w:val="en-US"/>
              </w:rPr>
            </w:rPrChange>
          </w:rPr>
          <w:delText xml:space="preserve">The market-driven ranking pressures, culminated in a priotisation of university rankings, and customer satisfaction. This was an approach ridiculed for its consumer-centric practices and negation of the curricula. In this continued evolution, business schools were critiqued for promoting business practices which lacked morality and social accountability, with its focus on short-term gains. This focus was a symptom of the business schools transition to serving economic needs through its production of knowledge workers (Turel and Kapoor, 2016). </w:delText>
        </w:r>
      </w:del>
    </w:p>
    <w:p w:rsidRPr="00CF3239" w:rsidR="00834CB5" w:rsidDel="003275DF" w:rsidP="5CBBF533" w:rsidRDefault="00834CB5" w14:paraId="2EF69CD4" w14:textId="77777777">
      <w:pPr>
        <w:shd w:val="clear" w:color="auto" w:fill="FFFFFF" w:themeFill="background1"/>
        <w:rPr>
          <w:del w:author="Katsumbe, Tatenda" w:date="2025-07-31T12:02:00Z" w16du:dateUtc="2025-07-31T10:02:00Z" w:id="1362"/>
          <w:rFonts w:eastAsia="Arial" w:cs="Calibri"/>
          <w:color w:val="EE0000"/>
          <w:rPrChange w:author="Katsumbe, Tatenda" w:date="2025-07-30T01:04:00Z" w16du:dateUtc="2025-07-29T23:04:00Z" w:id="1363">
            <w:rPr>
              <w:del w:author="Katsumbe, Tatenda" w:date="2025-07-31T12:02:00Z" w16du:dateUtc="2025-07-31T10:02:00Z" w:id="1364"/>
              <w:rFonts w:ascii="Arial" w:hAnsi="Arial" w:eastAsia="Arial" w:cs="Arial"/>
            </w:rPr>
          </w:rPrChange>
        </w:rPr>
      </w:pPr>
    </w:p>
    <w:p w:rsidRPr="00CF3239" w:rsidR="545A970A" w:rsidDel="00FC1F0E" w:rsidP="5CBBF533" w:rsidRDefault="545A970A" w14:paraId="3880A0B8" w14:textId="67BF7010">
      <w:pPr>
        <w:shd w:val="clear" w:color="auto" w:fill="FFFFFF" w:themeFill="background1"/>
        <w:rPr>
          <w:del w:author="Katsumbe, Tatenda" w:date="2025-07-31T11:35:00Z" w16du:dateUtc="2025-07-31T09:35:00Z" w:id="1365"/>
          <w:rFonts w:eastAsia="Arial" w:cs="Calibri"/>
          <w:color w:val="EE0000"/>
          <w:szCs w:val="20"/>
          <w:lang w:val="en-US"/>
          <w:rPrChange w:author="Katsumbe, Tatenda" w:date="2025-07-30T01:04:00Z" w16du:dateUtc="2025-07-29T23:04:00Z" w:id="1366">
            <w:rPr>
              <w:del w:author="Katsumbe, Tatenda" w:date="2025-07-31T11:35:00Z" w16du:dateUtc="2025-07-31T09:35:00Z" w:id="1367"/>
              <w:rFonts w:ascii="Arial" w:hAnsi="Arial" w:eastAsia="Arial" w:cs="Arial"/>
              <w:color w:val="000000" w:themeColor="text1"/>
              <w:szCs w:val="20"/>
              <w:lang w:val="en-US"/>
            </w:rPr>
          </w:rPrChange>
        </w:rPr>
      </w:pPr>
      <w:del w:author="Katsumbe, Tatenda" w:date="2025-07-31T11:35:00Z" w16du:dateUtc="2025-07-31T09:35:00Z" w:id="1368">
        <w:r w:rsidRPr="00CF3239" w:rsidDel="00FC1F0E">
          <w:rPr>
            <w:rFonts w:eastAsia="Arial" w:cs="Calibri"/>
            <w:color w:val="EE0000"/>
            <w:szCs w:val="20"/>
            <w:lang w:val="en-US"/>
            <w:rPrChange w:author="Katsumbe, Tatenda" w:date="2025-07-30T01:04:00Z" w16du:dateUtc="2025-07-29T23:04:00Z" w:id="1369">
              <w:rPr>
                <w:rFonts w:ascii="Arial" w:hAnsi="Arial" w:eastAsia="Arial" w:cs="Arial"/>
                <w:color w:val="000000" w:themeColor="text1"/>
                <w:szCs w:val="20"/>
                <w:lang w:val="en-US"/>
              </w:rPr>
            </w:rPrChange>
          </w:rPr>
          <w:delText xml:space="preserve">In the ealy 1990s, business schools started to struggle for legitimation. This narrative, highlighted by Pffer and Fong (2002), depicted a phenomenon of reduced demand for business school graduates. Conventionally, the career aspects of graduates from business schools culminated in careers in business consulting, however, the emergence of workplace training in basic business knowledge, was argued to be a far more efficient curriculum than business schools. These training programmes took weeks to train workers concepts which business schools took 2 years to teach (Pffer and Fong, 2002). </w:delText>
        </w:r>
      </w:del>
    </w:p>
    <w:p w:rsidRPr="00CF3239" w:rsidR="5CBBF533" w:rsidDel="003275DF" w:rsidP="5CBBF533" w:rsidRDefault="5CBBF533" w14:paraId="5E0144E4" w14:textId="7E6A439D">
      <w:pPr>
        <w:shd w:val="clear" w:color="auto" w:fill="FFFFFF" w:themeFill="background1"/>
        <w:rPr>
          <w:del w:author="Katsumbe, Tatenda" w:date="2025-07-31T12:02:00Z" w16du:dateUtc="2025-07-31T10:02:00Z" w:id="1370"/>
          <w:rFonts w:eastAsia="Arial" w:cs="Calibri"/>
          <w:color w:val="EE0000"/>
          <w:rPrChange w:author="Katsumbe, Tatenda" w:date="2025-07-30T01:04:00Z" w16du:dateUtc="2025-07-29T23:04:00Z" w:id="1371">
            <w:rPr>
              <w:del w:author="Katsumbe, Tatenda" w:date="2025-07-31T12:02:00Z" w16du:dateUtc="2025-07-31T10:02:00Z" w:id="1372"/>
              <w:rFonts w:ascii="Arial" w:hAnsi="Arial" w:eastAsia="Arial" w:cs="Arial"/>
            </w:rPr>
          </w:rPrChange>
        </w:rPr>
      </w:pPr>
    </w:p>
    <w:p w:rsidRPr="00CF3239" w:rsidR="545A970A" w:rsidDel="00E136BA" w:rsidP="5CBBF533" w:rsidRDefault="545A970A" w14:paraId="192AD3EE" w14:textId="39B4724D">
      <w:pPr>
        <w:shd w:val="clear" w:color="auto" w:fill="FFFFFF" w:themeFill="background1"/>
        <w:rPr>
          <w:del w:author="Katsumbe, Tatenda" w:date="2025-07-31T11:44:00Z" w16du:dateUtc="2025-07-31T09:44:00Z" w:id="1373"/>
          <w:rFonts w:eastAsia="Arial" w:cs="Calibri"/>
          <w:color w:val="EE0000"/>
          <w:szCs w:val="20"/>
          <w:lang w:val="en-US"/>
          <w:rPrChange w:author="Katsumbe, Tatenda" w:date="2025-07-30T01:04:00Z" w16du:dateUtc="2025-07-29T23:04:00Z" w:id="1374">
            <w:rPr>
              <w:del w:author="Katsumbe, Tatenda" w:date="2025-07-31T11:44:00Z" w16du:dateUtc="2025-07-31T09:44:00Z" w:id="1375"/>
              <w:rFonts w:ascii="Arial" w:hAnsi="Arial" w:eastAsia="Arial" w:cs="Arial"/>
              <w:color w:val="000000" w:themeColor="text1"/>
              <w:szCs w:val="20"/>
              <w:lang w:val="en-US"/>
            </w:rPr>
          </w:rPrChange>
        </w:rPr>
      </w:pPr>
      <w:del w:author="Katsumbe, Tatenda" w:date="2025-07-31T11:44:00Z" w16du:dateUtc="2025-07-31T09:44:00Z" w:id="1376">
        <w:r w:rsidRPr="00CF3239" w:rsidDel="00E136BA">
          <w:rPr>
            <w:rFonts w:eastAsia="Arial" w:cs="Calibri"/>
            <w:color w:val="EE0000"/>
            <w:szCs w:val="20"/>
            <w:lang w:val="en-US"/>
            <w:rPrChange w:author="Katsumbe, Tatenda" w:date="2025-07-30T01:04:00Z" w16du:dateUtc="2025-07-29T23:04:00Z" w:id="1377">
              <w:rPr>
                <w:rFonts w:ascii="Arial" w:hAnsi="Arial" w:eastAsia="Arial" w:cs="Arial"/>
                <w:color w:val="000000" w:themeColor="text1"/>
                <w:szCs w:val="20"/>
                <w:lang w:val="en-US"/>
              </w:rPr>
            </w:rPrChange>
          </w:rPr>
          <w:delText xml:space="preserve">In addition to this, articles such as “Why CEOs Fail” demystified the assumed necessity for business schools for business success. The article showed that business schools did not lead to business success, citing CEOs such as Bill Gates who attained success without an MBA. </w:delText>
        </w:r>
      </w:del>
    </w:p>
    <w:p w:rsidRPr="00CF3239" w:rsidR="5CBBF533" w:rsidDel="003275DF" w:rsidP="5CBBF533" w:rsidRDefault="5CBBF533" w14:paraId="7144B23F" w14:textId="47B3B1DC">
      <w:pPr>
        <w:shd w:val="clear" w:color="auto" w:fill="FFFFFF" w:themeFill="background1"/>
        <w:rPr>
          <w:del w:author="Katsumbe, Tatenda" w:date="2025-07-31T12:02:00Z" w16du:dateUtc="2025-07-31T10:02:00Z" w:id="1378"/>
          <w:rFonts w:eastAsia="Arial" w:cs="Calibri"/>
          <w:color w:val="EE0000"/>
          <w:rPrChange w:author="Katsumbe, Tatenda" w:date="2025-07-30T01:04:00Z" w16du:dateUtc="2025-07-29T23:04:00Z" w:id="1379">
            <w:rPr>
              <w:del w:author="Katsumbe, Tatenda" w:date="2025-07-31T12:02:00Z" w16du:dateUtc="2025-07-31T10:02:00Z" w:id="1380"/>
              <w:rFonts w:ascii="Arial" w:hAnsi="Arial" w:eastAsia="Arial" w:cs="Arial"/>
            </w:rPr>
          </w:rPrChange>
        </w:rPr>
      </w:pPr>
    </w:p>
    <w:p w:rsidRPr="00CF3239" w:rsidR="545A970A" w:rsidDel="003275DF" w:rsidP="5CBBF533" w:rsidRDefault="545A970A" w14:paraId="4C2DFC91" w14:textId="68A39EC5">
      <w:pPr>
        <w:shd w:val="clear" w:color="auto" w:fill="FFFFFF" w:themeFill="background1"/>
        <w:rPr>
          <w:del w:author="Katsumbe, Tatenda" w:date="2025-07-31T12:01:00Z" w16du:dateUtc="2025-07-31T10:01:00Z" w:id="1381"/>
          <w:rFonts w:eastAsia="Arial" w:cs="Calibri"/>
          <w:color w:val="EE0000"/>
          <w:szCs w:val="20"/>
          <w:lang w:val="en-US"/>
          <w:rPrChange w:author="Katsumbe, Tatenda" w:date="2025-07-30T01:04:00Z" w16du:dateUtc="2025-07-29T23:04:00Z" w:id="1382">
            <w:rPr>
              <w:del w:author="Katsumbe, Tatenda" w:date="2025-07-31T12:01:00Z" w16du:dateUtc="2025-07-31T10:01:00Z" w:id="1383"/>
              <w:rFonts w:ascii="Arial" w:hAnsi="Arial" w:eastAsia="Arial" w:cs="Arial"/>
              <w:color w:val="000000" w:themeColor="text1"/>
              <w:szCs w:val="20"/>
              <w:lang w:val="en-US"/>
            </w:rPr>
          </w:rPrChange>
        </w:rPr>
      </w:pPr>
      <w:del w:author="Katsumbe, Tatenda" w:date="2025-07-31T12:01:00Z" w16du:dateUtc="2025-07-31T10:01:00Z" w:id="1385">
        <w:r w:rsidRPr="00CF3239" w:rsidDel="003275DF">
          <w:rPr>
            <w:rFonts w:eastAsia="Arial" w:cs="Calibri"/>
            <w:color w:val="EE0000"/>
            <w:szCs w:val="20"/>
            <w:lang w:val="en-US"/>
            <w:rPrChange w:author="Katsumbe, Tatenda" w:date="2025-07-30T01:04:00Z" w16du:dateUtc="2025-07-29T23:04:00Z" w:id="1386">
              <w:rPr>
                <w:rFonts w:ascii="Arial" w:hAnsi="Arial" w:eastAsia="Arial" w:cs="Arial"/>
                <w:color w:val="000000" w:themeColor="text1"/>
                <w:szCs w:val="20"/>
                <w:lang w:val="en-US"/>
              </w:rPr>
            </w:rPrChange>
          </w:rPr>
          <w:delText>In this quest for legitimation, business schools have been forced to adapt, and the next section will be a brief discussion in to the programmes offered by business schools and a brief depiction of the debates surrounding this adaptation.</w:delText>
        </w:r>
      </w:del>
    </w:p>
    <w:p w:rsidRPr="0073786E" w:rsidR="5CBBF533" w:rsidP="5CBBF533" w:rsidRDefault="5CBBF533" w14:paraId="46494918" w14:textId="65A25396">
      <w:pPr>
        <w:shd w:val="clear" w:color="auto" w:fill="FFFFFF" w:themeFill="background1"/>
        <w:rPr>
          <w:rFonts w:eastAsia="Arial" w:cs="Calibri"/>
          <w:rPrChange w:author="Katsumbe, Tatenda" w:date="2025-07-29T23:01:00Z" w16du:dateUtc="2025-07-29T21:01:00Z" w:id="1387">
            <w:rPr>
              <w:rFonts w:ascii="Arial" w:hAnsi="Arial" w:eastAsia="Arial" w:cs="Arial"/>
            </w:rPr>
          </w:rPrChange>
        </w:rPr>
      </w:pPr>
    </w:p>
    <w:p w:rsidR="00CC39BE" w:rsidRDefault="545A970A" w14:paraId="3C669307" w14:textId="4DE79BDE">
      <w:pPr>
        <w:pStyle w:val="Heading2"/>
        <w:rPr>
          <w:ins w:author="Katsumbe, Tatenda" w:date="2025-08-01T09:10:00Z" w16du:dateUtc="2025-08-01T07:10:00Z" w:id="1388"/>
          <w:rFonts w:eastAsia="Arial"/>
          <w:lang w:val="en-US"/>
        </w:rPr>
      </w:pPr>
      <w:r w:rsidRPr="0073786E">
        <w:rPr>
          <w:rFonts w:eastAsia="Arial"/>
          <w:lang w:val="en-US"/>
          <w:rPrChange w:author="Katsumbe, Tatenda" w:date="2025-07-29T23:01:00Z" w16du:dateUtc="2025-07-29T21:01:00Z" w:id="1389">
            <w:rPr>
              <w:rFonts w:ascii="Arial" w:hAnsi="Arial" w:eastAsia="Arial" w:cs="Arial"/>
              <w:bCs/>
              <w:szCs w:val="20"/>
              <w:lang w:val="en-US"/>
            </w:rPr>
          </w:rPrChange>
        </w:rPr>
        <w:t xml:space="preserve">2.2 Programs offered by Business Schools </w:t>
      </w:r>
      <w:r w:rsidRPr="0073786E">
        <w:rPr>
          <w:rFonts w:eastAsia="Arial"/>
          <w:lang w:val="en-US"/>
          <w:rPrChange w:author="Katsumbe, Tatenda" w:date="2025-07-29T23:01:00Z" w16du:dateUtc="2025-07-29T21:01:00Z" w:id="1390">
            <w:rPr>
              <w:rFonts w:ascii="Arial" w:hAnsi="Arial" w:eastAsia="Arial" w:cs="Arial"/>
              <w:szCs w:val="20"/>
              <w:lang w:val="en-US"/>
            </w:rPr>
          </w:rPrChange>
        </w:rPr>
        <w:t xml:space="preserve"> </w:t>
      </w:r>
    </w:p>
    <w:p w:rsidR="00D37C0E" w:rsidP="00770D9D" w:rsidRDefault="005874E0" w14:paraId="3C809718" w14:textId="5459924E">
      <w:pPr>
        <w:shd w:val="clear" w:color="auto" w:fill="FFFFFF" w:themeFill="background1"/>
        <w:spacing w:after="240"/>
        <w:rPr>
          <w:ins w:author="Katsumbe, Tatenda" w:date="2025-08-01T09:20:00Z" w16du:dateUtc="2025-08-01T07:20:00Z" w:id="1391"/>
          <w:lang w:val="en-US"/>
        </w:rPr>
        <w:pPrChange w:author="Katsumbe, Tatenda" w:date="2025-08-01T15:14:00Z" w16du:dateUtc="2025-08-01T13:14:00Z" w:id="1392">
          <w:pPr>
            <w:pStyle w:val="ListParagraph"/>
            <w:numPr>
              <w:numId w:val="12"/>
            </w:numPr>
            <w:ind w:hanging="360"/>
          </w:pPr>
        </w:pPrChange>
      </w:pPr>
      <w:ins w:author="Katsumbe, Tatenda" w:date="2025-08-01T14:04:00Z" w16du:dateUtc="2025-08-01T12:04:00Z" w:id="1393">
        <w:r w:rsidRPr="00C32DBA">
          <w:rPr>
            <w:rFonts w:eastAsia="Arial" w:cs="Calibri"/>
            <w:lang w:val="en-US"/>
          </w:rPr>
          <w:t>Business schools are described as adaptive institutions that offer an extensive array of programs aimed at fostering leadership</w:t>
        </w:r>
      </w:ins>
      <w:ins w:author="Katsumbe, Tatenda" w:date="2025-08-01T15:36:00Z" w16du:dateUtc="2025-08-01T13:36:00Z" w:id="1394">
        <w:r w:rsidR="00C24B7A">
          <w:rPr>
            <w:rFonts w:eastAsia="Arial" w:cs="Calibri"/>
            <w:lang w:val="en-US"/>
          </w:rPr>
          <w:t xml:space="preserve"> competencies, </w:t>
        </w:r>
      </w:ins>
      <w:ins w:author="Katsumbe, Tatenda" w:date="2025-08-01T14:04:00Z" w16du:dateUtc="2025-08-01T12:04:00Z" w:id="1395">
        <w:r w:rsidRPr="00C32DBA">
          <w:rPr>
            <w:rFonts w:eastAsia="Arial" w:cs="Calibri"/>
            <w:lang w:val="en-US"/>
          </w:rPr>
          <w:t xml:space="preserve">managerial competencies, entrepreneurial skills, </w:t>
        </w:r>
      </w:ins>
      <w:ins w:author="Katsumbe, Tatenda" w:date="2025-08-01T14:08:00Z" w16du:dateUtc="2025-08-01T12:08:00Z" w:id="1396">
        <w:r w:rsidR="00F107E8">
          <w:rPr>
            <w:rFonts w:eastAsia="Arial" w:cs="Calibri"/>
            <w:lang w:val="en-US"/>
          </w:rPr>
          <w:t>and</w:t>
        </w:r>
      </w:ins>
      <w:ins w:author="Katsumbe, Tatenda" w:date="2025-08-01T14:04:00Z" w16du:dateUtc="2025-08-01T12:04:00Z" w:id="1397">
        <w:r w:rsidRPr="00C32DBA">
          <w:rPr>
            <w:rFonts w:eastAsia="Arial" w:cs="Calibri"/>
            <w:lang w:val="en-US"/>
          </w:rPr>
          <w:t xml:space="preserve"> analytical skills</w:t>
        </w:r>
        <w:r>
          <w:rPr>
            <w:rFonts w:eastAsia="Arial" w:cs="Calibri"/>
            <w:lang w:val="en-US"/>
          </w:rPr>
          <w:t xml:space="preserve">, which </w:t>
        </w:r>
      </w:ins>
      <w:ins w:author="Katsumbe, Tatenda" w:date="2025-08-01T15:23:00Z" w16du:dateUtc="2025-08-01T13:23:00Z" w:id="1398">
        <w:r w:rsidR="00B261AB">
          <w:rPr>
            <w:rFonts w:eastAsia="Arial" w:cs="Calibri"/>
            <w:lang w:val="en-US"/>
          </w:rPr>
          <w:t>are</w:t>
        </w:r>
      </w:ins>
      <w:ins w:author="Katsumbe, Tatenda" w:date="2025-08-01T14:04:00Z" w16du:dateUtc="2025-08-01T12:04:00Z" w:id="1399">
        <w:r>
          <w:rPr>
            <w:rFonts w:eastAsia="Arial" w:cs="Calibri"/>
            <w:lang w:val="en-US"/>
          </w:rPr>
          <w:t xml:space="preserve"> essential for market-ready proficiency </w:t>
        </w:r>
      </w:ins>
      <w:sdt>
        <w:sdtPr>
          <w:rPr>
            <w:rFonts w:eastAsia="Arial" w:cs="Calibri"/>
            <w:color w:val="000000"/>
            <w:lang w:val="en-US"/>
          </w:rPr>
          <w:tag w:val="MENDELEY_CITATION_v3_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"/>
          <w:id w:val="-1759434184"/>
          <w:placeholder>
            <w:docPart w:val="DefaultPlaceholder_-1854013440"/>
          </w:placeholder>
        </w:sdtPr>
        <w:sdtEndPr>
          <w:rPr>
            <w:highlight w:val="cyan"/>
          </w:rPr>
        </w:sdtEndPr>
        <w:sdtContent>
          <w:r w:rsidRPr="00441CE0" w:rsidR="00441CE0">
            <w:rPr>
              <w:rFonts w:eastAsia="Arial" w:cs="Calibri"/>
              <w:color w:val="000000"/>
              <w:highlight w:val="cyan"/>
              <w:lang w:val="en-US"/>
            </w:rPr>
            <w:t>(Kaplan, 2018)</w:t>
          </w:r>
        </w:sdtContent>
      </w:sdt>
      <w:ins w:author="Katsumbe, Tatenda" w:date="2025-08-01T14:04:00Z" w16du:dateUtc="2025-08-01T12:04:00Z" w:id="1400">
        <w:r w:rsidRPr="00C32DBA">
          <w:rPr>
            <w:rFonts w:eastAsia="Arial" w:cs="Calibri"/>
            <w:lang w:val="en-US"/>
          </w:rPr>
          <w:t>. These programs span different academic levels and areas of specialization, inclu</w:t>
        </w:r>
      </w:ins>
      <w:ins w:author="Katsumbe, Tatenda" w:date="2025-08-01T15:21:00Z" w16du:dateUtc="2025-08-01T13:21:00Z" w:id="1401">
        <w:r w:rsidR="005D3C4D">
          <w:rPr>
            <w:rFonts w:eastAsia="Arial" w:cs="Calibri"/>
            <w:lang w:val="en-US"/>
          </w:rPr>
          <w:t>ding s</w:t>
        </w:r>
      </w:ins>
      <w:ins w:author="Katsumbe, Tatenda" w:date="2025-08-01T14:04:00Z" w16du:dateUtc="2025-08-01T12:04:00Z" w:id="1402">
        <w:r>
          <w:rPr>
            <w:rFonts w:eastAsia="Arial" w:cs="Calibri"/>
            <w:lang w:val="en-US"/>
          </w:rPr>
          <w:t>hort learning,</w:t>
        </w:r>
      </w:ins>
      <w:ins w:author="Katsumbe, Tatenda" w:date="2025-08-01T15:21:00Z" w16du:dateUtc="2025-08-01T13:21:00Z" w:id="1403">
        <w:r w:rsidR="00BB75DC">
          <w:rPr>
            <w:rFonts w:eastAsia="Arial" w:cs="Calibri"/>
            <w:lang w:val="en-US"/>
          </w:rPr>
          <w:t xml:space="preserve"> </w:t>
        </w:r>
      </w:ins>
      <w:ins w:author="Katsumbe, Tatenda" w:date="2025-08-01T14:04:00Z" w16du:dateUtc="2025-08-01T12:04:00Z" w:id="1404">
        <w:r w:rsidRPr="00C32DBA">
          <w:rPr>
            <w:rFonts w:eastAsia="Arial" w:cs="Calibri"/>
            <w:lang w:val="en-US"/>
          </w:rPr>
          <w:t>undergraduate, and postgraduate programs</w:t>
        </w:r>
        <w:r>
          <w:rPr>
            <w:rFonts w:eastAsia="Arial" w:cs="Calibri"/>
            <w:lang w:val="en-US"/>
          </w:rPr>
          <w:t>, with their curriculum meticulously crafted to ensur</w:t>
        </w:r>
      </w:ins>
      <w:ins w:author="Katsumbe, Tatenda" w:date="2025-08-01T15:21:00Z" w16du:dateUtc="2025-08-01T13:21:00Z" w:id="1405">
        <w:r w:rsidR="00BB75DC">
          <w:rPr>
            <w:rFonts w:eastAsia="Arial" w:cs="Calibri"/>
            <w:lang w:val="en-US"/>
          </w:rPr>
          <w:t>e</w:t>
        </w:r>
      </w:ins>
      <w:ins w:author="Katsumbe, Tatenda" w:date="2025-08-01T14:04:00Z" w16du:dateUtc="2025-08-01T12:04:00Z" w:id="1406">
        <w:r>
          <w:rPr>
            <w:rFonts w:eastAsia="Arial" w:cs="Calibri"/>
            <w:lang w:val="en-US"/>
          </w:rPr>
          <w:t xml:space="preserve"> that graduates possess adequate market skills</w:t>
        </w:r>
        <w:r w:rsidRPr="00C32DBA">
          <w:rPr>
            <w:rFonts w:eastAsia="Arial" w:cs="Calibri"/>
            <w:lang w:val="en-US"/>
          </w:rPr>
          <w:t xml:space="preserve"> </w:t>
        </w:r>
      </w:ins>
      <w:sdt>
        <w:sdtPr>
          <w:rPr>
            <w:rFonts w:eastAsia="Arial" w:cs="Calibri"/>
            <w:color w:val="000000"/>
            <w:lang w:val="en-US"/>
          </w:rPr>
          <w:tag w:val="MENDELEY_CITATION_v3_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"/>
          <w:id w:val="664604263"/>
          <w:placeholder>
            <w:docPart w:val="DefaultPlaceholder_-1854013440"/>
          </w:placeholder>
        </w:sdtPr>
        <w:sdtContent>
          <w:r w:rsidRPr="00441CE0" w:rsidR="00441CE0">
            <w:rPr>
              <w:rFonts w:eastAsia="Times New Roman"/>
              <w:color w:val="000000"/>
            </w:rPr>
            <w:t>(Roy &amp; Parsad, 2018)</w:t>
          </w:r>
        </w:sdtContent>
      </w:sdt>
      <w:ins w:author="Katsumbe, Tatenda" w:date="2025-08-01T14:04:00Z" w16du:dateUtc="2025-08-01T12:04:00Z" w:id="1407">
        <w:r w:rsidRPr="00C32DBA">
          <w:rPr>
            <w:rFonts w:eastAsia="Arial" w:cs="Calibri"/>
            <w:lang w:val="en-US"/>
          </w:rPr>
          <w:t>.</w:t>
        </w:r>
        <w:r w:rsidR="003A5D50">
          <w:rPr>
            <w:rFonts w:eastAsia="Arial" w:cs="Calibri"/>
            <w:lang w:val="en-US"/>
          </w:rPr>
          <w:t xml:space="preserve"> </w:t>
        </w:r>
      </w:ins>
      <w:r w:rsidR="00C46811">
        <w:rPr>
          <w:rFonts w:eastAsia="Arial" w:cs="Calibri"/>
          <w:lang w:val="en-US"/>
        </w:rPr>
        <w:t>The</w:t>
      </w:r>
      <w:ins w:author="Katsumbe, Tatenda" w:date="2025-08-01T15:37:00Z" w16du:dateUtc="2025-08-01T13:37:00Z" w:id="1408">
        <w:r w:rsidR="00A423AC">
          <w:rPr>
            <w:rFonts w:eastAsia="Arial" w:cs="Calibri"/>
            <w:lang w:val="en-US"/>
          </w:rPr>
          <w:t>se</w:t>
        </w:r>
      </w:ins>
      <w:ins w:author="Katsumbe, Tatenda" w:date="2025-08-01T14:04:00Z" w16du:dateUtc="2025-08-01T12:04:00Z" w:id="1409">
        <w:r w:rsidR="003A5D50">
          <w:rPr>
            <w:rFonts w:eastAsia="Arial" w:cs="Calibri"/>
            <w:lang w:val="en-US"/>
          </w:rPr>
          <w:t xml:space="preserve"> diverse </w:t>
        </w:r>
        <w:r w:rsidR="003A5D50">
          <w:rPr>
            <w:rFonts w:eastAsia="Arial" w:cs="Calibri"/>
            <w:lang w:val="en-US"/>
          </w:rPr>
          <w:t xml:space="preserve">programs offered by business </w:t>
        </w:r>
      </w:ins>
      <w:ins w:author="Katsumbe, Tatenda" w:date="2025-08-01T09:17:00Z" w16du:dateUtc="2025-08-01T07:17:00Z" w:id="1410">
        <w:r w:rsidR="00FA453A">
          <w:rPr>
            <w:lang w:val="en-US"/>
          </w:rPr>
          <w:t>schools</w:t>
        </w:r>
      </w:ins>
      <w:ins w:author="Katsumbe, Tatenda" w:date="2025-08-01T14:05:00Z" w16du:dateUtc="2025-08-01T12:05:00Z" w:id="1411">
        <w:r w:rsidR="003A5D50">
          <w:rPr>
            <w:lang w:val="en-US"/>
          </w:rPr>
          <w:t xml:space="preserve">, </w:t>
        </w:r>
      </w:ins>
      <w:ins w:author="Katsumbe, Tatenda" w:date="2025-08-01T15:37:00Z" w16du:dateUtc="2025-08-01T13:37:00Z" w:id="1412">
        <w:r w:rsidR="00163641">
          <w:rPr>
            <w:lang w:val="en-US"/>
          </w:rPr>
          <w:t>include</w:t>
        </w:r>
      </w:ins>
      <w:del w:author="Katsumbe, Tatenda" w:date="2025-08-01T15:24:00Z" w16du:dateUtc="2025-08-01T13:24:00Z" w:id="1413">
        <w:r w:rsidDel="009E3474" w:rsidR="005D3C4D">
          <w:rPr>
            <w:lang w:val="en-US"/>
          </w:rPr>
          <w:delText>includes:</w:delText>
        </w:r>
      </w:del>
      <w:ins w:author="Katsumbe, Tatenda" w:date="2025-08-01T15:24:00Z" w16du:dateUtc="2025-08-01T13:24:00Z" w:id="1414">
        <w:r w:rsidR="009E3474">
          <w:rPr>
            <w:lang w:val="en-US"/>
          </w:rPr>
          <w:t xml:space="preserve">: </w:t>
        </w:r>
      </w:ins>
      <w:ins w:author="Katsumbe, Tatenda" w:date="2025-08-01T09:11:00Z" w16du:dateUtc="2025-08-01T07:11:00Z" w:id="1415">
        <w:r w:rsidRPr="00FA453A" w:rsidR="007A43ED">
          <w:rPr>
            <w:lang w:val="en-US"/>
          </w:rPr>
          <w:t xml:space="preserve">Executive Education and Certificate Programs, </w:t>
        </w:r>
      </w:ins>
      <w:ins w:author="Katsumbe, Tatenda" w:date="2025-08-01T14:05:00Z" w16du:dateUtc="2025-08-01T12:05:00Z" w:id="1416">
        <w:r w:rsidR="002B18E9">
          <w:rPr>
            <w:lang w:val="en-US"/>
          </w:rPr>
          <w:t>Undergraduate degree programs</w:t>
        </w:r>
      </w:ins>
      <w:ins w:author="Katsumbe, Tatenda" w:date="2025-08-01T15:14:00Z" w16du:dateUtc="2025-08-01T13:14:00Z" w:id="1417">
        <w:r w:rsidR="00770D9D">
          <w:rPr>
            <w:lang w:val="en-US"/>
          </w:rPr>
          <w:t xml:space="preserve">, </w:t>
        </w:r>
      </w:ins>
      <w:ins w:author="Katsumbe, Tatenda" w:date="2025-08-01T09:11:00Z" w16du:dateUtc="2025-08-01T07:11:00Z" w:id="1418">
        <w:r w:rsidRPr="00FA453A" w:rsidR="007A43ED">
          <w:rPr>
            <w:lang w:val="en-US"/>
          </w:rPr>
          <w:t>Postgraduate Diploma (PGDip),</w:t>
        </w:r>
      </w:ins>
      <w:ins w:author="Katsumbe, Tatenda" w:date="2025-08-01T15:14:00Z" w16du:dateUtc="2025-08-01T13:14:00Z" w:id="1419">
        <w:r w:rsidR="00770D9D">
          <w:rPr>
            <w:lang w:val="en-US"/>
          </w:rPr>
          <w:t xml:space="preserve"> </w:t>
        </w:r>
      </w:ins>
      <w:ins w:author="Katsumbe, Tatenda" w:date="2025-08-01T09:11:00Z" w16du:dateUtc="2025-08-01T07:11:00Z" w:id="1420">
        <w:r w:rsidRPr="00FA453A" w:rsidR="007A43ED">
          <w:rPr>
            <w:lang w:val="en-US"/>
          </w:rPr>
          <w:t>Master</w:t>
        </w:r>
      </w:ins>
      <w:ins w:author="Katsumbe, Tatenda" w:date="2025-08-01T09:12:00Z" w16du:dateUtc="2025-08-01T07:12:00Z" w:id="1421">
        <w:r w:rsidRPr="00FA453A" w:rsidR="000A3CCD">
          <w:rPr>
            <w:lang w:val="en-US"/>
          </w:rPr>
          <w:t xml:space="preserve">’s </w:t>
        </w:r>
      </w:ins>
      <w:ins w:author="Katsumbe, Tatenda" w:date="2025-08-01T09:17:00Z" w16du:dateUtc="2025-08-01T07:17:00Z" w:id="1422">
        <w:r w:rsidRPr="00FA453A" w:rsidR="009B44B1">
          <w:rPr>
            <w:lang w:val="en-US"/>
          </w:rPr>
          <w:t xml:space="preserve">degree </w:t>
        </w:r>
      </w:ins>
      <w:ins w:author="Katsumbe, Tatenda" w:date="2025-08-01T09:12:00Z" w16du:dateUtc="2025-08-01T07:12:00Z" w:id="1423">
        <w:r w:rsidRPr="00FA453A" w:rsidR="000A3CCD">
          <w:rPr>
            <w:lang w:val="en-US"/>
          </w:rPr>
          <w:t>inclusive of Master of Business Administration (MBA), and Doctoral Programs</w:t>
        </w:r>
        <w:r w:rsidRPr="00FA453A" w:rsidR="00363D28">
          <w:rPr>
            <w:lang w:val="en-US"/>
          </w:rPr>
          <w:t xml:space="preserve"> </w:t>
        </w:r>
      </w:ins>
      <w:sdt>
        <w:sdtPr>
          <w:rPr>
            <w:color w:val="000000"/>
            <w:lang w:val="en-US"/>
          </w:rPr>
          <w:tag w:val="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"/>
          <w:id w:val="-1770299545"/>
          <w:placeholder>
            <w:docPart w:val="DefaultPlaceholder_-1854013440"/>
          </w:placeholder>
        </w:sdtPr>
        <w:sdtContent>
          <w:r w:rsidRPr="00441CE0" w:rsidR="00441CE0">
            <w:rPr>
              <w:rFonts w:eastAsia="Times New Roman"/>
              <w:color w:val="000000"/>
            </w:rPr>
            <w:t>(Allen &amp; Simpson, 2019; Dey, 2024; Jandrić &amp; Loretto, 2021)</w:t>
          </w:r>
        </w:sdtContent>
      </w:sdt>
      <w:ins w:author="Katsumbe, Tatenda" w:date="2025-08-01T09:12:00Z" w16du:dateUtc="2025-08-01T07:12:00Z" w:id="1424">
        <w:r w:rsidRPr="00FA453A" w:rsidR="00363D28">
          <w:rPr>
            <w:lang w:val="en-US"/>
          </w:rPr>
          <w:t>.</w:t>
        </w:r>
      </w:ins>
    </w:p>
    <w:p w:rsidR="00867BC2" w:rsidP="00867BC2" w:rsidRDefault="00867BC2" w14:paraId="74625771" w14:textId="77777777">
      <w:pPr>
        <w:rPr>
          <w:ins w:author="Katsumbe, Tatenda" w:date="2025-08-01T09:20:00Z" w16du:dateUtc="2025-08-01T07:20:00Z" w:id="1425"/>
          <w:lang w:val="en-US"/>
        </w:rPr>
      </w:pPr>
    </w:p>
    <w:p w:rsidRPr="004F6202" w:rsidR="00867BC2" w:rsidRDefault="00D15884" w14:paraId="5859A82F" w14:textId="25603160">
      <w:pPr>
        <w:rPr>
          <w:ins w:author="Katsumbe, Tatenda" w:date="2025-08-01T09:20:00Z" w16du:dateUtc="2025-08-01T07:20:00Z" w:id="1426"/>
          <w:rFonts w:eastAsia="Arial" w:cs="Calibri"/>
          <w:lang w:val="en-US"/>
        </w:rPr>
        <w:pPrChange w:author="Katsumbe, Tatenda" w:date="2025-08-01T09:23:00Z" w16du:dateUtc="2025-08-01T07:23:00Z" w:id="1427">
          <w:pPr>
            <w:numPr>
              <w:numId w:val="18"/>
            </w:numPr>
            <w:shd w:val="clear" w:color="auto" w:fill="FFFFFF" w:themeFill="background1"/>
            <w:tabs>
              <w:tab w:val="num" w:pos="720"/>
            </w:tabs>
            <w:spacing w:after="240"/>
            <w:ind w:left="720" w:hanging="360"/>
          </w:pPr>
        </w:pPrChange>
      </w:pPr>
      <w:ins w:author="Katsumbe, Tatenda" w:date="2025-08-01T15:33:00Z" w16du:dateUtc="2025-08-01T13:33:00Z" w:id="1428">
        <w:r>
          <w:rPr>
            <w:lang w:val="en-US"/>
          </w:rPr>
          <w:t>Executive</w:t>
        </w:r>
      </w:ins>
      <w:ins w:author="Katsumbe, Tatenda" w:date="2025-08-01T09:20:00Z" w16du:dateUtc="2025-08-01T07:20:00Z" w:id="1429">
        <w:r w:rsidR="00867BC2">
          <w:rPr>
            <w:lang w:val="en-US"/>
          </w:rPr>
          <w:t xml:space="preserve"> Education and Certificate Programs are usually modular or short-term programs</w:t>
        </w:r>
      </w:ins>
      <w:ins w:author="Katsumbe, Tatenda" w:date="2025-08-01T15:33:00Z" w16du:dateUtc="2025-08-01T13:33:00Z" w:id="1430">
        <w:r>
          <w:rPr>
            <w:lang w:val="en-US"/>
          </w:rPr>
          <w:t xml:space="preserve">, </w:t>
        </w:r>
      </w:ins>
      <w:ins w:author="Katsumbe, Tatenda" w:date="2025-08-01T09:20:00Z" w16du:dateUtc="2025-08-01T07:20:00Z" w:id="1431">
        <w:r w:rsidR="00867BC2">
          <w:rPr>
            <w:lang w:val="en-US"/>
          </w:rPr>
          <w:t xml:space="preserve">customized for </w:t>
        </w:r>
      </w:ins>
      <w:ins w:author="Katsumbe, Tatenda" w:date="2025-08-01T09:21:00Z" w16du:dateUtc="2025-08-01T07:21:00Z" w:id="1432">
        <w:r w:rsidR="00867BC2">
          <w:rPr>
            <w:lang w:val="en-US"/>
          </w:rPr>
          <w:t>middle- to senior-management</w:t>
        </w:r>
      </w:ins>
      <w:ins w:author="Katsumbe, Tatenda" w:date="2025-08-01T14:02:00Z" w16du:dateUtc="2025-08-01T12:02:00Z" w:id="1433">
        <w:r w:rsidR="00F50524">
          <w:rPr>
            <w:lang w:val="en-US"/>
          </w:rPr>
          <w:t xml:space="preserve"> </w:t>
        </w:r>
      </w:ins>
      <w:ins w:author="Katsumbe, Tatenda" w:date="2025-08-01T09:20:00Z" w16du:dateUtc="2025-08-01T07:20:00Z" w:id="1434">
        <w:r w:rsidR="00867BC2">
          <w:rPr>
            <w:lang w:val="en-US"/>
          </w:rPr>
          <w:t xml:space="preserve">working professionals, with focus on knowledge </w:t>
        </w:r>
      </w:ins>
      <w:ins w:author="Katsumbe, Tatenda" w:date="2025-08-01T09:21:00Z" w16du:dateUtc="2025-08-01T07:21:00Z" w:id="1435">
        <w:r w:rsidR="00867BC2">
          <w:rPr>
            <w:lang w:val="en-US"/>
          </w:rPr>
          <w:t xml:space="preserve">domains such </w:t>
        </w:r>
      </w:ins>
      <w:ins w:author="Katsumbe, Tatenda" w:date="2025-08-01T15:29:00Z" w16du:dateUtc="2025-08-01T13:29:00Z" w:id="1436">
        <w:r w:rsidR="00DD3C84">
          <w:rPr>
            <w:lang w:val="en-US"/>
          </w:rPr>
          <w:t>as Leadership</w:t>
        </w:r>
      </w:ins>
      <w:ins w:author="Katsumbe, Tatenda" w:date="2025-08-01T09:20:00Z" w16du:dateUtc="2025-08-01T07:20:00Z" w:id="1437">
        <w:r w:rsidRPr="004F6202" w:rsidR="00867BC2">
          <w:rPr>
            <w:rFonts w:eastAsia="Arial" w:cs="Calibri"/>
            <w:lang w:val="en-US"/>
          </w:rPr>
          <w:t xml:space="preserve"> and Management</w:t>
        </w:r>
      </w:ins>
      <w:ins w:author="Katsumbe, Tatenda" w:date="2025-08-01T09:21:00Z" w16du:dateUtc="2025-08-01T07:21:00Z" w:id="1438">
        <w:r w:rsidR="00FD0A73">
          <w:rPr>
            <w:rFonts w:eastAsia="Arial" w:cs="Calibri"/>
            <w:lang w:val="en-US"/>
          </w:rPr>
          <w:t xml:space="preserve">, </w:t>
        </w:r>
      </w:ins>
      <w:ins w:author="Katsumbe, Tatenda" w:date="2025-08-01T09:20:00Z" w16du:dateUtc="2025-08-01T07:20:00Z" w:id="1439">
        <w:r w:rsidRPr="004F6202" w:rsidR="00867BC2">
          <w:rPr>
            <w:rFonts w:eastAsia="Arial" w:cs="Calibri"/>
            <w:lang w:val="en-US"/>
          </w:rPr>
          <w:t>Strategic Thinking</w:t>
        </w:r>
      </w:ins>
      <w:ins w:author="Katsumbe, Tatenda" w:date="2025-08-01T09:21:00Z" w16du:dateUtc="2025-08-01T07:21:00Z" w:id="1440">
        <w:r w:rsidR="00FD0A73">
          <w:rPr>
            <w:rFonts w:eastAsia="Arial" w:cs="Calibri"/>
            <w:lang w:val="en-US"/>
          </w:rPr>
          <w:t xml:space="preserve">, </w:t>
        </w:r>
      </w:ins>
      <w:ins w:author="Katsumbe, Tatenda" w:date="2025-08-01T09:20:00Z" w16du:dateUtc="2025-08-01T07:20:00Z" w:id="1441">
        <w:r w:rsidRPr="004F6202" w:rsidR="00867BC2">
          <w:rPr>
            <w:rFonts w:eastAsia="Arial" w:cs="Calibri"/>
            <w:lang w:val="en-US"/>
          </w:rPr>
          <w:t>Digital Transformation</w:t>
        </w:r>
      </w:ins>
      <w:ins w:author="Katsumbe, Tatenda" w:date="2025-08-01T09:21:00Z" w16du:dateUtc="2025-08-01T07:21:00Z" w:id="1442">
        <w:r w:rsidR="00FD0A73">
          <w:rPr>
            <w:rFonts w:eastAsia="Arial" w:cs="Calibri"/>
            <w:lang w:val="en-US"/>
          </w:rPr>
          <w:t xml:space="preserve">, </w:t>
        </w:r>
      </w:ins>
      <w:ins w:author="Katsumbe, Tatenda" w:date="2025-08-01T09:20:00Z" w16du:dateUtc="2025-08-01T07:20:00Z" w:id="1443">
        <w:r w:rsidRPr="004F6202" w:rsidR="00867BC2">
          <w:rPr>
            <w:rFonts w:eastAsia="Arial" w:cs="Calibri"/>
            <w:lang w:val="en-US"/>
          </w:rPr>
          <w:t>Financial Modeling</w:t>
        </w:r>
      </w:ins>
      <w:ins w:author="Katsumbe, Tatenda" w:date="2025-08-01T09:21:00Z" w16du:dateUtc="2025-08-01T07:21:00Z" w:id="1444">
        <w:r w:rsidR="00FD0A73">
          <w:rPr>
            <w:rFonts w:eastAsia="Arial" w:cs="Calibri"/>
            <w:lang w:val="en-US"/>
          </w:rPr>
          <w:t xml:space="preserve">, </w:t>
        </w:r>
      </w:ins>
      <w:ins w:author="Katsumbe, Tatenda" w:date="2025-08-01T09:20:00Z" w16du:dateUtc="2025-08-01T07:20:00Z" w:id="1445">
        <w:r w:rsidRPr="004F6202" w:rsidR="00867BC2">
          <w:rPr>
            <w:rFonts w:eastAsia="Arial" w:cs="Calibri"/>
            <w:lang w:val="en-US"/>
          </w:rPr>
          <w:t>Project Management</w:t>
        </w:r>
      </w:ins>
      <w:ins w:author="Katsumbe, Tatenda" w:date="2025-08-01T09:21:00Z" w16du:dateUtc="2025-08-01T07:21:00Z" w:id="1446">
        <w:r w:rsidR="00FD0A73">
          <w:rPr>
            <w:rFonts w:eastAsia="Arial" w:cs="Calibri"/>
            <w:lang w:val="en-US"/>
          </w:rPr>
          <w:t>,</w:t>
        </w:r>
      </w:ins>
      <w:ins w:author="Katsumbe, Tatenda" w:date="2025-08-01T09:22:00Z" w16du:dateUtc="2025-08-01T07:22:00Z" w:id="1447">
        <w:r w:rsidR="00FD0A73">
          <w:rPr>
            <w:rFonts w:eastAsia="Arial" w:cs="Calibri"/>
            <w:lang w:val="en-US"/>
          </w:rPr>
          <w:t xml:space="preserve"> and </w:t>
        </w:r>
      </w:ins>
      <w:ins w:author="Katsumbe, Tatenda" w:date="2025-08-01T09:20:00Z" w16du:dateUtc="2025-08-01T07:20:00Z" w:id="1448">
        <w:r w:rsidRPr="004F6202" w:rsidR="00867BC2">
          <w:rPr>
            <w:rFonts w:eastAsia="Arial" w:cs="Calibri"/>
            <w:lang w:val="en-US"/>
          </w:rPr>
          <w:t xml:space="preserve">Executive </w:t>
        </w:r>
        <w:r w:rsidRPr="006278AF" w:rsidR="00867BC2">
          <w:rPr>
            <w:rFonts w:eastAsia="Arial" w:cs="Calibri"/>
            <w:lang w:val="en-US"/>
          </w:rPr>
          <w:t>Coaching</w:t>
        </w:r>
      </w:ins>
      <w:ins w:author="Katsumbe, Tatenda" w:date="2025-08-01T15:31:00Z" w16du:dateUtc="2025-08-01T13:31:00Z" w:id="1449">
        <w:r w:rsidR="00A86165">
          <w:rPr>
            <w:rFonts w:eastAsia="Arial" w:cs="Calibri"/>
            <w:lang w:val="en-US"/>
          </w:rPr>
          <w:t xml:space="preserve"> </w:t>
        </w:r>
      </w:ins>
      <w:sdt>
        <w:sdtPr>
          <w:rPr>
            <w:rFonts w:eastAsia="Arial" w:cs="Calibri"/>
            <w:color w:val="000000"/>
            <w:lang w:val="en-US"/>
          </w:rPr>
          <w:tag w:val="MENDELEY_CITATION_v3_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"/>
          <w:id w:val="1348984056"/>
          <w:placeholder>
            <w:docPart w:val="DefaultPlaceholder_-1854013440"/>
          </w:placeholder>
        </w:sdtPr>
        <w:sdtContent>
          <w:r w:rsidRPr="00A86165" w:rsidR="00A86165">
            <w:rPr>
              <w:rFonts w:eastAsia="Arial" w:cs="Calibri"/>
              <w:color w:val="000000"/>
              <w:lang w:val="en-US"/>
            </w:rPr>
            <w:t>(Dey, 2024)</w:t>
          </w:r>
        </w:sdtContent>
      </w:sdt>
      <w:ins w:author="Katsumbe, Tatenda" w:date="2025-08-01T09:22:00Z" w16du:dateUtc="2025-08-01T07:22:00Z" w:id="1450">
        <w:r w:rsidRPr="006278AF" w:rsidR="00FD0A73">
          <w:rPr>
            <w:rFonts w:eastAsia="Arial" w:cs="Calibri"/>
            <w:lang w:val="en-US"/>
          </w:rPr>
          <w:t>.</w:t>
        </w:r>
      </w:ins>
      <w:ins w:author="Katsumbe, Tatenda" w:date="2025-08-01T14:03:00Z" w16du:dateUtc="2025-08-01T12:03:00Z" w:id="1451">
        <w:r w:rsidR="00A656DF">
          <w:rPr>
            <w:rFonts w:eastAsia="Arial" w:cs="Calibri"/>
            <w:lang w:val="en-US"/>
          </w:rPr>
          <w:t xml:space="preserve"> </w:t>
        </w:r>
      </w:ins>
      <w:ins w:author="Katsumbe, Tatenda" w:date="2025-08-01T09:22:00Z" w16du:dateUtc="2025-08-01T07:22:00Z" w:id="1452">
        <w:r w:rsidRPr="006278AF" w:rsidR="00FD0A73">
          <w:rPr>
            <w:rFonts w:eastAsia="Arial" w:cs="Calibri"/>
            <w:lang w:val="en-US"/>
          </w:rPr>
          <w:t xml:space="preserve">These programs are offered either as </w:t>
        </w:r>
      </w:ins>
      <w:ins w:author="Katsumbe, Tatenda" w:date="2025-08-01T09:20:00Z" w16du:dateUtc="2025-08-01T07:20:00Z" w:id="1453">
        <w:r w:rsidRPr="006278AF" w:rsidR="00867BC2">
          <w:rPr>
            <w:rFonts w:eastAsia="Arial" w:cs="Calibri"/>
            <w:lang w:val="en-US"/>
            <w:rPrChange w:author="Katsumbe, Tatenda" w:date="2025-08-01T09:25:00Z" w16du:dateUtc="2025-08-01T07:25:00Z" w:id="1454">
              <w:rPr>
                <w:rFonts w:eastAsia="Arial" w:cs="Calibri"/>
                <w:b/>
                <w:bCs/>
                <w:lang w:val="en-US"/>
              </w:rPr>
            </w:rPrChange>
          </w:rPr>
          <w:t>Certificate Programs</w:t>
        </w:r>
      </w:ins>
      <w:ins w:author="Katsumbe, Tatenda" w:date="2025-08-01T09:22:00Z" w16du:dateUtc="2025-08-01T07:22:00Z" w:id="1455">
        <w:r w:rsidRPr="006278AF" w:rsidR="00FD0A73">
          <w:rPr>
            <w:rFonts w:eastAsia="Arial" w:cs="Calibri"/>
            <w:lang w:val="en-US"/>
            <w:rPrChange w:author="Katsumbe, Tatenda" w:date="2025-08-01T09:25:00Z" w16du:dateUtc="2025-08-01T07:25:00Z" w:id="1456">
              <w:rPr>
                <w:rFonts w:eastAsia="Arial" w:cs="Calibri"/>
                <w:b/>
                <w:bCs/>
                <w:lang w:val="en-US"/>
              </w:rPr>
            </w:rPrChange>
          </w:rPr>
          <w:t xml:space="preserve">, </w:t>
        </w:r>
      </w:ins>
      <w:ins w:author="Katsumbe, Tatenda" w:date="2025-08-01T09:20:00Z" w16du:dateUtc="2025-08-01T07:20:00Z" w:id="1457">
        <w:r w:rsidRPr="006278AF" w:rsidR="00867BC2">
          <w:rPr>
            <w:rFonts w:eastAsia="Arial" w:cs="Calibri"/>
            <w:lang w:val="en-US"/>
            <w:rPrChange w:author="Katsumbe, Tatenda" w:date="2025-08-01T09:25:00Z" w16du:dateUtc="2025-08-01T07:25:00Z" w:id="1458">
              <w:rPr>
                <w:rFonts w:eastAsia="Arial" w:cs="Calibri"/>
                <w:b/>
                <w:bCs/>
                <w:lang w:val="en-US"/>
              </w:rPr>
            </w:rPrChange>
          </w:rPr>
          <w:t xml:space="preserve">Postgraduate Diploma in </w:t>
        </w:r>
      </w:ins>
      <w:ins w:author="Katsumbe, Tatenda" w:date="2025-08-01T09:22:00Z" w16du:dateUtc="2025-08-01T07:22:00Z" w:id="1459">
        <w:r w:rsidRPr="006278AF" w:rsidR="00FD0A73">
          <w:rPr>
            <w:rFonts w:eastAsia="Arial" w:cs="Calibri"/>
            <w:lang w:val="en-US"/>
            <w:rPrChange w:author="Katsumbe, Tatenda" w:date="2025-08-01T09:25:00Z" w16du:dateUtc="2025-08-01T07:25:00Z" w:id="1460">
              <w:rPr>
                <w:rFonts w:eastAsia="Arial" w:cs="Calibri"/>
                <w:b/>
                <w:bCs/>
                <w:lang w:val="en-US"/>
              </w:rPr>
            </w:rPrChange>
          </w:rPr>
          <w:t xml:space="preserve">Business </w:t>
        </w:r>
      </w:ins>
      <w:ins w:author="Katsumbe, Tatenda" w:date="2025-08-01T09:20:00Z" w16du:dateUtc="2025-08-01T07:20:00Z" w:id="1461">
        <w:r w:rsidRPr="006278AF" w:rsidR="00867BC2">
          <w:rPr>
            <w:rFonts w:eastAsia="Arial" w:cs="Calibri"/>
            <w:lang w:val="en-US"/>
            <w:rPrChange w:author="Katsumbe, Tatenda" w:date="2025-08-01T09:25:00Z" w16du:dateUtc="2025-08-01T07:25:00Z" w:id="1462">
              <w:rPr>
                <w:rFonts w:eastAsia="Arial" w:cs="Calibri"/>
                <w:b/>
                <w:bCs/>
                <w:lang w:val="en-US"/>
              </w:rPr>
            </w:rPrChange>
          </w:rPr>
          <w:t>Management</w:t>
        </w:r>
      </w:ins>
      <w:ins w:author="Katsumbe, Tatenda" w:date="2025-08-01T15:30:00Z" w16du:dateUtc="2025-08-01T13:30:00Z" w:id="1463">
        <w:r w:rsidR="001E3E88">
          <w:rPr>
            <w:rFonts w:eastAsia="Arial" w:cs="Calibri"/>
            <w:lang w:val="en-US"/>
          </w:rPr>
          <w:t xml:space="preserve"> (PGDip)</w:t>
        </w:r>
      </w:ins>
      <w:ins w:author="Katsumbe, Tatenda" w:date="2025-08-01T09:23:00Z" w16du:dateUtc="2025-08-01T07:23:00Z" w:id="1464">
        <w:r w:rsidRPr="006278AF" w:rsidR="00FD0A73">
          <w:rPr>
            <w:rFonts w:eastAsia="Arial" w:cs="Calibri"/>
            <w:lang w:val="en-US"/>
            <w:rPrChange w:author="Katsumbe, Tatenda" w:date="2025-08-01T09:25:00Z" w16du:dateUtc="2025-08-01T07:25:00Z" w:id="1465">
              <w:rPr>
                <w:rFonts w:eastAsia="Arial" w:cs="Calibri"/>
                <w:b/>
                <w:bCs/>
                <w:lang w:val="en-US"/>
              </w:rPr>
            </w:rPrChange>
          </w:rPr>
          <w:t xml:space="preserve">, or </w:t>
        </w:r>
      </w:ins>
      <w:ins w:author="Katsumbe, Tatenda" w:date="2025-08-01T09:20:00Z" w16du:dateUtc="2025-08-01T07:20:00Z" w:id="1466">
        <w:r w:rsidRPr="006278AF" w:rsidR="00867BC2">
          <w:rPr>
            <w:rFonts w:eastAsia="Arial" w:cs="Calibri"/>
            <w:lang w:val="en-US"/>
            <w:rPrChange w:author="Katsumbe, Tatenda" w:date="2025-08-01T09:25:00Z" w16du:dateUtc="2025-08-01T07:25:00Z" w:id="1467">
              <w:rPr>
                <w:rFonts w:eastAsia="Arial" w:cs="Calibri"/>
                <w:b/>
                <w:bCs/>
                <w:lang w:val="en-US"/>
              </w:rPr>
            </w:rPrChange>
          </w:rPr>
          <w:t>Professional Development Courses</w:t>
        </w:r>
      </w:ins>
      <w:ins w:author="Katsumbe, Tatenda" w:date="2025-08-01T09:24:00Z" w16du:dateUtc="2025-08-01T07:24:00Z" w:id="1468">
        <w:r w:rsidRPr="006278AF" w:rsidR="006278AF">
          <w:rPr>
            <w:rFonts w:eastAsia="Arial" w:cs="Calibri"/>
            <w:lang w:val="en-US"/>
            <w:rPrChange w:author="Katsumbe, Tatenda" w:date="2025-08-01T09:25:00Z" w16du:dateUtc="2025-08-01T07:25:00Z" w:id="1469">
              <w:rPr>
                <w:rFonts w:eastAsia="Arial" w:cs="Calibri"/>
                <w:b/>
                <w:bCs/>
                <w:lang w:val="en-US"/>
              </w:rPr>
            </w:rPrChange>
          </w:rPr>
          <w:t xml:space="preserve"> </w:t>
        </w:r>
      </w:ins>
      <w:sdt>
        <w:sdtPr>
          <w:rPr>
            <w:rFonts w:eastAsia="Arial" w:cs="Calibri"/>
            <w:color w:val="000000"/>
            <w:lang w:val="en-US"/>
          </w:rPr>
          <w:tag w:val="MENDELEY_CITATION_v3_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"/>
          <w:id w:val="1681314831"/>
          <w:placeholder>
            <w:docPart w:val="DefaultPlaceholder_-1854013440"/>
          </w:placeholder>
        </w:sdtPr>
        <w:sdtContent>
          <w:r w:rsidRPr="00FC08DF" w:rsidR="00FC08DF">
            <w:rPr>
              <w:rFonts w:eastAsia="Times New Roman"/>
              <w:color w:val="000000"/>
            </w:rPr>
            <w:t>(Jandrić &amp; Loretto, 2021)</w:t>
          </w:r>
        </w:sdtContent>
      </w:sdt>
      <w:ins w:author="Katsumbe, Tatenda" w:date="2025-08-01T09:24:00Z" w16du:dateUtc="2025-08-01T07:24:00Z" w:id="1470">
        <w:r w:rsidRPr="006278AF" w:rsidR="006278AF">
          <w:rPr>
            <w:rFonts w:eastAsia="Arial" w:cs="Calibri"/>
            <w:lang w:val="en-US"/>
            <w:rPrChange w:author="Katsumbe, Tatenda" w:date="2025-08-01T09:25:00Z" w16du:dateUtc="2025-08-01T07:25:00Z" w:id="1471">
              <w:rPr>
                <w:rFonts w:eastAsia="Arial" w:cs="Calibri"/>
                <w:b/>
                <w:bCs/>
                <w:lang w:val="en-US"/>
              </w:rPr>
            </w:rPrChange>
          </w:rPr>
          <w:t>.</w:t>
        </w:r>
      </w:ins>
      <w:ins w:author="Katsumbe, Tatenda" w:date="2025-08-01T14:06:00Z" w16du:dateUtc="2025-08-01T12:06:00Z" w:id="1472">
        <w:r w:rsidR="00AE3D53">
          <w:rPr>
            <w:rFonts w:eastAsia="Arial" w:cs="Calibri"/>
            <w:b/>
            <w:bCs/>
            <w:lang w:val="en-US"/>
          </w:rPr>
          <w:t xml:space="preserve"> </w:t>
        </w:r>
        <w:r w:rsidRPr="00C32DBA" w:rsidR="00AE3D53">
          <w:rPr>
            <w:rFonts w:eastAsia="Arial" w:cs="Calibri"/>
            <w:lang w:val="en-US"/>
          </w:rPr>
          <w:t xml:space="preserve">The undergraduate programs offer fundamental knowledge in the business domain, </w:t>
        </w:r>
        <w:r w:rsidR="00AE3D53">
          <w:rPr>
            <w:rFonts w:eastAsia="Arial" w:cs="Calibri"/>
            <w:lang w:val="en-US"/>
          </w:rPr>
          <w:t xml:space="preserve">and are rooted in knowledge areas such as Finance, </w:t>
        </w:r>
        <w:r w:rsidRPr="004F6202" w:rsidR="00AE3D53">
          <w:rPr>
            <w:rFonts w:eastAsia="Arial" w:cs="Calibri"/>
            <w:lang w:val="en-US"/>
          </w:rPr>
          <w:t xml:space="preserve">Accounting, </w:t>
        </w:r>
        <w:r w:rsidR="00AE3D53">
          <w:rPr>
            <w:rFonts w:eastAsia="Arial" w:cs="Calibri"/>
            <w:lang w:val="en-US"/>
          </w:rPr>
          <w:t>Management</w:t>
        </w:r>
        <w:r w:rsidRPr="004F6202" w:rsidR="00AE3D53">
          <w:rPr>
            <w:rFonts w:eastAsia="Arial" w:cs="Calibri"/>
            <w:lang w:val="en-US"/>
          </w:rPr>
          <w:t xml:space="preserve">, Marketing, </w:t>
        </w:r>
        <w:r w:rsidR="00AE3D53">
          <w:rPr>
            <w:rFonts w:eastAsia="Arial" w:cs="Calibri"/>
            <w:lang w:val="en-US"/>
          </w:rPr>
          <w:t>Commercial Law</w:t>
        </w:r>
        <w:r w:rsidRPr="004F6202" w:rsidR="00AE3D53">
          <w:rPr>
            <w:rFonts w:eastAsia="Arial" w:cs="Calibri"/>
            <w:lang w:val="en-US"/>
          </w:rPr>
          <w:t xml:space="preserve">, Operations, </w:t>
        </w:r>
        <w:r w:rsidR="00AE3D53">
          <w:rPr>
            <w:rFonts w:eastAsia="Arial" w:cs="Calibri"/>
            <w:lang w:val="en-US"/>
          </w:rPr>
          <w:t>Economics and Econometrics</w:t>
        </w:r>
        <w:r w:rsidRPr="004F6202" w:rsidR="00AE3D53">
          <w:rPr>
            <w:rFonts w:eastAsia="Arial" w:cs="Calibri"/>
            <w:lang w:val="en-US"/>
          </w:rPr>
          <w:t xml:space="preserve">, </w:t>
        </w:r>
        <w:r w:rsidR="00AE3D53">
          <w:rPr>
            <w:rFonts w:eastAsia="Arial" w:cs="Calibri"/>
            <w:lang w:val="en-US"/>
          </w:rPr>
          <w:t xml:space="preserve">and </w:t>
        </w:r>
        <w:r w:rsidRPr="004F6202" w:rsidR="00AE3D53">
          <w:rPr>
            <w:rFonts w:eastAsia="Arial" w:cs="Calibri"/>
            <w:lang w:val="en-US"/>
          </w:rPr>
          <w:t>Statistics</w:t>
        </w:r>
        <w:r w:rsidR="00AE3D53">
          <w:rPr>
            <w:rFonts w:eastAsia="Arial" w:cs="Calibri"/>
            <w:lang w:val="en-US"/>
          </w:rPr>
          <w:t>. These undergraduate programs</w:t>
        </w:r>
        <w:r w:rsidRPr="00C32DBA" w:rsidR="00AE3D53">
          <w:rPr>
            <w:rFonts w:eastAsia="Arial" w:cs="Calibri"/>
            <w:lang w:val="en-US"/>
          </w:rPr>
          <w:t xml:space="preserve"> </w:t>
        </w:r>
        <w:r w:rsidR="00AE3D53">
          <w:rPr>
            <w:rFonts w:eastAsia="Arial" w:cs="Calibri"/>
            <w:lang w:val="en-US"/>
          </w:rPr>
          <w:t>u</w:t>
        </w:r>
        <w:r w:rsidRPr="00C32DBA" w:rsidR="00AE3D53">
          <w:rPr>
            <w:rFonts w:eastAsia="Arial" w:cs="Calibri"/>
            <w:lang w:val="en-US"/>
          </w:rPr>
          <w:t xml:space="preserve">sually culminate towards a bachelor’s degree, with examples such as </w:t>
        </w:r>
        <w:r w:rsidRPr="00473AF7" w:rsidR="00AE3D53">
          <w:rPr>
            <w:rFonts w:eastAsia="Arial" w:cs="Calibri"/>
            <w:lang w:val="en-US"/>
          </w:rPr>
          <w:t>Bachelor of Business Administration (BBA), Bachelor of Commerce (BCom)</w:t>
        </w:r>
        <w:r w:rsidRPr="00C32DBA" w:rsidR="00AE3D53">
          <w:rPr>
            <w:rFonts w:eastAsia="Arial" w:cs="Calibri"/>
            <w:lang w:val="en-US"/>
          </w:rPr>
          <w:t xml:space="preserve">, </w:t>
        </w:r>
        <w:r w:rsidRPr="00473AF7" w:rsidR="00AE3D53">
          <w:rPr>
            <w:rFonts w:eastAsia="Arial" w:cs="Calibri"/>
            <w:lang w:val="en-US"/>
          </w:rPr>
          <w:t>Bachelor of Management Studies (BMS)</w:t>
        </w:r>
        <w:r w:rsidRPr="00C32DBA" w:rsidR="00AE3D53">
          <w:rPr>
            <w:rFonts w:eastAsia="Arial" w:cs="Calibri"/>
            <w:lang w:val="en-US"/>
          </w:rPr>
          <w:t xml:space="preserve">, </w:t>
        </w:r>
        <w:r w:rsidRPr="00473AF7" w:rsidR="00AE3D53">
          <w:rPr>
            <w:rFonts w:eastAsia="Arial" w:cs="Calibri"/>
            <w:lang w:val="en-US"/>
          </w:rPr>
          <w:t>Bachelor of Science in Business (BS or BSc)</w:t>
        </w:r>
        <w:r w:rsidRPr="00C32DBA" w:rsidR="00AE3D53">
          <w:rPr>
            <w:rFonts w:eastAsia="Arial" w:cs="Calibri"/>
            <w:lang w:val="en-US"/>
          </w:rPr>
          <w:t xml:space="preserve">, </w:t>
        </w:r>
        <w:r w:rsidRPr="00473AF7" w:rsidR="00AE3D53">
          <w:rPr>
            <w:rFonts w:eastAsia="Arial" w:cs="Calibri"/>
            <w:lang w:val="en-US"/>
          </w:rPr>
          <w:t>Bachelor of Accounting or Finance</w:t>
        </w:r>
        <w:r w:rsidRPr="00C32DBA" w:rsidR="00AE3D53">
          <w:rPr>
            <w:rFonts w:eastAsia="Arial" w:cs="Calibri"/>
            <w:lang w:val="en-US"/>
          </w:rPr>
          <w:t xml:space="preserve">, and </w:t>
        </w:r>
        <w:r w:rsidRPr="00473AF7" w:rsidR="00AE3D53">
          <w:rPr>
            <w:rFonts w:eastAsia="Arial" w:cs="Calibri"/>
            <w:lang w:val="en-US"/>
          </w:rPr>
          <w:t>Dual-degree programs</w:t>
        </w:r>
        <w:r w:rsidR="00AE3D53">
          <w:rPr>
            <w:rFonts w:eastAsia="Arial" w:cs="Calibri"/>
            <w:lang w:val="en-US"/>
          </w:rPr>
          <w:t xml:space="preserve">, </w:t>
        </w:r>
        <w:r w:rsidRPr="00C32DBA" w:rsidR="00AE3D53">
          <w:rPr>
            <w:rFonts w:eastAsia="Arial" w:cs="Calibri"/>
            <w:lang w:val="en-US"/>
          </w:rPr>
          <w:t>for example Bachelor of Business Administration and Bachelor or Law joint degree, or Bachelor of Commerce and Computer Science joint degree</w:t>
        </w:r>
      </w:ins>
      <w:ins w:author="Katsumbe, Tatenda" w:date="2025-08-01T15:31:00Z" w16du:dateUtc="2025-08-01T13:31:00Z" w:id="1473">
        <w:r w:rsidR="0080390D">
          <w:rPr>
            <w:rFonts w:eastAsia="Arial" w:cs="Calibri"/>
            <w:lang w:val="en-US"/>
          </w:rPr>
          <w:t xml:space="preserve"> </w:t>
        </w:r>
      </w:ins>
      <w:sdt>
        <w:sdtPr>
          <w:rPr>
            <w:rFonts w:eastAsia="Arial" w:cs="Calibri"/>
            <w:color w:val="000000"/>
            <w:lang w:val="en-US"/>
          </w:rPr>
          <w:tag w:val="MENDELEY_CITATION_v3_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"/>
          <w:id w:val="932162314"/>
          <w:placeholder>
            <w:docPart w:val="DefaultPlaceholder_-1854013440"/>
          </w:placeholder>
        </w:sdtPr>
        <w:sdtContent>
          <w:r w:rsidRPr="0080390D" w:rsidR="0080390D">
            <w:rPr>
              <w:rFonts w:eastAsia="Times New Roman"/>
              <w:color w:val="000000"/>
            </w:rPr>
            <w:t>(Allen &amp; Simpson, 2019; Dey, 2024)</w:t>
          </w:r>
        </w:sdtContent>
      </w:sdt>
      <w:ins w:author="Katsumbe, Tatenda" w:date="2025-08-01T14:06:00Z" w16du:dateUtc="2025-08-01T12:06:00Z" w:id="1474">
        <w:r w:rsidRPr="00C32DBA" w:rsidR="00AE3D53">
          <w:rPr>
            <w:rFonts w:eastAsia="Arial" w:cs="Calibri"/>
            <w:lang w:val="en-US"/>
          </w:rPr>
          <w:t>.</w:t>
        </w:r>
      </w:ins>
    </w:p>
    <w:p w:rsidR="007A43ED" w:rsidDel="00D55508" w:rsidP="00C074AD" w:rsidRDefault="007A43ED" w14:paraId="17043657" w14:textId="4BB1F0E4">
      <w:pPr>
        <w:shd w:val="clear" w:color="auto" w:fill="FFFFFF" w:themeFill="background1"/>
        <w:rPr>
          <w:del w:author="Katsumbe, Tatenda" w:date="2025-08-01T15:32:00Z" w16du:dateUtc="2025-08-01T13:32:00Z" w:id="1475"/>
          <w:lang w:val="en-US"/>
        </w:rPr>
      </w:pPr>
    </w:p>
    <w:p w:rsidRPr="00D37C0E" w:rsidR="00D55508" w:rsidRDefault="00D55508" w14:paraId="0C0F6BC1" w14:textId="77777777">
      <w:pPr>
        <w:rPr>
          <w:ins w:author="Katsumbe, Tatenda" w:date="2025-08-01T15:32:00Z" w16du:dateUtc="2025-08-01T13:32:00Z" w:id="1476"/>
          <w:lang w:val="en-US"/>
          <w:rPrChange w:author="Katsumbe, Tatenda" w:date="2025-08-01T09:10:00Z" w16du:dateUtc="2025-08-01T07:10:00Z" w:id="1477">
            <w:rPr>
              <w:ins w:author="Katsumbe, Tatenda" w:date="2025-08-01T15:32:00Z" w16du:dateUtc="2025-08-01T13:32:00Z" w:id="1478"/>
              <w:rFonts w:ascii="Arial" w:hAnsi="Arial" w:eastAsia="Arial" w:cs="Arial"/>
              <w:color w:val="000000" w:themeColor="text1"/>
              <w:szCs w:val="20"/>
              <w:lang w:val="en-US"/>
            </w:rPr>
          </w:rPrChange>
        </w:rPr>
        <w:pPrChange w:author="Katsumbe, Tatenda" w:date="2025-08-01T09:10:00Z" w16du:dateUtc="2025-08-01T07:10:00Z" w:id="1479">
          <w:pPr>
            <w:shd w:val="clear" w:color="auto" w:fill="FFFFFF" w:themeFill="background1"/>
          </w:pPr>
        </w:pPrChange>
      </w:pPr>
    </w:p>
    <w:p w:rsidR="545A970A" w:rsidDel="00D46931" w:rsidP="5CBBF533" w:rsidRDefault="545A970A" w14:paraId="21768156" w14:textId="5E3369AD">
      <w:pPr>
        <w:shd w:val="clear" w:color="auto" w:fill="FFFFFF" w:themeFill="background1"/>
        <w:rPr>
          <w:del w:author="Katsumbe, Tatenda" w:date="2025-07-31T19:50:00Z" w16du:dateUtc="2025-07-31T17:50:00Z" w:id="1480"/>
          <w:rFonts w:eastAsia="Arial" w:cs="Calibri"/>
          <w:color w:val="000000" w:themeColor="text1"/>
          <w:szCs w:val="20"/>
        </w:rPr>
      </w:pPr>
      <w:commentRangeStart w:id="1481"/>
      <w:del w:author="Katsumbe, Tatenda" w:date="2025-07-31T19:50:00Z" w16du:dateUtc="2025-07-31T17:50:00Z" w:id="1482">
        <w:r w:rsidRPr="0073786E" w:rsidDel="00D46931">
          <w:rPr>
            <w:rFonts w:eastAsia="Arial" w:cs="Calibri"/>
            <w:color w:val="000000" w:themeColor="text1"/>
            <w:szCs w:val="20"/>
            <w:lang w:val="en-US"/>
            <w:rPrChange w:author="Katsumbe, Tatenda" w:date="2025-07-29T23:01:00Z" w16du:dateUtc="2025-07-29T21:01:00Z" w:id="1483">
              <w:rPr>
                <w:rFonts w:ascii="Arial" w:hAnsi="Arial" w:eastAsia="Arial" w:cs="Arial"/>
                <w:color w:val="000000" w:themeColor="text1"/>
                <w:szCs w:val="20"/>
                <w:lang w:val="en-US"/>
              </w:rPr>
            </w:rPrChange>
          </w:rPr>
          <w:delText xml:space="preserve">Business schools are adaptive institutions that try to equip students with market-ready proficiency, a tale highlighted by Turel and Kapoor’s analysis of the need for curriculum adaptation. These scholars argued that the rising need in business analytics warranted curriculum adaptation to ensure that the graduates possessed the market skills (Turel and Kapoor, 2016). </w:delText>
        </w:r>
      </w:del>
      <w:del w:author="Katsumbe, Tatenda" w:date="2025-08-01T14:06:00Z" w16du:dateUtc="2025-08-01T12:06:00Z" w:id="1484">
        <w:commentRangeEnd w:id="1481"/>
        <w:r w:rsidDel="00B506CE" w:rsidR="00DC4403">
          <w:rPr>
            <w:rStyle w:val="CommentReference"/>
          </w:rPr>
          <w:commentReference w:id="1481"/>
        </w:r>
      </w:del>
    </w:p>
    <w:p w:rsidRPr="0073786E" w:rsidR="5CBBF533" w:rsidDel="00D55508" w:rsidP="5CBBF533" w:rsidRDefault="5CBBF533" w14:paraId="6C2EF3AB" w14:textId="36A7A740">
      <w:pPr>
        <w:shd w:val="clear" w:color="auto" w:fill="FFFFFF" w:themeFill="background1"/>
        <w:rPr>
          <w:del w:author="Katsumbe, Tatenda" w:date="2025-08-01T15:32:00Z" w16du:dateUtc="2025-08-01T13:32:00Z" w:id="1485"/>
          <w:rFonts w:eastAsia="Arial" w:cs="Calibri"/>
          <w:rPrChange w:author="Katsumbe, Tatenda" w:date="2025-07-29T23:01:00Z" w16du:dateUtc="2025-07-29T21:01:00Z" w:id="1486">
            <w:rPr>
              <w:del w:author="Katsumbe, Tatenda" w:date="2025-08-01T15:32:00Z" w16du:dateUtc="2025-08-01T13:32:00Z" w:id="1487"/>
              <w:rFonts w:ascii="Arial" w:hAnsi="Arial" w:eastAsia="Arial" w:cs="Arial"/>
            </w:rPr>
          </w:rPrChange>
        </w:rPr>
      </w:pPr>
    </w:p>
    <w:p w:rsidR="00C57392" w:rsidDel="00D55508" w:rsidP="00CE2BA5" w:rsidRDefault="00C57392" w14:paraId="36899014" w14:textId="2FBCBA41">
      <w:pPr>
        <w:shd w:val="clear" w:color="auto" w:fill="FFFFFF" w:themeFill="background1"/>
        <w:spacing w:after="240"/>
        <w:rPr>
          <w:del w:author="Katsumbe, Tatenda" w:date="2025-08-01T15:32:00Z" w16du:dateUtc="2025-08-01T13:32:00Z" w:id="1488"/>
          <w:rFonts w:eastAsia="Arial" w:cs="Calibri"/>
          <w:lang w:val="en-US"/>
        </w:rPr>
      </w:pPr>
    </w:p>
    <w:p w:rsidR="00C57392" w:rsidDel="008E3BEE" w:rsidP="00CE2BA5" w:rsidRDefault="00C57392" w14:paraId="0E3FE228" w14:textId="0D172102">
      <w:pPr>
        <w:shd w:val="clear" w:color="auto" w:fill="FFFFFF" w:themeFill="background1"/>
        <w:spacing w:after="240"/>
        <w:rPr>
          <w:del w:author="Katsumbe, Tatenda" w:date="2025-08-01T09:18:00Z" w16du:dateUtc="2025-08-01T07:18:00Z" w:id="1489"/>
          <w:rFonts w:eastAsia="Arial" w:cs="Calibri"/>
          <w:lang w:val="en-US"/>
        </w:rPr>
      </w:pPr>
    </w:p>
    <w:p w:rsidRPr="00C074AD" w:rsidR="00FD48B3" w:rsidP="00C074AD" w:rsidRDefault="008918B5" w14:paraId="04D2D8BB" w14:textId="241FF7AB">
      <w:pPr>
        <w:shd w:val="clear" w:color="auto" w:fill="FFFFFF" w:themeFill="background1"/>
        <w:rPr>
          <w:ins w:author="Katsumbe, Tatenda" w:date="2025-08-01T09:32:00Z" w16du:dateUtc="2025-08-01T07:32:00Z" w:id="1490"/>
          <w:rFonts w:eastAsia="Arial" w:cs="Calibri"/>
          <w:color w:val="000000" w:themeColor="text1"/>
          <w:szCs w:val="20"/>
          <w:lang w:val="en-US"/>
          <w:rPrChange w:author="Katsumbe, Tatenda" w:date="2025-08-01T14:07:00Z" w16du:dateUtc="2025-08-01T12:07:00Z" w:id="1491">
            <w:rPr>
              <w:ins w:author="Katsumbe, Tatenda" w:date="2025-08-01T09:32:00Z" w16du:dateUtc="2025-08-01T07:32:00Z" w:id="1492"/>
              <w:rFonts w:eastAsia="Arial" w:cs="Calibri"/>
            </w:rPr>
          </w:rPrChange>
        </w:rPr>
        <w:pPrChange w:author="Katsumbe, Tatenda" w:date="2025-08-01T14:07:00Z" w16du:dateUtc="2025-08-01T12:07:00Z" w:id="1493">
          <w:pPr>
            <w:shd w:val="clear" w:color="auto" w:fill="FFFFFF" w:themeFill="background1"/>
            <w:spacing w:after="240"/>
          </w:pPr>
        </w:pPrChange>
      </w:pPr>
      <w:ins w:author="Katsumbe, Tatenda" w:date="2025-07-31T19:46:00Z" w16du:dateUtc="2025-07-31T17:46:00Z" w:id="1494">
        <w:r>
          <w:rPr>
            <w:rFonts w:eastAsia="Arial" w:cs="Calibri"/>
            <w:lang w:val="en-US"/>
          </w:rPr>
          <w:t xml:space="preserve">Business schools also offer postgraduate </w:t>
        </w:r>
        <w:r w:rsidR="00CE2BA5">
          <w:rPr>
            <w:rFonts w:eastAsia="Arial" w:cs="Calibri"/>
            <w:lang w:val="en-US"/>
          </w:rPr>
          <w:t xml:space="preserve">programs, with the Master of Business Administration (MBA) </w:t>
        </w:r>
      </w:ins>
      <w:r w:rsidR="005C56C1">
        <w:rPr>
          <w:rFonts w:eastAsia="Arial" w:cs="Calibri"/>
          <w:lang w:val="en-US"/>
        </w:rPr>
        <w:t xml:space="preserve">degree </w:t>
      </w:r>
      <w:ins w:author="Katsumbe, Tatenda" w:date="2025-08-01T08:38:00Z" w16du:dateUtc="2025-08-01T06:38:00Z" w:id="1495">
        <w:r w:rsidR="00ED4218">
          <w:rPr>
            <w:rFonts w:eastAsia="Arial" w:cs="Calibri"/>
            <w:lang w:val="en-US"/>
          </w:rPr>
          <w:t xml:space="preserve">being </w:t>
        </w:r>
      </w:ins>
      <w:ins w:author="Katsumbe, Tatenda" w:date="2025-07-31T19:46:00Z" w16du:dateUtc="2025-07-31T17:46:00Z" w:id="1496">
        <w:r w:rsidR="00CE2BA5">
          <w:rPr>
            <w:rFonts w:eastAsia="Arial" w:cs="Calibri"/>
            <w:lang w:val="en-US"/>
          </w:rPr>
          <w:t xml:space="preserve">one of those postgraduate programs which </w:t>
        </w:r>
      </w:ins>
      <w:ins w:author="Katsumbe, Tatenda" w:date="2025-07-31T19:58:00Z" w16du:dateUtc="2025-07-31T17:58:00Z" w:id="1497">
        <w:r w:rsidR="00C57392">
          <w:rPr>
            <w:rFonts w:eastAsia="Arial" w:cs="Calibri"/>
            <w:lang w:val="en-US"/>
          </w:rPr>
          <w:t xml:space="preserve">has </w:t>
        </w:r>
      </w:ins>
      <w:r w:rsidR="006E1F26">
        <w:rPr>
          <w:rFonts w:eastAsia="Arial" w:cs="Calibri"/>
          <w:lang w:val="en-US"/>
        </w:rPr>
        <w:t>sinc</w:t>
      </w:r>
      <w:ins w:author="Katsumbe, Tatenda" w:date="2025-07-31T20:04:00Z" w16du:dateUtc="2025-07-31T18:04:00Z" w:id="1498">
        <w:r w:rsidR="006E1F26">
          <w:rPr>
            <w:rFonts w:eastAsia="Arial" w:cs="Calibri"/>
            <w:lang w:val="en-US"/>
          </w:rPr>
          <w:t xml:space="preserve">e </w:t>
        </w:r>
      </w:ins>
      <w:ins w:author="Katsumbe, Tatenda" w:date="2025-07-31T19:58:00Z" w16du:dateUtc="2025-07-31T17:58:00Z" w:id="1499">
        <w:r w:rsidR="00C57392">
          <w:rPr>
            <w:rFonts w:eastAsia="Arial" w:cs="Calibri"/>
            <w:lang w:val="en-US"/>
          </w:rPr>
          <w:t>become</w:t>
        </w:r>
      </w:ins>
      <w:ins w:author="Katsumbe, Tatenda" w:date="2025-07-31T19:47:00Z" w16du:dateUtc="2025-07-31T17:47:00Z" w:id="1500">
        <w:r w:rsidR="00CE2BA5">
          <w:rPr>
            <w:rFonts w:eastAsia="Arial" w:cs="Calibri"/>
            <w:lang w:val="en-US"/>
          </w:rPr>
          <w:t xml:space="preserve"> the </w:t>
        </w:r>
      </w:ins>
      <w:ins w:author="Katsumbe, Tatenda" w:date="2025-08-01T08:38:00Z" w16du:dateUtc="2025-08-01T06:38:00Z" w:id="1501">
        <w:r w:rsidR="0049649E">
          <w:rPr>
            <w:rFonts w:eastAsia="Arial" w:cs="Calibri"/>
            <w:lang w:val="en-US"/>
          </w:rPr>
          <w:t xml:space="preserve">well </w:t>
        </w:r>
      </w:ins>
      <w:ins w:author="Katsumbe, Tatenda" w:date="2025-07-31T19:58:00Z" w16du:dateUtc="2025-07-31T17:58:00Z" w:id="1502">
        <w:r w:rsidR="00B733E0">
          <w:rPr>
            <w:rFonts w:eastAsia="Arial" w:cs="Calibri"/>
            <w:lang w:val="en-US"/>
          </w:rPr>
          <w:t>sought after</w:t>
        </w:r>
      </w:ins>
      <w:ins w:author="Katsumbe, Tatenda" w:date="2025-07-31T12:59:00Z" w:id="1503">
        <w:r w:rsidRPr="004F6202" w:rsidR="004F6202">
          <w:rPr>
            <w:rFonts w:eastAsia="Arial" w:cs="Calibri"/>
            <w:lang w:val="en-US"/>
          </w:rPr>
          <w:t xml:space="preserve"> program</w:t>
        </w:r>
      </w:ins>
      <w:ins w:author="Katsumbe, Tatenda" w:date="2025-07-31T19:58:00Z" w16du:dateUtc="2025-07-31T17:58:00Z" w:id="1504">
        <w:r w:rsidR="00B733E0">
          <w:rPr>
            <w:rFonts w:eastAsia="Arial" w:cs="Calibri"/>
            <w:lang w:val="en-US"/>
          </w:rPr>
          <w:t>, towards the training for</w:t>
        </w:r>
      </w:ins>
      <w:ins w:author="Katsumbe, Tatenda" w:date="2025-07-31T12:59:00Z" w:id="1505">
        <w:r w:rsidRPr="004F6202" w:rsidR="004F6202">
          <w:rPr>
            <w:rFonts w:eastAsia="Arial" w:cs="Calibri"/>
            <w:lang w:val="en-US"/>
          </w:rPr>
          <w:t xml:space="preserve"> </w:t>
        </w:r>
      </w:ins>
      <w:ins w:author="Katsumbe, Tatenda" w:date="2025-07-31T19:58:00Z" w16du:dateUtc="2025-07-31T17:58:00Z" w:id="1506">
        <w:r w:rsidR="00B733E0">
          <w:rPr>
            <w:rFonts w:eastAsia="Arial" w:cs="Calibri"/>
            <w:lang w:val="en-US"/>
          </w:rPr>
          <w:t>leadership</w:t>
        </w:r>
      </w:ins>
      <w:ins w:author="Katsumbe, Tatenda" w:date="2025-07-31T12:59:00Z" w:id="1507">
        <w:r w:rsidRPr="004F6202" w:rsidR="004F6202">
          <w:rPr>
            <w:rFonts w:eastAsia="Arial" w:cs="Calibri"/>
            <w:lang w:val="en-US"/>
          </w:rPr>
          <w:t xml:space="preserve"> and general management</w:t>
        </w:r>
      </w:ins>
      <w:ins w:author="Katsumbe, Tatenda" w:date="2025-07-31T19:59:00Z" w16du:dateUtc="2025-07-31T17:59:00Z" w:id="1508">
        <w:r w:rsidR="00B733E0">
          <w:rPr>
            <w:rFonts w:eastAsia="Arial" w:cs="Calibri"/>
            <w:lang w:val="en-US"/>
          </w:rPr>
          <w:t xml:space="preserve"> skills and techniques</w:t>
        </w:r>
      </w:ins>
      <w:ins w:author="Katsumbe, Tatenda" w:date="2025-07-31T20:04:00Z" w16du:dateUtc="2025-07-31T18:04:00Z" w:id="1509">
        <w:r w:rsidR="006E1F26">
          <w:rPr>
            <w:rFonts w:eastAsia="Arial" w:cs="Calibri"/>
            <w:lang w:val="en-US"/>
          </w:rPr>
          <w:t xml:space="preserve"> </w:t>
        </w:r>
      </w:ins>
      <w:sdt>
        <w:sdtPr>
          <w:rPr>
            <w:rFonts w:eastAsia="Arial" w:cs="Calibri"/>
            <w:color w:val="000000"/>
            <w:lang w:val="en-US"/>
          </w:rPr>
          <w:tag w:val="MENDELEY_CITATION_v3_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"/>
          <w:id w:val="2091958026"/>
          <w:placeholder>
            <w:docPart w:val="DefaultPlaceholder_-1854013440"/>
          </w:placeholder>
        </w:sdtPr>
        <w:sdtContent>
          <w:r w:rsidRPr="00441CE0" w:rsidR="00441CE0">
            <w:rPr>
              <w:rFonts w:eastAsia="Arial" w:cs="Calibri"/>
              <w:color w:val="000000"/>
              <w:lang w:val="en-US"/>
            </w:rPr>
            <w:t>(D’Alessio et al., 2019)</w:t>
          </w:r>
        </w:sdtContent>
      </w:sdt>
      <w:ins w:author="Katsumbe, Tatenda" w:date="2025-07-31T12:59:00Z" w:id="1510">
        <w:r w:rsidRPr="004F6202" w:rsidR="004F6202">
          <w:rPr>
            <w:rFonts w:eastAsia="Arial" w:cs="Calibri"/>
            <w:lang w:val="en-US"/>
          </w:rPr>
          <w:t>.</w:t>
        </w:r>
      </w:ins>
      <w:ins w:author="Katsumbe, Tatenda" w:date="2025-07-31T19:59:00Z" w16du:dateUtc="2025-07-31T17:59:00Z" w:id="1511">
        <w:r w:rsidR="00DF29A4">
          <w:rPr>
            <w:rFonts w:eastAsia="Arial" w:cs="Calibri"/>
            <w:lang w:val="en-US"/>
          </w:rPr>
          <w:t xml:space="preserve"> </w:t>
        </w:r>
      </w:ins>
      <w:ins w:author="Katsumbe, Tatenda" w:date="2025-08-01T08:44:00Z" w16du:dateUtc="2025-08-01T06:44:00Z" w:id="1512">
        <w:r w:rsidR="005878A5">
          <w:rPr>
            <w:rFonts w:eastAsia="Arial" w:cs="Calibri"/>
            <w:lang w:val="en-US"/>
          </w:rPr>
          <w:t>M</w:t>
        </w:r>
      </w:ins>
      <w:ins w:author="Katsumbe, Tatenda" w:date="2025-07-31T19:59:00Z" w16du:dateUtc="2025-07-31T17:59:00Z" w:id="1513">
        <w:r w:rsidR="00DF29A4">
          <w:rPr>
            <w:rFonts w:eastAsia="Arial" w:cs="Calibri"/>
            <w:lang w:val="en-US"/>
          </w:rPr>
          <w:t xml:space="preserve">BA programs </w:t>
        </w:r>
      </w:ins>
      <w:ins w:author="Katsumbe, Tatenda" w:date="2025-08-01T08:44:00Z" w16du:dateUtc="2025-08-01T06:44:00Z" w:id="1514">
        <w:r w:rsidR="005878A5">
          <w:rPr>
            <w:rFonts w:eastAsia="Arial" w:cs="Calibri"/>
            <w:lang w:val="en-US"/>
          </w:rPr>
          <w:t xml:space="preserve">are offered by business schools, </w:t>
        </w:r>
      </w:ins>
      <w:ins w:author="Katsumbe, Tatenda" w:date="2025-07-31T19:59:00Z" w16du:dateUtc="2025-07-31T17:59:00Z" w:id="1515">
        <w:r w:rsidR="00DF29A4">
          <w:rPr>
            <w:rFonts w:eastAsia="Arial" w:cs="Calibri"/>
            <w:lang w:val="en-US"/>
          </w:rPr>
          <w:t xml:space="preserve">either on a </w:t>
        </w:r>
      </w:ins>
      <w:ins w:author="Katsumbe, Tatenda" w:date="2025-08-01T08:38:00Z" w16du:dateUtc="2025-08-01T06:38:00Z" w:id="1516">
        <w:r w:rsidR="0049649E">
          <w:rPr>
            <w:rFonts w:eastAsia="Arial" w:cs="Calibri"/>
            <w:lang w:val="en-US"/>
          </w:rPr>
          <w:t xml:space="preserve">part-time or </w:t>
        </w:r>
      </w:ins>
      <w:ins w:author="Katsumbe, Tatenda" w:date="2025-07-31T19:59:00Z" w16du:dateUtc="2025-07-31T17:59:00Z" w:id="1517">
        <w:r w:rsidR="00DF29A4">
          <w:rPr>
            <w:rFonts w:eastAsia="Arial" w:cs="Calibri"/>
            <w:lang w:val="en-US"/>
          </w:rPr>
          <w:t xml:space="preserve">full-time basis, </w:t>
        </w:r>
      </w:ins>
      <w:ins w:author="Katsumbe, Tatenda" w:date="2025-08-01T08:39:00Z" w16du:dateUtc="2025-08-01T06:39:00Z" w:id="1518">
        <w:r w:rsidR="00DE58C7">
          <w:rPr>
            <w:rFonts w:eastAsia="Arial" w:cs="Calibri"/>
            <w:lang w:val="en-US"/>
          </w:rPr>
          <w:t xml:space="preserve">and </w:t>
        </w:r>
      </w:ins>
      <w:ins w:author="Katsumbe, Tatenda" w:date="2025-07-31T20:00:00Z" w16du:dateUtc="2025-07-31T18:00:00Z" w:id="1519">
        <w:r w:rsidR="00141BB0">
          <w:rPr>
            <w:rFonts w:eastAsia="Arial" w:cs="Calibri"/>
            <w:lang w:val="en-US"/>
          </w:rPr>
          <w:t xml:space="preserve">in the form of </w:t>
        </w:r>
      </w:ins>
      <w:ins w:author="Katsumbe, Tatenda" w:date="2025-07-31T19:59:00Z" w16du:dateUtc="2025-07-31T17:59:00Z" w:id="1520">
        <w:r w:rsidR="00141BB0">
          <w:rPr>
            <w:rFonts w:eastAsia="Arial" w:cs="Calibri"/>
            <w:lang w:val="en-US"/>
          </w:rPr>
          <w:t>Executive</w:t>
        </w:r>
      </w:ins>
      <w:ins w:author="Katsumbe, Tatenda" w:date="2025-07-31T20:00:00Z" w16du:dateUtc="2025-07-31T18:00:00Z" w:id="1521">
        <w:r w:rsidR="00141BB0">
          <w:rPr>
            <w:rFonts w:eastAsia="Arial" w:cs="Calibri"/>
            <w:lang w:val="en-US"/>
          </w:rPr>
          <w:t xml:space="preserve"> MBA (EMBA), Global MBA, </w:t>
        </w:r>
        <w:r w:rsidR="00E6261B">
          <w:rPr>
            <w:rFonts w:eastAsia="Arial" w:cs="Calibri"/>
            <w:lang w:val="en-US"/>
          </w:rPr>
          <w:t>and</w:t>
        </w:r>
        <w:r w:rsidR="00141BB0">
          <w:rPr>
            <w:rFonts w:eastAsia="Arial" w:cs="Calibri"/>
            <w:lang w:val="en-US"/>
          </w:rPr>
          <w:t xml:space="preserve"> </w:t>
        </w:r>
        <w:r w:rsidR="00E6261B">
          <w:rPr>
            <w:rFonts w:eastAsia="Arial" w:cs="Calibri"/>
            <w:lang w:val="en-US"/>
          </w:rPr>
          <w:t>hybrid or online MBA</w:t>
        </w:r>
      </w:ins>
      <w:ins w:author="Katsumbe, Tatenda" w:date="2025-07-31T20:04:00Z" w16du:dateUtc="2025-07-31T18:04:00Z" w:id="1522">
        <w:r w:rsidR="000E2811">
          <w:rPr>
            <w:rFonts w:eastAsia="Arial" w:cs="Calibri"/>
            <w:lang w:val="en-US"/>
          </w:rPr>
          <w:t xml:space="preserve"> </w:t>
        </w:r>
      </w:ins>
      <w:sdt>
        <w:sdtPr>
          <w:rPr>
            <w:rFonts w:eastAsia="Arial" w:cs="Calibri"/>
            <w:color w:val="000000"/>
            <w:lang w:val="en-US"/>
          </w:rPr>
          <w:tag w:val="MENDELEY_CITATION_v3_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"/>
          <w:id w:val="-134793138"/>
          <w:placeholder>
            <w:docPart w:val="DefaultPlaceholder_-1854013440"/>
          </w:placeholder>
        </w:sdtPr>
        <w:sdtContent>
          <w:r w:rsidRPr="00441CE0" w:rsidR="00441CE0">
            <w:rPr>
              <w:rFonts w:eastAsia="Times New Roman"/>
              <w:color w:val="000000"/>
            </w:rPr>
            <w:t>(Hatt &amp; Davidson, 2022)</w:t>
          </w:r>
        </w:sdtContent>
      </w:sdt>
      <w:ins w:author="Katsumbe, Tatenda" w:date="2025-07-31T20:00:00Z" w16du:dateUtc="2025-07-31T18:00:00Z" w:id="1523">
        <w:r w:rsidR="00E6261B">
          <w:rPr>
            <w:rFonts w:eastAsia="Arial" w:cs="Calibri"/>
            <w:lang w:val="en-US"/>
          </w:rPr>
          <w:t>.</w:t>
        </w:r>
      </w:ins>
      <w:ins w:author="Katsumbe, Tatenda" w:date="2025-08-01T08:46:00Z" w16du:dateUtc="2025-08-01T06:46:00Z" w:id="1524">
        <w:r w:rsidR="00726B93">
          <w:rPr>
            <w:rFonts w:eastAsia="Arial" w:cs="Calibri"/>
            <w:lang w:val="en-US"/>
          </w:rPr>
          <w:t xml:space="preserve"> </w:t>
        </w:r>
      </w:ins>
      <w:ins w:author="Katsumbe, Tatenda" w:date="2025-07-31T19:53:00Z" w16du:dateUtc="2025-07-31T17:53:00Z" w:id="1525">
        <w:r w:rsidR="00F75E45">
          <w:rPr>
            <w:rFonts w:eastAsia="Arial" w:cs="Calibri"/>
            <w:lang w:val="en-US"/>
          </w:rPr>
          <w:t>Amidst the constant evolutionary landscape of business pedagogy,</w:t>
        </w:r>
      </w:ins>
      <w:ins w:author="Katsumbe, Tatenda" w:date="2025-07-31T20:05:00Z" w16du:dateUtc="2025-07-31T18:05:00Z" w:id="1526">
        <w:r w:rsidR="000E2811">
          <w:rPr>
            <w:rFonts w:eastAsia="Arial" w:cs="Calibri"/>
            <w:lang w:val="en-US"/>
          </w:rPr>
          <w:t xml:space="preserve"> </w:t>
        </w:r>
        <w:commentRangeStart w:id="1527"/>
        <w:r w:rsidR="000E2811">
          <w:rPr>
            <w:rFonts w:eastAsia="Arial" w:cs="Calibri"/>
            <w:color w:val="000000" w:themeColor="text1"/>
            <w:szCs w:val="20"/>
          </w:rPr>
          <w:t>i</w:t>
        </w:r>
      </w:ins>
      <w:ins w:author="Katsumbe, Tatenda" w:date="2025-07-31T19:53:00Z" w16du:dateUtc="2025-07-31T17:53:00Z" w:id="1528">
        <w:r w:rsidRPr="00D46931" w:rsidR="00A67E43">
          <w:rPr>
            <w:rFonts w:eastAsia="Arial" w:cs="Calibri"/>
            <w:color w:val="000000" w:themeColor="text1"/>
            <w:szCs w:val="20"/>
          </w:rPr>
          <w:t xml:space="preserve">nternational MBA programs have </w:t>
        </w:r>
      </w:ins>
      <w:ins w:author="Katsumbe, Tatenda" w:date="2025-07-31T19:54:00Z" w16du:dateUtc="2025-07-31T17:54:00Z" w:id="1529">
        <w:r w:rsidR="003C47C3">
          <w:rPr>
            <w:rFonts w:eastAsia="Arial" w:cs="Calibri"/>
            <w:color w:val="000000" w:themeColor="text1"/>
            <w:szCs w:val="20"/>
          </w:rPr>
          <w:t xml:space="preserve">increasingly gained prominence, thus providing </w:t>
        </w:r>
      </w:ins>
      <w:ins w:author="Katsumbe, Tatenda" w:date="2025-07-31T19:57:00Z" w16du:dateUtc="2025-07-31T17:57:00Z" w:id="1530">
        <w:r w:rsidR="007E30FA">
          <w:rPr>
            <w:rFonts w:eastAsia="Arial" w:cs="Calibri"/>
            <w:color w:val="000000" w:themeColor="text1"/>
            <w:szCs w:val="20"/>
          </w:rPr>
          <w:t>an extensive</w:t>
        </w:r>
      </w:ins>
      <w:ins w:author="Katsumbe, Tatenda" w:date="2025-07-31T19:53:00Z" w16du:dateUtc="2025-07-31T17:53:00Z" w:id="1531">
        <w:r w:rsidRPr="00D46931" w:rsidR="00A67E43">
          <w:rPr>
            <w:rFonts w:eastAsia="Arial" w:cs="Calibri"/>
            <w:color w:val="000000" w:themeColor="text1"/>
            <w:szCs w:val="20"/>
          </w:rPr>
          <w:t xml:space="preserve"> and globally </w:t>
        </w:r>
      </w:ins>
      <w:ins w:author="Katsumbe, Tatenda" w:date="2025-07-31T19:57:00Z" w16du:dateUtc="2025-07-31T17:57:00Z" w:id="1532">
        <w:r w:rsidR="007E30FA">
          <w:rPr>
            <w:rFonts w:eastAsia="Arial" w:cs="Calibri"/>
            <w:color w:val="000000" w:themeColor="text1"/>
            <w:szCs w:val="20"/>
          </w:rPr>
          <w:t>conducive</w:t>
        </w:r>
      </w:ins>
      <w:ins w:author="Katsumbe, Tatenda" w:date="2025-07-31T19:53:00Z" w16du:dateUtc="2025-07-31T17:53:00Z" w:id="1533">
        <w:r w:rsidRPr="00D46931" w:rsidR="00A67E43">
          <w:rPr>
            <w:rFonts w:eastAsia="Arial" w:cs="Calibri"/>
            <w:color w:val="000000" w:themeColor="text1"/>
            <w:szCs w:val="20"/>
          </w:rPr>
          <w:t xml:space="preserve"> environment</w:t>
        </w:r>
      </w:ins>
      <w:ins w:author="Katsumbe, Tatenda" w:date="2025-07-31T19:56:00Z" w16du:dateUtc="2025-07-31T17:56:00Z" w:id="1534">
        <w:r w:rsidR="001B563C">
          <w:rPr>
            <w:rFonts w:eastAsia="Arial" w:cs="Calibri"/>
            <w:color w:val="000000" w:themeColor="text1"/>
            <w:szCs w:val="20"/>
          </w:rPr>
          <w:t xml:space="preserve"> that is </w:t>
        </w:r>
      </w:ins>
      <w:ins w:author="Katsumbe, Tatenda" w:date="2025-07-31T19:57:00Z" w16du:dateUtc="2025-07-31T17:57:00Z" w:id="1535">
        <w:r w:rsidR="007E30FA">
          <w:rPr>
            <w:rFonts w:eastAsia="Arial" w:cs="Calibri"/>
            <w:color w:val="000000" w:themeColor="text1"/>
            <w:szCs w:val="20"/>
          </w:rPr>
          <w:t>ideal</w:t>
        </w:r>
      </w:ins>
      <w:ins w:author="Katsumbe, Tatenda" w:date="2025-07-31T19:53:00Z" w16du:dateUtc="2025-07-31T17:53:00Z" w:id="1536">
        <w:r w:rsidRPr="00D46931" w:rsidR="00A67E43">
          <w:rPr>
            <w:rFonts w:eastAsia="Arial" w:cs="Calibri"/>
            <w:color w:val="000000" w:themeColor="text1"/>
            <w:szCs w:val="20"/>
          </w:rPr>
          <w:t xml:space="preserve"> for students from diverse backgrounds</w:t>
        </w:r>
      </w:ins>
      <w:ins w:author="Katsumbe, Tatenda" w:date="2025-07-31T19:56:00Z" w16du:dateUtc="2025-07-31T17:56:00Z" w:id="1537">
        <w:r w:rsidR="001B563C">
          <w:rPr>
            <w:rFonts w:eastAsia="Arial" w:cs="Calibri"/>
            <w:color w:val="000000" w:themeColor="text1"/>
            <w:szCs w:val="20"/>
          </w:rPr>
          <w:t xml:space="preserve"> </w:t>
        </w:r>
      </w:ins>
      <w:sdt>
        <w:sdtPr>
          <w:rPr>
            <w:rFonts w:eastAsia="Arial" w:cs="Calibri"/>
            <w:color w:val="000000"/>
            <w:szCs w:val="20"/>
          </w:rPr>
          <w:tag w:val="MENDELEY_CITATION_v3_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"/>
          <w:id w:val="-276794685"/>
          <w:placeholder>
            <w:docPart w:val="DefaultPlaceholder_-1854013440"/>
          </w:placeholder>
        </w:sdtPr>
        <w:sdtContent>
          <w:r w:rsidRPr="00441CE0" w:rsidR="00441CE0">
            <w:rPr>
              <w:rFonts w:eastAsia="Arial" w:cs="Calibri"/>
              <w:color w:val="000000"/>
              <w:szCs w:val="20"/>
            </w:rPr>
            <w:t>(Schrage et al., 2025)</w:t>
          </w:r>
        </w:sdtContent>
      </w:sdt>
      <w:ins w:author="Katsumbe, Tatenda" w:date="2025-07-31T19:53:00Z" w16du:dateUtc="2025-07-31T17:53:00Z" w:id="1538">
        <w:r w:rsidRPr="00D46931" w:rsidR="00A67E43">
          <w:rPr>
            <w:rFonts w:eastAsia="Arial" w:cs="Calibri"/>
            <w:color w:val="000000" w:themeColor="text1"/>
            <w:szCs w:val="20"/>
          </w:rPr>
          <w:t>. These programs aim to equip students with the knowledge and competencies needed to navigate the complexities of the global business world</w:t>
        </w:r>
      </w:ins>
      <w:ins w:author="Katsumbe, Tatenda" w:date="2025-08-01T08:43:00Z" w16du:dateUtc="2025-08-01T06:43:00Z" w:id="1539">
        <w:r w:rsidR="0075702E">
          <w:rPr>
            <w:rFonts w:eastAsia="Arial" w:cs="Calibri"/>
            <w:color w:val="000000" w:themeColor="text1"/>
            <w:szCs w:val="20"/>
          </w:rPr>
          <w:t xml:space="preserve"> </w:t>
        </w:r>
      </w:ins>
      <w:sdt>
        <w:sdtPr>
          <w:rPr>
            <w:rFonts w:eastAsia="Arial" w:cs="Calibri"/>
            <w:color w:val="000000"/>
            <w:szCs w:val="20"/>
          </w:rPr>
          <w:tag w:val="MENDELEY_CITATION_v3_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"/>
          <w:id w:val="1522505836"/>
          <w:placeholder>
            <w:docPart w:val="DefaultPlaceholder_-1854013440"/>
          </w:placeholder>
        </w:sdtPr>
        <w:sdtContent>
          <w:r w:rsidRPr="00441CE0" w:rsidR="00441CE0">
            <w:rPr>
              <w:rFonts w:eastAsia="Arial" w:cs="Calibri"/>
              <w:color w:val="000000"/>
              <w:szCs w:val="20"/>
            </w:rPr>
            <w:t>(Lu, 2022)</w:t>
          </w:r>
        </w:sdtContent>
      </w:sdt>
      <w:ins w:author="Katsumbe, Tatenda" w:date="2025-07-31T19:53:00Z" w16du:dateUtc="2025-07-31T17:53:00Z" w:id="1540">
        <w:r w:rsidRPr="00D46931" w:rsidR="00A67E43">
          <w:rPr>
            <w:rFonts w:eastAsia="Arial" w:cs="Calibri"/>
            <w:color w:val="000000" w:themeColor="text1"/>
            <w:szCs w:val="20"/>
          </w:rPr>
          <w:t>. Central to most MBA curricula are accounting and financial reporting modules, essential for cultivating financial insight and strategic decision-making skills crucial for future managers</w:t>
        </w:r>
      </w:ins>
      <w:ins w:author="Katsumbe, Tatenda" w:date="2025-08-01T08:39:00Z" w16du:dateUtc="2025-08-01T06:39:00Z" w:id="1541">
        <w:r w:rsidR="006B59DE">
          <w:rPr>
            <w:rFonts w:eastAsia="Arial" w:cs="Calibri"/>
            <w:color w:val="000000" w:themeColor="text1"/>
            <w:szCs w:val="20"/>
          </w:rPr>
          <w:t xml:space="preserve"> </w:t>
        </w:r>
      </w:ins>
      <w:sdt>
        <w:sdtPr>
          <w:rPr>
            <w:rFonts w:eastAsia="Arial" w:cs="Calibri"/>
            <w:color w:val="000000"/>
            <w:szCs w:val="20"/>
          </w:rPr>
          <w:tag w:val="MENDELEY_CITATION_v3_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"/>
          <w:id w:val="-682357151"/>
          <w:placeholder>
            <w:docPart w:val="DefaultPlaceholder_-1854013440"/>
          </w:placeholder>
        </w:sdtPr>
        <w:sdtContent>
          <w:r w:rsidRPr="00441CE0" w:rsidR="00441CE0">
            <w:rPr>
              <w:rFonts w:eastAsia="Times New Roman"/>
              <w:color w:val="000000"/>
            </w:rPr>
            <w:t>(Busso &amp; Perri Shkurti, 2025)</w:t>
          </w:r>
        </w:sdtContent>
      </w:sdt>
      <w:ins w:author="Katsumbe, Tatenda" w:date="2025-07-31T19:53:00Z" w16du:dateUtc="2025-07-31T17:53:00Z" w:id="1542">
        <w:r w:rsidRPr="00D46931" w:rsidR="00A67E43">
          <w:rPr>
            <w:rFonts w:eastAsia="Arial" w:cs="Calibri"/>
            <w:color w:val="000000" w:themeColor="text1"/>
            <w:szCs w:val="20"/>
          </w:rPr>
          <w:t>.</w:t>
        </w:r>
        <w:commentRangeEnd w:id="1527"/>
        <w:r w:rsidR="00A67E43">
          <w:rPr>
            <w:rStyle w:val="CommentReference"/>
          </w:rPr>
          <w:commentReference w:id="1527"/>
        </w:r>
      </w:ins>
      <w:ins w:author="Katsumbe, Tatenda" w:date="2025-08-01T08:47:00Z" w16du:dateUtc="2025-08-01T06:47:00Z" w:id="1543">
        <w:r w:rsidR="00812142">
          <w:rPr>
            <w:rFonts w:eastAsia="Arial" w:cs="Calibri"/>
            <w:color w:val="000000" w:themeColor="text1"/>
            <w:szCs w:val="20"/>
          </w:rPr>
          <w:t xml:space="preserve"> A</w:t>
        </w:r>
        <w:r w:rsidR="00166508">
          <w:rPr>
            <w:rFonts w:eastAsia="Arial" w:cs="Calibri"/>
            <w:color w:val="000000" w:themeColor="text1"/>
            <w:szCs w:val="20"/>
          </w:rPr>
          <w:t xml:space="preserve">lso part of </w:t>
        </w:r>
      </w:ins>
      <w:ins w:author="Katsumbe, Tatenda" w:date="2025-08-01T08:57:00Z" w16du:dateUtc="2025-08-01T06:57:00Z" w:id="1544">
        <w:r w:rsidR="00FF252C">
          <w:rPr>
            <w:rFonts w:eastAsia="Arial" w:cs="Calibri"/>
            <w:color w:val="000000" w:themeColor="text1"/>
            <w:szCs w:val="20"/>
          </w:rPr>
          <w:t xml:space="preserve"> foundational</w:t>
        </w:r>
      </w:ins>
      <w:ins w:author="Katsumbe, Tatenda" w:date="2025-08-01T09:00:00Z" w16du:dateUtc="2025-08-01T07:00:00Z" w:id="1545">
        <w:r w:rsidR="001F4BD4">
          <w:rPr>
            <w:rFonts w:eastAsia="Arial" w:cs="Calibri"/>
            <w:color w:val="000000" w:themeColor="text1"/>
            <w:szCs w:val="20"/>
          </w:rPr>
          <w:t xml:space="preserve"> (or core)</w:t>
        </w:r>
      </w:ins>
      <w:ins w:author="Katsumbe, Tatenda" w:date="2025-08-01T08:57:00Z" w16du:dateUtc="2025-08-01T06:57:00Z" w:id="1546">
        <w:r w:rsidR="00FF252C">
          <w:rPr>
            <w:rFonts w:eastAsia="Arial" w:cs="Calibri"/>
            <w:color w:val="000000" w:themeColor="text1"/>
            <w:szCs w:val="20"/>
          </w:rPr>
          <w:t xml:space="preserve"> courses in the</w:t>
        </w:r>
      </w:ins>
      <w:ins w:author="Katsumbe, Tatenda" w:date="2025-08-01T08:47:00Z" w16du:dateUtc="2025-08-01T06:47:00Z" w:id="1547">
        <w:r w:rsidR="00166508">
          <w:rPr>
            <w:rFonts w:eastAsia="Arial" w:cs="Calibri"/>
            <w:color w:val="000000" w:themeColor="text1"/>
            <w:szCs w:val="20"/>
          </w:rPr>
          <w:t xml:space="preserve"> MBA curricula </w:t>
        </w:r>
      </w:ins>
      <w:ins w:author="Katsumbe, Tatenda" w:date="2025-08-01T08:57:00Z" w16du:dateUtc="2025-08-01T06:57:00Z" w:id="1548">
        <w:r w:rsidR="00FF252C">
          <w:rPr>
            <w:rFonts w:eastAsia="Arial" w:cs="Calibri"/>
            <w:color w:val="000000" w:themeColor="text1"/>
            <w:szCs w:val="20"/>
          </w:rPr>
          <w:t>are</w:t>
        </w:r>
      </w:ins>
      <w:ins w:author="Katsumbe, Tatenda" w:date="2025-08-01T08:48:00Z" w16du:dateUtc="2025-08-01T06:48:00Z" w:id="1549">
        <w:r w:rsidR="0002030E">
          <w:rPr>
            <w:rFonts w:eastAsia="Arial" w:cs="Calibri"/>
            <w:color w:val="000000" w:themeColor="text1"/>
            <w:szCs w:val="20"/>
          </w:rPr>
          <w:t xml:space="preserve"> modules such as Healthcare Management, Supply</w:t>
        </w:r>
      </w:ins>
      <w:ins w:author="Katsumbe, Tatenda" w:date="2025-08-01T08:49:00Z" w16du:dateUtc="2025-08-01T06:49:00Z" w:id="1550">
        <w:r w:rsidR="0002030E">
          <w:rPr>
            <w:rFonts w:eastAsia="Arial" w:cs="Calibri"/>
            <w:color w:val="000000" w:themeColor="text1"/>
            <w:szCs w:val="20"/>
          </w:rPr>
          <w:t xml:space="preserve"> Chain</w:t>
        </w:r>
      </w:ins>
      <w:ins w:author="Katsumbe, Tatenda" w:date="2025-08-01T08:48:00Z" w16du:dateUtc="2025-08-01T06:48:00Z" w:id="1551">
        <w:r w:rsidR="0002030E">
          <w:rPr>
            <w:rFonts w:eastAsia="Arial" w:cs="Calibri"/>
            <w:color w:val="000000" w:themeColor="text1"/>
            <w:szCs w:val="20"/>
          </w:rPr>
          <w:t xml:space="preserve">, </w:t>
        </w:r>
      </w:ins>
      <w:ins w:author="Katsumbe, Tatenda" w:date="2025-08-01T08:49:00Z" w16du:dateUtc="2025-08-01T06:49:00Z" w:id="1552">
        <w:r w:rsidR="0002030E">
          <w:rPr>
            <w:rFonts w:eastAsia="Arial" w:cs="Calibri"/>
            <w:lang w:val="en-US"/>
          </w:rPr>
          <w:t xml:space="preserve">Strategic Management, Operations, </w:t>
        </w:r>
      </w:ins>
      <w:ins w:author="Katsumbe, Tatenda" w:date="2025-07-31T12:59:00Z" w:id="1553">
        <w:r w:rsidRPr="004F6202" w:rsidR="004F6202">
          <w:rPr>
            <w:rFonts w:eastAsia="Arial" w:cs="Calibri"/>
            <w:lang w:val="en-US"/>
          </w:rPr>
          <w:t xml:space="preserve">Marketing, </w:t>
        </w:r>
      </w:ins>
      <w:ins w:author="Katsumbe, Tatenda" w:date="2025-08-01T08:49:00Z" w16du:dateUtc="2025-08-01T06:49:00Z" w:id="1554">
        <w:r w:rsidR="0002030E">
          <w:rPr>
            <w:rFonts w:eastAsia="Arial" w:cs="Calibri"/>
            <w:lang w:val="en-US"/>
          </w:rPr>
          <w:t xml:space="preserve">Human Resources, Technology Management, and </w:t>
        </w:r>
      </w:ins>
      <w:ins w:author="Katsumbe, Tatenda" w:date="2025-07-31T12:59:00Z" w:id="1555">
        <w:r w:rsidRPr="004F6202" w:rsidR="004F6202">
          <w:rPr>
            <w:rFonts w:eastAsia="Arial" w:cs="Calibri"/>
            <w:lang w:val="en-US"/>
          </w:rPr>
          <w:t xml:space="preserve"> Entrepreneurship</w:t>
        </w:r>
      </w:ins>
      <w:ins w:author="Katsumbe, Tatenda" w:date="2025-08-01T08:50:00Z" w16du:dateUtc="2025-08-01T06:50:00Z" w:id="1556">
        <w:r w:rsidR="003E1B9C">
          <w:rPr>
            <w:rFonts w:eastAsia="Arial" w:cs="Calibri"/>
            <w:lang w:val="en-US"/>
          </w:rPr>
          <w:t xml:space="preserve">. </w:t>
        </w:r>
      </w:ins>
      <w:ins w:author="Katsumbe, Tatenda" w:date="2025-08-01T08:57:00Z" w16du:dateUtc="2025-08-01T06:57:00Z" w:id="1557">
        <w:r w:rsidR="007C360C">
          <w:rPr>
            <w:rFonts w:eastAsia="Arial" w:cs="Calibri"/>
            <w:lang w:val="en-US"/>
          </w:rPr>
          <w:t>Furthermore, s</w:t>
        </w:r>
      </w:ins>
      <w:ins w:author="Katsumbe, Tatenda" w:date="2025-08-01T08:50:00Z" w16du:dateUtc="2025-08-01T06:50:00Z" w:id="1558">
        <w:r w:rsidR="003E1B9C">
          <w:rPr>
            <w:rFonts w:eastAsia="Arial" w:cs="Calibri"/>
            <w:lang w:val="en-US"/>
          </w:rPr>
          <w:t>ome of the modules are offered as elective</w:t>
        </w:r>
      </w:ins>
      <w:ins w:author="Katsumbe, Tatenda" w:date="2025-08-01T08:57:00Z" w16du:dateUtc="2025-08-01T06:57:00Z" w:id="1559">
        <w:r w:rsidR="007C360C">
          <w:rPr>
            <w:rFonts w:eastAsia="Arial" w:cs="Calibri"/>
            <w:lang w:val="en-US"/>
          </w:rPr>
          <w:t xml:space="preserve"> modules for </w:t>
        </w:r>
      </w:ins>
      <w:ins w:author="Katsumbe, Tatenda" w:date="2025-08-01T09:01:00Z" w16du:dateUtc="2025-08-01T07:01:00Z" w:id="1560">
        <w:r w:rsidR="004501DF">
          <w:rPr>
            <w:rFonts w:eastAsia="Arial" w:cs="Calibri"/>
            <w:lang w:val="en-US"/>
          </w:rPr>
          <w:t xml:space="preserve">purposes </w:t>
        </w:r>
      </w:ins>
      <w:ins w:author="Katsumbe, Tatenda" w:date="2025-08-01T08:57:00Z" w16du:dateUtc="2025-08-01T06:57:00Z" w:id="1561">
        <w:r w:rsidR="007C360C">
          <w:rPr>
            <w:rFonts w:eastAsia="Arial" w:cs="Calibri"/>
            <w:lang w:val="en-US"/>
          </w:rPr>
          <w:t xml:space="preserve">of </w:t>
        </w:r>
      </w:ins>
      <w:ins w:author="Katsumbe, Tatenda" w:date="2025-08-01T08:58:00Z" w16du:dateUtc="2025-08-01T06:58:00Z" w:id="1562">
        <w:r w:rsidR="008C4DAB">
          <w:rPr>
            <w:rFonts w:eastAsia="Arial" w:cs="Calibri"/>
            <w:lang w:val="en-US"/>
          </w:rPr>
          <w:t xml:space="preserve">allowing students to </w:t>
        </w:r>
      </w:ins>
      <w:ins w:author="Katsumbe, Tatenda" w:date="2025-08-01T09:02:00Z" w16du:dateUtc="2025-08-01T07:02:00Z" w:id="1563">
        <w:r w:rsidR="004501DF">
          <w:rPr>
            <w:rFonts w:eastAsia="Arial" w:cs="Calibri"/>
            <w:lang w:val="en-US"/>
          </w:rPr>
          <w:t>customize</w:t>
        </w:r>
      </w:ins>
      <w:ins w:author="Katsumbe, Tatenda" w:date="2025-08-01T08:58:00Z" w16du:dateUtc="2025-08-01T06:58:00Z" w:id="1564">
        <w:r w:rsidR="008C4DAB">
          <w:rPr>
            <w:rFonts w:eastAsia="Arial" w:cs="Calibri"/>
            <w:lang w:val="en-US"/>
          </w:rPr>
          <w:t xml:space="preserve"> their MBA experience. These </w:t>
        </w:r>
      </w:ins>
      <w:ins w:author="Katsumbe, Tatenda" w:date="2025-08-01T09:02:00Z" w16du:dateUtc="2025-08-01T07:02:00Z" w:id="1565">
        <w:r w:rsidR="004501DF">
          <w:rPr>
            <w:rFonts w:eastAsia="Arial" w:cs="Calibri"/>
            <w:lang w:val="en-US"/>
          </w:rPr>
          <w:t>elective modules</w:t>
        </w:r>
      </w:ins>
      <w:ins w:author="Katsumbe, Tatenda" w:date="2025-08-01T08:58:00Z" w16du:dateUtc="2025-08-01T06:58:00Z" w:id="1566">
        <w:r w:rsidR="008C4DAB">
          <w:rPr>
            <w:rFonts w:eastAsia="Arial" w:cs="Calibri"/>
            <w:lang w:val="en-US"/>
          </w:rPr>
          <w:t xml:space="preserve"> are usually taken after students complete the</w:t>
        </w:r>
      </w:ins>
      <w:ins w:author="Katsumbe, Tatenda" w:date="2025-08-01T09:02:00Z" w16du:dateUtc="2025-08-01T07:02:00Z" w:id="1567">
        <w:r w:rsidR="004501DF">
          <w:rPr>
            <w:rFonts w:eastAsia="Arial" w:cs="Calibri"/>
            <w:lang w:val="en-US"/>
          </w:rPr>
          <w:t>ir</w:t>
        </w:r>
      </w:ins>
      <w:ins w:author="Katsumbe, Tatenda" w:date="2025-08-01T08:58:00Z" w16du:dateUtc="2025-08-01T06:58:00Z" w:id="1568">
        <w:r w:rsidR="008C4DAB">
          <w:rPr>
            <w:rFonts w:eastAsia="Arial" w:cs="Calibri"/>
            <w:lang w:val="en-US"/>
          </w:rPr>
          <w:t xml:space="preserve"> </w:t>
        </w:r>
      </w:ins>
      <w:ins w:author="Katsumbe, Tatenda" w:date="2025-08-01T09:02:00Z" w16du:dateUtc="2025-08-01T07:02:00Z" w:id="1569">
        <w:r w:rsidR="004501DF">
          <w:rPr>
            <w:rFonts w:eastAsia="Arial" w:cs="Calibri"/>
            <w:lang w:val="en-US"/>
          </w:rPr>
          <w:t xml:space="preserve">core </w:t>
        </w:r>
      </w:ins>
      <w:ins w:author="Katsumbe, Tatenda" w:date="2025-08-01T09:01:00Z" w16du:dateUtc="2025-08-01T07:01:00Z" w:id="1570">
        <w:r w:rsidR="001F4BD4">
          <w:rPr>
            <w:rFonts w:eastAsia="Arial" w:cs="Calibri"/>
            <w:lang w:val="en-US"/>
          </w:rPr>
          <w:t>modules</w:t>
        </w:r>
      </w:ins>
      <w:ins w:author="Katsumbe, Tatenda" w:date="2025-08-01T08:50:00Z" w16du:dateUtc="2025-08-01T06:50:00Z" w:id="1571">
        <w:r w:rsidR="003E1B9C">
          <w:rPr>
            <w:rFonts w:eastAsia="Arial" w:cs="Calibri"/>
            <w:lang w:val="en-US"/>
          </w:rPr>
          <w:t xml:space="preserve"> </w:t>
        </w:r>
      </w:ins>
      <w:sdt>
        <w:sdtPr>
          <w:rPr>
            <w:rFonts w:eastAsia="Arial" w:cs="Calibri"/>
            <w:color w:val="000000"/>
            <w:lang w:val="en-US"/>
          </w:rPr>
          <w:tag w:val="MENDELEY_CITATION_v3_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"/>
          <w:id w:val="-1521559"/>
          <w:placeholder>
            <w:docPart w:val="DefaultPlaceholder_-1854013440"/>
          </w:placeholder>
        </w:sdtPr>
        <w:sdtContent>
          <w:r w:rsidRPr="00441CE0" w:rsidR="00441CE0">
            <w:rPr>
              <w:rFonts w:eastAsia="Times New Roman"/>
              <w:color w:val="000000"/>
            </w:rPr>
            <w:t>(Roy &amp; Parsad, 2018)</w:t>
          </w:r>
        </w:sdtContent>
      </w:sdt>
      <w:r w:rsidR="00156CF9">
        <w:rPr>
          <w:rFonts w:eastAsia="Arial" w:cs="Calibri"/>
          <w:lang w:val="en-US"/>
        </w:rPr>
        <w:t xml:space="preserve">. </w:t>
      </w:r>
      <w:ins w:author="Katsumbe, Tatenda" w:date="2025-08-01T08:58:00Z" w16du:dateUtc="2025-08-01T06:58:00Z" w:id="1572">
        <w:r w:rsidR="00126CF9">
          <w:rPr>
            <w:rFonts w:eastAsia="Arial" w:cs="Calibri"/>
            <w:lang w:val="en-US"/>
          </w:rPr>
          <w:t xml:space="preserve">Examples </w:t>
        </w:r>
      </w:ins>
      <w:ins w:author="Katsumbe, Tatenda" w:date="2025-08-01T09:02:00Z" w16du:dateUtc="2025-08-01T07:02:00Z" w:id="1573">
        <w:r w:rsidR="00905450">
          <w:rPr>
            <w:rFonts w:eastAsia="Arial" w:cs="Calibri"/>
            <w:lang w:val="en-US"/>
          </w:rPr>
          <w:t xml:space="preserve">of elective courses </w:t>
        </w:r>
      </w:ins>
      <w:ins w:author="Katsumbe, Tatenda" w:date="2025-08-01T08:58:00Z" w16du:dateUtc="2025-08-01T06:58:00Z" w:id="1574">
        <w:r w:rsidR="00126CF9">
          <w:rPr>
            <w:rFonts w:eastAsia="Arial" w:cs="Calibri"/>
            <w:lang w:val="en-US"/>
          </w:rPr>
          <w:t xml:space="preserve">include </w:t>
        </w:r>
      </w:ins>
      <w:ins w:author="Katsumbe, Tatenda" w:date="2025-08-01T09:01:00Z" w16du:dateUtc="2025-08-01T07:01:00Z" w:id="1575">
        <w:r w:rsidR="001F4BD4">
          <w:rPr>
            <w:rFonts w:eastAsia="Arial" w:cs="Calibri"/>
            <w:lang w:val="en-US"/>
          </w:rPr>
          <w:t>Healthcare Management, Energy, Data Analytics</w:t>
        </w:r>
      </w:ins>
      <w:ins w:author="Katsumbe, Tatenda" w:date="2025-08-01T09:02:00Z" w16du:dateUtc="2025-08-01T07:02:00Z" w:id="1576">
        <w:r w:rsidR="00905450">
          <w:rPr>
            <w:rFonts w:eastAsia="Arial" w:cs="Calibri"/>
            <w:lang w:val="en-US"/>
          </w:rPr>
          <w:t xml:space="preserve">, </w:t>
        </w:r>
      </w:ins>
      <w:ins w:author="Katsumbe, Tatenda" w:date="2025-08-01T09:01:00Z" w16du:dateUtc="2025-08-01T07:01:00Z" w:id="1577">
        <w:r w:rsidR="001F4BD4">
          <w:rPr>
            <w:rFonts w:eastAsia="Arial" w:cs="Calibri"/>
            <w:lang w:val="en-US"/>
          </w:rPr>
          <w:t>Digital Business</w:t>
        </w:r>
        <w:r w:rsidR="004501DF">
          <w:rPr>
            <w:rFonts w:eastAsia="Arial" w:cs="Calibri"/>
            <w:lang w:val="en-US"/>
          </w:rPr>
          <w:t xml:space="preserve">, Sustainability of </w:t>
        </w:r>
      </w:ins>
      <w:ins w:author="Katsumbe, Tatenda" w:date="2025-08-01T09:02:00Z" w16du:dateUtc="2025-08-01T07:02:00Z" w:id="1578">
        <w:r w:rsidR="00905450">
          <w:rPr>
            <w:rFonts w:eastAsia="Arial" w:cs="Calibri"/>
            <w:lang w:val="en-US"/>
          </w:rPr>
          <w:t>Artificial</w:t>
        </w:r>
      </w:ins>
      <w:ins w:author="Katsumbe, Tatenda" w:date="2025-08-01T09:01:00Z" w16du:dateUtc="2025-08-01T07:01:00Z" w:id="1579">
        <w:r w:rsidR="004501DF">
          <w:rPr>
            <w:rFonts w:eastAsia="Arial" w:cs="Calibri"/>
            <w:lang w:val="en-US"/>
          </w:rPr>
          <w:t xml:space="preserve"> Intelligence</w:t>
        </w:r>
      </w:ins>
      <w:ins w:author="Katsumbe, Tatenda" w:date="2025-08-01T08:58:00Z" w16du:dateUtc="2025-08-01T06:58:00Z" w:id="1580">
        <w:r w:rsidR="00126CF9">
          <w:rPr>
            <w:rFonts w:eastAsia="Arial" w:cs="Calibri"/>
            <w:lang w:val="en-US"/>
          </w:rPr>
          <w:t xml:space="preserve">. </w:t>
        </w:r>
      </w:ins>
      <w:ins w:author="Katsumbe, Tatenda" w:date="2025-08-01T09:02:00Z" w16du:dateUtc="2025-08-01T07:02:00Z" w:id="1581">
        <w:r w:rsidR="00905450">
          <w:rPr>
            <w:rFonts w:eastAsia="Arial" w:cs="Calibri"/>
            <w:lang w:val="en-US"/>
          </w:rPr>
          <w:t>A minor</w:t>
        </w:r>
      </w:ins>
      <w:ins w:author="Katsumbe, Tatenda" w:date="2025-08-01T08:58:00Z" w16du:dateUtc="2025-08-01T06:58:00Z" w:id="1582">
        <w:r w:rsidR="00126CF9">
          <w:rPr>
            <w:rFonts w:eastAsia="Arial" w:cs="Calibri"/>
            <w:lang w:val="en-US"/>
          </w:rPr>
          <w:t xml:space="preserve"> </w:t>
        </w:r>
      </w:ins>
      <w:ins w:author="Katsumbe, Tatenda" w:date="2025-08-01T08:59:00Z" w16du:dateUtc="2025-08-01T06:59:00Z" w:id="1583">
        <w:r w:rsidR="00126CF9">
          <w:rPr>
            <w:rFonts w:eastAsia="Arial" w:cs="Calibri"/>
            <w:lang w:val="en-US"/>
          </w:rPr>
          <w:t xml:space="preserve">dissertation </w:t>
        </w:r>
      </w:ins>
      <w:ins w:author="Katsumbe, Tatenda" w:date="2025-08-01T09:03:00Z" w16du:dateUtc="2025-08-01T07:03:00Z" w:id="1584">
        <w:r w:rsidR="00905450">
          <w:rPr>
            <w:rFonts w:eastAsia="Arial" w:cs="Calibri"/>
            <w:lang w:val="en-US"/>
          </w:rPr>
          <w:t xml:space="preserve">report, </w:t>
        </w:r>
      </w:ins>
      <w:ins w:author="Katsumbe, Tatenda" w:date="2025-08-01T08:59:00Z" w16du:dateUtc="2025-08-01T06:59:00Z" w:id="1585">
        <w:r w:rsidR="00126CF9">
          <w:rPr>
            <w:rFonts w:eastAsia="Arial" w:cs="Calibri"/>
            <w:lang w:val="en-US"/>
          </w:rPr>
          <w:t xml:space="preserve">or </w:t>
        </w:r>
      </w:ins>
      <w:ins w:author="Katsumbe, Tatenda" w:date="2025-08-01T09:03:00Z" w16du:dateUtc="2025-08-01T07:03:00Z" w:id="1586">
        <w:r w:rsidR="00905450">
          <w:rPr>
            <w:rFonts w:eastAsia="Arial" w:cs="Calibri"/>
            <w:lang w:val="en-US"/>
          </w:rPr>
          <w:t>a Capestone project report</w:t>
        </w:r>
        <w:r w:rsidR="00AA6F4A">
          <w:rPr>
            <w:rFonts w:eastAsia="Arial" w:cs="Calibri"/>
            <w:lang w:val="en-US"/>
          </w:rPr>
          <w:t xml:space="preserve"> </w:t>
        </w:r>
      </w:ins>
      <w:ins w:author="Katsumbe, Tatenda" w:date="2025-08-01T08:59:00Z" w16du:dateUtc="2025-08-01T06:59:00Z" w:id="1587">
        <w:r w:rsidR="00126CF9">
          <w:rPr>
            <w:rFonts w:eastAsia="Arial" w:cs="Calibri"/>
            <w:lang w:val="en-US"/>
          </w:rPr>
          <w:t xml:space="preserve">for some business schools, which is </w:t>
        </w:r>
      </w:ins>
      <w:ins w:author="Katsumbe, Tatenda" w:date="2025-08-01T09:03:00Z" w16du:dateUtc="2025-08-01T07:03:00Z" w:id="1588">
        <w:r w:rsidR="00AA6F4A">
          <w:rPr>
            <w:rFonts w:eastAsia="Arial" w:cs="Calibri"/>
            <w:lang w:val="en-US"/>
          </w:rPr>
          <w:t>publishable</w:t>
        </w:r>
      </w:ins>
      <w:ins w:author="Katsumbe, Tatenda" w:date="2025-08-01T08:59:00Z" w16du:dateUtc="2025-08-01T06:59:00Z" w:id="1589">
        <w:r w:rsidR="00126CF9">
          <w:rPr>
            <w:rFonts w:eastAsia="Arial" w:cs="Calibri"/>
            <w:lang w:val="en-US"/>
          </w:rPr>
          <w:t xml:space="preserve"> in</w:t>
        </w:r>
      </w:ins>
      <w:ins w:author="Katsumbe, Tatenda" w:date="2025-08-01T09:03:00Z" w16du:dateUtc="2025-08-01T07:03:00Z" w:id="1590">
        <w:r w:rsidR="00AA6F4A">
          <w:rPr>
            <w:rFonts w:eastAsia="Arial" w:cs="Calibri"/>
            <w:lang w:val="en-US"/>
          </w:rPr>
          <w:t xml:space="preserve"> a peer-</w:t>
        </w:r>
      </w:ins>
      <w:ins w:author="Katsumbe, Tatenda" w:date="2025-08-01T08:59:00Z" w16du:dateUtc="2025-08-01T06:59:00Z" w:id="1591">
        <w:r w:rsidR="00126CF9">
          <w:rPr>
            <w:rFonts w:eastAsia="Arial" w:cs="Calibri"/>
            <w:lang w:val="en-US"/>
          </w:rPr>
          <w:t xml:space="preserve">reviewed publication is also taken as </w:t>
        </w:r>
      </w:ins>
      <w:ins w:author="Katsumbe, Tatenda" w:date="2025-08-01T09:03:00Z" w16du:dateUtc="2025-08-01T07:03:00Z" w:id="1592">
        <w:r w:rsidR="00AA6F4A">
          <w:rPr>
            <w:rFonts w:eastAsia="Arial" w:cs="Calibri"/>
            <w:lang w:val="en-US"/>
          </w:rPr>
          <w:t>part</w:t>
        </w:r>
      </w:ins>
      <w:ins w:author="Katsumbe, Tatenda" w:date="2025-08-01T08:59:00Z" w16du:dateUtc="2025-08-01T06:59:00Z" w:id="1593">
        <w:r w:rsidR="00126CF9">
          <w:rPr>
            <w:rFonts w:eastAsia="Arial" w:cs="Calibri"/>
            <w:lang w:val="en-US"/>
          </w:rPr>
          <w:t xml:space="preserve"> of the </w:t>
        </w:r>
      </w:ins>
      <w:ins w:author="Katsumbe, Tatenda" w:date="2025-08-01T09:03:00Z" w16du:dateUtc="2025-08-01T07:03:00Z" w:id="1594">
        <w:r w:rsidR="00AA6F4A">
          <w:rPr>
            <w:rFonts w:eastAsia="Arial" w:cs="Calibri"/>
            <w:lang w:val="en-US"/>
          </w:rPr>
          <w:t xml:space="preserve">MBA </w:t>
        </w:r>
      </w:ins>
      <w:ins w:author="Katsumbe, Tatenda" w:date="2025-08-01T08:59:00Z" w16du:dateUtc="2025-08-01T06:59:00Z" w:id="1595">
        <w:r w:rsidR="002D705C">
          <w:rPr>
            <w:rFonts w:eastAsia="Arial" w:cs="Calibri"/>
            <w:lang w:val="en-US"/>
          </w:rPr>
          <w:t xml:space="preserve">curricula, with the overall result being a </w:t>
        </w:r>
      </w:ins>
      <w:ins w:author="Katsumbe, Tatenda" w:date="2025-08-01T09:03:00Z" w16du:dateUtc="2025-08-01T07:03:00Z" w:id="1596">
        <w:r w:rsidR="00AA6F4A">
          <w:rPr>
            <w:rFonts w:eastAsia="Arial" w:cs="Calibri"/>
            <w:lang w:val="en-US"/>
          </w:rPr>
          <w:t>weighted</w:t>
        </w:r>
      </w:ins>
      <w:ins w:author="Katsumbe, Tatenda" w:date="2025-08-01T08:59:00Z" w16du:dateUtc="2025-08-01T06:59:00Z" w:id="1597">
        <w:r w:rsidR="002D705C">
          <w:rPr>
            <w:rFonts w:eastAsia="Arial" w:cs="Calibri"/>
            <w:lang w:val="en-US"/>
          </w:rPr>
          <w:t xml:space="preserve"> average of </w:t>
        </w:r>
      </w:ins>
      <w:ins w:author="Katsumbe, Tatenda" w:date="2025-08-01T09:00:00Z" w16du:dateUtc="2025-08-01T07:00:00Z" w:id="1598">
        <w:r w:rsidR="002D705C">
          <w:rPr>
            <w:rFonts w:eastAsia="Arial" w:cs="Calibri"/>
            <w:lang w:val="en-US"/>
          </w:rPr>
          <w:t xml:space="preserve">the minor dissertation </w:t>
        </w:r>
      </w:ins>
      <w:ins w:author="Katsumbe, Tatenda" w:date="2025-08-01T09:03:00Z" w16du:dateUtc="2025-08-01T07:03:00Z" w:id="1599">
        <w:r w:rsidR="00AA6F4A">
          <w:rPr>
            <w:rFonts w:eastAsia="Arial" w:cs="Calibri"/>
            <w:lang w:val="en-US"/>
          </w:rPr>
          <w:t>component</w:t>
        </w:r>
      </w:ins>
      <w:ins w:author="Katsumbe, Tatenda" w:date="2025-08-01T09:00:00Z" w16du:dateUtc="2025-08-01T07:00:00Z" w:id="1600">
        <w:r w:rsidR="002D705C">
          <w:rPr>
            <w:rFonts w:eastAsia="Arial" w:cs="Calibri"/>
            <w:lang w:val="en-US"/>
          </w:rPr>
          <w:t xml:space="preserve"> </w:t>
        </w:r>
      </w:ins>
      <w:ins w:author="Katsumbe, Tatenda" w:date="2025-08-01T09:03:00Z" w16du:dateUtc="2025-08-01T07:03:00Z" w:id="1601">
        <w:r w:rsidR="00AA6F4A">
          <w:rPr>
            <w:rFonts w:eastAsia="Arial" w:cs="Calibri"/>
            <w:lang w:val="en-US"/>
          </w:rPr>
          <w:t>togeth</w:t>
        </w:r>
      </w:ins>
      <w:ins w:author="Katsumbe, Tatenda" w:date="2025-08-01T09:04:00Z" w16du:dateUtc="2025-08-01T07:04:00Z" w:id="1602">
        <w:r w:rsidR="00AA6F4A">
          <w:rPr>
            <w:rFonts w:eastAsia="Arial" w:cs="Calibri"/>
            <w:lang w:val="en-US"/>
          </w:rPr>
          <w:t xml:space="preserve">er with </w:t>
        </w:r>
        <w:r w:rsidR="004E561D">
          <w:rPr>
            <w:rFonts w:eastAsia="Arial" w:cs="Calibri"/>
            <w:lang w:val="en-US"/>
          </w:rPr>
          <w:t xml:space="preserve">the </w:t>
        </w:r>
      </w:ins>
      <w:ins w:author="Katsumbe, Tatenda" w:date="2025-08-01T09:05:00Z" w16du:dateUtc="2025-08-01T07:05:00Z" w:id="1603">
        <w:r w:rsidR="00116A16">
          <w:rPr>
            <w:rFonts w:eastAsia="Arial" w:cs="Calibri"/>
            <w:lang w:val="en-US"/>
          </w:rPr>
          <w:t xml:space="preserve">combination of core and elective </w:t>
        </w:r>
      </w:ins>
      <w:ins w:author="Katsumbe, Tatenda" w:date="2025-08-01T09:04:00Z" w16du:dateUtc="2025-08-01T07:04:00Z" w:id="1604">
        <w:r w:rsidR="004E561D">
          <w:rPr>
            <w:rFonts w:eastAsia="Arial" w:cs="Calibri"/>
            <w:lang w:val="en-US"/>
          </w:rPr>
          <w:t xml:space="preserve">modules taken, </w:t>
        </w:r>
      </w:ins>
      <w:ins w:author="Katsumbe, Tatenda" w:date="2025-08-01T09:00:00Z" w16du:dateUtc="2025-08-01T07:00:00Z" w:id="1605">
        <w:r w:rsidR="002D705C">
          <w:rPr>
            <w:rFonts w:eastAsia="Arial" w:cs="Calibri"/>
            <w:lang w:val="en-US"/>
          </w:rPr>
          <w:t xml:space="preserve">during the entire course of their MBA. </w:t>
        </w:r>
      </w:ins>
      <w:ins w:author="Katsumbe, Tatenda" w:date="2025-08-01T09:05:00Z" w16du:dateUtc="2025-08-01T07:05:00Z" w:id="1606">
        <w:r w:rsidR="000F7BAB">
          <w:rPr>
            <w:rFonts w:eastAsia="Arial" w:cs="Calibri"/>
            <w:lang w:val="en-US"/>
          </w:rPr>
          <w:t>Business schools also offer Specialised Master</w:t>
        </w:r>
      </w:ins>
      <w:ins w:author="Katsumbe, Tatenda" w:date="2025-08-01T09:06:00Z" w16du:dateUtc="2025-08-01T07:06:00Z" w:id="1607">
        <w:r w:rsidR="000F7BAB">
          <w:rPr>
            <w:rFonts w:eastAsia="Arial" w:cs="Calibri"/>
            <w:lang w:val="en-US"/>
          </w:rPr>
          <w:t>’s program</w:t>
        </w:r>
        <w:r w:rsidR="00EC4137">
          <w:rPr>
            <w:rFonts w:eastAsia="Arial" w:cs="Calibri"/>
            <w:lang w:val="en-US"/>
          </w:rPr>
          <w:t xml:space="preserve">s, which are heavily focused on knowledge expertise areas such as </w:t>
        </w:r>
        <w:r w:rsidR="000F7BAB">
          <w:rPr>
            <w:rFonts w:eastAsia="Arial" w:cs="Calibri"/>
            <w:lang w:val="en-US"/>
          </w:rPr>
          <w:t xml:space="preserve"> </w:t>
        </w:r>
      </w:ins>
      <w:ins w:author="Katsumbe, Tatenda" w:date="2025-08-01T09:07:00Z" w16du:dateUtc="2025-08-01T07:07:00Z" w:id="1608">
        <w:r w:rsidR="00EC4137">
          <w:rPr>
            <w:rFonts w:eastAsia="Arial" w:cs="Calibri"/>
            <w:lang w:val="en-US"/>
          </w:rPr>
          <w:t xml:space="preserve">specialised </w:t>
        </w:r>
      </w:ins>
      <w:ins w:author="Katsumbe, Tatenda" w:date="2025-08-01T09:06:00Z" w16du:dateUtc="2025-08-01T07:06:00Z" w:id="1609">
        <w:r w:rsidR="00EC4137">
          <w:rPr>
            <w:rFonts w:eastAsia="Arial" w:cs="Calibri"/>
            <w:lang w:val="en-US"/>
          </w:rPr>
          <w:t>Master</w:t>
        </w:r>
      </w:ins>
      <w:ins w:author="Katsumbe, Tatenda" w:date="2025-08-01T09:07:00Z" w16du:dateUtc="2025-08-01T07:07:00Z" w:id="1610">
        <w:r w:rsidR="00EC4137">
          <w:rPr>
            <w:rFonts w:eastAsia="Arial" w:cs="Calibri"/>
            <w:lang w:val="en-US"/>
          </w:rPr>
          <w:t xml:space="preserve">’s programs in </w:t>
        </w:r>
      </w:ins>
      <w:ins w:author="Katsumbe, Tatenda" w:date="2025-08-01T09:06:00Z" w16du:dateUtc="2025-08-01T07:06:00Z" w:id="1611">
        <w:r w:rsidR="00EC4137">
          <w:rPr>
            <w:rFonts w:eastAsia="Arial" w:cs="Calibri"/>
            <w:lang w:val="en-US"/>
          </w:rPr>
          <w:t>Marke</w:t>
        </w:r>
      </w:ins>
      <w:ins w:author="Katsumbe, Tatenda" w:date="2025-08-01T09:07:00Z" w16du:dateUtc="2025-08-01T07:07:00Z" w:id="1612">
        <w:r w:rsidR="00EC4137">
          <w:rPr>
            <w:rFonts w:eastAsia="Arial" w:cs="Calibri"/>
            <w:lang w:val="en-US"/>
          </w:rPr>
          <w:t xml:space="preserve">ting, </w:t>
        </w:r>
      </w:ins>
      <w:ins w:author="Katsumbe, Tatenda" w:date="2025-07-31T12:59:00Z" w:id="1613">
        <w:r w:rsidRPr="004F6202" w:rsidR="004F6202">
          <w:rPr>
            <w:rFonts w:eastAsia="Arial" w:cs="Calibri"/>
            <w:lang w:val="en-US"/>
          </w:rPr>
          <w:t>Finance</w:t>
        </w:r>
      </w:ins>
      <w:ins w:author="Katsumbe, Tatenda" w:date="2025-08-01T09:07:00Z" w16du:dateUtc="2025-08-01T07:07:00Z" w:id="1614">
        <w:r w:rsidR="00EC4137">
          <w:rPr>
            <w:rFonts w:eastAsia="Arial" w:cs="Calibri"/>
            <w:lang w:val="en-US"/>
          </w:rPr>
          <w:t>, Supply Chain Management, Business Analytics, Accounting, Human Resource Management, a</w:t>
        </w:r>
      </w:ins>
      <w:ins w:author="Katsumbe, Tatenda" w:date="2025-08-01T09:08:00Z" w16du:dateUtc="2025-08-01T07:08:00Z" w:id="1615">
        <w:r w:rsidR="00EC4137">
          <w:rPr>
            <w:rFonts w:eastAsia="Arial" w:cs="Calibri"/>
            <w:lang w:val="en-US"/>
          </w:rPr>
          <w:t xml:space="preserve">nd </w:t>
        </w:r>
      </w:ins>
      <w:ins w:author="Katsumbe, Tatenda" w:date="2025-07-31T12:59:00Z" w:id="1616">
        <w:r w:rsidRPr="004F6202" w:rsidR="004F6202">
          <w:rPr>
            <w:rFonts w:eastAsia="Arial" w:cs="Calibri"/>
            <w:lang w:val="en-US"/>
          </w:rPr>
          <w:t>Entrepreneurship and Innovation</w:t>
        </w:r>
      </w:ins>
      <w:ins w:author="Katsumbe, Tatenda" w:date="2025-08-01T09:08:00Z" w16du:dateUtc="2025-08-01T07:08:00Z" w:id="1617">
        <w:r w:rsidR="00EC4137">
          <w:rPr>
            <w:rFonts w:eastAsia="Arial" w:cs="Calibri"/>
            <w:lang w:val="en-US"/>
          </w:rPr>
          <w:t xml:space="preserve"> (REF). </w:t>
        </w:r>
      </w:ins>
      <w:commentRangeStart w:id="1618"/>
      <w:ins w:author="Katsumbe, Tatenda" w:date="2025-08-01T14:06:00Z" w16du:dateUtc="2025-08-01T12:06:00Z" w:id="1619">
        <w:r w:rsidRPr="00D46931" w:rsidR="00C074AD">
          <w:rPr>
            <w:rFonts w:eastAsia="Arial" w:cs="Calibri"/>
            <w:color w:val="000000" w:themeColor="text1"/>
            <w:szCs w:val="20"/>
          </w:rPr>
          <w:t>In the ever-evolving landscape of business education, International MBA programs have gained popularity, offering expansive and globally oriented environment for students from diverse backgrounds. These programs aim to equip students with the knowledge and competencies needed to navigate the complexities of the global business world. Central to most MBA curricula are accounting and financial reporting modules, essential for cultivating financial insight and strategic decision-making skills crucial for future managers.</w:t>
        </w:r>
        <w:commentRangeEnd w:id="1618"/>
        <w:r w:rsidR="00C074AD">
          <w:rPr>
            <w:rStyle w:val="CommentReference"/>
          </w:rPr>
          <w:commentReference w:id="1618"/>
        </w:r>
      </w:ins>
      <w:ins w:author="Katsumbe, Tatenda" w:date="2025-08-01T14:07:00Z" w16du:dateUtc="2025-08-01T12:07:00Z" w:id="1620">
        <w:r w:rsidR="00C074AD">
          <w:rPr>
            <w:rFonts w:eastAsia="Arial" w:cs="Calibri"/>
            <w:color w:val="000000" w:themeColor="text1"/>
            <w:szCs w:val="20"/>
            <w:lang w:val="en-US"/>
          </w:rPr>
          <w:t xml:space="preserve"> </w:t>
        </w:r>
      </w:ins>
      <w:ins w:author="Katsumbe, Tatenda" w:date="2025-08-01T09:30:00Z" w16du:dateUtc="2025-08-01T07:30:00Z" w:id="1621">
        <w:r w:rsidR="0063281D">
          <w:rPr>
            <w:rFonts w:eastAsia="Arial" w:cs="Calibri"/>
            <w:lang w:val="en-US"/>
          </w:rPr>
          <w:t xml:space="preserve">Business schools also offer international and cross-disciplinary programs in the form of </w:t>
        </w:r>
        <w:r w:rsidR="00306024">
          <w:rPr>
            <w:rFonts w:eastAsia="Arial" w:cs="Calibri"/>
            <w:lang w:val="en-US"/>
          </w:rPr>
          <w:t>dual degrees (for example MBA and Engineering)</w:t>
        </w:r>
      </w:ins>
      <w:ins w:author="Katsumbe, Tatenda" w:date="2025-08-01T09:31:00Z" w16du:dateUtc="2025-08-01T07:31:00Z" w:id="1622">
        <w:r w:rsidR="00306024">
          <w:rPr>
            <w:rFonts w:eastAsia="Arial" w:cs="Calibri"/>
            <w:lang w:val="en-US"/>
          </w:rPr>
          <w:t>, exchange programs and study abroad</w:t>
        </w:r>
        <w:r w:rsidR="00B85B7E">
          <w:rPr>
            <w:rFonts w:eastAsia="Arial" w:cs="Calibri"/>
            <w:lang w:val="en-US"/>
          </w:rPr>
          <w:t xml:space="preserve"> such as the Erasmus+ which allows student exchanges between universities, </w:t>
        </w:r>
      </w:ins>
      <w:ins w:author="Katsumbe, Tatenda" w:date="2025-08-01T09:32:00Z" w16du:dateUtc="2025-08-01T07:32:00Z" w:id="1623">
        <w:r w:rsidR="00602DE3">
          <w:rPr>
            <w:rFonts w:eastAsia="Arial" w:cs="Calibri"/>
            <w:lang w:val="en-US"/>
          </w:rPr>
          <w:t>B</w:t>
        </w:r>
      </w:ins>
      <w:ins w:author="Katsumbe, Tatenda" w:date="2025-08-01T09:29:00Z" w16du:dateUtc="2025-08-01T07:29:00Z" w:id="1624">
        <w:r w:rsidRPr="004F6202" w:rsidR="003A08EE">
          <w:rPr>
            <w:rFonts w:eastAsia="Arial" w:cs="Calibri"/>
            <w:lang w:val="en-US"/>
          </w:rPr>
          <w:t>usiness and sustainability or ESG-focused programs</w:t>
        </w:r>
      </w:ins>
      <w:ins w:author="Katsumbe, Tatenda" w:date="2025-08-01T09:32:00Z" w16du:dateUtc="2025-08-01T07:32:00Z" w:id="1625">
        <w:r w:rsidR="00602DE3">
          <w:rPr>
            <w:rFonts w:eastAsia="Arial" w:cs="Calibri"/>
            <w:lang w:val="en-US"/>
          </w:rPr>
          <w:t>, as well as g</w:t>
        </w:r>
      </w:ins>
      <w:ins w:author="Katsumbe, Tatenda" w:date="2025-08-01T09:29:00Z" w16du:dateUtc="2025-08-01T07:29:00Z" w:id="1626">
        <w:r w:rsidRPr="004F6202" w:rsidR="003A08EE">
          <w:rPr>
            <w:rFonts w:eastAsia="Arial" w:cs="Calibri"/>
            <w:lang w:val="en-US"/>
          </w:rPr>
          <w:t xml:space="preserve">lobal </w:t>
        </w:r>
      </w:ins>
      <w:ins w:author="Katsumbe, Tatenda" w:date="2025-08-01T09:32:00Z" w16du:dateUtc="2025-08-01T07:32:00Z" w:id="1627">
        <w:r w:rsidR="00602DE3">
          <w:rPr>
            <w:rFonts w:eastAsia="Arial" w:cs="Calibri"/>
            <w:lang w:val="en-US"/>
          </w:rPr>
          <w:t>EMBAs</w:t>
        </w:r>
        <w:r w:rsidR="0088090D">
          <w:rPr>
            <w:rFonts w:eastAsia="Arial" w:cs="Calibri"/>
            <w:lang w:val="en-US"/>
          </w:rPr>
          <w:t xml:space="preserve">, with business school campuses in different geographical locations across the globe (REF). </w:t>
        </w:r>
      </w:ins>
    </w:p>
    <w:p w:rsidRPr="0088090D" w:rsidR="0088090D" w:rsidP="00EC4137" w:rsidRDefault="0088090D" w14:paraId="2DFF76E9" w14:textId="77777777">
      <w:pPr>
        <w:shd w:val="clear" w:color="auto" w:fill="FFFFFF" w:themeFill="background1"/>
        <w:spacing w:after="240"/>
        <w:rPr>
          <w:ins w:author="Katsumbe, Tatenda" w:date="2025-08-01T09:09:00Z" w16du:dateUtc="2025-08-01T07:09:00Z" w:id="1628"/>
          <w:rFonts w:eastAsia="Arial" w:cs="Calibri"/>
          <w:rPrChange w:author="Katsumbe, Tatenda" w:date="2025-08-01T09:32:00Z" w16du:dateUtc="2025-08-01T07:32:00Z" w:id="1629">
            <w:rPr>
              <w:ins w:author="Katsumbe, Tatenda" w:date="2025-08-01T09:09:00Z" w16du:dateUtc="2025-08-01T07:09:00Z" w:id="1630"/>
              <w:rFonts w:eastAsia="Arial" w:cs="Calibri"/>
              <w:lang w:val="en-US"/>
            </w:rPr>
          </w:rPrChange>
        </w:rPr>
      </w:pPr>
    </w:p>
    <w:p w:rsidR="00363D28" w:rsidP="004F6202" w:rsidRDefault="003A08EE" w14:paraId="1417ABF0" w14:textId="44B8064A">
      <w:pPr>
        <w:shd w:val="clear" w:color="auto" w:fill="FFFFFF" w:themeFill="background1"/>
        <w:spacing w:after="240"/>
        <w:rPr>
          <w:ins w:author="Katsumbe, Tatenda" w:date="2025-08-01T09:19:00Z" w16du:dateUtc="2025-08-01T07:19:00Z" w:id="1631"/>
          <w:rFonts w:eastAsia="Arial" w:cs="Calibri"/>
          <w:lang w:val="en-US"/>
        </w:rPr>
      </w:pPr>
      <w:ins w:author="Katsumbe, Tatenda" w:date="2025-08-01T09:29:00Z" w16du:dateUtc="2025-08-01T07:29:00Z" w:id="1632">
        <w:r>
          <w:rPr>
            <w:rFonts w:eastAsia="Arial" w:cs="Calibri"/>
            <w:lang w:val="en-US"/>
          </w:rPr>
          <w:t>Business schools also</w:t>
        </w:r>
      </w:ins>
      <w:ins w:author="Katsumbe, Tatenda" w:date="2025-08-01T09:30:00Z" w16du:dateUtc="2025-08-01T07:30:00Z" w:id="1633">
        <w:r>
          <w:rPr>
            <w:rFonts w:eastAsia="Arial" w:cs="Calibri"/>
            <w:lang w:val="en-US"/>
          </w:rPr>
          <w:t xml:space="preserve"> offer </w:t>
        </w:r>
        <w:r w:rsidR="0063281D">
          <w:rPr>
            <w:rFonts w:eastAsia="Arial" w:cs="Calibri"/>
            <w:lang w:val="en-US"/>
          </w:rPr>
          <w:t>d</w:t>
        </w:r>
      </w:ins>
      <w:ins w:author="Katsumbe, Tatenda" w:date="2025-08-01T09:09:00Z" w16du:dateUtc="2025-08-01T07:09:00Z" w:id="1634">
        <w:r w:rsidR="00FD48B3">
          <w:rPr>
            <w:rFonts w:eastAsia="Arial" w:cs="Calibri"/>
            <w:lang w:val="en-US"/>
          </w:rPr>
          <w:t xml:space="preserve">octoral programs in the form of </w:t>
        </w:r>
        <w:r w:rsidR="00235B05">
          <w:rPr>
            <w:rFonts w:eastAsia="Arial" w:cs="Calibri"/>
            <w:lang w:val="en-US"/>
          </w:rPr>
          <w:t xml:space="preserve">Doctor of </w:t>
        </w:r>
      </w:ins>
      <w:ins w:author="Katsumbe, Tatenda" w:date="2025-08-01T09:13:00Z" w16du:dateUtc="2025-08-01T07:13:00Z" w:id="1635">
        <w:r w:rsidR="00363D28">
          <w:rPr>
            <w:rFonts w:eastAsia="Arial" w:cs="Calibri"/>
            <w:lang w:val="en-US"/>
          </w:rPr>
          <w:t>Philosophy</w:t>
        </w:r>
      </w:ins>
      <w:ins w:author="Katsumbe, Tatenda" w:date="2025-08-01T09:09:00Z" w16du:dateUtc="2025-08-01T07:09:00Z" w:id="1636">
        <w:r w:rsidR="00235B05">
          <w:rPr>
            <w:rFonts w:eastAsia="Arial" w:cs="Calibri"/>
            <w:lang w:val="en-US"/>
          </w:rPr>
          <w:t xml:space="preserve"> (PhD or DPhil) </w:t>
        </w:r>
        <w:r w:rsidR="00D37C0E">
          <w:rPr>
            <w:rFonts w:eastAsia="Arial" w:cs="Calibri"/>
            <w:lang w:val="en-US"/>
          </w:rPr>
          <w:t xml:space="preserve">and Doctor of Business </w:t>
        </w:r>
      </w:ins>
      <w:ins w:author="Katsumbe, Tatenda" w:date="2025-08-01T09:13:00Z" w16du:dateUtc="2025-08-01T07:13:00Z" w:id="1637">
        <w:r w:rsidR="00363D28">
          <w:rPr>
            <w:rFonts w:eastAsia="Arial" w:cs="Calibri"/>
            <w:lang w:val="en-US"/>
          </w:rPr>
          <w:t>Administration</w:t>
        </w:r>
      </w:ins>
      <w:ins w:author="Katsumbe, Tatenda" w:date="2025-08-01T09:10:00Z" w16du:dateUtc="2025-08-01T07:10:00Z" w:id="1638">
        <w:r w:rsidR="00D37C0E">
          <w:rPr>
            <w:rFonts w:eastAsia="Arial" w:cs="Calibri"/>
            <w:lang w:val="en-US"/>
          </w:rPr>
          <w:t xml:space="preserve"> (DBA)</w:t>
        </w:r>
      </w:ins>
      <w:ins w:author="Katsumbe, Tatenda" w:date="2025-08-01T09:13:00Z" w16du:dateUtc="2025-08-01T07:13:00Z" w:id="1639">
        <w:r w:rsidR="00363D28">
          <w:rPr>
            <w:rFonts w:eastAsia="Arial" w:cs="Calibri"/>
            <w:lang w:val="en-US"/>
          </w:rPr>
          <w:t xml:space="preserve">. </w:t>
        </w:r>
        <w:r w:rsidR="00BA7177">
          <w:rPr>
            <w:rFonts w:eastAsia="Arial" w:cs="Calibri"/>
            <w:lang w:val="en-US"/>
          </w:rPr>
          <w:t>Whilst the PhD in Business A</w:t>
        </w:r>
      </w:ins>
      <w:ins w:author="Katsumbe, Tatenda" w:date="2025-08-01T09:14:00Z" w16du:dateUtc="2025-08-01T07:14:00Z" w:id="1640">
        <w:r w:rsidR="00BA7177">
          <w:rPr>
            <w:rFonts w:eastAsia="Arial" w:cs="Calibri"/>
            <w:lang w:val="en-US"/>
          </w:rPr>
          <w:t>dministration is offered for research and academic purposes</w:t>
        </w:r>
        <w:r w:rsidR="004623F4">
          <w:rPr>
            <w:rFonts w:eastAsia="Arial" w:cs="Calibri"/>
            <w:lang w:val="en-US"/>
          </w:rPr>
          <w:t xml:space="preserve"> with </w:t>
        </w:r>
      </w:ins>
      <w:ins w:author="Katsumbe, Tatenda" w:date="2025-08-01T09:15:00Z" w16du:dateUtc="2025-08-01T07:15:00Z" w:id="1641">
        <w:r w:rsidR="0069773D">
          <w:rPr>
            <w:rFonts w:eastAsia="Arial" w:cs="Calibri"/>
            <w:lang w:val="en-US"/>
          </w:rPr>
          <w:t>specializations</w:t>
        </w:r>
      </w:ins>
      <w:ins w:author="Katsumbe, Tatenda" w:date="2025-08-01T09:14:00Z" w16du:dateUtc="2025-08-01T07:14:00Z" w:id="1642">
        <w:r w:rsidR="004623F4">
          <w:rPr>
            <w:rFonts w:eastAsia="Arial" w:cs="Calibri"/>
            <w:lang w:val="en-US"/>
          </w:rPr>
          <w:t xml:space="preserve"> such as Finance, </w:t>
        </w:r>
      </w:ins>
      <w:ins w:author="Katsumbe, Tatenda" w:date="2025-08-01T09:13:00Z" w16du:dateUtc="2025-08-01T07:13:00Z" w:id="1643">
        <w:r w:rsidRPr="004F6202" w:rsidR="00363D28">
          <w:rPr>
            <w:rFonts w:eastAsia="Arial" w:cs="Calibri"/>
            <w:lang w:val="en-US"/>
          </w:rPr>
          <w:t xml:space="preserve">Economics, </w:t>
        </w:r>
      </w:ins>
      <w:ins w:author="Katsumbe, Tatenda" w:date="2025-08-01T09:14:00Z" w16du:dateUtc="2025-08-01T07:14:00Z" w:id="1644">
        <w:r w:rsidR="004623F4">
          <w:rPr>
            <w:rFonts w:eastAsia="Arial" w:cs="Calibri"/>
            <w:lang w:val="en-US"/>
          </w:rPr>
          <w:t>Accounting</w:t>
        </w:r>
      </w:ins>
      <w:ins w:author="Katsumbe, Tatenda" w:date="2025-08-01T09:13:00Z" w16du:dateUtc="2025-08-01T07:13:00Z" w:id="1645">
        <w:r w:rsidRPr="004F6202" w:rsidR="00363D28">
          <w:rPr>
            <w:rFonts w:eastAsia="Arial" w:cs="Calibri"/>
            <w:lang w:val="en-US"/>
          </w:rPr>
          <w:t xml:space="preserve">, Marketing, </w:t>
        </w:r>
      </w:ins>
      <w:ins w:author="Katsumbe, Tatenda" w:date="2025-08-01T09:14:00Z" w16du:dateUtc="2025-08-01T07:14:00Z" w:id="1646">
        <w:r w:rsidR="00997A34">
          <w:rPr>
            <w:rFonts w:eastAsia="Arial" w:cs="Calibri"/>
            <w:lang w:val="en-US"/>
          </w:rPr>
          <w:t xml:space="preserve">Strategic Management, </w:t>
        </w:r>
      </w:ins>
      <w:ins w:author="Katsumbe, Tatenda" w:date="2025-08-01T09:13:00Z" w16du:dateUtc="2025-08-01T07:13:00Z" w:id="1647">
        <w:r w:rsidRPr="004F6202" w:rsidR="00363D28">
          <w:rPr>
            <w:rFonts w:eastAsia="Arial" w:cs="Calibri"/>
            <w:lang w:val="en-US"/>
          </w:rPr>
          <w:t xml:space="preserve">Organizational Behavior, </w:t>
        </w:r>
      </w:ins>
      <w:ins w:author="Katsumbe, Tatenda" w:date="2025-08-01T09:15:00Z" w16du:dateUtc="2025-08-01T07:15:00Z" w:id="1648">
        <w:r w:rsidR="00997A34">
          <w:rPr>
            <w:rFonts w:eastAsia="Arial" w:cs="Calibri"/>
            <w:lang w:val="en-US"/>
          </w:rPr>
          <w:t>and</w:t>
        </w:r>
      </w:ins>
      <w:ins w:author="Katsumbe, Tatenda" w:date="2025-08-01T09:13:00Z" w16du:dateUtc="2025-08-01T07:13:00Z" w:id="1649">
        <w:r w:rsidRPr="004F6202" w:rsidR="00363D28">
          <w:rPr>
            <w:rFonts w:eastAsia="Arial" w:cs="Calibri"/>
            <w:lang w:val="en-US"/>
          </w:rPr>
          <w:t xml:space="preserve"> Information Systems</w:t>
        </w:r>
      </w:ins>
      <w:ins w:author="Katsumbe, Tatenda" w:date="2025-08-01T09:15:00Z" w16du:dateUtc="2025-08-01T07:15:00Z" w:id="1650">
        <w:r w:rsidR="00997A34">
          <w:rPr>
            <w:rFonts w:eastAsia="Arial" w:cs="Calibri"/>
            <w:lang w:val="en-US"/>
          </w:rPr>
          <w:t xml:space="preserve">; the Doctor of Business Administration (DBA) </w:t>
        </w:r>
        <w:r w:rsidR="0069773D">
          <w:rPr>
            <w:rFonts w:eastAsia="Arial" w:cs="Calibri"/>
            <w:lang w:val="en-US"/>
          </w:rPr>
          <w:t xml:space="preserve">is usually aimed at business </w:t>
        </w:r>
      </w:ins>
      <w:ins w:author="Katsumbe, Tatenda" w:date="2025-08-01T09:16:00Z" w16du:dateUtc="2025-08-01T07:16:00Z" w:id="1651">
        <w:r w:rsidR="00F865B0">
          <w:rPr>
            <w:rFonts w:eastAsia="Arial" w:cs="Calibri"/>
            <w:lang w:val="en-US"/>
          </w:rPr>
          <w:t>executives</w:t>
        </w:r>
      </w:ins>
      <w:ins w:author="Katsumbe, Tatenda" w:date="2025-08-01T09:15:00Z" w16du:dateUtc="2025-08-01T07:15:00Z" w:id="1652">
        <w:r w:rsidR="0069773D">
          <w:rPr>
            <w:rFonts w:eastAsia="Arial" w:cs="Calibri"/>
            <w:lang w:val="en-US"/>
          </w:rPr>
          <w:t xml:space="preserve"> with </w:t>
        </w:r>
      </w:ins>
      <w:ins w:author="Katsumbe, Tatenda" w:date="2025-08-01T09:16:00Z" w16du:dateUtc="2025-08-01T07:16:00Z" w:id="1653">
        <w:r w:rsidR="00F865B0">
          <w:rPr>
            <w:rFonts w:eastAsia="Arial" w:cs="Calibri"/>
            <w:lang w:val="en-US"/>
          </w:rPr>
          <w:t xml:space="preserve">a practice-oriented focus. Other business schools offer the Doctor of Philosophy with a specialization in Digital Transformation. </w:t>
        </w:r>
      </w:ins>
    </w:p>
    <w:p w:rsidR="008E3BEE" w:rsidP="004F6202" w:rsidRDefault="008E3BEE" w14:paraId="48B6BD0E" w14:textId="77777777">
      <w:pPr>
        <w:shd w:val="clear" w:color="auto" w:fill="FFFFFF" w:themeFill="background1"/>
        <w:spacing w:after="240"/>
        <w:rPr>
          <w:ins w:author="Katsumbe, Tatenda" w:date="2025-07-31T19:49:00Z" w16du:dateUtc="2025-07-31T17:49:00Z" w:id="1654"/>
          <w:rFonts w:eastAsia="Arial" w:cs="Calibri"/>
          <w:lang w:val="en-US"/>
        </w:rPr>
      </w:pPr>
    </w:p>
    <w:p w:rsidRPr="006278AF" w:rsidR="00F70E70" w:rsidP="00F70E70" w:rsidRDefault="00F70E70" w14:paraId="45886FD2" w14:textId="77777777">
      <w:pPr>
        <w:shd w:val="clear" w:color="auto" w:fill="FFFFFF" w:themeFill="background1"/>
        <w:rPr>
          <w:ins w:author="Katsumbe, Tatenda" w:date="2025-07-31T19:49:00Z" w:id="1655"/>
          <w:rFonts w:eastAsia="Arial" w:cs="Calibri"/>
          <w:highlight w:val="yellow"/>
          <w:lang w:val="en-US"/>
          <w:rPrChange w:author="Katsumbe, Tatenda" w:date="2025-08-01T09:29:00Z" w16du:dateUtc="2025-08-01T07:29:00Z" w:id="1656">
            <w:rPr>
              <w:ins w:author="Katsumbe, Tatenda" w:date="2025-07-31T19:49:00Z" w:id="1657"/>
              <w:rFonts w:eastAsia="Arial" w:cs="Calibri"/>
              <w:lang w:val="en-US"/>
            </w:rPr>
          </w:rPrChange>
        </w:rPr>
      </w:pPr>
      <w:ins w:author="Katsumbe, Tatenda" w:date="2025-07-31T19:49:00Z" w:id="1658">
        <w:r w:rsidRPr="006278AF">
          <w:rPr>
            <w:rFonts w:eastAsia="Arial" w:cs="Calibri"/>
            <w:highlight w:val="yellow"/>
            <w:lang w:val="en-US"/>
            <w:rPrChange w:author="Katsumbe, Tatenda" w:date="2025-08-01T09:29:00Z" w16du:dateUtc="2025-08-01T07:29:00Z" w:id="1659">
              <w:rPr>
                <w:rFonts w:eastAsia="Arial" w:cs="Calibri"/>
                <w:lang w:val="en-US"/>
              </w:rPr>
            </w:rPrChange>
          </w:rPr>
          <w:t>In recent years, there has been growing interest in refining Master of Business Administration (MBA) curricula to meet the evolving demands of business education globally (</w:t>
        </w:r>
        <w:bookmarkStart w:name="bbib38" w:id="1660"/>
        <w:r w:rsidRPr="006278AF">
          <w:rPr>
            <w:rFonts w:eastAsia="Arial" w:cs="Calibri"/>
            <w:highlight w:val="yellow"/>
            <w:lang w:val="en-US"/>
            <w:rPrChange w:author="Katsumbe, Tatenda" w:date="2025-08-01T09:29:00Z" w16du:dateUtc="2025-08-01T07:29:00Z" w:id="1661">
              <w:rPr>
                <w:rFonts w:eastAsia="Arial" w:cs="Calibri"/>
                <w:lang w:val="en-US"/>
              </w:rPr>
            </w:rPrChange>
          </w:rPr>
          <w:fldChar w:fldCharType="begin"/>
        </w:r>
        <w:r w:rsidRPr="006278AF">
          <w:rPr>
            <w:rFonts w:eastAsia="Arial" w:cs="Calibri"/>
            <w:highlight w:val="yellow"/>
            <w:lang w:val="en-US"/>
            <w:rPrChange w:author="Katsumbe, Tatenda" w:date="2025-08-01T09:29:00Z" w16du:dateUtc="2025-08-01T07:29:00Z" w:id="1662">
              <w:rPr>
                <w:rFonts w:eastAsia="Arial" w:cs="Calibri"/>
                <w:lang w:val="en-US"/>
              </w:rPr>
            </w:rPrChange>
          </w:rPr>
          <w:instrText>HYPERLINK "https://www.sciencedirect.com/science/article/pii/S1472811725000874" \l "bib38"</w:instrText>
        </w:r>
        <w:r w:rsidRPr="00774519">
          <w:rPr>
            <w:rFonts w:eastAsia="Arial" w:cs="Calibri"/>
            <w:highlight w:val="yellow"/>
            <w:lang w:val="en-US"/>
          </w:rPr>
        </w:r>
        <w:r w:rsidRPr="006278AF">
          <w:rPr>
            <w:rFonts w:eastAsia="Arial" w:cs="Calibri"/>
            <w:highlight w:val="yellow"/>
            <w:lang w:val="en-US"/>
            <w:rPrChange w:author="Katsumbe, Tatenda" w:date="2025-08-01T09:29:00Z" w16du:dateUtc="2025-08-01T07:29:00Z" w:id="1663">
              <w:rPr>
                <w:rFonts w:eastAsia="Arial" w:cs="Calibri"/>
                <w:lang w:val="en-US"/>
              </w:rPr>
            </w:rPrChange>
          </w:rPr>
          <w:fldChar w:fldCharType="separate"/>
        </w:r>
        <w:r w:rsidRPr="006278AF">
          <w:rPr>
            <w:rStyle w:val="Hyperlink"/>
            <w:rFonts w:eastAsia="Arial" w:cs="Calibri"/>
            <w:highlight w:val="yellow"/>
            <w:lang w:val="en-US"/>
            <w:rPrChange w:author="Katsumbe, Tatenda" w:date="2025-08-01T09:29:00Z" w16du:dateUtc="2025-08-01T07:29:00Z" w:id="1664">
              <w:rPr>
                <w:rStyle w:val="Hyperlink"/>
                <w:rFonts w:eastAsia="Arial" w:cs="Calibri"/>
                <w:lang w:val="en-US"/>
              </w:rPr>
            </w:rPrChange>
          </w:rPr>
          <w:t>Laasch et al., 2023</w:t>
        </w:r>
      </w:ins>
      <w:ins w:author="Katsumbe, Tatenda" w:date="2025-07-31T19:49:00Z" w16du:dateUtc="2025-07-31T17:49:00Z" w:id="1665">
        <w:r w:rsidRPr="006278AF">
          <w:rPr>
            <w:rFonts w:eastAsia="Arial" w:cs="Calibri"/>
            <w:highlight w:val="yellow"/>
            <w:lang w:val="en-US"/>
            <w:rPrChange w:author="Katsumbe, Tatenda" w:date="2025-08-01T09:29:00Z" w16du:dateUtc="2025-08-01T07:29:00Z" w:id="1666">
              <w:rPr>
                <w:rFonts w:eastAsia="Arial" w:cs="Calibri"/>
                <w:lang w:val="en-US"/>
              </w:rPr>
            </w:rPrChange>
          </w:rPr>
          <w:fldChar w:fldCharType="end"/>
        </w:r>
      </w:ins>
      <w:bookmarkEnd w:id="1660"/>
      <w:ins w:author="Katsumbe, Tatenda" w:date="2025-07-31T19:49:00Z" w:id="1667">
        <w:r w:rsidRPr="006278AF">
          <w:rPr>
            <w:rFonts w:eastAsia="Arial" w:cs="Calibri"/>
            <w:highlight w:val="yellow"/>
            <w:lang w:val="en-US"/>
            <w:rPrChange w:author="Katsumbe, Tatenda" w:date="2025-08-01T09:29:00Z" w16du:dateUtc="2025-08-01T07:29:00Z" w:id="1668">
              <w:rPr>
                <w:rFonts w:eastAsia="Arial" w:cs="Calibri"/>
                <w:lang w:val="en-US"/>
              </w:rPr>
            </w:rPrChange>
          </w:rPr>
          <w:t>). Traditional MBA programs have often been criticized for their rigid structures and insufficient emphasis on multidisciplinary integration, practical learning, and the development of soft skills (</w:t>
        </w:r>
        <w:bookmarkStart w:name="bbib11" w:id="1669"/>
        <w:r w:rsidRPr="006278AF">
          <w:rPr>
            <w:rFonts w:eastAsia="Arial" w:cs="Calibri"/>
            <w:highlight w:val="yellow"/>
            <w:lang w:val="en-US"/>
            <w:rPrChange w:author="Katsumbe, Tatenda" w:date="2025-08-01T09:29:00Z" w16du:dateUtc="2025-08-01T07:29:00Z" w:id="1670">
              <w:rPr>
                <w:rFonts w:eastAsia="Arial" w:cs="Calibri"/>
                <w:lang w:val="en-US"/>
              </w:rPr>
            </w:rPrChange>
          </w:rPr>
          <w:fldChar w:fldCharType="begin"/>
        </w:r>
        <w:r w:rsidRPr="006278AF">
          <w:rPr>
            <w:rFonts w:eastAsia="Arial" w:cs="Calibri"/>
            <w:highlight w:val="yellow"/>
            <w:lang w:val="en-US"/>
            <w:rPrChange w:author="Katsumbe, Tatenda" w:date="2025-08-01T09:29:00Z" w16du:dateUtc="2025-08-01T07:29:00Z" w:id="1671">
              <w:rPr>
                <w:rFonts w:eastAsia="Arial" w:cs="Calibri"/>
                <w:lang w:val="en-US"/>
              </w:rPr>
            </w:rPrChange>
          </w:rPr>
          <w:instrText>HYPERLINK "https://www.sciencedirect.com/science/article/pii/S1472811725000874" \l "bib11"</w:instrText>
        </w:r>
        <w:r w:rsidRPr="00774519">
          <w:rPr>
            <w:rFonts w:eastAsia="Arial" w:cs="Calibri"/>
            <w:highlight w:val="yellow"/>
            <w:lang w:val="en-US"/>
          </w:rPr>
        </w:r>
        <w:r w:rsidRPr="006278AF">
          <w:rPr>
            <w:rFonts w:eastAsia="Arial" w:cs="Calibri"/>
            <w:highlight w:val="yellow"/>
            <w:lang w:val="en-US"/>
            <w:rPrChange w:author="Katsumbe, Tatenda" w:date="2025-08-01T09:29:00Z" w16du:dateUtc="2025-08-01T07:29:00Z" w:id="1672">
              <w:rPr>
                <w:rFonts w:eastAsia="Arial" w:cs="Calibri"/>
                <w:lang w:val="en-US"/>
              </w:rPr>
            </w:rPrChange>
          </w:rPr>
          <w:fldChar w:fldCharType="separate"/>
        </w:r>
        <w:r w:rsidRPr="006278AF">
          <w:rPr>
            <w:rStyle w:val="Hyperlink"/>
            <w:rFonts w:eastAsia="Arial" w:cs="Calibri"/>
            <w:highlight w:val="yellow"/>
            <w:lang w:val="en-US"/>
            <w:rPrChange w:author="Katsumbe, Tatenda" w:date="2025-08-01T09:29:00Z" w16du:dateUtc="2025-08-01T07:29:00Z" w:id="1673">
              <w:rPr>
                <w:rStyle w:val="Hyperlink"/>
                <w:rFonts w:eastAsia="Arial" w:cs="Calibri"/>
                <w:lang w:val="en-US"/>
              </w:rPr>
            </w:rPrChange>
          </w:rPr>
          <w:t>Datar et al., 2010</w:t>
        </w:r>
      </w:ins>
      <w:ins w:author="Katsumbe, Tatenda" w:date="2025-07-31T19:49:00Z" w16du:dateUtc="2025-07-31T17:49:00Z" w:id="1674">
        <w:r w:rsidRPr="006278AF">
          <w:rPr>
            <w:rFonts w:eastAsia="Arial" w:cs="Calibri"/>
            <w:highlight w:val="yellow"/>
            <w:lang w:val="en-US"/>
            <w:rPrChange w:author="Katsumbe, Tatenda" w:date="2025-08-01T09:29:00Z" w16du:dateUtc="2025-08-01T07:29:00Z" w:id="1675">
              <w:rPr>
                <w:rFonts w:eastAsia="Arial" w:cs="Calibri"/>
                <w:lang w:val="en-US"/>
              </w:rPr>
            </w:rPrChange>
          </w:rPr>
          <w:fldChar w:fldCharType="end"/>
        </w:r>
      </w:ins>
      <w:bookmarkEnd w:id="1669"/>
      <w:ins w:author="Katsumbe, Tatenda" w:date="2025-07-31T19:49:00Z" w:id="1676">
        <w:r w:rsidRPr="006278AF">
          <w:rPr>
            <w:rFonts w:eastAsia="Arial" w:cs="Calibri"/>
            <w:highlight w:val="yellow"/>
            <w:lang w:val="en-US"/>
            <w:rPrChange w:author="Katsumbe, Tatenda" w:date="2025-08-01T09:29:00Z" w16du:dateUtc="2025-08-01T07:29:00Z" w:id="1677">
              <w:rPr>
                <w:rFonts w:eastAsia="Arial" w:cs="Calibri"/>
                <w:lang w:val="en-US"/>
              </w:rPr>
            </w:rPrChange>
          </w:rPr>
          <w:t>, </w:t>
        </w:r>
        <w:bookmarkStart w:name="bbib12" w:id="1678"/>
        <w:r w:rsidRPr="006278AF">
          <w:rPr>
            <w:rFonts w:eastAsia="Arial" w:cs="Calibri"/>
            <w:highlight w:val="yellow"/>
            <w:lang w:val="en-US"/>
            <w:rPrChange w:author="Katsumbe, Tatenda" w:date="2025-08-01T09:29:00Z" w16du:dateUtc="2025-08-01T07:29:00Z" w:id="1679">
              <w:rPr>
                <w:rFonts w:eastAsia="Arial" w:cs="Calibri"/>
                <w:lang w:val="en-US"/>
              </w:rPr>
            </w:rPrChange>
          </w:rPr>
          <w:fldChar w:fldCharType="begin"/>
        </w:r>
        <w:r w:rsidRPr="006278AF">
          <w:rPr>
            <w:rFonts w:eastAsia="Arial" w:cs="Calibri"/>
            <w:highlight w:val="yellow"/>
            <w:lang w:val="en-US"/>
            <w:rPrChange w:author="Katsumbe, Tatenda" w:date="2025-08-01T09:29:00Z" w16du:dateUtc="2025-08-01T07:29:00Z" w:id="1680">
              <w:rPr>
                <w:rFonts w:eastAsia="Arial" w:cs="Calibri"/>
                <w:lang w:val="en-US"/>
              </w:rPr>
            </w:rPrChange>
          </w:rPr>
          <w:instrText>HYPERLINK "https://www.sciencedirect.com/science/article/pii/S1472811725000874" \l "bib12"</w:instrText>
        </w:r>
        <w:r w:rsidRPr="00774519">
          <w:rPr>
            <w:rFonts w:eastAsia="Arial" w:cs="Calibri"/>
            <w:highlight w:val="yellow"/>
            <w:lang w:val="en-US"/>
          </w:rPr>
        </w:r>
        <w:r w:rsidRPr="006278AF">
          <w:rPr>
            <w:rFonts w:eastAsia="Arial" w:cs="Calibri"/>
            <w:highlight w:val="yellow"/>
            <w:lang w:val="en-US"/>
            <w:rPrChange w:author="Katsumbe, Tatenda" w:date="2025-08-01T09:29:00Z" w16du:dateUtc="2025-08-01T07:29:00Z" w:id="1681">
              <w:rPr>
                <w:rFonts w:eastAsia="Arial" w:cs="Calibri"/>
                <w:lang w:val="en-US"/>
              </w:rPr>
            </w:rPrChange>
          </w:rPr>
          <w:fldChar w:fldCharType="separate"/>
        </w:r>
        <w:r w:rsidRPr="006278AF">
          <w:rPr>
            <w:rStyle w:val="Hyperlink"/>
            <w:rFonts w:eastAsia="Arial" w:cs="Calibri"/>
            <w:highlight w:val="yellow"/>
            <w:lang w:val="en-US"/>
            <w:rPrChange w:author="Katsumbe, Tatenda" w:date="2025-08-01T09:29:00Z" w16du:dateUtc="2025-08-01T07:29:00Z" w:id="1682">
              <w:rPr>
                <w:rStyle w:val="Hyperlink"/>
                <w:rFonts w:eastAsia="Arial" w:cs="Calibri"/>
                <w:lang w:val="en-US"/>
              </w:rPr>
            </w:rPrChange>
          </w:rPr>
          <w:t>Datar et al., 2010</w:t>
        </w:r>
      </w:ins>
      <w:ins w:author="Katsumbe, Tatenda" w:date="2025-07-31T19:49:00Z" w16du:dateUtc="2025-07-31T17:49:00Z" w:id="1683">
        <w:r w:rsidRPr="006278AF">
          <w:rPr>
            <w:rFonts w:eastAsia="Arial" w:cs="Calibri"/>
            <w:highlight w:val="yellow"/>
            <w:lang w:val="en-US"/>
            <w:rPrChange w:author="Katsumbe, Tatenda" w:date="2025-08-01T09:29:00Z" w16du:dateUtc="2025-08-01T07:29:00Z" w:id="1684">
              <w:rPr>
                <w:rFonts w:eastAsia="Arial" w:cs="Calibri"/>
                <w:lang w:val="en-US"/>
              </w:rPr>
            </w:rPrChange>
          </w:rPr>
          <w:fldChar w:fldCharType="end"/>
        </w:r>
      </w:ins>
      <w:bookmarkEnd w:id="1678"/>
      <w:ins w:author="Katsumbe, Tatenda" w:date="2025-07-31T19:49:00Z" w:id="1685">
        <w:r w:rsidRPr="006278AF">
          <w:rPr>
            <w:rFonts w:eastAsia="Arial" w:cs="Calibri"/>
            <w:highlight w:val="yellow"/>
            <w:lang w:val="en-US"/>
            <w:rPrChange w:author="Katsumbe, Tatenda" w:date="2025-08-01T09:29:00Z" w16du:dateUtc="2025-08-01T07:29:00Z" w:id="1686">
              <w:rPr>
                <w:rFonts w:eastAsia="Arial" w:cs="Calibri"/>
                <w:lang w:val="en-US"/>
              </w:rPr>
            </w:rPrChange>
          </w:rPr>
          <w:t>; </w:t>
        </w:r>
        <w:bookmarkStart w:name="bbib45" w:id="1687"/>
        <w:r w:rsidRPr="006278AF">
          <w:rPr>
            <w:rFonts w:eastAsia="Arial" w:cs="Calibri"/>
            <w:highlight w:val="yellow"/>
            <w:lang w:val="en-US"/>
            <w:rPrChange w:author="Katsumbe, Tatenda" w:date="2025-08-01T09:29:00Z" w16du:dateUtc="2025-08-01T07:29:00Z" w:id="1688">
              <w:rPr>
                <w:rFonts w:eastAsia="Arial" w:cs="Calibri"/>
                <w:lang w:val="en-US"/>
              </w:rPr>
            </w:rPrChange>
          </w:rPr>
          <w:fldChar w:fldCharType="begin"/>
        </w:r>
        <w:r w:rsidRPr="006278AF">
          <w:rPr>
            <w:rFonts w:eastAsia="Arial" w:cs="Calibri"/>
            <w:highlight w:val="yellow"/>
            <w:lang w:val="en-US"/>
            <w:rPrChange w:author="Katsumbe, Tatenda" w:date="2025-08-01T09:29:00Z" w16du:dateUtc="2025-08-01T07:29:00Z" w:id="1689">
              <w:rPr>
                <w:rFonts w:eastAsia="Arial" w:cs="Calibri"/>
                <w:lang w:val="en-US"/>
              </w:rPr>
            </w:rPrChange>
          </w:rPr>
          <w:instrText>HYPERLINK "https://www.sciencedirect.com/science/article/pii/S1472811725000874" \l "bib45"</w:instrText>
        </w:r>
        <w:r w:rsidRPr="00774519">
          <w:rPr>
            <w:rFonts w:eastAsia="Arial" w:cs="Calibri"/>
            <w:highlight w:val="yellow"/>
            <w:lang w:val="en-US"/>
          </w:rPr>
        </w:r>
        <w:r w:rsidRPr="006278AF">
          <w:rPr>
            <w:rFonts w:eastAsia="Arial" w:cs="Calibri"/>
            <w:highlight w:val="yellow"/>
            <w:lang w:val="en-US"/>
            <w:rPrChange w:author="Katsumbe, Tatenda" w:date="2025-08-01T09:29:00Z" w16du:dateUtc="2025-08-01T07:29:00Z" w:id="1690">
              <w:rPr>
                <w:rFonts w:eastAsia="Arial" w:cs="Calibri"/>
                <w:lang w:val="en-US"/>
              </w:rPr>
            </w:rPrChange>
          </w:rPr>
          <w:fldChar w:fldCharType="separate"/>
        </w:r>
        <w:r w:rsidRPr="006278AF">
          <w:rPr>
            <w:rStyle w:val="Hyperlink"/>
            <w:rFonts w:eastAsia="Arial" w:cs="Calibri"/>
            <w:highlight w:val="yellow"/>
            <w:lang w:val="en-US"/>
            <w:rPrChange w:author="Katsumbe, Tatenda" w:date="2025-08-01T09:29:00Z" w16du:dateUtc="2025-08-01T07:29:00Z" w:id="1691">
              <w:rPr>
                <w:rStyle w:val="Hyperlink"/>
                <w:rFonts w:eastAsia="Arial" w:cs="Calibri"/>
                <w:lang w:val="en-US"/>
              </w:rPr>
            </w:rPrChange>
          </w:rPr>
          <w:t>Mintzberg, 2004</w:t>
        </w:r>
      </w:ins>
      <w:ins w:author="Katsumbe, Tatenda" w:date="2025-07-31T19:49:00Z" w16du:dateUtc="2025-07-31T17:49:00Z" w:id="1692">
        <w:r w:rsidRPr="006278AF">
          <w:rPr>
            <w:rFonts w:eastAsia="Arial" w:cs="Calibri"/>
            <w:highlight w:val="yellow"/>
            <w:lang w:val="en-US"/>
            <w:rPrChange w:author="Katsumbe, Tatenda" w:date="2025-08-01T09:29:00Z" w16du:dateUtc="2025-08-01T07:29:00Z" w:id="1693">
              <w:rPr>
                <w:rFonts w:eastAsia="Arial" w:cs="Calibri"/>
                <w:lang w:val="en-US"/>
              </w:rPr>
            </w:rPrChange>
          </w:rPr>
          <w:fldChar w:fldCharType="end"/>
        </w:r>
      </w:ins>
      <w:bookmarkEnd w:id="1687"/>
      <w:ins w:author="Katsumbe, Tatenda" w:date="2025-07-31T19:49:00Z" w:id="1694">
        <w:r w:rsidRPr="006278AF">
          <w:rPr>
            <w:rFonts w:eastAsia="Arial" w:cs="Calibri"/>
            <w:highlight w:val="yellow"/>
            <w:lang w:val="en-US"/>
            <w:rPrChange w:author="Katsumbe, Tatenda" w:date="2025-08-01T09:29:00Z" w16du:dateUtc="2025-08-01T07:29:00Z" w:id="1695">
              <w:rPr>
                <w:rFonts w:eastAsia="Arial" w:cs="Calibri"/>
                <w:lang w:val="en-US"/>
              </w:rPr>
            </w:rPrChange>
          </w:rPr>
          <w:t>). Accrediting bodies such as the </w:t>
        </w:r>
        <w:r w:rsidRPr="006278AF">
          <w:rPr>
            <w:rFonts w:eastAsia="Arial" w:cs="Calibri"/>
            <w:b/>
            <w:bCs/>
            <w:highlight w:val="yellow"/>
            <w:lang w:val="en-US"/>
            <w:rPrChange w:author="Katsumbe, Tatenda" w:date="2025-08-01T09:29:00Z" w16du:dateUtc="2025-08-01T07:29:00Z" w:id="1696">
              <w:rPr>
                <w:rFonts w:eastAsia="Arial" w:cs="Calibri"/>
                <w:b/>
                <w:bCs/>
                <w:lang w:val="en-US"/>
              </w:rPr>
            </w:rPrChange>
          </w:rPr>
          <w:t>Association to Advance Collegiate Schools of Business (</w:t>
        </w:r>
        <w:r w:rsidRPr="006278AF">
          <w:rPr>
            <w:rFonts w:eastAsia="Arial" w:cs="Calibri"/>
            <w:highlight w:val="yellow"/>
            <w:lang w:val="en-US"/>
            <w:rPrChange w:author="Katsumbe, Tatenda" w:date="2025-08-01T09:29:00Z" w16du:dateUtc="2025-08-01T07:29:00Z" w:id="1697">
              <w:rPr>
                <w:rFonts w:eastAsia="Arial" w:cs="Calibri"/>
                <w:lang w:val="en-US"/>
              </w:rPr>
            </w:rPrChange>
          </w:rPr>
          <w:t>AACSB) have increasingly emphasized the need for business schools to integrate competencies related to globalization, information technology, corporate social responsibility, and sustainable development into their curricula (</w:t>
        </w:r>
        <w:bookmarkStart w:name="bbib48" w:id="1698"/>
        <w:r w:rsidRPr="006278AF">
          <w:rPr>
            <w:rFonts w:eastAsia="Arial" w:cs="Calibri"/>
            <w:highlight w:val="yellow"/>
            <w:lang w:val="en-US"/>
            <w:rPrChange w:author="Katsumbe, Tatenda" w:date="2025-08-01T09:29:00Z" w16du:dateUtc="2025-08-01T07:29:00Z" w:id="1699">
              <w:rPr>
                <w:rFonts w:eastAsia="Arial" w:cs="Calibri"/>
                <w:lang w:val="en-US"/>
              </w:rPr>
            </w:rPrChange>
          </w:rPr>
          <w:fldChar w:fldCharType="begin"/>
        </w:r>
        <w:r w:rsidRPr="006278AF">
          <w:rPr>
            <w:rFonts w:eastAsia="Arial" w:cs="Calibri"/>
            <w:highlight w:val="yellow"/>
            <w:lang w:val="en-US"/>
            <w:rPrChange w:author="Katsumbe, Tatenda" w:date="2025-08-01T09:29:00Z" w16du:dateUtc="2025-08-01T07:29:00Z" w:id="1700">
              <w:rPr>
                <w:rFonts w:eastAsia="Arial" w:cs="Calibri"/>
                <w:lang w:val="en-US"/>
              </w:rPr>
            </w:rPrChange>
          </w:rPr>
          <w:instrText>HYPERLINK "https://www.sciencedirect.com/science/article/pii/S1472811725000874" \l "bib48"</w:instrText>
        </w:r>
        <w:r w:rsidRPr="00774519">
          <w:rPr>
            <w:rFonts w:eastAsia="Arial" w:cs="Calibri"/>
            <w:highlight w:val="yellow"/>
            <w:lang w:val="en-US"/>
          </w:rPr>
        </w:r>
        <w:r w:rsidRPr="006278AF">
          <w:rPr>
            <w:rFonts w:eastAsia="Arial" w:cs="Calibri"/>
            <w:highlight w:val="yellow"/>
            <w:lang w:val="en-US"/>
            <w:rPrChange w:author="Katsumbe, Tatenda" w:date="2025-08-01T09:29:00Z" w16du:dateUtc="2025-08-01T07:29:00Z" w:id="1701">
              <w:rPr>
                <w:rFonts w:eastAsia="Arial" w:cs="Calibri"/>
                <w:lang w:val="en-US"/>
              </w:rPr>
            </w:rPrChange>
          </w:rPr>
          <w:fldChar w:fldCharType="separate"/>
        </w:r>
        <w:r w:rsidRPr="006278AF">
          <w:rPr>
            <w:rStyle w:val="Hyperlink"/>
            <w:rFonts w:eastAsia="Arial" w:cs="Calibri"/>
            <w:highlight w:val="yellow"/>
            <w:lang w:val="en-US"/>
            <w:rPrChange w:author="Katsumbe, Tatenda" w:date="2025-08-01T09:29:00Z" w16du:dateUtc="2025-08-01T07:29:00Z" w:id="1702">
              <w:rPr>
                <w:rStyle w:val="Hyperlink"/>
                <w:rFonts w:eastAsia="Arial" w:cs="Calibri"/>
                <w:lang w:val="en-US"/>
              </w:rPr>
            </w:rPrChange>
          </w:rPr>
          <w:t>Navarro, 2008</w:t>
        </w:r>
      </w:ins>
      <w:ins w:author="Katsumbe, Tatenda" w:date="2025-07-31T19:49:00Z" w16du:dateUtc="2025-07-31T17:49:00Z" w:id="1703">
        <w:r w:rsidRPr="006278AF">
          <w:rPr>
            <w:rFonts w:eastAsia="Arial" w:cs="Calibri"/>
            <w:highlight w:val="yellow"/>
            <w:lang w:val="en-US"/>
            <w:rPrChange w:author="Katsumbe, Tatenda" w:date="2025-08-01T09:29:00Z" w16du:dateUtc="2025-08-01T07:29:00Z" w:id="1704">
              <w:rPr>
                <w:rFonts w:eastAsia="Arial" w:cs="Calibri"/>
                <w:lang w:val="en-US"/>
              </w:rPr>
            </w:rPrChange>
          </w:rPr>
          <w:fldChar w:fldCharType="end"/>
        </w:r>
      </w:ins>
      <w:bookmarkEnd w:id="1698"/>
      <w:ins w:author="Katsumbe, Tatenda" w:date="2025-07-31T19:49:00Z" w:id="1705">
        <w:r w:rsidRPr="006278AF">
          <w:rPr>
            <w:rFonts w:eastAsia="Arial" w:cs="Calibri"/>
            <w:highlight w:val="yellow"/>
            <w:lang w:val="en-US"/>
            <w:rPrChange w:author="Katsumbe, Tatenda" w:date="2025-08-01T09:29:00Z" w16du:dateUtc="2025-08-01T07:29:00Z" w:id="1706">
              <w:rPr>
                <w:rFonts w:eastAsia="Arial" w:cs="Calibri"/>
                <w:lang w:val="en-US"/>
              </w:rPr>
            </w:rPrChange>
          </w:rPr>
          <w:t>). Despite these global shifts, many MBA programs continue to rely on conventional pedagogical approaches that do not fully leverage adult learning theories such as andragogy and self-directed learning to enhance student engagement and practical application of knowledge.</w:t>
        </w:r>
      </w:ins>
    </w:p>
    <w:p w:rsidRPr="006278AF" w:rsidR="00F70E70" w:rsidP="00F70E70" w:rsidRDefault="00F70E70" w14:paraId="1E36B7B6" w14:textId="77777777">
      <w:pPr>
        <w:shd w:val="clear" w:color="auto" w:fill="FFFFFF" w:themeFill="background1"/>
        <w:rPr>
          <w:ins w:author="Katsumbe, Tatenda" w:date="2025-07-31T19:49:00Z" w:id="1707"/>
          <w:rFonts w:eastAsia="Arial" w:cs="Calibri"/>
          <w:highlight w:val="yellow"/>
          <w:lang w:val="en-US"/>
          <w:rPrChange w:author="Katsumbe, Tatenda" w:date="2025-08-01T09:29:00Z" w16du:dateUtc="2025-08-01T07:29:00Z" w:id="1708">
            <w:rPr>
              <w:ins w:author="Katsumbe, Tatenda" w:date="2025-07-31T19:49:00Z" w:id="1709"/>
              <w:rFonts w:eastAsia="Arial" w:cs="Calibri"/>
              <w:lang w:val="en-US"/>
            </w:rPr>
          </w:rPrChange>
        </w:rPr>
      </w:pPr>
      <w:ins w:author="Katsumbe, Tatenda" w:date="2025-07-31T19:49:00Z" w:id="1710">
        <w:r w:rsidRPr="006278AF">
          <w:rPr>
            <w:rFonts w:eastAsia="Arial" w:cs="Calibri"/>
            <w:highlight w:val="yellow"/>
            <w:lang w:val="en-US"/>
            <w:rPrChange w:author="Katsumbe, Tatenda" w:date="2025-08-01T09:29:00Z" w16du:dateUtc="2025-08-01T07:29:00Z" w:id="1711">
              <w:rPr>
                <w:rFonts w:eastAsia="Arial" w:cs="Calibri"/>
                <w:lang w:val="en-US"/>
              </w:rPr>
            </w:rPrChange>
          </w:rPr>
          <w:t>Andragogy, first conceptualized by </w:t>
        </w:r>
        <w:bookmarkStart w:name="bbib33" w:id="1712"/>
        <w:r w:rsidRPr="006278AF">
          <w:rPr>
            <w:rFonts w:eastAsia="Arial" w:cs="Calibri"/>
            <w:highlight w:val="yellow"/>
            <w:lang w:val="en-US"/>
            <w:rPrChange w:author="Katsumbe, Tatenda" w:date="2025-08-01T09:29:00Z" w16du:dateUtc="2025-08-01T07:29:00Z" w:id="1713">
              <w:rPr>
                <w:rFonts w:eastAsia="Arial" w:cs="Calibri"/>
                <w:lang w:val="en-US"/>
              </w:rPr>
            </w:rPrChange>
          </w:rPr>
          <w:fldChar w:fldCharType="begin"/>
        </w:r>
        <w:r w:rsidRPr="006278AF">
          <w:rPr>
            <w:rFonts w:eastAsia="Arial" w:cs="Calibri"/>
            <w:highlight w:val="yellow"/>
            <w:lang w:val="en-US"/>
            <w:rPrChange w:author="Katsumbe, Tatenda" w:date="2025-08-01T09:29:00Z" w16du:dateUtc="2025-08-01T07:29:00Z" w:id="1714">
              <w:rPr>
                <w:rFonts w:eastAsia="Arial" w:cs="Calibri"/>
                <w:lang w:val="en-US"/>
              </w:rPr>
            </w:rPrChange>
          </w:rPr>
          <w:instrText>HYPERLINK "https://www.sciencedirect.com/science/article/pii/S1472811725000874" \l "bib33"</w:instrText>
        </w:r>
        <w:r w:rsidRPr="00774519">
          <w:rPr>
            <w:rFonts w:eastAsia="Arial" w:cs="Calibri"/>
            <w:highlight w:val="yellow"/>
            <w:lang w:val="en-US"/>
          </w:rPr>
        </w:r>
        <w:r w:rsidRPr="006278AF">
          <w:rPr>
            <w:rFonts w:eastAsia="Arial" w:cs="Calibri"/>
            <w:highlight w:val="yellow"/>
            <w:lang w:val="en-US"/>
            <w:rPrChange w:author="Katsumbe, Tatenda" w:date="2025-08-01T09:29:00Z" w16du:dateUtc="2025-08-01T07:29:00Z" w:id="1715">
              <w:rPr>
                <w:rFonts w:eastAsia="Arial" w:cs="Calibri"/>
                <w:lang w:val="en-US"/>
              </w:rPr>
            </w:rPrChange>
          </w:rPr>
          <w:fldChar w:fldCharType="separate"/>
        </w:r>
        <w:r w:rsidRPr="006278AF">
          <w:rPr>
            <w:rStyle w:val="Hyperlink"/>
            <w:rFonts w:eastAsia="Arial" w:cs="Calibri"/>
            <w:highlight w:val="yellow"/>
            <w:lang w:val="en-US"/>
            <w:rPrChange w:author="Katsumbe, Tatenda" w:date="2025-08-01T09:29:00Z" w16du:dateUtc="2025-08-01T07:29:00Z" w:id="1716">
              <w:rPr>
                <w:rStyle w:val="Hyperlink"/>
                <w:rFonts w:eastAsia="Arial" w:cs="Calibri"/>
                <w:lang w:val="en-US"/>
              </w:rPr>
            </w:rPrChange>
          </w:rPr>
          <w:t>Knowles (1977)</w:t>
        </w:r>
      </w:ins>
      <w:ins w:author="Katsumbe, Tatenda" w:date="2025-07-31T19:49:00Z" w16du:dateUtc="2025-07-31T17:49:00Z" w:id="1717">
        <w:r w:rsidRPr="006278AF">
          <w:rPr>
            <w:rFonts w:eastAsia="Arial" w:cs="Calibri"/>
            <w:highlight w:val="yellow"/>
            <w:lang w:val="en-US"/>
            <w:rPrChange w:author="Katsumbe, Tatenda" w:date="2025-08-01T09:29:00Z" w16du:dateUtc="2025-08-01T07:29:00Z" w:id="1718">
              <w:rPr>
                <w:rFonts w:eastAsia="Arial" w:cs="Calibri"/>
                <w:lang w:val="en-US"/>
              </w:rPr>
            </w:rPrChange>
          </w:rPr>
          <w:fldChar w:fldCharType="end"/>
        </w:r>
      </w:ins>
      <w:bookmarkEnd w:id="1712"/>
      <w:ins w:author="Katsumbe, Tatenda" w:date="2025-07-31T19:49:00Z" w:id="1719">
        <w:r w:rsidRPr="006278AF">
          <w:rPr>
            <w:rFonts w:eastAsia="Arial" w:cs="Calibri"/>
            <w:highlight w:val="yellow"/>
            <w:lang w:val="en-US"/>
            <w:rPrChange w:author="Katsumbe, Tatenda" w:date="2025-08-01T09:29:00Z" w16du:dateUtc="2025-08-01T07:29:00Z" w:id="1720">
              <w:rPr>
                <w:rFonts w:eastAsia="Arial" w:cs="Calibri"/>
                <w:lang w:val="en-US"/>
              </w:rPr>
            </w:rPrChange>
          </w:rPr>
          <w:t>, focuses on the specific needs of adult learners, emphasizing self-directed learning, practical activities, and the application of knowledge in real-world settings (</w:t>
        </w:r>
        <w:bookmarkStart w:name="bbib35" w:id="1721"/>
        <w:r w:rsidRPr="006278AF">
          <w:rPr>
            <w:rFonts w:eastAsia="Arial" w:cs="Calibri"/>
            <w:highlight w:val="yellow"/>
            <w:lang w:val="en-US"/>
            <w:rPrChange w:author="Katsumbe, Tatenda" w:date="2025-08-01T09:29:00Z" w16du:dateUtc="2025-08-01T07:29:00Z" w:id="1722">
              <w:rPr>
                <w:rFonts w:eastAsia="Arial" w:cs="Calibri"/>
                <w:lang w:val="en-US"/>
              </w:rPr>
            </w:rPrChange>
          </w:rPr>
          <w:fldChar w:fldCharType="begin"/>
        </w:r>
        <w:r w:rsidRPr="006278AF">
          <w:rPr>
            <w:rFonts w:eastAsia="Arial" w:cs="Calibri"/>
            <w:highlight w:val="yellow"/>
            <w:lang w:val="en-US"/>
            <w:rPrChange w:author="Katsumbe, Tatenda" w:date="2025-08-01T09:29:00Z" w16du:dateUtc="2025-08-01T07:29:00Z" w:id="1723">
              <w:rPr>
                <w:rFonts w:eastAsia="Arial" w:cs="Calibri"/>
                <w:lang w:val="en-US"/>
              </w:rPr>
            </w:rPrChange>
          </w:rPr>
          <w:instrText>HYPERLINK "https://www.sciencedirect.com/science/article/pii/S1472811725000874" \l "bib35"</w:instrText>
        </w:r>
        <w:r w:rsidRPr="00774519">
          <w:rPr>
            <w:rFonts w:eastAsia="Arial" w:cs="Calibri"/>
            <w:highlight w:val="yellow"/>
            <w:lang w:val="en-US"/>
          </w:rPr>
        </w:r>
        <w:r w:rsidRPr="006278AF">
          <w:rPr>
            <w:rFonts w:eastAsia="Arial" w:cs="Calibri"/>
            <w:highlight w:val="yellow"/>
            <w:lang w:val="en-US"/>
            <w:rPrChange w:author="Katsumbe, Tatenda" w:date="2025-08-01T09:29:00Z" w16du:dateUtc="2025-08-01T07:29:00Z" w:id="1724">
              <w:rPr>
                <w:rFonts w:eastAsia="Arial" w:cs="Calibri"/>
                <w:lang w:val="en-US"/>
              </w:rPr>
            </w:rPrChange>
          </w:rPr>
          <w:fldChar w:fldCharType="separate"/>
        </w:r>
        <w:r w:rsidRPr="006278AF">
          <w:rPr>
            <w:rStyle w:val="Hyperlink"/>
            <w:rFonts w:eastAsia="Arial" w:cs="Calibri"/>
            <w:highlight w:val="yellow"/>
            <w:lang w:val="en-US"/>
            <w:rPrChange w:author="Katsumbe, Tatenda" w:date="2025-08-01T09:29:00Z" w16du:dateUtc="2025-08-01T07:29:00Z" w:id="1725">
              <w:rPr>
                <w:rStyle w:val="Hyperlink"/>
                <w:rFonts w:eastAsia="Arial" w:cs="Calibri"/>
                <w:lang w:val="en-US"/>
              </w:rPr>
            </w:rPrChange>
          </w:rPr>
          <w:t>Knowles et al., 2011</w:t>
        </w:r>
      </w:ins>
      <w:ins w:author="Katsumbe, Tatenda" w:date="2025-07-31T19:49:00Z" w16du:dateUtc="2025-07-31T17:49:00Z" w:id="1726">
        <w:r w:rsidRPr="006278AF">
          <w:rPr>
            <w:rFonts w:eastAsia="Arial" w:cs="Calibri"/>
            <w:highlight w:val="yellow"/>
            <w:lang w:val="en-US"/>
            <w:rPrChange w:author="Katsumbe, Tatenda" w:date="2025-08-01T09:29:00Z" w16du:dateUtc="2025-08-01T07:29:00Z" w:id="1727">
              <w:rPr>
                <w:rFonts w:eastAsia="Arial" w:cs="Calibri"/>
                <w:lang w:val="en-US"/>
              </w:rPr>
            </w:rPrChange>
          </w:rPr>
          <w:fldChar w:fldCharType="end"/>
        </w:r>
      </w:ins>
      <w:bookmarkEnd w:id="1721"/>
      <w:ins w:author="Katsumbe, Tatenda" w:date="2025-07-31T19:49:00Z" w:id="1728">
        <w:r w:rsidRPr="006278AF">
          <w:rPr>
            <w:rFonts w:eastAsia="Arial" w:cs="Calibri"/>
            <w:highlight w:val="yellow"/>
            <w:lang w:val="en-US"/>
            <w:rPrChange w:author="Katsumbe, Tatenda" w:date="2025-08-01T09:29:00Z" w16du:dateUtc="2025-08-01T07:29:00Z" w:id="1729">
              <w:rPr>
                <w:rFonts w:eastAsia="Arial" w:cs="Calibri"/>
                <w:lang w:val="en-US"/>
              </w:rPr>
            </w:rPrChange>
          </w:rPr>
          <w:t xml:space="preserve">). This framework is particularly relevant in the context of MBA education, where students are typically mid-career </w:t>
        </w:r>
        <w:r w:rsidRPr="006278AF">
          <w:rPr>
            <w:rFonts w:eastAsia="Arial" w:cs="Calibri"/>
            <w:highlight w:val="yellow"/>
            <w:lang w:val="en-US"/>
            <w:rPrChange w:author="Katsumbe, Tatenda" w:date="2025-08-01T09:29:00Z" w16du:dateUtc="2025-08-01T07:29:00Z" w:id="1730">
              <w:rPr>
                <w:rFonts w:eastAsia="Arial" w:cs="Calibri"/>
                <w:lang w:val="en-US"/>
              </w:rPr>
            </w:rPrChange>
          </w:rPr>
          <w:t>professionals seeking to develop leadership capabilities and decision-making skills (</w:t>
        </w:r>
        <w:bookmarkStart w:name="bbib29" w:id="1731"/>
        <w:r w:rsidRPr="006278AF">
          <w:rPr>
            <w:rFonts w:eastAsia="Arial" w:cs="Calibri"/>
            <w:highlight w:val="yellow"/>
            <w:lang w:val="en-US"/>
            <w:rPrChange w:author="Katsumbe, Tatenda" w:date="2025-08-01T09:29:00Z" w16du:dateUtc="2025-08-01T07:29:00Z" w:id="1732">
              <w:rPr>
                <w:rFonts w:eastAsia="Arial" w:cs="Calibri"/>
                <w:lang w:val="en-US"/>
              </w:rPr>
            </w:rPrChange>
          </w:rPr>
          <w:fldChar w:fldCharType="begin"/>
        </w:r>
        <w:r w:rsidRPr="006278AF">
          <w:rPr>
            <w:rFonts w:eastAsia="Arial" w:cs="Calibri"/>
            <w:highlight w:val="yellow"/>
            <w:lang w:val="en-US"/>
            <w:rPrChange w:author="Katsumbe, Tatenda" w:date="2025-08-01T09:29:00Z" w16du:dateUtc="2025-08-01T07:29:00Z" w:id="1733">
              <w:rPr>
                <w:rFonts w:eastAsia="Arial" w:cs="Calibri"/>
                <w:lang w:val="en-US"/>
              </w:rPr>
            </w:rPrChange>
          </w:rPr>
          <w:instrText>HYPERLINK "https://www.sciencedirect.com/science/article/pii/S1472811725000874" \l "bib29"</w:instrText>
        </w:r>
        <w:r w:rsidRPr="00774519">
          <w:rPr>
            <w:rFonts w:eastAsia="Arial" w:cs="Calibri"/>
            <w:highlight w:val="yellow"/>
            <w:lang w:val="en-US"/>
          </w:rPr>
        </w:r>
        <w:r w:rsidRPr="006278AF">
          <w:rPr>
            <w:rFonts w:eastAsia="Arial" w:cs="Calibri"/>
            <w:highlight w:val="yellow"/>
            <w:lang w:val="en-US"/>
            <w:rPrChange w:author="Katsumbe, Tatenda" w:date="2025-08-01T09:29:00Z" w16du:dateUtc="2025-08-01T07:29:00Z" w:id="1734">
              <w:rPr>
                <w:rFonts w:eastAsia="Arial" w:cs="Calibri"/>
                <w:lang w:val="en-US"/>
              </w:rPr>
            </w:rPrChange>
          </w:rPr>
          <w:fldChar w:fldCharType="separate"/>
        </w:r>
        <w:r w:rsidRPr="006278AF">
          <w:rPr>
            <w:rStyle w:val="Hyperlink"/>
            <w:rFonts w:eastAsia="Arial" w:cs="Calibri"/>
            <w:highlight w:val="yellow"/>
            <w:lang w:val="en-US"/>
            <w:rPrChange w:author="Katsumbe, Tatenda" w:date="2025-08-01T09:29:00Z" w16du:dateUtc="2025-08-01T07:29:00Z" w:id="1735">
              <w:rPr>
                <w:rStyle w:val="Hyperlink"/>
                <w:rFonts w:eastAsia="Arial" w:cs="Calibri"/>
                <w:lang w:val="en-US"/>
              </w:rPr>
            </w:rPrChange>
          </w:rPr>
          <w:t>Jeanes, 2021</w:t>
        </w:r>
      </w:ins>
      <w:ins w:author="Katsumbe, Tatenda" w:date="2025-07-31T19:49:00Z" w16du:dateUtc="2025-07-31T17:49:00Z" w:id="1736">
        <w:r w:rsidRPr="006278AF">
          <w:rPr>
            <w:rFonts w:eastAsia="Arial" w:cs="Calibri"/>
            <w:highlight w:val="yellow"/>
            <w:lang w:val="en-US"/>
            <w:rPrChange w:author="Katsumbe, Tatenda" w:date="2025-08-01T09:29:00Z" w16du:dateUtc="2025-08-01T07:29:00Z" w:id="1737">
              <w:rPr>
                <w:rFonts w:eastAsia="Arial" w:cs="Calibri"/>
                <w:lang w:val="en-US"/>
              </w:rPr>
            </w:rPrChange>
          </w:rPr>
          <w:fldChar w:fldCharType="end"/>
        </w:r>
      </w:ins>
      <w:bookmarkEnd w:id="1731"/>
      <w:ins w:author="Katsumbe, Tatenda" w:date="2025-07-31T19:49:00Z" w:id="1738">
        <w:r w:rsidRPr="006278AF">
          <w:rPr>
            <w:rFonts w:eastAsia="Arial" w:cs="Calibri"/>
            <w:highlight w:val="yellow"/>
            <w:lang w:val="en-US"/>
            <w:rPrChange w:author="Katsumbe, Tatenda" w:date="2025-08-01T09:29:00Z" w16du:dateUtc="2025-08-01T07:29:00Z" w:id="1739">
              <w:rPr>
                <w:rFonts w:eastAsia="Arial" w:cs="Calibri"/>
                <w:lang w:val="en-US"/>
              </w:rPr>
            </w:rPrChange>
          </w:rPr>
          <w:t>). Global trends in business education increasingly reflect a shift toward learner-centered approaches, incorporating active learning strategies such as case-based teaching, industry collaborations, and competency-based assessments (</w:t>
        </w:r>
        <w:bookmarkStart w:name="bbib44" w:id="1740"/>
        <w:r w:rsidRPr="006278AF">
          <w:rPr>
            <w:rFonts w:eastAsia="Arial" w:cs="Calibri"/>
            <w:highlight w:val="yellow"/>
            <w:lang w:val="en-US"/>
            <w:rPrChange w:author="Katsumbe, Tatenda" w:date="2025-08-01T09:29:00Z" w16du:dateUtc="2025-08-01T07:29:00Z" w:id="1741">
              <w:rPr>
                <w:rFonts w:eastAsia="Arial" w:cs="Calibri"/>
                <w:lang w:val="en-US"/>
              </w:rPr>
            </w:rPrChange>
          </w:rPr>
          <w:fldChar w:fldCharType="begin"/>
        </w:r>
        <w:r w:rsidRPr="006278AF">
          <w:rPr>
            <w:rFonts w:eastAsia="Arial" w:cs="Calibri"/>
            <w:highlight w:val="yellow"/>
            <w:lang w:val="en-US"/>
            <w:rPrChange w:author="Katsumbe, Tatenda" w:date="2025-08-01T09:29:00Z" w16du:dateUtc="2025-08-01T07:29:00Z" w:id="1742">
              <w:rPr>
                <w:rFonts w:eastAsia="Arial" w:cs="Calibri"/>
                <w:lang w:val="en-US"/>
              </w:rPr>
            </w:rPrChange>
          </w:rPr>
          <w:instrText>HYPERLINK "https://www.sciencedirect.com/science/article/pii/S1472811725000874" \l "bib44"</w:instrText>
        </w:r>
        <w:r w:rsidRPr="00774519">
          <w:rPr>
            <w:rFonts w:eastAsia="Arial" w:cs="Calibri"/>
            <w:highlight w:val="yellow"/>
            <w:lang w:val="en-US"/>
          </w:rPr>
        </w:r>
        <w:r w:rsidRPr="006278AF">
          <w:rPr>
            <w:rFonts w:eastAsia="Arial" w:cs="Calibri"/>
            <w:highlight w:val="yellow"/>
            <w:lang w:val="en-US"/>
            <w:rPrChange w:author="Katsumbe, Tatenda" w:date="2025-08-01T09:29:00Z" w16du:dateUtc="2025-08-01T07:29:00Z" w:id="1743">
              <w:rPr>
                <w:rFonts w:eastAsia="Arial" w:cs="Calibri"/>
                <w:lang w:val="en-US"/>
              </w:rPr>
            </w:rPrChange>
          </w:rPr>
          <w:fldChar w:fldCharType="separate"/>
        </w:r>
        <w:r w:rsidRPr="006278AF">
          <w:rPr>
            <w:rStyle w:val="Hyperlink"/>
            <w:rFonts w:eastAsia="Arial" w:cs="Calibri"/>
            <w:highlight w:val="yellow"/>
            <w:lang w:val="en-US"/>
            <w:rPrChange w:author="Katsumbe, Tatenda" w:date="2025-08-01T09:29:00Z" w16du:dateUtc="2025-08-01T07:29:00Z" w:id="1744">
              <w:rPr>
                <w:rStyle w:val="Hyperlink"/>
                <w:rFonts w:eastAsia="Arial" w:cs="Calibri"/>
                <w:lang w:val="en-US"/>
              </w:rPr>
            </w:rPrChange>
          </w:rPr>
          <w:t>Merriam &amp; Bierema, 2013</w:t>
        </w:r>
      </w:ins>
      <w:ins w:author="Katsumbe, Tatenda" w:date="2025-07-31T19:49:00Z" w16du:dateUtc="2025-07-31T17:49:00Z" w:id="1745">
        <w:r w:rsidRPr="006278AF">
          <w:rPr>
            <w:rFonts w:eastAsia="Arial" w:cs="Calibri"/>
            <w:highlight w:val="yellow"/>
            <w:lang w:val="en-US"/>
            <w:rPrChange w:author="Katsumbe, Tatenda" w:date="2025-08-01T09:29:00Z" w16du:dateUtc="2025-08-01T07:29:00Z" w:id="1746">
              <w:rPr>
                <w:rFonts w:eastAsia="Arial" w:cs="Calibri"/>
                <w:lang w:val="en-US"/>
              </w:rPr>
            </w:rPrChange>
          </w:rPr>
          <w:fldChar w:fldCharType="end"/>
        </w:r>
      </w:ins>
      <w:bookmarkEnd w:id="1740"/>
      <w:ins w:author="Katsumbe, Tatenda" w:date="2025-07-31T19:49:00Z" w:id="1747">
        <w:r w:rsidRPr="006278AF">
          <w:rPr>
            <w:rFonts w:eastAsia="Arial" w:cs="Calibri"/>
            <w:highlight w:val="yellow"/>
            <w:lang w:val="en-US"/>
            <w:rPrChange w:author="Katsumbe, Tatenda" w:date="2025-08-01T09:29:00Z" w16du:dateUtc="2025-08-01T07:29:00Z" w:id="1748">
              <w:rPr>
                <w:rFonts w:eastAsia="Arial" w:cs="Calibri"/>
                <w:lang w:val="en-US"/>
              </w:rPr>
            </w:rPrChange>
          </w:rPr>
          <w:t>). However, there remains a gap in the literature regarding how these elements can be systematically embedded into MBA program, ensuring that students not only acquire technical expertise but also develop autonomy and lifelong learning skills.</w:t>
        </w:r>
      </w:ins>
    </w:p>
    <w:p w:rsidRPr="006278AF" w:rsidR="00F70E70" w:rsidP="00F70E70" w:rsidRDefault="00F70E70" w14:paraId="34329497" w14:textId="77777777">
      <w:pPr>
        <w:shd w:val="clear" w:color="auto" w:fill="FFFFFF" w:themeFill="background1"/>
        <w:rPr>
          <w:ins w:author="Katsumbe, Tatenda" w:date="2025-07-31T19:49:00Z" w:id="1749"/>
          <w:rFonts w:eastAsia="Arial" w:cs="Calibri"/>
          <w:highlight w:val="yellow"/>
          <w:lang w:val="en-US"/>
          <w:rPrChange w:author="Katsumbe, Tatenda" w:date="2025-08-01T09:29:00Z" w16du:dateUtc="2025-08-01T07:29:00Z" w:id="1750">
            <w:rPr>
              <w:ins w:author="Katsumbe, Tatenda" w:date="2025-07-31T19:49:00Z" w:id="1751"/>
              <w:rFonts w:eastAsia="Arial" w:cs="Calibri"/>
              <w:lang w:val="en-US"/>
            </w:rPr>
          </w:rPrChange>
        </w:rPr>
      </w:pPr>
      <w:ins w:author="Katsumbe, Tatenda" w:date="2025-07-31T19:49:00Z" w:id="1752">
        <w:r w:rsidRPr="006278AF">
          <w:rPr>
            <w:rFonts w:eastAsia="Arial" w:cs="Calibri"/>
            <w:highlight w:val="yellow"/>
            <w:lang w:val="en-US"/>
            <w:rPrChange w:author="Katsumbe, Tatenda" w:date="2025-08-01T09:29:00Z" w16du:dateUtc="2025-08-01T07:29:00Z" w:id="1753">
              <w:rPr>
                <w:rFonts w:eastAsia="Arial" w:cs="Calibri"/>
                <w:lang w:val="en-US"/>
              </w:rPr>
            </w:rPrChange>
          </w:rPr>
          <w:t>Self-directed learning (SDL) has been widely recognized as a crucial component of adult education, fostering autonomy, problem-solving abilities, and critical thinking (</w:t>
        </w:r>
        <w:bookmarkStart w:name="bbib69" w:id="1754"/>
        <w:r w:rsidRPr="006278AF">
          <w:rPr>
            <w:rFonts w:eastAsia="Arial" w:cs="Calibri"/>
            <w:highlight w:val="yellow"/>
            <w:lang w:val="en-US"/>
            <w:rPrChange w:author="Katsumbe, Tatenda" w:date="2025-08-01T09:29:00Z" w16du:dateUtc="2025-08-01T07:29:00Z" w:id="1755">
              <w:rPr>
                <w:rFonts w:eastAsia="Arial" w:cs="Calibri"/>
                <w:lang w:val="en-US"/>
              </w:rPr>
            </w:rPrChange>
          </w:rPr>
          <w:fldChar w:fldCharType="begin"/>
        </w:r>
        <w:r w:rsidRPr="006278AF">
          <w:rPr>
            <w:rFonts w:eastAsia="Arial" w:cs="Calibri"/>
            <w:highlight w:val="yellow"/>
            <w:lang w:val="en-US"/>
            <w:rPrChange w:author="Katsumbe, Tatenda" w:date="2025-08-01T09:29:00Z" w16du:dateUtc="2025-08-01T07:29:00Z" w:id="1756">
              <w:rPr>
                <w:rFonts w:eastAsia="Arial" w:cs="Calibri"/>
                <w:lang w:val="en-US"/>
              </w:rPr>
            </w:rPrChange>
          </w:rPr>
          <w:instrText>HYPERLINK "https://www.sciencedirect.com/science/article/pii/S1472811725000874" \l "bib69"</w:instrText>
        </w:r>
        <w:r w:rsidRPr="00774519">
          <w:rPr>
            <w:rFonts w:eastAsia="Arial" w:cs="Calibri"/>
            <w:highlight w:val="yellow"/>
            <w:lang w:val="en-US"/>
          </w:rPr>
        </w:r>
        <w:r w:rsidRPr="006278AF">
          <w:rPr>
            <w:rFonts w:eastAsia="Arial" w:cs="Calibri"/>
            <w:highlight w:val="yellow"/>
            <w:lang w:val="en-US"/>
            <w:rPrChange w:author="Katsumbe, Tatenda" w:date="2025-08-01T09:29:00Z" w16du:dateUtc="2025-08-01T07:29:00Z" w:id="1757">
              <w:rPr>
                <w:rFonts w:eastAsia="Arial" w:cs="Calibri"/>
                <w:lang w:val="en-US"/>
              </w:rPr>
            </w:rPrChange>
          </w:rPr>
          <w:fldChar w:fldCharType="separate"/>
        </w:r>
        <w:r w:rsidRPr="006278AF">
          <w:rPr>
            <w:rStyle w:val="Hyperlink"/>
            <w:rFonts w:eastAsia="Arial" w:cs="Calibri"/>
            <w:highlight w:val="yellow"/>
            <w:lang w:val="en-US"/>
            <w:rPrChange w:author="Katsumbe, Tatenda" w:date="2025-08-01T09:29:00Z" w16du:dateUtc="2025-08-01T07:29:00Z" w:id="1758">
              <w:rPr>
                <w:rStyle w:val="Hyperlink"/>
                <w:rFonts w:eastAsia="Arial" w:cs="Calibri"/>
                <w:lang w:val="en-US"/>
              </w:rPr>
            </w:rPrChange>
          </w:rPr>
          <w:t>Torrisi-Steele &amp; Drew, 2013</w:t>
        </w:r>
      </w:ins>
      <w:ins w:author="Katsumbe, Tatenda" w:date="2025-07-31T19:49:00Z" w16du:dateUtc="2025-07-31T17:49:00Z" w:id="1759">
        <w:r w:rsidRPr="006278AF">
          <w:rPr>
            <w:rFonts w:eastAsia="Arial" w:cs="Calibri"/>
            <w:highlight w:val="yellow"/>
            <w:lang w:val="en-US"/>
            <w:rPrChange w:author="Katsumbe, Tatenda" w:date="2025-08-01T09:29:00Z" w16du:dateUtc="2025-08-01T07:29:00Z" w:id="1760">
              <w:rPr>
                <w:rFonts w:eastAsia="Arial" w:cs="Calibri"/>
                <w:lang w:val="en-US"/>
              </w:rPr>
            </w:rPrChange>
          </w:rPr>
          <w:fldChar w:fldCharType="end"/>
        </w:r>
      </w:ins>
      <w:bookmarkEnd w:id="1754"/>
      <w:ins w:author="Katsumbe, Tatenda" w:date="2025-07-31T19:49:00Z" w:id="1761">
        <w:r w:rsidRPr="006278AF">
          <w:rPr>
            <w:rFonts w:eastAsia="Arial" w:cs="Calibri"/>
            <w:highlight w:val="yellow"/>
            <w:lang w:val="en-US"/>
            <w:rPrChange w:author="Katsumbe, Tatenda" w:date="2025-08-01T09:29:00Z" w16du:dateUtc="2025-08-01T07:29:00Z" w:id="1762">
              <w:rPr>
                <w:rFonts w:eastAsia="Arial" w:cs="Calibri"/>
                <w:lang w:val="en-US"/>
              </w:rPr>
            </w:rPrChange>
          </w:rPr>
          <w:t>). While SDL is increasingly integrated into business education worldwide, there is limited research on its structured implementation within MBA curricula. Developing a clear framework for embedding SDL into coursework—through structured activities, guidance, and assessment methods—remains an area that requires further exploration. A systematic approach to SDL integration ensures that students take ownership of their learning, set personal development goals, and engage meaningfully in professional growth, aligning with the broader objectives of modern business education (</w:t>
        </w:r>
        <w:bookmarkStart w:name="bbib6" w:id="1763"/>
        <w:r w:rsidRPr="006278AF">
          <w:rPr>
            <w:rFonts w:eastAsia="Arial" w:cs="Calibri"/>
            <w:highlight w:val="yellow"/>
            <w:lang w:val="en-US"/>
            <w:rPrChange w:author="Katsumbe, Tatenda" w:date="2025-08-01T09:29:00Z" w16du:dateUtc="2025-08-01T07:29:00Z" w:id="1764">
              <w:rPr>
                <w:rFonts w:eastAsia="Arial" w:cs="Calibri"/>
                <w:lang w:val="en-US"/>
              </w:rPr>
            </w:rPrChange>
          </w:rPr>
          <w:fldChar w:fldCharType="begin"/>
        </w:r>
        <w:r w:rsidRPr="006278AF">
          <w:rPr>
            <w:rFonts w:eastAsia="Arial" w:cs="Calibri"/>
            <w:highlight w:val="yellow"/>
            <w:lang w:val="en-US"/>
            <w:rPrChange w:author="Katsumbe, Tatenda" w:date="2025-08-01T09:29:00Z" w16du:dateUtc="2025-08-01T07:29:00Z" w:id="1765">
              <w:rPr>
                <w:rFonts w:eastAsia="Arial" w:cs="Calibri"/>
                <w:lang w:val="en-US"/>
              </w:rPr>
            </w:rPrChange>
          </w:rPr>
          <w:instrText>HYPERLINK "https://www.sciencedirect.com/science/article/pii/S1472811725000874" \l "bib6"</w:instrText>
        </w:r>
        <w:r w:rsidRPr="00774519">
          <w:rPr>
            <w:rFonts w:eastAsia="Arial" w:cs="Calibri"/>
            <w:highlight w:val="yellow"/>
            <w:lang w:val="en-US"/>
          </w:rPr>
        </w:r>
        <w:r w:rsidRPr="006278AF">
          <w:rPr>
            <w:rFonts w:eastAsia="Arial" w:cs="Calibri"/>
            <w:highlight w:val="yellow"/>
            <w:lang w:val="en-US"/>
            <w:rPrChange w:author="Katsumbe, Tatenda" w:date="2025-08-01T09:29:00Z" w16du:dateUtc="2025-08-01T07:29:00Z" w:id="1766">
              <w:rPr>
                <w:rFonts w:eastAsia="Arial" w:cs="Calibri"/>
                <w:lang w:val="en-US"/>
              </w:rPr>
            </w:rPrChange>
          </w:rPr>
          <w:fldChar w:fldCharType="separate"/>
        </w:r>
        <w:r w:rsidRPr="006278AF">
          <w:rPr>
            <w:rStyle w:val="Hyperlink"/>
            <w:rFonts w:eastAsia="Arial" w:cs="Calibri"/>
            <w:highlight w:val="yellow"/>
            <w:lang w:val="en-US"/>
            <w:rPrChange w:author="Katsumbe, Tatenda" w:date="2025-08-01T09:29:00Z" w16du:dateUtc="2025-08-01T07:29:00Z" w:id="1767">
              <w:rPr>
                <w:rStyle w:val="Hyperlink"/>
                <w:rFonts w:eastAsia="Arial" w:cs="Calibri"/>
                <w:lang w:val="en-US"/>
              </w:rPr>
            </w:rPrChange>
          </w:rPr>
          <w:t>Beddewela et al., 2017</w:t>
        </w:r>
      </w:ins>
      <w:ins w:author="Katsumbe, Tatenda" w:date="2025-07-31T19:49:00Z" w16du:dateUtc="2025-07-31T17:49:00Z" w:id="1768">
        <w:r w:rsidRPr="006278AF">
          <w:rPr>
            <w:rFonts w:eastAsia="Arial" w:cs="Calibri"/>
            <w:highlight w:val="yellow"/>
            <w:lang w:val="en-US"/>
            <w:rPrChange w:author="Katsumbe, Tatenda" w:date="2025-08-01T09:29:00Z" w16du:dateUtc="2025-08-01T07:29:00Z" w:id="1769">
              <w:rPr>
                <w:rFonts w:eastAsia="Arial" w:cs="Calibri"/>
                <w:lang w:val="en-US"/>
              </w:rPr>
            </w:rPrChange>
          </w:rPr>
          <w:fldChar w:fldCharType="end"/>
        </w:r>
      </w:ins>
      <w:bookmarkEnd w:id="1763"/>
      <w:ins w:author="Katsumbe, Tatenda" w:date="2025-07-31T19:49:00Z" w:id="1770">
        <w:r w:rsidRPr="006278AF">
          <w:rPr>
            <w:rFonts w:eastAsia="Arial" w:cs="Calibri"/>
            <w:highlight w:val="yellow"/>
            <w:lang w:val="en-US"/>
            <w:rPrChange w:author="Katsumbe, Tatenda" w:date="2025-08-01T09:29:00Z" w16du:dateUtc="2025-08-01T07:29:00Z" w:id="1771">
              <w:rPr>
                <w:rFonts w:eastAsia="Arial" w:cs="Calibri"/>
                <w:lang w:val="en-US"/>
              </w:rPr>
            </w:rPrChange>
          </w:rPr>
          <w:t>).</w:t>
        </w:r>
      </w:ins>
    </w:p>
    <w:p w:rsidRPr="006278AF" w:rsidR="00F70E70" w:rsidP="00F70E70" w:rsidRDefault="00F70E70" w14:paraId="137B25AC" w14:textId="77777777">
      <w:pPr>
        <w:shd w:val="clear" w:color="auto" w:fill="FFFFFF" w:themeFill="background1"/>
        <w:rPr>
          <w:ins w:author="Katsumbe, Tatenda" w:date="2025-07-31T19:49:00Z" w:id="1772"/>
          <w:rFonts w:eastAsia="Arial" w:cs="Calibri"/>
          <w:highlight w:val="yellow"/>
          <w:lang w:val="en-US"/>
          <w:rPrChange w:author="Katsumbe, Tatenda" w:date="2025-08-01T09:29:00Z" w16du:dateUtc="2025-08-01T07:29:00Z" w:id="1773">
            <w:rPr>
              <w:ins w:author="Katsumbe, Tatenda" w:date="2025-07-31T19:49:00Z" w:id="1774"/>
              <w:rFonts w:eastAsia="Arial" w:cs="Calibri"/>
              <w:lang w:val="en-US"/>
            </w:rPr>
          </w:rPrChange>
        </w:rPr>
      </w:pPr>
      <w:ins w:author="Katsumbe, Tatenda" w:date="2025-07-31T19:49:00Z" w:id="1775">
        <w:r w:rsidRPr="006278AF">
          <w:rPr>
            <w:rFonts w:eastAsia="Arial" w:cs="Calibri"/>
            <w:highlight w:val="yellow"/>
            <w:lang w:val="en-US"/>
            <w:rPrChange w:author="Katsumbe, Tatenda" w:date="2025-08-01T09:29:00Z" w16du:dateUtc="2025-08-01T07:29:00Z" w:id="1776">
              <w:rPr>
                <w:rFonts w:eastAsia="Arial" w:cs="Calibri"/>
                <w:lang w:val="en-US"/>
              </w:rPr>
            </w:rPrChange>
          </w:rPr>
          <w:t>Moreover, sustainability is becoming a pillar of MBA education, with leading institutions pioneering this shift. Leading business schools, from INSEAD in Europe to the Yale School of Management in the United States, are no longer offering sustainability simply as an elective but are embedding it across their core curricula and, in this manner, signaling a clear change in the priorities of responsible management education (</w:t>
        </w:r>
        <w:bookmarkStart w:name="bbib28" w:id="1777"/>
        <w:r w:rsidRPr="006278AF">
          <w:rPr>
            <w:rFonts w:eastAsia="Arial" w:cs="Calibri"/>
            <w:highlight w:val="yellow"/>
            <w:lang w:val="en-US"/>
            <w:rPrChange w:author="Katsumbe, Tatenda" w:date="2025-08-01T09:29:00Z" w16du:dateUtc="2025-08-01T07:29:00Z" w:id="1778">
              <w:rPr>
                <w:rFonts w:eastAsia="Arial" w:cs="Calibri"/>
                <w:lang w:val="en-US"/>
              </w:rPr>
            </w:rPrChange>
          </w:rPr>
          <w:fldChar w:fldCharType="begin"/>
        </w:r>
        <w:r w:rsidRPr="006278AF">
          <w:rPr>
            <w:rFonts w:eastAsia="Arial" w:cs="Calibri"/>
            <w:highlight w:val="yellow"/>
            <w:lang w:val="en-US"/>
            <w:rPrChange w:author="Katsumbe, Tatenda" w:date="2025-08-01T09:29:00Z" w16du:dateUtc="2025-08-01T07:29:00Z" w:id="1779">
              <w:rPr>
                <w:rFonts w:eastAsia="Arial" w:cs="Calibri"/>
                <w:lang w:val="en-US"/>
              </w:rPr>
            </w:rPrChange>
          </w:rPr>
          <w:instrText>HYPERLINK "https://www.sciencedirect.com/science/article/pii/S1472811725000874" \l "bib28"</w:instrText>
        </w:r>
        <w:r w:rsidRPr="00774519">
          <w:rPr>
            <w:rFonts w:eastAsia="Arial" w:cs="Calibri"/>
            <w:highlight w:val="yellow"/>
            <w:lang w:val="en-US"/>
          </w:rPr>
        </w:r>
        <w:r w:rsidRPr="006278AF">
          <w:rPr>
            <w:rFonts w:eastAsia="Arial" w:cs="Calibri"/>
            <w:highlight w:val="yellow"/>
            <w:lang w:val="en-US"/>
            <w:rPrChange w:author="Katsumbe, Tatenda" w:date="2025-08-01T09:29:00Z" w16du:dateUtc="2025-08-01T07:29:00Z" w:id="1780">
              <w:rPr>
                <w:rFonts w:eastAsia="Arial" w:cs="Calibri"/>
                <w:lang w:val="en-US"/>
              </w:rPr>
            </w:rPrChange>
          </w:rPr>
          <w:fldChar w:fldCharType="separate"/>
        </w:r>
        <w:r w:rsidRPr="006278AF">
          <w:rPr>
            <w:rStyle w:val="Hyperlink"/>
            <w:rFonts w:eastAsia="Arial" w:cs="Calibri"/>
            <w:highlight w:val="yellow"/>
            <w:lang w:val="en-US"/>
            <w:rPrChange w:author="Katsumbe, Tatenda" w:date="2025-08-01T09:29:00Z" w16du:dateUtc="2025-08-01T07:29:00Z" w:id="1781">
              <w:rPr>
                <w:rStyle w:val="Hyperlink"/>
                <w:rFonts w:eastAsia="Arial" w:cs="Calibri"/>
                <w:lang w:val="en-US"/>
              </w:rPr>
            </w:rPrChange>
          </w:rPr>
          <w:t>INSEAD, 2023</w:t>
        </w:r>
      </w:ins>
      <w:ins w:author="Katsumbe, Tatenda" w:date="2025-07-31T19:49:00Z" w16du:dateUtc="2025-07-31T17:49:00Z" w:id="1782">
        <w:r w:rsidRPr="006278AF">
          <w:rPr>
            <w:rFonts w:eastAsia="Arial" w:cs="Calibri"/>
            <w:highlight w:val="yellow"/>
            <w:lang w:val="en-US"/>
            <w:rPrChange w:author="Katsumbe, Tatenda" w:date="2025-08-01T09:29:00Z" w16du:dateUtc="2025-08-01T07:29:00Z" w:id="1783">
              <w:rPr>
                <w:rFonts w:eastAsia="Arial" w:cs="Calibri"/>
                <w:lang w:val="en-US"/>
              </w:rPr>
            </w:rPrChange>
          </w:rPr>
          <w:fldChar w:fldCharType="end"/>
        </w:r>
      </w:ins>
      <w:bookmarkEnd w:id="1777"/>
      <w:ins w:author="Katsumbe, Tatenda" w:date="2025-07-31T19:49:00Z" w:id="1784">
        <w:r w:rsidRPr="006278AF">
          <w:rPr>
            <w:rFonts w:eastAsia="Arial" w:cs="Calibri"/>
            <w:highlight w:val="yellow"/>
            <w:lang w:val="en-US"/>
            <w:rPrChange w:author="Katsumbe, Tatenda" w:date="2025-08-01T09:29:00Z" w16du:dateUtc="2025-08-01T07:29:00Z" w:id="1785">
              <w:rPr>
                <w:rFonts w:eastAsia="Arial" w:cs="Calibri"/>
                <w:lang w:val="en-US"/>
              </w:rPr>
            </w:rPrChange>
          </w:rPr>
          <w:t>; </w:t>
        </w:r>
        <w:bookmarkStart w:name="bbib75" w:id="1786"/>
        <w:r w:rsidRPr="006278AF">
          <w:rPr>
            <w:rFonts w:eastAsia="Arial" w:cs="Calibri"/>
            <w:highlight w:val="yellow"/>
            <w:lang w:val="en-US"/>
            <w:rPrChange w:author="Katsumbe, Tatenda" w:date="2025-08-01T09:29:00Z" w16du:dateUtc="2025-08-01T07:29:00Z" w:id="1787">
              <w:rPr>
                <w:rFonts w:eastAsia="Arial" w:cs="Calibri"/>
                <w:lang w:val="en-US"/>
              </w:rPr>
            </w:rPrChange>
          </w:rPr>
          <w:fldChar w:fldCharType="begin"/>
        </w:r>
        <w:r w:rsidRPr="006278AF">
          <w:rPr>
            <w:rFonts w:eastAsia="Arial" w:cs="Calibri"/>
            <w:highlight w:val="yellow"/>
            <w:lang w:val="en-US"/>
            <w:rPrChange w:author="Katsumbe, Tatenda" w:date="2025-08-01T09:29:00Z" w16du:dateUtc="2025-08-01T07:29:00Z" w:id="1788">
              <w:rPr>
                <w:rFonts w:eastAsia="Arial" w:cs="Calibri"/>
                <w:lang w:val="en-US"/>
              </w:rPr>
            </w:rPrChange>
          </w:rPr>
          <w:instrText>HYPERLINK "https://www.sciencedirect.com/science/article/pii/S1472811725000874" \l "bib75"</w:instrText>
        </w:r>
        <w:r w:rsidRPr="00774519">
          <w:rPr>
            <w:rFonts w:eastAsia="Arial" w:cs="Calibri"/>
            <w:highlight w:val="yellow"/>
            <w:lang w:val="en-US"/>
          </w:rPr>
        </w:r>
        <w:r w:rsidRPr="006278AF">
          <w:rPr>
            <w:rFonts w:eastAsia="Arial" w:cs="Calibri"/>
            <w:highlight w:val="yellow"/>
            <w:lang w:val="en-US"/>
            <w:rPrChange w:author="Katsumbe, Tatenda" w:date="2025-08-01T09:29:00Z" w16du:dateUtc="2025-08-01T07:29:00Z" w:id="1789">
              <w:rPr>
                <w:rFonts w:eastAsia="Arial" w:cs="Calibri"/>
                <w:lang w:val="en-US"/>
              </w:rPr>
            </w:rPrChange>
          </w:rPr>
          <w:fldChar w:fldCharType="separate"/>
        </w:r>
        <w:r w:rsidRPr="006278AF">
          <w:rPr>
            <w:rStyle w:val="Hyperlink"/>
            <w:rFonts w:eastAsia="Arial" w:cs="Calibri"/>
            <w:highlight w:val="yellow"/>
            <w:lang w:val="en-US"/>
            <w:rPrChange w:author="Katsumbe, Tatenda" w:date="2025-08-01T09:29:00Z" w16du:dateUtc="2025-08-01T07:29:00Z" w:id="1790">
              <w:rPr>
                <w:rStyle w:val="Hyperlink"/>
                <w:rFonts w:eastAsia="Arial" w:cs="Calibri"/>
                <w:lang w:val="en-US"/>
              </w:rPr>
            </w:rPrChange>
          </w:rPr>
          <w:t>Yale School of Management, 2025</w:t>
        </w:r>
      </w:ins>
      <w:ins w:author="Katsumbe, Tatenda" w:date="2025-07-31T19:49:00Z" w16du:dateUtc="2025-07-31T17:49:00Z" w:id="1791">
        <w:r w:rsidRPr="006278AF">
          <w:rPr>
            <w:rFonts w:eastAsia="Arial" w:cs="Calibri"/>
            <w:highlight w:val="yellow"/>
            <w:lang w:val="en-US"/>
            <w:rPrChange w:author="Katsumbe, Tatenda" w:date="2025-08-01T09:29:00Z" w16du:dateUtc="2025-08-01T07:29:00Z" w:id="1792">
              <w:rPr>
                <w:rFonts w:eastAsia="Arial" w:cs="Calibri"/>
                <w:lang w:val="en-US"/>
              </w:rPr>
            </w:rPrChange>
          </w:rPr>
          <w:fldChar w:fldCharType="end"/>
        </w:r>
      </w:ins>
      <w:bookmarkEnd w:id="1786"/>
      <w:ins w:author="Katsumbe, Tatenda" w:date="2025-07-31T19:49:00Z" w:id="1793">
        <w:r w:rsidRPr="006278AF">
          <w:rPr>
            <w:rFonts w:eastAsia="Arial" w:cs="Calibri"/>
            <w:highlight w:val="yellow"/>
            <w:lang w:val="en-US"/>
            <w:rPrChange w:author="Katsumbe, Tatenda" w:date="2025-08-01T09:29:00Z" w16du:dateUtc="2025-08-01T07:29:00Z" w:id="1794">
              <w:rPr>
                <w:rFonts w:eastAsia="Arial" w:cs="Calibri"/>
                <w:lang w:val="en-US"/>
              </w:rPr>
            </w:rPrChange>
          </w:rPr>
          <w:t>).</w:t>
        </w:r>
      </w:ins>
    </w:p>
    <w:p w:rsidRPr="00F70E70" w:rsidR="00F70E70" w:rsidP="00F70E70" w:rsidRDefault="00F70E70" w14:paraId="7660EF87" w14:textId="77777777">
      <w:pPr>
        <w:shd w:val="clear" w:color="auto" w:fill="FFFFFF" w:themeFill="background1"/>
        <w:rPr>
          <w:ins w:author="Katsumbe, Tatenda" w:date="2025-07-31T19:49:00Z" w:id="1795"/>
          <w:rFonts w:eastAsia="Arial" w:cs="Calibri"/>
          <w:lang w:val="en-US"/>
        </w:rPr>
      </w:pPr>
      <w:ins w:author="Katsumbe, Tatenda" w:date="2025-07-31T19:49:00Z" w:id="1796">
        <w:r w:rsidRPr="006278AF">
          <w:rPr>
            <w:rFonts w:eastAsia="Arial" w:cs="Calibri"/>
            <w:highlight w:val="yellow"/>
            <w:lang w:val="en-US"/>
            <w:rPrChange w:author="Katsumbe, Tatenda" w:date="2025-08-01T09:29:00Z" w16du:dateUtc="2025-08-01T07:29:00Z" w:id="1797">
              <w:rPr>
                <w:rFonts w:eastAsia="Arial" w:cs="Calibri"/>
                <w:lang w:val="en-US"/>
              </w:rPr>
            </w:rPrChange>
          </w:rPr>
          <w:t>While these global leaders set a clear trend, the application of their models in emerging economies such as Vietnam remains underexplored. Vietnam's economic transformation since the 1990s has spurred demand for business leaders equipped with both technical expertise and social responsibility (</w:t>
        </w:r>
        <w:bookmarkStart w:name="bbib73" w:id="1798"/>
        <w:r w:rsidRPr="006278AF">
          <w:rPr>
            <w:rFonts w:eastAsia="Arial" w:cs="Calibri"/>
            <w:highlight w:val="yellow"/>
            <w:lang w:val="en-US"/>
            <w:rPrChange w:author="Katsumbe, Tatenda" w:date="2025-08-01T09:29:00Z" w16du:dateUtc="2025-08-01T07:29:00Z" w:id="1799">
              <w:rPr>
                <w:rFonts w:eastAsia="Arial" w:cs="Calibri"/>
                <w:lang w:val="en-US"/>
              </w:rPr>
            </w:rPrChange>
          </w:rPr>
          <w:fldChar w:fldCharType="begin"/>
        </w:r>
        <w:r w:rsidRPr="006278AF">
          <w:rPr>
            <w:rFonts w:eastAsia="Arial" w:cs="Calibri"/>
            <w:highlight w:val="yellow"/>
            <w:lang w:val="en-US"/>
            <w:rPrChange w:author="Katsumbe, Tatenda" w:date="2025-08-01T09:29:00Z" w16du:dateUtc="2025-08-01T07:29:00Z" w:id="1800">
              <w:rPr>
                <w:rFonts w:eastAsia="Arial" w:cs="Calibri"/>
                <w:lang w:val="en-US"/>
              </w:rPr>
            </w:rPrChange>
          </w:rPr>
          <w:instrText>HYPERLINK "https://www.sciencedirect.com/science/article/pii/S1472811725000874" \l "bib73"</w:instrText>
        </w:r>
        <w:r w:rsidRPr="00774519">
          <w:rPr>
            <w:rFonts w:eastAsia="Arial" w:cs="Calibri"/>
            <w:highlight w:val="yellow"/>
            <w:lang w:val="en-US"/>
          </w:rPr>
        </w:r>
        <w:r w:rsidRPr="006278AF">
          <w:rPr>
            <w:rFonts w:eastAsia="Arial" w:cs="Calibri"/>
            <w:highlight w:val="yellow"/>
            <w:lang w:val="en-US"/>
            <w:rPrChange w:author="Katsumbe, Tatenda" w:date="2025-08-01T09:29:00Z" w16du:dateUtc="2025-08-01T07:29:00Z" w:id="1801">
              <w:rPr>
                <w:rFonts w:eastAsia="Arial" w:cs="Calibri"/>
                <w:lang w:val="en-US"/>
              </w:rPr>
            </w:rPrChange>
          </w:rPr>
          <w:fldChar w:fldCharType="separate"/>
        </w:r>
        <w:r w:rsidRPr="006278AF">
          <w:rPr>
            <w:rStyle w:val="Hyperlink"/>
            <w:rFonts w:eastAsia="Arial" w:cs="Calibri"/>
            <w:highlight w:val="yellow"/>
            <w:lang w:val="en-US"/>
            <w:rPrChange w:author="Katsumbe, Tatenda" w:date="2025-08-01T09:29:00Z" w16du:dateUtc="2025-08-01T07:29:00Z" w:id="1802">
              <w:rPr>
                <w:rStyle w:val="Hyperlink"/>
                <w:rFonts w:eastAsia="Arial" w:cs="Calibri"/>
                <w:lang w:val="en-US"/>
              </w:rPr>
            </w:rPrChange>
          </w:rPr>
          <w:t>Vietnam News, 2024</w:t>
        </w:r>
      </w:ins>
      <w:ins w:author="Katsumbe, Tatenda" w:date="2025-07-31T19:49:00Z" w16du:dateUtc="2025-07-31T17:49:00Z" w:id="1803">
        <w:r w:rsidRPr="006278AF">
          <w:rPr>
            <w:rFonts w:eastAsia="Arial" w:cs="Calibri"/>
            <w:highlight w:val="yellow"/>
            <w:lang w:val="en-US"/>
            <w:rPrChange w:author="Katsumbe, Tatenda" w:date="2025-08-01T09:29:00Z" w16du:dateUtc="2025-08-01T07:29:00Z" w:id="1804">
              <w:rPr>
                <w:rFonts w:eastAsia="Arial" w:cs="Calibri"/>
                <w:lang w:val="en-US"/>
              </w:rPr>
            </w:rPrChange>
          </w:rPr>
          <w:fldChar w:fldCharType="end"/>
        </w:r>
      </w:ins>
      <w:bookmarkEnd w:id="1798"/>
      <w:ins w:author="Katsumbe, Tatenda" w:date="2025-07-31T19:49:00Z" w:id="1805">
        <w:r w:rsidRPr="006278AF">
          <w:rPr>
            <w:rFonts w:eastAsia="Arial" w:cs="Calibri"/>
            <w:highlight w:val="yellow"/>
            <w:lang w:val="en-US"/>
            <w:rPrChange w:author="Katsumbe, Tatenda" w:date="2025-08-01T09:29:00Z" w16du:dateUtc="2025-08-01T07:29:00Z" w:id="1806">
              <w:rPr>
                <w:rFonts w:eastAsia="Arial" w:cs="Calibri"/>
                <w:lang w:val="en-US"/>
              </w:rPr>
            </w:rPrChange>
          </w:rPr>
          <w:t>). However, the country's business education system has traditionally emphasized theoretical instruction over applied learning, leading to a need for reforms that incorporate andragogical principles into MBA programs. Existing studies have examined the relevance of andragogy and SDL in business education, yet few have specifically explored their integration within Vietnam's MBA curricula and their impact on assurance of learning processes.</w:t>
        </w:r>
      </w:ins>
    </w:p>
    <w:p w:rsidR="00F70E70" w:rsidP="004F6202" w:rsidRDefault="00F70E70" w14:paraId="139BD9DE" w14:textId="77777777">
      <w:pPr>
        <w:shd w:val="clear" w:color="auto" w:fill="FFFFFF" w:themeFill="background1"/>
        <w:spacing w:after="240"/>
        <w:rPr>
          <w:ins w:author="Katsumbe, Tatenda" w:date="2025-07-31T19:49:00Z" w16du:dateUtc="2025-07-31T17:49:00Z" w:id="1807"/>
          <w:rFonts w:eastAsia="Arial" w:cs="Calibri"/>
          <w:lang w:val="en-US"/>
        </w:rPr>
      </w:pPr>
    </w:p>
    <w:p w:rsidR="00F70E70" w:rsidP="004F6202" w:rsidRDefault="00F70E70" w14:paraId="7527131F" w14:textId="77777777">
      <w:pPr>
        <w:shd w:val="clear" w:color="auto" w:fill="FFFFFF" w:themeFill="background1"/>
        <w:spacing w:after="240"/>
        <w:rPr>
          <w:ins w:author="Katsumbe, Tatenda" w:date="2025-07-31T19:49:00Z" w16du:dateUtc="2025-07-31T17:49:00Z" w:id="1808"/>
          <w:rFonts w:eastAsia="Arial" w:cs="Calibri"/>
          <w:lang w:val="en-US"/>
        </w:rPr>
      </w:pPr>
    </w:p>
    <w:p w:rsidR="00F70E70" w:rsidP="004F6202" w:rsidRDefault="00F70E70" w14:paraId="412AFA5C" w14:textId="77777777">
      <w:pPr>
        <w:shd w:val="clear" w:color="auto" w:fill="FFFFFF" w:themeFill="background1"/>
        <w:spacing w:after="240"/>
        <w:rPr>
          <w:ins w:author="Katsumbe, Tatenda" w:date="2025-07-31T19:49:00Z" w16du:dateUtc="2025-07-31T17:49:00Z" w:id="1809"/>
          <w:rFonts w:eastAsia="Arial" w:cs="Calibri"/>
          <w:lang w:val="en-US"/>
        </w:rPr>
      </w:pPr>
    </w:p>
    <w:p w:rsidR="00F70E70" w:rsidP="004F6202" w:rsidRDefault="00F70E70" w14:paraId="2520589D" w14:textId="77777777">
      <w:pPr>
        <w:shd w:val="clear" w:color="auto" w:fill="FFFFFF" w:themeFill="background1"/>
        <w:spacing w:after="240"/>
        <w:rPr>
          <w:ins w:author="Katsumbe, Tatenda" w:date="2025-07-31T19:49:00Z" w16du:dateUtc="2025-07-31T17:49:00Z" w:id="1810"/>
          <w:rFonts w:eastAsia="Arial" w:cs="Calibri"/>
          <w:lang w:val="en-US"/>
        </w:rPr>
      </w:pPr>
    </w:p>
    <w:p w:rsidRPr="004F6202" w:rsidR="00F70E70" w:rsidP="004F6202" w:rsidRDefault="00F70E70" w14:paraId="616B7052" w14:textId="77777777">
      <w:pPr>
        <w:shd w:val="clear" w:color="auto" w:fill="FFFFFF" w:themeFill="background1"/>
        <w:spacing w:after="240"/>
        <w:rPr>
          <w:ins w:author="Katsumbe, Tatenda" w:date="2025-07-31T12:59:00Z" w:id="1811"/>
          <w:rFonts w:eastAsia="Arial" w:cs="Calibri"/>
          <w:lang w:val="en-US"/>
        </w:rPr>
      </w:pPr>
    </w:p>
    <w:p w:rsidRPr="004F6202" w:rsidR="004F6202" w:rsidP="004F6202" w:rsidRDefault="004F6202" w14:paraId="70DEFFC6" w14:textId="683A6602">
      <w:pPr>
        <w:shd w:val="clear" w:color="auto" w:fill="FFFFFF" w:themeFill="background1"/>
        <w:spacing w:after="240"/>
        <w:rPr>
          <w:ins w:author="Katsumbe, Tatenda" w:date="2025-07-31T12:59:00Z" w:id="1812"/>
          <w:rFonts w:eastAsia="Arial" w:cs="Calibri"/>
          <w:lang w:val="en-US"/>
        </w:rPr>
      </w:pPr>
    </w:p>
    <w:p w:rsidRPr="004F6202" w:rsidR="004F6202" w:rsidP="004F6202" w:rsidRDefault="004F6202" w14:paraId="55F31852" w14:textId="587F5939">
      <w:pPr>
        <w:shd w:val="clear" w:color="auto" w:fill="FFFFFF" w:themeFill="background1"/>
        <w:spacing w:after="240"/>
        <w:rPr>
          <w:ins w:author="Katsumbe, Tatenda" w:date="2025-07-31T12:59:00Z" w:id="1813"/>
          <w:rFonts w:eastAsia="Arial" w:cs="Calibri"/>
          <w:lang w:val="en-US"/>
        </w:rPr>
      </w:pPr>
    </w:p>
    <w:p w:rsidRPr="004F6202" w:rsidR="004F6202" w:rsidP="004F6202" w:rsidRDefault="004F6202" w14:paraId="69F8ECEF" w14:textId="77777777">
      <w:pPr>
        <w:shd w:val="clear" w:color="auto" w:fill="FFFFFF" w:themeFill="background1"/>
        <w:spacing w:after="240"/>
        <w:rPr>
          <w:ins w:author="Katsumbe, Tatenda" w:date="2025-07-31T12:59:00Z" w:id="1814"/>
          <w:rFonts w:eastAsia="Arial" w:cs="Calibri"/>
          <w:lang w:val="en-US"/>
        </w:rPr>
      </w:pPr>
      <w:ins w:author="Katsumbe, Tatenda" w:date="2025-07-31T12:59:00Z" w:id="1815">
        <w:r w:rsidRPr="004F6202">
          <w:rPr>
            <w:rFonts w:eastAsia="Arial" w:cs="Calibri"/>
            <w:lang w:val="en-US"/>
          </w:rPr>
          <w:t>Let me know if you'd like journal references, rankings, or examples from top global or African business schools.</w:t>
        </w:r>
      </w:ins>
    </w:p>
    <w:p w:rsidRPr="0073786E" w:rsidR="5CBBF533" w:rsidP="5CBBF533" w:rsidRDefault="5CBBF533" w14:paraId="3EFD39C5" w14:textId="7646CBD7">
      <w:pPr>
        <w:shd w:val="clear" w:color="auto" w:fill="FFFFFF" w:themeFill="background1"/>
        <w:spacing w:after="240"/>
        <w:rPr>
          <w:rFonts w:eastAsia="Arial" w:cs="Calibri"/>
          <w:rPrChange w:author="Katsumbe, Tatenda" w:date="2025-07-29T23:01:00Z" w16du:dateUtc="2025-07-29T21:01:00Z" w:id="1816">
            <w:rPr>
              <w:rFonts w:ascii="Arial" w:hAnsi="Arial" w:eastAsia="Arial" w:cs="Arial"/>
            </w:rPr>
          </w:rPrChange>
        </w:rPr>
      </w:pPr>
    </w:p>
    <w:tbl>
      <w:tblPr>
        <w:tblW w:w="0" w:type="auto"/>
        <w:tblLayout w:type="fixed"/>
        <w:tblLook w:val="06A0" w:firstRow="1" w:lastRow="0" w:firstColumn="1" w:lastColumn="0" w:noHBand="1" w:noVBand="1"/>
      </w:tblPr>
      <w:tblGrid>
        <w:gridCol w:w="3079"/>
        <w:gridCol w:w="3079"/>
        <w:gridCol w:w="3079"/>
      </w:tblGrid>
      <w:tr w:rsidRPr="0073786E" w:rsidR="5CBBF533" w:rsidTr="5CBBF533" w14:paraId="08F6D89B" w14:textId="77777777">
        <w:trPr>
          <w:trHeight w:val="300"/>
        </w:trPr>
        <w:tc>
          <w:tcPr>
            <w:tcW w:w="3079"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73786E" w:rsidR="5CBBF533" w:rsidP="5CBBF533" w:rsidRDefault="5CBBF533" w14:paraId="2B2DBCBF" w14:textId="6EF228D8">
            <w:pPr>
              <w:rPr>
                <w:rFonts w:eastAsia="Arial" w:cs="Calibri"/>
                <w:color w:val="000000" w:themeColor="text1"/>
                <w:szCs w:val="20"/>
                <w:rPrChange w:author="Katsumbe, Tatenda" w:date="2025-07-29T23:01:00Z" w16du:dateUtc="2025-07-29T21:01:00Z" w:id="1817">
                  <w:rPr>
                    <w:rFonts w:ascii="Arial" w:hAnsi="Arial" w:eastAsia="Arial" w:cs="Arial"/>
                    <w:color w:val="000000" w:themeColor="text1"/>
                    <w:szCs w:val="20"/>
                  </w:rPr>
                </w:rPrChange>
              </w:rPr>
            </w:pPr>
            <w:r w:rsidRPr="0073786E">
              <w:rPr>
                <w:rFonts w:eastAsia="Arial" w:cs="Calibri"/>
                <w:color w:val="000000" w:themeColor="text1"/>
                <w:szCs w:val="20"/>
                <w:rPrChange w:author="Katsumbe, Tatenda" w:date="2025-07-29T23:01:00Z" w16du:dateUtc="2025-07-29T21:01:00Z" w:id="1818">
                  <w:rPr>
                    <w:rFonts w:ascii="Arial" w:hAnsi="Arial" w:eastAsia="Arial" w:cs="Arial"/>
                    <w:color w:val="000000" w:themeColor="text1"/>
                    <w:szCs w:val="20"/>
                  </w:rPr>
                </w:rPrChange>
              </w:rPr>
              <w:t>Programme</w:t>
            </w:r>
          </w:p>
        </w:tc>
        <w:tc>
          <w:tcPr>
            <w:tcW w:w="3079"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73786E" w:rsidR="5CBBF533" w:rsidP="5CBBF533" w:rsidRDefault="5CBBF533" w14:paraId="5A6C0CB0" w14:textId="44B5D563">
            <w:pPr>
              <w:rPr>
                <w:rFonts w:eastAsia="Arial" w:cs="Calibri"/>
                <w:color w:val="000000" w:themeColor="text1"/>
                <w:szCs w:val="20"/>
                <w:rPrChange w:author="Katsumbe, Tatenda" w:date="2025-07-29T23:01:00Z" w16du:dateUtc="2025-07-29T21:01:00Z" w:id="1819">
                  <w:rPr>
                    <w:rFonts w:ascii="Arial" w:hAnsi="Arial" w:eastAsia="Arial" w:cs="Arial"/>
                    <w:color w:val="000000" w:themeColor="text1"/>
                    <w:szCs w:val="20"/>
                  </w:rPr>
                </w:rPrChange>
              </w:rPr>
            </w:pPr>
            <w:r w:rsidRPr="0073786E">
              <w:rPr>
                <w:rFonts w:eastAsia="Arial" w:cs="Calibri"/>
                <w:color w:val="000000" w:themeColor="text1"/>
                <w:szCs w:val="20"/>
                <w:rPrChange w:author="Katsumbe, Tatenda" w:date="2025-07-29T23:01:00Z" w16du:dateUtc="2025-07-29T21:01:00Z" w:id="1820">
                  <w:rPr>
                    <w:rFonts w:ascii="Arial" w:hAnsi="Arial" w:eastAsia="Arial" w:cs="Arial"/>
                    <w:color w:val="000000" w:themeColor="text1"/>
                    <w:szCs w:val="20"/>
                  </w:rPr>
                </w:rPrChange>
              </w:rPr>
              <w:t>Purpose</w:t>
            </w:r>
          </w:p>
        </w:tc>
        <w:tc>
          <w:tcPr>
            <w:tcW w:w="3079"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73786E" w:rsidR="5CBBF533" w:rsidP="5CBBF533" w:rsidRDefault="5CBBF533" w14:paraId="618A7722" w14:textId="074FDA22">
            <w:pPr>
              <w:rPr>
                <w:rFonts w:eastAsia="Arial" w:cs="Calibri"/>
                <w:color w:val="000000" w:themeColor="text1"/>
                <w:szCs w:val="20"/>
                <w:rPrChange w:author="Katsumbe, Tatenda" w:date="2025-07-29T23:01:00Z" w16du:dateUtc="2025-07-29T21:01:00Z" w:id="1821">
                  <w:rPr>
                    <w:rFonts w:ascii="Arial" w:hAnsi="Arial" w:eastAsia="Arial" w:cs="Arial"/>
                    <w:color w:val="000000" w:themeColor="text1"/>
                    <w:szCs w:val="20"/>
                  </w:rPr>
                </w:rPrChange>
              </w:rPr>
            </w:pPr>
            <w:r w:rsidRPr="0073786E">
              <w:rPr>
                <w:rFonts w:eastAsia="Arial" w:cs="Calibri"/>
                <w:color w:val="000000" w:themeColor="text1"/>
                <w:szCs w:val="20"/>
                <w:rPrChange w:author="Katsumbe, Tatenda" w:date="2025-07-29T23:01:00Z" w16du:dateUtc="2025-07-29T21:01:00Z" w:id="1822">
                  <w:rPr>
                    <w:rFonts w:ascii="Arial" w:hAnsi="Arial" w:eastAsia="Arial" w:cs="Arial"/>
                    <w:color w:val="000000" w:themeColor="text1"/>
                    <w:szCs w:val="20"/>
                  </w:rPr>
                </w:rPrChange>
              </w:rPr>
              <w:t>Debates</w:t>
            </w:r>
          </w:p>
        </w:tc>
      </w:tr>
      <w:tr w:rsidRPr="0073786E" w:rsidR="5CBBF533" w:rsidTr="5CBBF533" w14:paraId="2F476029" w14:textId="77777777">
        <w:trPr>
          <w:trHeight w:val="300"/>
        </w:trPr>
        <w:tc>
          <w:tcPr>
            <w:tcW w:w="3079"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73786E" w:rsidR="5CBBF533" w:rsidP="5CBBF533" w:rsidRDefault="5CBBF533" w14:paraId="35CCD987" w14:textId="6ED14CB8">
            <w:pPr>
              <w:rPr>
                <w:rFonts w:eastAsia="Arial" w:cs="Calibri"/>
                <w:rPrChange w:author="Katsumbe, Tatenda" w:date="2025-07-29T23:01:00Z" w16du:dateUtc="2025-07-29T21:01:00Z" w:id="1823">
                  <w:rPr>
                    <w:rFonts w:ascii="Arial" w:hAnsi="Arial" w:eastAsia="Arial" w:cs="Arial"/>
                  </w:rPr>
                </w:rPrChange>
              </w:rPr>
            </w:pPr>
            <w:commentRangeStart w:id="1824"/>
          </w:p>
        </w:tc>
        <w:tc>
          <w:tcPr>
            <w:tcW w:w="3079"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73786E" w:rsidR="5CBBF533" w:rsidP="5CBBF533" w:rsidRDefault="5CBBF533" w14:paraId="25FA9691" w14:textId="134F0A6C">
            <w:pPr>
              <w:rPr>
                <w:rFonts w:eastAsia="Arial" w:cs="Calibri"/>
                <w:rPrChange w:author="Katsumbe, Tatenda" w:date="2025-07-29T23:01:00Z" w16du:dateUtc="2025-07-29T21:01:00Z" w:id="1825">
                  <w:rPr>
                    <w:rFonts w:ascii="Arial" w:hAnsi="Arial" w:eastAsia="Arial" w:cs="Arial"/>
                  </w:rPr>
                </w:rPrChange>
              </w:rPr>
            </w:pPr>
          </w:p>
        </w:tc>
        <w:tc>
          <w:tcPr>
            <w:tcW w:w="3079"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73786E" w:rsidR="5CBBF533" w:rsidP="5CBBF533" w:rsidRDefault="5CBBF533" w14:paraId="4EF50F3A" w14:textId="21C9D060">
            <w:pPr>
              <w:rPr>
                <w:rFonts w:eastAsia="Arial" w:cs="Calibri"/>
                <w:rPrChange w:author="Katsumbe, Tatenda" w:date="2025-07-29T23:01:00Z" w16du:dateUtc="2025-07-29T21:01:00Z" w:id="1826">
                  <w:rPr>
                    <w:rFonts w:ascii="Arial" w:hAnsi="Arial" w:eastAsia="Arial" w:cs="Arial"/>
                  </w:rPr>
                </w:rPrChange>
              </w:rPr>
            </w:pPr>
            <w:commentRangeEnd w:id="1824"/>
            <w:r w:rsidRPr="0073786E">
              <w:rPr>
                <w:rStyle w:val="CommentReference"/>
                <w:rFonts w:cs="Calibri"/>
              </w:rPr>
              <w:commentReference w:id="1824"/>
            </w:r>
          </w:p>
        </w:tc>
      </w:tr>
    </w:tbl>
    <w:p w:rsidRPr="0073786E" w:rsidR="5CBBF533" w:rsidP="5CBBF533" w:rsidRDefault="5CBBF533" w14:paraId="05537C48" w14:textId="55B836B0">
      <w:pPr>
        <w:shd w:val="clear" w:color="auto" w:fill="FFFFFF" w:themeFill="background1"/>
        <w:spacing w:before="240"/>
        <w:rPr>
          <w:rFonts w:eastAsia="Arial" w:cs="Calibri"/>
          <w:rPrChange w:author="Katsumbe, Tatenda" w:date="2025-07-29T23:01:00Z" w16du:dateUtc="2025-07-29T21:01:00Z" w:id="1827">
            <w:rPr>
              <w:rFonts w:ascii="Arial" w:hAnsi="Arial" w:eastAsia="Arial" w:cs="Arial"/>
            </w:rPr>
          </w:rPrChange>
        </w:rPr>
      </w:pPr>
    </w:p>
    <w:p w:rsidRPr="0073786E" w:rsidR="5CBBF533" w:rsidDel="00A4241A" w:rsidP="5CBBF533" w:rsidRDefault="5CBBF533" w14:paraId="0E082DFA" w14:textId="30D7A2F0">
      <w:pPr>
        <w:shd w:val="clear" w:color="auto" w:fill="FFFFFF" w:themeFill="background1"/>
        <w:spacing w:after="240"/>
        <w:rPr>
          <w:del w:author="Katsumbe, Tatenda" w:date="2025-07-30T11:40:00Z" w16du:dateUtc="2025-07-30T09:40:00Z" w:id="1828"/>
          <w:rFonts w:eastAsia="Arial" w:cs="Calibri"/>
          <w:rPrChange w:author="Katsumbe, Tatenda" w:date="2025-07-29T23:01:00Z" w16du:dateUtc="2025-07-29T21:01:00Z" w:id="1829">
            <w:rPr>
              <w:del w:author="Katsumbe, Tatenda" w:date="2025-07-30T11:40:00Z" w16du:dateUtc="2025-07-30T09:40:00Z" w:id="1830"/>
              <w:rFonts w:ascii="Arial" w:hAnsi="Arial" w:eastAsia="Arial" w:cs="Arial"/>
            </w:rPr>
          </w:rPrChange>
        </w:rPr>
      </w:pPr>
    </w:p>
    <w:p w:rsidRPr="0073786E" w:rsidR="545A970A" w:rsidP="5CBBF533" w:rsidRDefault="545A970A" w14:paraId="7B53069F" w14:textId="409BCCB5">
      <w:pPr>
        <w:pStyle w:val="ListParagraph"/>
        <w:numPr>
          <w:ilvl w:val="0"/>
          <w:numId w:val="5"/>
        </w:numPr>
        <w:spacing w:before="200" w:after="200"/>
        <w:rPr>
          <w:rFonts w:eastAsia="Arial" w:cs="Calibri"/>
          <w:color w:val="000000" w:themeColor="text1"/>
          <w:szCs w:val="20"/>
          <w:lang w:val="en-US"/>
          <w:rPrChange w:author="Katsumbe, Tatenda" w:date="2025-07-29T23:01:00Z" w16du:dateUtc="2025-07-29T21:01:00Z" w:id="1831">
            <w:rPr>
              <w:rFonts w:ascii="Arial" w:hAnsi="Arial" w:eastAsia="Arial" w:cs="Arial"/>
              <w:color w:val="000000" w:themeColor="text1"/>
              <w:szCs w:val="20"/>
              <w:lang w:val="en-US"/>
            </w:rPr>
          </w:rPrChange>
        </w:rPr>
      </w:pPr>
      <w:r w:rsidRPr="0073786E">
        <w:rPr>
          <w:rFonts w:eastAsia="Arial" w:cs="Calibri"/>
          <w:color w:val="000000" w:themeColor="text1"/>
          <w:szCs w:val="20"/>
          <w:lang w:val="en-US"/>
          <w:rPrChange w:author="Katsumbe, Tatenda" w:date="2025-07-29T23:01:00Z" w16du:dateUtc="2025-07-29T21:01:00Z" w:id="1832">
            <w:rPr>
              <w:rFonts w:ascii="Arial" w:hAnsi="Arial" w:eastAsia="Arial" w:cs="Arial"/>
              <w:color w:val="000000" w:themeColor="text1"/>
              <w:szCs w:val="20"/>
              <w:lang w:val="en-US"/>
            </w:rPr>
          </w:rPrChange>
        </w:rPr>
        <w:t xml:space="preserve">Short learning programs, PGDips, MBA, Executive MBA, DPhil </w:t>
      </w:r>
    </w:p>
    <w:p w:rsidRPr="0073786E" w:rsidR="545A970A" w:rsidP="5CBBF533" w:rsidRDefault="545A970A" w14:paraId="2665F2BB" w14:textId="1BEB45B9">
      <w:pPr>
        <w:pStyle w:val="ListParagraph"/>
        <w:numPr>
          <w:ilvl w:val="0"/>
          <w:numId w:val="4"/>
        </w:numPr>
        <w:spacing w:before="200" w:after="200"/>
        <w:rPr>
          <w:rFonts w:eastAsia="Arial" w:cs="Calibri"/>
          <w:color w:val="000000" w:themeColor="text1"/>
          <w:szCs w:val="20"/>
          <w:lang w:val="en-US"/>
          <w:rPrChange w:author="Katsumbe, Tatenda" w:date="2025-07-29T23:01:00Z" w16du:dateUtc="2025-07-29T21:01:00Z" w:id="1833">
            <w:rPr>
              <w:rFonts w:ascii="Arial" w:hAnsi="Arial" w:eastAsia="Arial" w:cs="Arial"/>
              <w:color w:val="000000" w:themeColor="text1"/>
              <w:szCs w:val="20"/>
              <w:lang w:val="en-US"/>
            </w:rPr>
          </w:rPrChange>
        </w:rPr>
      </w:pPr>
      <w:r w:rsidRPr="0073786E">
        <w:rPr>
          <w:rFonts w:eastAsia="Arial" w:cs="Calibri"/>
          <w:color w:val="000000" w:themeColor="text1"/>
          <w:szCs w:val="20"/>
          <w:lang w:val="en-US"/>
          <w:rPrChange w:author="Katsumbe, Tatenda" w:date="2025-07-29T23:01:00Z" w16du:dateUtc="2025-07-29T21:01:00Z" w:id="1834">
            <w:rPr>
              <w:rFonts w:ascii="Arial" w:hAnsi="Arial" w:eastAsia="Arial" w:cs="Arial"/>
              <w:color w:val="000000" w:themeColor="text1"/>
              <w:szCs w:val="20"/>
              <w:lang w:val="en-US"/>
            </w:rPr>
          </w:rPrChange>
        </w:rPr>
        <w:t xml:space="preserve">Unpack more on MBAs specialisation – i.e. Digital Healthcare, MBA in Supply Chain Management lens etc.  </w:t>
      </w:r>
    </w:p>
    <w:p w:rsidRPr="0073786E" w:rsidR="545A970A" w:rsidP="5CBBF533" w:rsidRDefault="545A970A" w14:paraId="327839E5" w14:textId="5D6D17B0">
      <w:pPr>
        <w:pStyle w:val="ListParagraph"/>
        <w:numPr>
          <w:ilvl w:val="0"/>
          <w:numId w:val="3"/>
        </w:numPr>
        <w:spacing w:before="200" w:after="200"/>
        <w:rPr>
          <w:rFonts w:eastAsia="Arial" w:cs="Calibri"/>
          <w:color w:val="000000" w:themeColor="text1"/>
          <w:szCs w:val="20"/>
          <w:lang w:val="en-US"/>
          <w:rPrChange w:author="Katsumbe, Tatenda" w:date="2025-07-29T23:01:00Z" w16du:dateUtc="2025-07-29T21:01:00Z" w:id="1835">
            <w:rPr>
              <w:rFonts w:ascii="Arial" w:hAnsi="Arial" w:eastAsia="Arial" w:cs="Arial"/>
              <w:color w:val="000000" w:themeColor="text1"/>
              <w:szCs w:val="20"/>
              <w:lang w:val="en-US"/>
            </w:rPr>
          </w:rPrChange>
        </w:rPr>
      </w:pPr>
      <w:r w:rsidRPr="0073786E">
        <w:rPr>
          <w:rFonts w:eastAsia="Arial" w:cs="Calibri"/>
          <w:color w:val="000000" w:themeColor="text1"/>
          <w:szCs w:val="20"/>
          <w:lang w:val="en-US"/>
          <w:rPrChange w:author="Katsumbe, Tatenda" w:date="2025-07-29T23:01:00Z" w16du:dateUtc="2025-07-29T21:01:00Z" w:id="1836">
            <w:rPr>
              <w:rFonts w:ascii="Arial" w:hAnsi="Arial" w:eastAsia="Arial" w:cs="Arial"/>
              <w:color w:val="000000" w:themeColor="text1"/>
              <w:szCs w:val="20"/>
              <w:lang w:val="en-US"/>
            </w:rPr>
          </w:rPrChange>
        </w:rPr>
        <w:t xml:space="preserve">Research </w:t>
      </w:r>
    </w:p>
    <w:p w:rsidRPr="0073786E" w:rsidR="545A970A" w:rsidP="5CBBF533" w:rsidRDefault="545A970A" w14:paraId="701F00AA" w14:textId="36BDE115">
      <w:pPr>
        <w:pStyle w:val="ListParagraph"/>
        <w:numPr>
          <w:ilvl w:val="0"/>
          <w:numId w:val="2"/>
        </w:numPr>
        <w:spacing w:before="200" w:after="200"/>
        <w:rPr>
          <w:rFonts w:eastAsia="Arial" w:cs="Calibri"/>
          <w:color w:val="000000" w:themeColor="text1"/>
          <w:szCs w:val="20"/>
          <w:lang w:val="en-US"/>
          <w:rPrChange w:author="Katsumbe, Tatenda" w:date="2025-07-29T23:01:00Z" w16du:dateUtc="2025-07-29T21:01:00Z" w:id="1837">
            <w:rPr>
              <w:rFonts w:ascii="Arial" w:hAnsi="Arial" w:eastAsia="Arial" w:cs="Arial"/>
              <w:color w:val="000000" w:themeColor="text1"/>
              <w:szCs w:val="20"/>
              <w:lang w:val="en-US"/>
            </w:rPr>
          </w:rPrChange>
        </w:rPr>
      </w:pPr>
      <w:r w:rsidRPr="0073786E">
        <w:rPr>
          <w:rFonts w:eastAsia="Arial" w:cs="Calibri"/>
          <w:color w:val="000000" w:themeColor="text1"/>
          <w:szCs w:val="20"/>
          <w:lang w:val="en-US"/>
          <w:rPrChange w:author="Katsumbe, Tatenda" w:date="2025-07-29T23:01:00Z" w16du:dateUtc="2025-07-29T21:01:00Z" w:id="1838">
            <w:rPr>
              <w:rFonts w:ascii="Arial" w:hAnsi="Arial" w:eastAsia="Arial" w:cs="Arial"/>
              <w:color w:val="000000" w:themeColor="text1"/>
              <w:szCs w:val="20"/>
              <w:lang w:val="en-US"/>
            </w:rPr>
          </w:rPrChange>
        </w:rPr>
        <w:t xml:space="preserve">Online and in person </w:t>
      </w:r>
    </w:p>
    <w:p w:rsidRPr="0073786E" w:rsidR="5CBBF533" w:rsidP="5CBBF533" w:rsidRDefault="5CBBF533" w14:paraId="108A87C7" w14:textId="66531680">
      <w:pPr>
        <w:rPr>
          <w:rFonts w:eastAsia="Arial" w:cs="Calibri"/>
          <w:rPrChange w:author="Katsumbe, Tatenda" w:date="2025-07-29T23:01:00Z" w16du:dateUtc="2025-07-29T21:01:00Z" w:id="1839">
            <w:rPr>
              <w:rFonts w:ascii="Arial" w:hAnsi="Arial" w:eastAsia="Arial" w:cs="Arial"/>
            </w:rPr>
          </w:rPrChange>
        </w:rPr>
      </w:pPr>
    </w:p>
    <w:p w:rsidRPr="0073786E" w:rsidR="545A970A" w:rsidP="5CBBF533" w:rsidRDefault="545A970A" w14:paraId="2B15A3CE" w14:textId="45930EF0">
      <w:pPr>
        <w:shd w:val="clear" w:color="auto" w:fill="FFFFFF" w:themeFill="background1"/>
        <w:rPr>
          <w:rFonts w:eastAsia="Arial" w:cs="Calibri"/>
          <w:color w:val="000000" w:themeColor="text1"/>
          <w:szCs w:val="20"/>
          <w:lang w:val="en-US"/>
          <w:rPrChange w:author="Katsumbe, Tatenda" w:date="2025-07-29T23:01:00Z" w16du:dateUtc="2025-07-29T21:01:00Z" w:id="1840">
            <w:rPr>
              <w:rFonts w:ascii="Arial" w:hAnsi="Arial" w:eastAsia="Arial" w:cs="Arial"/>
              <w:color w:val="000000" w:themeColor="text1"/>
              <w:szCs w:val="20"/>
              <w:lang w:val="en-US"/>
            </w:rPr>
          </w:rPrChange>
        </w:rPr>
      </w:pPr>
      <w:r w:rsidRPr="0073786E">
        <w:rPr>
          <w:rFonts w:eastAsia="Arial" w:cs="Calibri"/>
          <w:color w:val="000000" w:themeColor="text1"/>
          <w:szCs w:val="20"/>
          <w:lang w:val="en-US"/>
          <w:rPrChange w:author="Katsumbe, Tatenda" w:date="2025-07-29T23:01:00Z" w16du:dateUtc="2025-07-29T21:01:00Z" w:id="1841">
            <w:rPr>
              <w:rFonts w:ascii="Arial" w:hAnsi="Arial" w:eastAsia="Arial" w:cs="Arial"/>
              <w:color w:val="000000" w:themeColor="text1"/>
              <w:szCs w:val="20"/>
              <w:lang w:val="en-US"/>
            </w:rPr>
          </w:rPrChange>
        </w:rPr>
        <w:t xml:space="preserve">2.3 </w:t>
      </w:r>
      <w:r w:rsidRPr="0073786E">
        <w:rPr>
          <w:rFonts w:eastAsia="Arial" w:cs="Calibri"/>
          <w:b/>
          <w:bCs/>
          <w:color w:val="000000" w:themeColor="text1"/>
          <w:szCs w:val="20"/>
          <w:lang w:val="en-US"/>
          <w:rPrChange w:author="Katsumbe, Tatenda" w:date="2025-07-29T23:01:00Z" w16du:dateUtc="2025-07-29T21:01:00Z" w:id="1842">
            <w:rPr>
              <w:rFonts w:ascii="Arial" w:hAnsi="Arial" w:eastAsia="Arial" w:cs="Arial"/>
              <w:b/>
              <w:bCs/>
              <w:color w:val="000000" w:themeColor="text1"/>
              <w:szCs w:val="20"/>
              <w:lang w:val="en-US"/>
            </w:rPr>
          </w:rPrChange>
        </w:rPr>
        <w:t xml:space="preserve">Operational models for </w:t>
      </w:r>
      <w:r w:rsidRPr="0073786E" w:rsidR="53D126D0">
        <w:rPr>
          <w:rFonts w:eastAsia="Arial" w:cs="Calibri"/>
          <w:b/>
          <w:bCs/>
          <w:color w:val="000000" w:themeColor="text1"/>
          <w:szCs w:val="20"/>
          <w:lang w:val="en-US"/>
          <w:rPrChange w:author="Katsumbe, Tatenda" w:date="2025-07-29T23:01:00Z" w16du:dateUtc="2025-07-29T21:01:00Z" w:id="1843">
            <w:rPr>
              <w:rFonts w:ascii="Arial" w:hAnsi="Arial" w:eastAsia="Arial" w:cs="Arial"/>
              <w:b/>
              <w:bCs/>
              <w:color w:val="000000" w:themeColor="text1"/>
              <w:szCs w:val="20"/>
              <w:lang w:val="en-US"/>
            </w:rPr>
          </w:rPrChange>
        </w:rPr>
        <w:t>business schools</w:t>
      </w:r>
    </w:p>
    <w:p w:rsidRPr="0073786E" w:rsidR="5CBBF533" w:rsidP="5CBBF533" w:rsidRDefault="5CBBF533" w14:paraId="5094EE8A" w14:textId="3899535A">
      <w:pPr>
        <w:shd w:val="clear" w:color="auto" w:fill="FFFFFF" w:themeFill="background1"/>
        <w:rPr>
          <w:rFonts w:eastAsia="Arial" w:cs="Calibri"/>
          <w:rPrChange w:author="Katsumbe, Tatenda" w:date="2025-07-29T23:01:00Z" w16du:dateUtc="2025-07-29T21:01:00Z" w:id="1844">
            <w:rPr>
              <w:rFonts w:ascii="Arial" w:hAnsi="Arial" w:eastAsia="Arial" w:cs="Arial"/>
            </w:rPr>
          </w:rPrChange>
        </w:rPr>
      </w:pPr>
    </w:p>
    <w:p w:rsidRPr="0073786E" w:rsidR="545A970A" w:rsidP="5CBBF533" w:rsidRDefault="545A970A" w14:paraId="1DC08EBF" w14:textId="5BCA467A">
      <w:pPr>
        <w:shd w:val="clear" w:color="auto" w:fill="FFFFFF" w:themeFill="background1"/>
        <w:rPr>
          <w:rFonts w:eastAsia="Arial" w:cs="Calibri"/>
          <w:color w:val="000000" w:themeColor="text1"/>
          <w:szCs w:val="20"/>
          <w:lang w:val="en-US"/>
          <w:rPrChange w:author="Katsumbe, Tatenda" w:date="2025-07-29T23:01:00Z" w16du:dateUtc="2025-07-29T21:01:00Z" w:id="1845">
            <w:rPr>
              <w:rFonts w:ascii="Arial" w:hAnsi="Arial" w:eastAsia="Arial" w:cs="Arial"/>
              <w:color w:val="000000" w:themeColor="text1"/>
              <w:szCs w:val="20"/>
              <w:lang w:val="en-US"/>
            </w:rPr>
          </w:rPrChange>
        </w:rPr>
      </w:pPr>
      <w:r w:rsidRPr="0073786E">
        <w:rPr>
          <w:rFonts w:eastAsia="Arial" w:cs="Calibri"/>
          <w:color w:val="000000" w:themeColor="text1"/>
          <w:szCs w:val="20"/>
          <w:lang w:val="en-US"/>
          <w:rPrChange w:author="Katsumbe, Tatenda" w:date="2025-07-29T23:01:00Z" w16du:dateUtc="2025-07-29T21:01:00Z" w:id="1846">
            <w:rPr>
              <w:rFonts w:ascii="Arial" w:hAnsi="Arial" w:eastAsia="Arial" w:cs="Arial"/>
              <w:color w:val="000000" w:themeColor="text1"/>
              <w:szCs w:val="20"/>
              <w:lang w:val="en-US"/>
            </w:rPr>
          </w:rPrChange>
        </w:rPr>
        <w:t>What makes a business function? Research, academic staff profile, calibre of students attracted, selection criteria, curriculum development, executions, collaboration with industry such as Silicon Valley, funding attracted, sponsors.</w:t>
      </w:r>
    </w:p>
    <w:p w:rsidRPr="0073786E" w:rsidR="5CBBF533" w:rsidP="5CBBF533" w:rsidRDefault="5CBBF533" w14:paraId="2237E2E1" w14:textId="41AFFA59">
      <w:pPr>
        <w:shd w:val="clear" w:color="auto" w:fill="FFFFFF" w:themeFill="background1"/>
        <w:rPr>
          <w:rFonts w:eastAsia="Arial" w:cs="Calibri"/>
          <w:rPrChange w:author="Katsumbe, Tatenda" w:date="2025-07-29T23:01:00Z" w16du:dateUtc="2025-07-29T21:01:00Z" w:id="1847">
            <w:rPr>
              <w:rFonts w:ascii="Arial" w:hAnsi="Arial" w:eastAsia="Arial" w:cs="Arial"/>
            </w:rPr>
          </w:rPrChange>
        </w:rPr>
      </w:pPr>
    </w:p>
    <w:p w:rsidRPr="0073786E" w:rsidR="545A970A" w:rsidP="53CEA9D2" w:rsidRDefault="5AC222FD" w14:paraId="2AA41027" w14:textId="596ADD12">
      <w:pPr>
        <w:shd w:val="clear" w:color="auto" w:fill="FFFFFF" w:themeFill="background1"/>
        <w:rPr>
          <w:rFonts w:eastAsia="Arial" w:cs="Calibri"/>
          <w:color w:val="000000" w:themeColor="text1"/>
          <w:lang w:val="en-US"/>
          <w:rPrChange w:author="" w16du:dateUtc="2025-07-29T21:01:00Z" w:id="1662796745">
            <w:rPr>
              <w:rFonts w:ascii="Arial" w:hAnsi="Arial" w:eastAsia="Arial" w:cs="Arial"/>
              <w:color w:val="000000" w:themeColor="text1"/>
              <w:szCs w:val="20"/>
              <w:lang w:val="en-US"/>
            </w:rPr>
          </w:rPrChange>
        </w:rPr>
      </w:pPr>
      <w:r w:rsidRPr="1113D4AB" w:rsidR="218D5BD4">
        <w:rPr>
          <w:rFonts w:eastAsia="Arial" w:cs="Calibri"/>
          <w:b w:val="1"/>
          <w:bCs w:val="1"/>
          <w:color w:val="000000" w:themeColor="text1" w:themeTint="FF" w:themeShade="FF"/>
          <w:lang w:val="en-US"/>
          <w:rPrChange w:author="Katsumbe, Tatenda" w:date="2025-07-29T23:01:00Z" w:id="1605103057">
            <w:rPr>
              <w:rFonts w:ascii="Arial" w:hAnsi="Arial" w:eastAsia="Arial" w:cs="Arial"/>
              <w:b w:val="1"/>
              <w:bCs w:val="1"/>
              <w:color w:val="000000" w:themeColor="text1" w:themeTint="FF" w:themeShade="FF"/>
              <w:lang w:val="en-US"/>
            </w:rPr>
          </w:rPrChange>
        </w:rPr>
        <w:t xml:space="preserve">2.4. International </w:t>
      </w:r>
      <w:ins w:author="Mbalaka, Blessing" w:date="2025-07-31T07:34:00Z" w:id="1865691384">
        <w:r w:rsidRPr="1113D4AB" w:rsidR="5F18BC30">
          <w:rPr>
            <w:rFonts w:eastAsia="Arial" w:cs="Calibri"/>
            <w:b w:val="1"/>
            <w:bCs w:val="1"/>
            <w:color w:val="000000" w:themeColor="text1" w:themeTint="FF" w:themeShade="FF"/>
            <w:lang w:val="en-US"/>
          </w:rPr>
          <w:t>A</w:t>
        </w:r>
      </w:ins>
      <w:del w:author="Mbalaka, Blessing" w:date="2025-07-31T07:34:00Z" w:id="1356543985">
        <w:r w:rsidRPr="1113D4AB" w:rsidDel="47B53E2A">
          <w:rPr>
            <w:rFonts w:eastAsia="Arial" w:cs="Calibri"/>
            <w:b w:val="1"/>
            <w:bCs w:val="1"/>
            <w:color w:val="000000" w:themeColor="text1" w:themeTint="FF" w:themeShade="FF"/>
            <w:lang w:val="en-US"/>
            <w:rPrChange w:author="Katsumbe, Tatenda" w:date="2025-07-29T23:01:00Z" w:id="865560226">
              <w:rPr>
                <w:rFonts w:ascii="Arial" w:hAnsi="Arial" w:eastAsia="Arial" w:cs="Arial"/>
                <w:b w:val="1"/>
                <w:bCs w:val="1"/>
                <w:color w:val="000000" w:themeColor="text1" w:themeTint="FF" w:themeShade="FF"/>
                <w:lang w:val="en-US"/>
              </w:rPr>
            </w:rPrChange>
          </w:rPr>
          <w:delText>a</w:delText>
        </w:r>
      </w:del>
      <w:r w:rsidRPr="1113D4AB" w:rsidR="218D5BD4">
        <w:rPr>
          <w:rFonts w:eastAsia="Arial" w:cs="Calibri"/>
          <w:b w:val="1"/>
          <w:bCs w:val="1"/>
          <w:color w:val="000000" w:themeColor="text1" w:themeTint="FF" w:themeShade="FF"/>
          <w:lang w:val="en-US"/>
          <w:rPrChange w:author="Katsumbe, Tatenda" w:date="2025-07-29T23:01:00Z" w:id="1297580125">
            <w:rPr>
              <w:rFonts w:ascii="Arial" w:hAnsi="Arial" w:eastAsia="Arial" w:cs="Arial"/>
              <w:b w:val="1"/>
              <w:bCs w:val="1"/>
              <w:color w:val="000000" w:themeColor="text1" w:themeTint="FF" w:themeShade="FF"/>
              <w:lang w:val="en-US"/>
            </w:rPr>
          </w:rPrChange>
        </w:rPr>
        <w:t>ccreditation</w:t>
      </w:r>
      <w:r w:rsidRPr="1113D4AB" w:rsidR="218D5BD4">
        <w:rPr>
          <w:rFonts w:eastAsia="Arial" w:cs="Calibri"/>
          <w:color w:val="000000" w:themeColor="text1" w:themeTint="FF" w:themeShade="FF"/>
          <w:lang w:val="en-US"/>
          <w:rPrChange w:author="Katsumbe, Tatenda" w:date="2025-07-29T23:01:00Z" w:id="1235050587">
            <w:rPr>
              <w:rFonts w:ascii="Arial" w:hAnsi="Arial" w:eastAsia="Arial" w:cs="Arial"/>
              <w:color w:val="000000" w:themeColor="text1" w:themeTint="FF" w:themeShade="FF"/>
              <w:lang w:val="en-US"/>
            </w:rPr>
          </w:rPrChange>
        </w:rPr>
        <w:t xml:space="preserve"> </w:t>
      </w:r>
    </w:p>
    <w:p w:rsidRPr="0073786E" w:rsidR="5CBBF533" w:rsidP="1113D4AB" w:rsidRDefault="5CBBF533" w14:paraId="7E43B521" w14:textId="0AB77ECF">
      <w:pPr>
        <w:shd w:val="clear" w:color="auto" w:fill="FFFFFF" w:themeFill="background1"/>
        <w:rPr>
          <w:del w:author="Mbalaka, Blessing" w:date="2025-08-01T18:37:40.508Z" w16du:dateUtc="2025-08-01T18:37:40.508Z" w:id="1330761057"/>
          <w:rFonts w:eastAsia="Arial" w:cs="Calibri"/>
          <w:color w:val="000000" w:themeColor="text1" w:themeTint="FF" w:themeShade="FF"/>
          <w:lang w:val="en-US"/>
          <w:rPrChange w:author="Katsumbe, Tatenda" w:date="2025-07-29T23:01:00Z" w16du:dateUtc="2025-07-29T21:01:00Z" w:id="1929893891">
            <w:rPr>
              <w:del w:author="Mbalaka, Blessing" w:date="2025-08-01T18:37:40.508Z" w16du:dateUtc="2025-08-01T18:37:40.508Z" w:id="1332737551"/>
              <w:rFonts w:ascii="Arial" w:hAnsi="Arial" w:eastAsia="Arial" w:cs="Arial"/>
            </w:rPr>
          </w:rPrChange>
        </w:rPr>
      </w:pPr>
      <w:r w:rsidRPr="1113D4AB" w:rsidR="59D5BED3">
        <w:rPr>
          <w:rFonts w:eastAsia="Arial" w:cs="Calibri"/>
          <w:color w:val="000000" w:themeColor="text1" w:themeTint="FF" w:themeShade="FF"/>
          <w:lang w:val="en-US"/>
        </w:rPr>
        <w:t>Accreditation has a rich history entr</w:t>
      </w:r>
      <w:r w:rsidRPr="1113D4AB" w:rsidR="59D5BED3">
        <w:rPr>
          <w:rFonts w:eastAsia="Arial" w:cs="Calibri"/>
          <w:color w:val="000000" w:themeColor="text1" w:themeTint="FF" w:themeShade="FF"/>
          <w:lang w:val="en-US"/>
        </w:rPr>
        <w:t xml:space="preserve">enched in the pursuit of legitimization. Education is a business, and with all </w:t>
      </w:r>
      <w:r w:rsidRPr="1113D4AB" w:rsidR="59D5BED3">
        <w:rPr>
          <w:rFonts w:eastAsia="Arial" w:cs="Calibri"/>
          <w:color w:val="000000" w:themeColor="text1" w:themeTint="FF" w:themeShade="FF"/>
          <w:lang w:val="en-US"/>
        </w:rPr>
        <w:t>businesses</w:t>
      </w:r>
      <w:r w:rsidRPr="1113D4AB" w:rsidR="59D5BED3">
        <w:rPr>
          <w:rFonts w:eastAsia="Arial" w:cs="Calibri"/>
          <w:color w:val="000000" w:themeColor="text1" w:themeTint="FF" w:themeShade="FF"/>
          <w:lang w:val="en-US"/>
        </w:rPr>
        <w:t xml:space="preserve"> </w:t>
      </w:r>
      <w:r w:rsidRPr="1113D4AB" w:rsidR="46FD300D">
        <w:rPr>
          <w:rFonts w:eastAsia="Arial" w:cs="Calibri"/>
          <w:color w:val="000000" w:themeColor="text1" w:themeTint="FF" w:themeShade="FF"/>
          <w:lang w:val="en-US"/>
        </w:rPr>
        <w:t xml:space="preserve">competition is rife, and with the prevalence of greed and </w:t>
      </w:r>
      <w:r w:rsidRPr="1113D4AB" w:rsidR="4244980F">
        <w:rPr>
          <w:rFonts w:eastAsia="Arial" w:cs="Calibri"/>
          <w:color w:val="000000" w:themeColor="text1" w:themeTint="FF" w:themeShade="FF"/>
          <w:lang w:val="en-US"/>
        </w:rPr>
        <w:t>opportunism,</w:t>
      </w:r>
      <w:r w:rsidRPr="1113D4AB" w:rsidR="46FD300D">
        <w:rPr>
          <w:rFonts w:eastAsia="Arial" w:cs="Calibri"/>
          <w:color w:val="000000" w:themeColor="text1" w:themeTint="FF" w:themeShade="FF"/>
          <w:lang w:val="en-US"/>
        </w:rPr>
        <w:t xml:space="preserve"> </w:t>
      </w:r>
      <w:r w:rsidRPr="1113D4AB" w:rsidR="319F0847">
        <w:rPr>
          <w:rFonts w:eastAsia="Arial" w:cs="Calibri"/>
          <w:color w:val="000000" w:themeColor="text1" w:themeTint="FF" w:themeShade="FF"/>
          <w:lang w:val="en-US"/>
        </w:rPr>
        <w:t xml:space="preserve">which can plague the market with </w:t>
      </w:r>
      <w:r w:rsidRPr="1113D4AB" w:rsidR="4A919A6C">
        <w:rPr>
          <w:rFonts w:eastAsia="Arial" w:cs="Calibri"/>
          <w:color w:val="000000" w:themeColor="text1" w:themeTint="FF" w:themeShade="FF"/>
          <w:lang w:val="en-US"/>
        </w:rPr>
        <w:t>poor standards</w:t>
      </w:r>
      <w:r w:rsidRPr="1113D4AB" w:rsidR="428D4FFF">
        <w:rPr>
          <w:rFonts w:eastAsia="Arial" w:cs="Calibri"/>
          <w:color w:val="000000" w:themeColor="text1" w:themeTint="FF" w:themeShade="FF"/>
          <w:lang w:val="en-US"/>
        </w:rPr>
        <w:t xml:space="preserve">. This </w:t>
      </w:r>
      <w:r w:rsidRPr="1113D4AB" w:rsidR="428D4FFF">
        <w:rPr>
          <w:rFonts w:eastAsia="Arial" w:cs="Calibri"/>
          <w:color w:val="000000" w:themeColor="text1" w:themeTint="FF" w:themeShade="FF"/>
          <w:lang w:val="en-US"/>
        </w:rPr>
        <w:t>warrants</w:t>
      </w:r>
      <w:r w:rsidRPr="1113D4AB" w:rsidR="428D4FFF">
        <w:rPr>
          <w:rFonts w:eastAsia="Arial" w:cs="Calibri"/>
          <w:color w:val="000000" w:themeColor="text1" w:themeTint="FF" w:themeShade="FF"/>
          <w:lang w:val="en-US"/>
        </w:rPr>
        <w:t xml:space="preserve"> a regulatory authority that both </w:t>
      </w:r>
      <w:r w:rsidRPr="1113D4AB" w:rsidR="428D4FFF">
        <w:rPr>
          <w:rFonts w:eastAsia="Arial" w:cs="Calibri"/>
          <w:color w:val="000000" w:themeColor="text1" w:themeTint="FF" w:themeShade="FF"/>
          <w:lang w:val="en-US"/>
        </w:rPr>
        <w:t>s</w:t>
      </w:r>
      <w:r w:rsidRPr="1113D4AB" w:rsidR="428D4FFF">
        <w:rPr>
          <w:rFonts w:eastAsia="Arial" w:cs="Calibri"/>
          <w:color w:val="000000" w:themeColor="text1" w:themeTint="FF" w:themeShade="FF"/>
          <w:lang w:val="en-US"/>
        </w:rPr>
        <w:t>tandardises</w:t>
      </w:r>
      <w:r w:rsidRPr="1113D4AB" w:rsidR="428D4FFF">
        <w:rPr>
          <w:rFonts w:eastAsia="Arial" w:cs="Calibri"/>
          <w:color w:val="000000" w:themeColor="text1" w:themeTint="FF" w:themeShade="FF"/>
          <w:lang w:val="en-US"/>
        </w:rPr>
        <w:t xml:space="preserve"> and accredits these institutions to ensure that the knowledge taught in these institutions is </w:t>
      </w:r>
      <w:r w:rsidRPr="1113D4AB" w:rsidR="51D91486">
        <w:rPr>
          <w:rFonts w:eastAsia="Arial" w:cs="Calibri"/>
          <w:color w:val="000000" w:themeColor="text1" w:themeTint="FF" w:themeShade="FF"/>
          <w:lang w:val="en-US"/>
        </w:rPr>
        <w:t>of a suitable standard</w:t>
      </w:r>
      <w:r w:rsidRPr="1113D4AB" w:rsidR="51D91486">
        <w:rPr>
          <w:rFonts w:eastAsia="Arial" w:cs="Calibri"/>
          <w:color w:val="000000" w:themeColor="text1" w:themeTint="FF" w:themeShade="FF"/>
          <w:lang w:val="en-US"/>
        </w:rPr>
        <w:t xml:space="preserve">.  </w:t>
      </w:r>
      <w:r w:rsidRPr="1113D4AB" w:rsidR="07A00BE5">
        <w:rPr>
          <w:rFonts w:eastAsia="Arial" w:cs="Calibri"/>
          <w:color w:val="000000" w:themeColor="text1" w:themeTint="FF" w:themeShade="FF"/>
          <w:lang w:val="en-US"/>
        </w:rPr>
        <w:t>Th</w:t>
      </w:r>
      <w:r w:rsidRPr="1113D4AB" w:rsidR="02194118">
        <w:rPr>
          <w:rFonts w:eastAsia="Arial" w:cs="Calibri"/>
          <w:color w:val="000000" w:themeColor="text1" w:themeTint="FF" w:themeShade="FF"/>
          <w:lang w:val="en-US"/>
        </w:rPr>
        <w:t xml:space="preserve">e approach to </w:t>
      </w:r>
      <w:r w:rsidRPr="1113D4AB" w:rsidR="73DDE235">
        <w:rPr>
          <w:rFonts w:eastAsia="Arial" w:cs="Calibri"/>
          <w:color w:val="000000" w:themeColor="text1" w:themeTint="FF" w:themeShade="FF"/>
          <w:lang w:val="en-US"/>
        </w:rPr>
        <w:t>standardize</w:t>
      </w:r>
      <w:r w:rsidRPr="1113D4AB" w:rsidR="02194118">
        <w:rPr>
          <w:rFonts w:eastAsia="Arial" w:cs="Calibri"/>
          <w:color w:val="000000" w:themeColor="text1" w:themeTint="FF" w:themeShade="FF"/>
          <w:lang w:val="en-US"/>
        </w:rPr>
        <w:t xml:space="preserve"> and </w:t>
      </w:r>
      <w:r w:rsidRPr="1113D4AB" w:rsidR="08504E95">
        <w:rPr>
          <w:rFonts w:eastAsia="Arial" w:cs="Calibri"/>
          <w:color w:val="000000" w:themeColor="text1" w:themeTint="FF" w:themeShade="FF"/>
          <w:lang w:val="en-US"/>
        </w:rPr>
        <w:t>accredit</w:t>
      </w:r>
      <w:r w:rsidRPr="1113D4AB" w:rsidR="02194118">
        <w:rPr>
          <w:rFonts w:eastAsia="Arial" w:cs="Calibri"/>
          <w:color w:val="000000" w:themeColor="text1" w:themeTint="FF" w:themeShade="FF"/>
          <w:lang w:val="en-US"/>
        </w:rPr>
        <w:t xml:space="preserve"> their institutions allowed for the institutions of higher learning to</w:t>
      </w:r>
      <w:r w:rsidRPr="1113D4AB" w:rsidR="66044114">
        <w:rPr>
          <w:rFonts w:eastAsia="Arial" w:cs="Calibri"/>
          <w:color w:val="000000" w:themeColor="text1" w:themeTint="FF" w:themeShade="FF"/>
          <w:lang w:val="en-US"/>
        </w:rPr>
        <w:t xml:space="preserve"> </w:t>
      </w:r>
      <w:r w:rsidRPr="1113D4AB" w:rsidR="0E7B4C8D">
        <w:rPr>
          <w:rFonts w:eastAsia="Arial" w:cs="Calibri"/>
          <w:color w:val="000000" w:themeColor="text1" w:themeTint="FF" w:themeShade="FF"/>
          <w:lang w:val="en-US"/>
        </w:rPr>
        <w:t xml:space="preserve">achieve </w:t>
      </w:r>
      <w:r w:rsidRPr="1113D4AB" w:rsidR="0E7B4C8D">
        <w:rPr>
          <w:rFonts w:eastAsia="Arial" w:cs="Calibri"/>
          <w:color w:val="000000" w:themeColor="text1" w:themeTint="FF" w:themeShade="FF"/>
          <w:lang w:val="en-US"/>
        </w:rPr>
        <w:t>standardisation</w:t>
      </w:r>
      <w:r w:rsidRPr="1113D4AB" w:rsidR="0E7B4C8D">
        <w:rPr>
          <w:rFonts w:eastAsia="Arial" w:cs="Calibri"/>
          <w:color w:val="000000" w:themeColor="text1" w:themeTint="FF" w:themeShade="FF"/>
          <w:lang w:val="en-US"/>
        </w:rPr>
        <w:t xml:space="preserve">, however, this </w:t>
      </w:r>
      <w:r w:rsidRPr="1113D4AB" w:rsidR="0E7B4C8D">
        <w:rPr>
          <w:rFonts w:eastAsia="Arial" w:cs="Calibri"/>
          <w:color w:val="000000" w:themeColor="text1" w:themeTint="FF" w:themeShade="FF"/>
          <w:lang w:val="en-US"/>
        </w:rPr>
        <w:t>standardisation</w:t>
      </w:r>
      <w:r w:rsidRPr="1113D4AB" w:rsidR="0E7B4C8D">
        <w:rPr>
          <w:rFonts w:eastAsia="Arial" w:cs="Calibri"/>
          <w:color w:val="000000" w:themeColor="text1" w:themeTint="FF" w:themeShade="FF"/>
          <w:lang w:val="en-US"/>
        </w:rPr>
        <w:t xml:space="preserve"> was </w:t>
      </w:r>
      <w:r w:rsidRPr="1113D4AB" w:rsidR="2229D67B">
        <w:rPr>
          <w:rFonts w:eastAsia="Arial" w:cs="Calibri"/>
          <w:color w:val="000000" w:themeColor="text1" w:themeTint="FF" w:themeShade="FF"/>
          <w:lang w:val="en-US"/>
        </w:rPr>
        <w:t>perceived</w:t>
      </w:r>
      <w:r w:rsidRPr="1113D4AB" w:rsidR="0E7B4C8D">
        <w:rPr>
          <w:rFonts w:eastAsia="Arial" w:cs="Calibri"/>
          <w:color w:val="000000" w:themeColor="text1" w:themeTint="FF" w:themeShade="FF"/>
          <w:lang w:val="en-US"/>
        </w:rPr>
        <w:t xml:space="preserve"> through </w:t>
      </w:r>
      <w:r w:rsidRPr="1113D4AB" w:rsidR="0E7B4C8D">
        <w:rPr>
          <w:rFonts w:eastAsia="Arial" w:cs="Calibri"/>
          <w:color w:val="000000" w:themeColor="text1" w:themeTint="FF" w:themeShade="FF"/>
          <w:lang w:val="en-US"/>
        </w:rPr>
        <w:t xml:space="preserve">a western lens and as such was highly </w:t>
      </w:r>
      <w:r w:rsidRPr="1113D4AB" w:rsidR="3DBF48E4">
        <w:rPr>
          <w:rFonts w:eastAsia="Arial" w:cs="Calibri"/>
          <w:color w:val="000000" w:themeColor="text1" w:themeTint="FF" w:themeShade="FF"/>
          <w:lang w:val="en-US"/>
        </w:rPr>
        <w:t>problematized</w:t>
      </w:r>
      <w:r w:rsidRPr="1113D4AB" w:rsidR="16ED36EC">
        <w:rPr>
          <w:rFonts w:eastAsia="Arial" w:cs="Calibri"/>
          <w:color w:val="000000" w:themeColor="text1" w:themeTint="FF" w:themeShade="FF"/>
          <w:lang w:val="en-US"/>
        </w:rPr>
        <w:t>.</w:t>
      </w:r>
      <w:r w:rsidRPr="1113D4AB" w:rsidR="3A00E2AA">
        <w:rPr>
          <w:rFonts w:eastAsia="Arial" w:cs="Calibri"/>
          <w:color w:val="000000" w:themeColor="text1" w:themeTint="FF" w:themeShade="FF"/>
          <w:lang w:val="en-US"/>
        </w:rPr>
        <w:t xml:space="preserve"> </w:t>
      </w:r>
      <w:r w:rsidRPr="1113D4AB" w:rsidR="59F67B52">
        <w:rPr>
          <w:rFonts w:eastAsia="Arial" w:cs="Calibri"/>
          <w:color w:val="000000" w:themeColor="text1" w:themeTint="FF" w:themeShade="FF"/>
          <w:lang w:val="en-US"/>
        </w:rPr>
        <w:t>I</w:t>
      </w:r>
      <w:r w:rsidRPr="1113D4AB" w:rsidR="3A00E2AA">
        <w:rPr>
          <w:rFonts w:eastAsia="Arial" w:cs="Calibri"/>
          <w:color w:val="000000" w:themeColor="text1" w:themeTint="FF" w:themeShade="FF"/>
          <w:lang w:val="en-US"/>
        </w:rPr>
        <w:t>n the scholarly</w:t>
      </w:r>
      <w:r w:rsidRPr="1113D4AB" w:rsidR="1675BE66">
        <w:rPr>
          <w:rFonts w:eastAsia="Arial" w:cs="Calibri"/>
          <w:color w:val="000000" w:themeColor="text1" w:themeTint="FF" w:themeShade="FF"/>
          <w:lang w:val="en-US"/>
        </w:rPr>
        <w:t xml:space="preserve"> </w:t>
      </w:r>
      <w:r w:rsidRPr="1113D4AB" w:rsidR="3A00E2AA">
        <w:rPr>
          <w:rFonts w:eastAsia="Arial" w:cs="Calibri"/>
          <w:color w:val="000000" w:themeColor="text1" w:themeTint="FF" w:themeShade="FF"/>
          <w:lang w:val="en-US"/>
        </w:rPr>
        <w:t>debates when it c</w:t>
      </w:r>
      <w:r w:rsidRPr="1113D4AB" w:rsidR="6A5625D8">
        <w:rPr>
          <w:rFonts w:eastAsia="Arial" w:cs="Calibri"/>
          <w:color w:val="000000" w:themeColor="text1" w:themeTint="FF" w:themeShade="FF"/>
          <w:lang w:val="en-US"/>
        </w:rPr>
        <w:t>om</w:t>
      </w:r>
      <w:r w:rsidRPr="1113D4AB" w:rsidR="3A00E2AA">
        <w:rPr>
          <w:rFonts w:eastAsia="Arial" w:cs="Calibri"/>
          <w:color w:val="000000" w:themeColor="text1" w:themeTint="FF" w:themeShade="FF"/>
          <w:lang w:val="en-US"/>
        </w:rPr>
        <w:t>e</w:t>
      </w:r>
      <w:r w:rsidRPr="1113D4AB" w:rsidR="1F0988CC">
        <w:rPr>
          <w:rFonts w:eastAsia="Arial" w:cs="Calibri"/>
          <w:color w:val="000000" w:themeColor="text1" w:themeTint="FF" w:themeShade="FF"/>
          <w:lang w:val="en-US"/>
        </w:rPr>
        <w:t>s</w:t>
      </w:r>
      <w:r w:rsidRPr="1113D4AB" w:rsidR="3A00E2AA">
        <w:rPr>
          <w:rFonts w:eastAsia="Arial" w:cs="Calibri"/>
          <w:color w:val="000000" w:themeColor="text1" w:themeTint="FF" w:themeShade="FF"/>
          <w:lang w:val="en-US"/>
        </w:rPr>
        <w:t xml:space="preserve"> to the negation of alternat</w:t>
      </w:r>
      <w:r w:rsidRPr="1113D4AB" w:rsidR="3A00E2AA">
        <w:rPr>
          <w:rFonts w:eastAsia="Arial" w:cs="Calibri"/>
          <w:color w:val="000000" w:themeColor="text1" w:themeTint="FF" w:themeShade="FF"/>
          <w:lang w:val="en-US"/>
        </w:rPr>
        <w:t xml:space="preserve">ive ways of knowing, in the </w:t>
      </w:r>
      <w:r w:rsidRPr="1113D4AB" w:rsidR="3A00E2AA">
        <w:rPr>
          <w:rFonts w:eastAsia="Arial" w:cs="Calibri"/>
          <w:color w:val="000000" w:themeColor="text1" w:themeTint="FF" w:themeShade="FF"/>
          <w:lang w:val="en-US"/>
        </w:rPr>
        <w:t>standardis</w:t>
      </w:r>
      <w:r w:rsidRPr="1113D4AB" w:rsidR="41A2528D">
        <w:rPr>
          <w:rFonts w:eastAsia="Arial" w:cs="Calibri"/>
          <w:color w:val="000000" w:themeColor="text1" w:themeTint="FF" w:themeShade="FF"/>
          <w:lang w:val="en-US"/>
        </w:rPr>
        <w:t>ation</w:t>
      </w:r>
      <w:r w:rsidRPr="1113D4AB" w:rsidR="41A2528D">
        <w:rPr>
          <w:rFonts w:eastAsia="Arial" w:cs="Calibri"/>
          <w:color w:val="000000" w:themeColor="text1" w:themeTint="FF" w:themeShade="FF"/>
          <w:lang w:val="en-US"/>
        </w:rPr>
        <w:t xml:space="preserve"> criterion, the diverse alternative metrics could be negated in </w:t>
      </w:r>
      <w:ins w:author="Mbalaka, Blessing" w:date="2025-08-01T18:45:43.208Z" w:id="602231894">
        <w:r w:rsidRPr="1113D4AB" w:rsidR="51BE8FBF">
          <w:rPr>
            <w:rFonts w:eastAsia="Arial" w:cs="Calibri"/>
            <w:color w:val="000000" w:themeColor="text1" w:themeTint="FF" w:themeShade="FF"/>
            <w:lang w:val="en-US"/>
          </w:rPr>
          <w:t xml:space="preserve">the </w:t>
        </w:r>
      </w:ins>
      <w:del w:author="Mbalaka, Blessing" w:date="2025-08-01T18:45:19.697Z" w:id="1149545420">
        <w:r w:rsidRPr="1113D4AB" w:rsidDel="41A2528D">
          <w:rPr>
            <w:rFonts w:eastAsia="Arial" w:cs="Calibri"/>
            <w:color w:val="000000" w:themeColor="text1" w:themeTint="FF" w:themeShade="FF"/>
            <w:lang w:val="en-US"/>
          </w:rPr>
          <w:delText>analysis, and</w:delText>
        </w:r>
      </w:del>
      <w:ins w:author="Mbalaka, Blessing" w:date="2025-08-01T18:45:19.713Z" w:id="1243635518">
        <w:r w:rsidRPr="1113D4AB" w:rsidR="356B8D20">
          <w:rPr>
            <w:rFonts w:eastAsia="Arial" w:cs="Calibri"/>
            <w:color w:val="000000" w:themeColor="text1" w:themeTint="FF" w:themeShade="FF"/>
            <w:lang w:val="en-US"/>
          </w:rPr>
          <w:t xml:space="preserve"> analysis and</w:t>
        </w:r>
      </w:ins>
      <w:r w:rsidRPr="1113D4AB" w:rsidR="41A2528D">
        <w:rPr>
          <w:rFonts w:eastAsia="Arial" w:cs="Calibri"/>
          <w:color w:val="000000" w:themeColor="text1" w:themeTint="FF" w:themeShade="FF"/>
          <w:lang w:val="en-US"/>
        </w:rPr>
        <w:t xml:space="preserve"> rank institutions </w:t>
      </w:r>
      <w:r w:rsidRPr="1113D4AB" w:rsidR="559F8BA1">
        <w:rPr>
          <w:rFonts w:eastAsia="Arial" w:cs="Calibri"/>
          <w:color w:val="000000" w:themeColor="text1" w:themeTint="FF" w:themeShade="FF"/>
          <w:lang w:val="en-US"/>
        </w:rPr>
        <w:t>that</w:t>
      </w:r>
      <w:r w:rsidRPr="1113D4AB" w:rsidR="41A2528D">
        <w:rPr>
          <w:rFonts w:eastAsia="Arial" w:cs="Calibri"/>
          <w:color w:val="000000" w:themeColor="text1" w:themeTint="FF" w:themeShade="FF"/>
          <w:lang w:val="en-US"/>
        </w:rPr>
        <w:t xml:space="preserve"> are western. </w:t>
      </w:r>
    </w:p>
    <w:p w:rsidR="218D5BD4" w:rsidP="1113D4AB" w:rsidRDefault="218D5BD4" w14:paraId="0CF6E9A6" w14:textId="345AAEDC">
      <w:pPr>
        <w:pStyle w:val="Normal"/>
        <w:shd w:val="clear" w:color="auto" w:fill="FFFFFF" w:themeFill="background1"/>
        <w:rPr>
          <w:del w:author="Mbalaka, Blessing" w:date="2025-08-01T18:52:55.197Z" w16du:dateUtc="2025-08-01T18:52:55.197Z" w:id="320679889"/>
          <w:rFonts w:eastAsia="Arial" w:cs="Calibri"/>
          <w:color w:val="000000" w:themeColor="text1" w:themeTint="FF" w:themeShade="FF"/>
          <w:lang w:val="en-GB"/>
          <w:rPrChange w:author="" w16du:dateUtc="2025-07-29T21:01:00Z" w:id="1471288522"/>
        </w:rPr>
      </w:pPr>
      <w:r w:rsidRPr="1113D4AB" w:rsidR="218D5BD4">
        <w:rPr>
          <w:rFonts w:eastAsia="Arial" w:cs="Calibri"/>
          <w:color w:val="000000" w:themeColor="text1" w:themeTint="FF" w:themeShade="FF"/>
          <w:lang w:val="en-US"/>
        </w:rPr>
        <w:t xml:space="preserve">Pfeffer and Fong (2002) argue that </w:t>
      </w:r>
      <w:r w:rsidRPr="1113D4AB" w:rsidR="218D5BD4">
        <w:rPr>
          <w:rFonts w:eastAsia="Arial" w:cs="Calibri"/>
          <w:color w:val="000000" w:themeColor="text1" w:themeTint="FF" w:themeShade="FF"/>
          <w:lang w:val="en-US"/>
        </w:rPr>
        <w:t>the accreditation</w:t>
      </w:r>
      <w:r w:rsidRPr="1113D4AB" w:rsidR="218D5BD4">
        <w:rPr>
          <w:rFonts w:eastAsia="Arial" w:cs="Calibri"/>
          <w:color w:val="000000" w:themeColor="text1" w:themeTint="FF" w:themeShade="FF"/>
          <w:lang w:val="en-US"/>
        </w:rPr>
        <w:t xml:space="preserve"> policies </w:t>
      </w:r>
      <w:del w:author="Mbalaka, Blessing" w:date="2025-07-31T07:09:00Z" w:id="265362103">
        <w:r w:rsidRPr="1113D4AB" w:rsidDel="47B53E2A">
          <w:rPr>
            <w:rFonts w:eastAsia="Arial" w:cs="Calibri"/>
            <w:color w:val="000000" w:themeColor="text1" w:themeTint="FF" w:themeShade="FF"/>
            <w:lang w:val="en-US"/>
          </w:rPr>
          <w:delText>emphasise</w:delText>
        </w:r>
      </w:del>
      <w:ins w:author="Mbalaka, Blessing" w:date="2025-07-31T07:09:00Z" w:id="1912165509">
        <w:r w:rsidRPr="1113D4AB" w:rsidR="591C06F9">
          <w:rPr>
            <w:rFonts w:eastAsia="Arial" w:cs="Calibri"/>
            <w:color w:val="000000" w:themeColor="text1" w:themeTint="FF" w:themeShade="FF"/>
            <w:lang w:val="en-US"/>
          </w:rPr>
          <w:t xml:space="preserve"> emphasize</w:t>
        </w:r>
      </w:ins>
      <w:r w:rsidRPr="1113D4AB" w:rsidR="218D5BD4">
        <w:rPr>
          <w:rFonts w:eastAsia="Arial" w:cs="Calibri"/>
          <w:color w:val="000000" w:themeColor="text1" w:themeTint="FF" w:themeShade="FF"/>
          <w:lang w:val="en-US"/>
        </w:rPr>
        <w:t xml:space="preserve"> scholarly </w:t>
      </w:r>
      <w:del w:author="Mbalaka, Blessing" w:date="2025-07-31T07:08:00Z" w:id="425347211">
        <w:r w:rsidRPr="1113D4AB" w:rsidDel="47B53E2A">
          <w:rPr>
            <w:rFonts w:eastAsia="Arial" w:cs="Calibri"/>
            <w:color w:val="000000" w:themeColor="text1" w:themeTint="FF" w:themeShade="FF"/>
            <w:lang w:val="en-US"/>
          </w:rPr>
          <w:delText>publications, and</w:delText>
        </w:r>
      </w:del>
      <w:ins w:author="Mbalaka, Blessing" w:date="2025-07-31T07:08:00Z" w:id="1401861700">
        <w:r w:rsidRPr="1113D4AB" w:rsidR="7959FA7C">
          <w:rPr>
            <w:rFonts w:eastAsia="Arial" w:cs="Calibri"/>
            <w:color w:val="000000" w:themeColor="text1" w:themeTint="FF" w:themeShade="FF"/>
            <w:lang w:val="en-US"/>
          </w:rPr>
          <w:t xml:space="preserve"> publications and</w:t>
        </w:r>
      </w:ins>
      <w:r w:rsidRPr="1113D4AB" w:rsidR="218D5BD4">
        <w:rPr>
          <w:rFonts w:eastAsia="Arial" w:cs="Calibri"/>
          <w:color w:val="000000" w:themeColor="text1" w:themeTint="FF" w:themeShade="FF"/>
          <w:lang w:val="en-US"/>
        </w:rPr>
        <w:t xml:space="preserve"> research output instead of pedagogical excellence. This is argued to lead to graduates who are strong </w:t>
      </w:r>
      <w:del w:author="Mbalaka, Blessing" w:date="2025-07-31T07:08:00Z" w:id="241332431">
        <w:r w:rsidRPr="1113D4AB" w:rsidDel="47B53E2A">
          <w:rPr>
            <w:rFonts w:eastAsia="Arial" w:cs="Calibri"/>
            <w:color w:val="000000" w:themeColor="text1" w:themeTint="FF" w:themeShade="FF"/>
            <w:lang w:val="en-US"/>
          </w:rPr>
          <w:delText>analytically, but</w:delText>
        </w:r>
      </w:del>
      <w:ins w:author="Mbalaka, Blessing" w:date="2025-07-31T07:08:00Z" w:id="878081387">
        <w:r w:rsidRPr="1113D4AB" w:rsidR="40D791A4">
          <w:rPr>
            <w:rFonts w:eastAsia="Arial" w:cs="Calibri"/>
            <w:color w:val="000000" w:themeColor="text1" w:themeTint="FF" w:themeShade="FF"/>
            <w:lang w:val="en-US"/>
          </w:rPr>
          <w:t xml:space="preserve"> analytically but</w:t>
        </w:r>
      </w:ins>
      <w:r w:rsidRPr="1113D4AB" w:rsidR="218D5BD4">
        <w:rPr>
          <w:rFonts w:eastAsia="Arial" w:cs="Calibri"/>
          <w:color w:val="000000" w:themeColor="text1" w:themeTint="FF" w:themeShade="FF"/>
          <w:lang w:val="en-US"/>
        </w:rPr>
        <w:t xml:space="preserve"> lack in social, ethical, </w:t>
      </w:r>
      <w:del w:author="Mbalaka, Blessing" w:date="2025-07-31T07:08:00Z" w:id="1795842462">
        <w:r w:rsidRPr="1113D4AB" w:rsidDel="47B53E2A">
          <w:rPr>
            <w:rFonts w:eastAsia="Arial" w:cs="Calibri"/>
            <w:color w:val="000000" w:themeColor="text1" w:themeTint="FF" w:themeShade="FF"/>
            <w:lang w:val="en-US"/>
          </w:rPr>
          <w:delText>leadership</w:delText>
        </w:r>
      </w:del>
      <w:ins w:author="Mbalaka, Blessing" w:date="2025-07-31T07:08:00Z" w:id="1753866676">
        <w:r w:rsidRPr="1113D4AB" w:rsidR="21008A12">
          <w:rPr>
            <w:rFonts w:eastAsia="Arial" w:cs="Calibri"/>
            <w:color w:val="000000" w:themeColor="text1" w:themeTint="FF" w:themeShade="FF"/>
            <w:lang w:val="en-US"/>
          </w:rPr>
          <w:t xml:space="preserve"> leadership,</w:t>
        </w:r>
      </w:ins>
      <w:r w:rsidRPr="1113D4AB" w:rsidR="218D5BD4">
        <w:rPr>
          <w:rFonts w:eastAsia="Arial" w:cs="Calibri"/>
          <w:color w:val="000000" w:themeColor="text1" w:themeTint="FF" w:themeShade="FF"/>
          <w:lang w:val="en-US"/>
        </w:rPr>
        <w:t xml:space="preserve"> and managerial competence. In addition, Western epistemologies </w:t>
      </w:r>
      <w:r w:rsidRPr="1113D4AB" w:rsidR="218D5BD4">
        <w:rPr>
          <w:rFonts w:eastAsia="Arial" w:cs="Calibri"/>
          <w:color w:val="000000" w:themeColor="text1" w:themeTint="FF" w:themeShade="FF"/>
          <w:lang w:val="en-US"/>
        </w:rPr>
        <w:t>emphasised</w:t>
      </w:r>
      <w:r w:rsidRPr="1113D4AB" w:rsidR="218D5BD4">
        <w:rPr>
          <w:rFonts w:eastAsia="Arial" w:cs="Calibri"/>
          <w:color w:val="000000" w:themeColor="text1" w:themeTint="FF" w:themeShade="FF"/>
          <w:lang w:val="en-US"/>
        </w:rPr>
        <w:t xml:space="preserve"> by these institutions </w:t>
      </w:r>
      <w:r w:rsidRPr="1113D4AB" w:rsidR="218D5BD4">
        <w:rPr>
          <w:rFonts w:eastAsia="Arial" w:cs="Calibri"/>
          <w:color w:val="000000" w:themeColor="text1" w:themeTint="FF" w:themeShade="FF"/>
          <w:lang w:val="en-US"/>
        </w:rPr>
        <w:t>negates</w:t>
      </w:r>
      <w:r w:rsidRPr="1113D4AB" w:rsidR="218D5BD4">
        <w:rPr>
          <w:rFonts w:eastAsia="Arial" w:cs="Calibri"/>
          <w:color w:val="000000" w:themeColor="text1" w:themeTint="FF" w:themeShade="FF"/>
          <w:lang w:val="en-US"/>
        </w:rPr>
        <w:t xml:space="preserve"> </w:t>
      </w:r>
      <w:r w:rsidRPr="1113D4AB" w:rsidR="218D5BD4">
        <w:rPr>
          <w:rFonts w:eastAsia="Arial" w:cs="Calibri"/>
          <w:color w:val="000000" w:themeColor="text1" w:themeTint="FF" w:themeShade="FF"/>
          <w:lang w:val="en-US"/>
        </w:rPr>
        <w:t>the diverse</w:t>
      </w:r>
      <w:r w:rsidRPr="1113D4AB" w:rsidR="218D5BD4">
        <w:rPr>
          <w:rFonts w:eastAsia="Arial" w:cs="Calibri"/>
          <w:color w:val="000000" w:themeColor="text1" w:themeTint="FF" w:themeShade="FF"/>
          <w:lang w:val="en-US"/>
        </w:rPr>
        <w:t xml:space="preserve"> knowledge systems, through its promotion of intellectual conformity</w:t>
      </w:r>
      <w:ins w:author="Mbalaka, Blessing" w:date="2025-07-31T06:53:00Z" w:id="1859995645">
        <w:r w:rsidRPr="1113D4AB" w:rsidR="68FBD34D">
          <w:rPr>
            <w:rFonts w:eastAsia="Arial" w:cs="Calibri"/>
            <w:color w:val="000000" w:themeColor="text1" w:themeTint="FF" w:themeShade="FF"/>
            <w:lang w:val="en-US"/>
          </w:rPr>
          <w:t>.</w:t>
        </w:r>
      </w:ins>
      <w:del w:author="Mbalaka, Blessing" w:date="2025-07-31T06:53:00Z" w:id="1216072170">
        <w:r w:rsidRPr="1113D4AB" w:rsidDel="47B53E2A">
          <w:rPr>
            <w:rFonts w:eastAsia="Arial" w:cs="Calibri"/>
            <w:color w:val="000000" w:themeColor="text1" w:themeTint="FF" w:themeShade="FF"/>
            <w:lang w:val="en-US"/>
          </w:rPr>
          <w:delText xml:space="preserve"> </w:delText>
        </w:r>
      </w:del>
      <w:ins w:author="Mbalaka, Blessing" w:date="2025-08-01T18:46:59.341Z" w:id="827141193">
        <w:r w:rsidRPr="1113D4AB" w:rsidR="21046C4E">
          <w:rPr>
            <w:rFonts w:eastAsia="Arial" w:cs="Calibri"/>
            <w:color w:val="000000" w:themeColor="text1" w:themeTint="FF" w:themeShade="FF"/>
            <w:lang w:val="en-GB"/>
          </w:rPr>
          <w:t>Bonavantura</w:t>
        </w:r>
        <w:r w:rsidRPr="1113D4AB" w:rsidR="21046C4E">
          <w:rPr>
            <w:rFonts w:eastAsia="Arial" w:cs="Calibri"/>
            <w:color w:val="000000" w:themeColor="text1" w:themeTint="FF" w:themeShade="FF"/>
            <w:lang w:val="en-GB"/>
          </w:rPr>
          <w:t xml:space="preserve"> Dos Santos</w:t>
        </w:r>
      </w:ins>
      <w:ins w:author="Mbalaka, Blessing" w:date="2025-08-01T18:57:07.674Z" w:id="833175996">
        <w:r w:rsidRPr="1113D4AB" w:rsidR="709B01A6">
          <w:rPr>
            <w:rFonts w:eastAsia="Arial" w:cs="Calibri"/>
            <w:color w:val="000000" w:themeColor="text1" w:themeTint="FF" w:themeShade="FF"/>
            <w:lang w:val="en-GB"/>
          </w:rPr>
          <w:t xml:space="preserve"> (2016</w:t>
        </w:r>
      </w:ins>
      <w:ins w:author="Mbalaka, Blessing" w:date="2025-08-02T11:26:26.391Z" w:id="394083517">
        <w:r w:rsidRPr="1113D4AB" w:rsidR="59D61AD2">
          <w:rPr>
            <w:rFonts w:eastAsia="Arial" w:cs="Calibri"/>
            <w:color w:val="000000" w:themeColor="text1" w:themeTint="FF" w:themeShade="FF"/>
            <w:lang w:val="en-GB"/>
          </w:rPr>
          <w:t>),</w:t>
        </w:r>
      </w:ins>
      <w:ins w:author="Mbalaka, Blessing" w:date="2025-08-01T18:46:59.341Z" w:id="865787240">
        <w:r w:rsidRPr="1113D4AB" w:rsidR="21046C4E">
          <w:rPr>
            <w:rFonts w:eastAsia="Arial" w:cs="Calibri"/>
            <w:color w:val="000000" w:themeColor="text1" w:themeTint="FF" w:themeShade="FF"/>
            <w:lang w:val="en-GB"/>
          </w:rPr>
          <w:t xml:space="preserve"> and his conjecture of epistemi</w:t>
        </w:r>
        <w:r w:rsidRPr="1113D4AB" w:rsidR="21046C4E">
          <w:rPr>
            <w:rFonts w:eastAsia="Arial" w:cs="Calibri"/>
            <w:color w:val="000000" w:themeColor="text1" w:themeTint="FF" w:themeShade="FF"/>
            <w:lang w:val="en-GB"/>
          </w:rPr>
          <w:t>c viol</w:t>
        </w:r>
      </w:ins>
      <w:ins w:author="Mbalaka, Blessing" w:date="2025-08-01T18:48:32.254Z" w:id="2042164228">
        <w:r w:rsidRPr="1113D4AB" w:rsidR="51188E10">
          <w:rPr>
            <w:rFonts w:eastAsia="Arial" w:cs="Calibri"/>
            <w:color w:val="000000" w:themeColor="text1" w:themeTint="FF" w:themeShade="FF"/>
            <w:lang w:val="en-GB"/>
          </w:rPr>
          <w:t xml:space="preserve">ence argued </w:t>
        </w:r>
      </w:ins>
      <w:ins w:author="Mbalaka, Blessing" w:date="2025-08-01T18:49:59.947Z" w:id="756007547">
        <w:r w:rsidRPr="1113D4AB" w:rsidR="1DCF0887">
          <w:rPr>
            <w:rFonts w:eastAsia="Arial" w:cs="Calibri"/>
            <w:color w:val="000000" w:themeColor="text1" w:themeTint="FF" w:themeShade="FF"/>
            <w:lang w:val="en-GB"/>
          </w:rPr>
          <w:t>that hegemonic power contributed to knowledge monopoly a</w:t>
        </w:r>
      </w:ins>
      <w:ins w:author="Mbalaka, Blessing" w:date="2025-08-01T18:50:59.878Z" w:id="401885301">
        <w:r w:rsidRPr="1113D4AB" w:rsidR="1DCF0887">
          <w:rPr>
            <w:rFonts w:eastAsia="Arial" w:cs="Calibri"/>
            <w:color w:val="000000" w:themeColor="text1" w:themeTint="FF" w:themeShade="FF"/>
            <w:lang w:val="en-GB"/>
          </w:rPr>
          <w:t xml:space="preserve">nd the </w:t>
        </w:r>
        <w:r w:rsidRPr="1113D4AB" w:rsidR="1DCF0887">
          <w:rPr>
            <w:rFonts w:eastAsia="Arial" w:cs="Calibri"/>
            <w:color w:val="000000" w:themeColor="text1" w:themeTint="FF" w:themeShade="FF"/>
            <w:lang w:val="en-GB"/>
          </w:rPr>
          <w:t>deligitimi</w:t>
        </w:r>
      </w:ins>
      <w:ins w:author="Mbalaka, Blessing" w:date="2025-08-01T18:53:13.092Z" w:id="1635257636">
        <w:r w:rsidRPr="1113D4AB" w:rsidR="525279A5">
          <w:rPr>
            <w:rFonts w:eastAsia="Arial" w:cs="Calibri"/>
            <w:color w:val="000000" w:themeColor="text1" w:themeTint="FF" w:themeShade="FF"/>
            <w:lang w:val="en-GB"/>
          </w:rPr>
          <w:t>s</w:t>
        </w:r>
      </w:ins>
      <w:ins w:author="Mbalaka, Blessing" w:date="2025-08-01T18:50:59.878Z" w:id="1810805181">
        <w:r w:rsidRPr="1113D4AB" w:rsidR="1DCF0887">
          <w:rPr>
            <w:rFonts w:eastAsia="Arial" w:cs="Calibri"/>
            <w:color w:val="000000" w:themeColor="text1" w:themeTint="FF" w:themeShade="FF"/>
            <w:lang w:val="en-GB"/>
          </w:rPr>
          <w:t>ation</w:t>
        </w:r>
        <w:r w:rsidRPr="1113D4AB" w:rsidR="1DCF0887">
          <w:rPr>
            <w:rFonts w:eastAsia="Arial" w:cs="Calibri"/>
            <w:color w:val="000000" w:themeColor="text1" w:themeTint="FF" w:themeShade="FF"/>
            <w:lang w:val="en-GB"/>
          </w:rPr>
          <w:t xml:space="preserve"> of knowledge of the subjugated. When we apply such logic to the metrics of international </w:t>
        </w:r>
        <w:r w:rsidRPr="1113D4AB" w:rsidR="508798C9">
          <w:rPr>
            <w:rFonts w:eastAsia="Arial" w:cs="Calibri"/>
            <w:color w:val="000000" w:themeColor="text1" w:themeTint="FF" w:themeShade="FF"/>
            <w:lang w:val="en-GB"/>
          </w:rPr>
          <w:t>accreditation, it is important to incorpor</w:t>
        </w:r>
      </w:ins>
      <w:ins w:author="Mbalaka, Blessing" w:date="2025-08-01T18:51:15.129Z" w:id="2069238151">
        <w:r w:rsidRPr="1113D4AB" w:rsidR="508798C9">
          <w:rPr>
            <w:rFonts w:eastAsia="Arial" w:cs="Calibri"/>
            <w:color w:val="000000" w:themeColor="text1" w:themeTint="FF" w:themeShade="FF"/>
            <w:lang w:val="en-GB"/>
          </w:rPr>
          <w:t>ate a lens</w:t>
        </w:r>
        <w:r w:rsidRPr="1113D4AB" w:rsidR="508798C9">
          <w:rPr>
            <w:rFonts w:eastAsia="Arial" w:cs="Calibri"/>
            <w:color w:val="000000" w:themeColor="text1" w:themeTint="FF" w:themeShade="FF"/>
            <w:lang w:val="en-GB"/>
          </w:rPr>
          <w:t xml:space="preserve"> of cultural </w:t>
        </w:r>
      </w:ins>
      <w:ins w:author="Mbalaka, Blessing" w:date="2025-08-02T11:26:58.408Z" w:id="673681542">
        <w:r w:rsidRPr="1113D4AB" w:rsidR="3E76D136">
          <w:rPr>
            <w:rFonts w:eastAsia="Arial" w:cs="Calibri"/>
            <w:color w:val="000000" w:themeColor="text1" w:themeTint="FF" w:themeShade="FF"/>
            <w:lang w:val="en-GB"/>
          </w:rPr>
          <w:t>relativism. This is something discussed above</w:t>
        </w:r>
      </w:ins>
      <w:ins w:author="Mbalaka, Blessing" w:date="2025-08-02T11:27:09.173Z" w:id="1971054936">
        <w:r w:rsidRPr="1113D4AB" w:rsidR="3E76D136">
          <w:rPr>
            <w:rFonts w:eastAsia="Arial" w:cs="Calibri"/>
            <w:color w:val="000000" w:themeColor="text1" w:themeTint="FF" w:themeShade="FF"/>
            <w:lang w:val="en-GB"/>
          </w:rPr>
          <w:t xml:space="preserve"> as a key metric </w:t>
        </w:r>
      </w:ins>
    </w:p>
    <w:p w:rsidR="1113D4AB" w:rsidP="1113D4AB" w:rsidRDefault="1113D4AB" w14:paraId="1C44FBAB" w14:textId="48213537">
      <w:pPr>
        <w:pStyle w:val="Normal"/>
        <w:shd w:val="clear" w:color="auto" w:fill="FFFFFF" w:themeFill="background1"/>
        <w:rPr>
          <w:rFonts w:eastAsia="Arial" w:cs="Calibri"/>
          <w:color w:val="000000" w:themeColor="text1" w:themeTint="FF" w:themeShade="FF"/>
          <w:lang w:val="en-US"/>
          <w:rPrChange w:author="" w16du:dateUtc="2025-07-29T21:01:00Z" w:id="366874339"/>
        </w:rPr>
      </w:pPr>
    </w:p>
    <w:p w:rsidR="10E5D774" w:rsidP="1113D4AB" w:rsidRDefault="10E5D774" w14:paraId="19D31540" w14:textId="4FB71B26">
      <w:pPr>
        <w:pStyle w:val="Normal"/>
        <w:shd w:val="clear" w:color="auto" w:fill="FFFFFF" w:themeFill="background1"/>
        <w:rPr>
          <w:rFonts w:eastAsia="Arial" w:cs="Calibri"/>
          <w:color w:val="000000" w:themeColor="text1" w:themeTint="FF" w:themeShade="FF"/>
          <w:lang w:val="en-US"/>
          <w:rPrChange w:author="" w16du:dateUtc="2025-07-29T21:01:00Z" w:id="1250828409"/>
        </w:rPr>
      </w:pPr>
      <w:del w:author="Mbalaka, Blessing" w:date="2025-08-01T18:46:16.058Z" w:id="839489700">
        <w:r w:rsidRPr="1113D4AB" w:rsidDel="10E5D774">
          <w:rPr>
            <w:rFonts w:eastAsia="Arial" w:cs="Calibri"/>
            <w:color w:val="000000" w:themeColor="text1" w:themeTint="FF" w:themeShade="FF"/>
            <w:lang w:val="en-US"/>
          </w:rPr>
          <w:delText xml:space="preserve">This apparent negation </w:delText>
        </w:r>
      </w:del>
    </w:p>
    <w:p w:rsidRPr="0073786E" w:rsidR="5CBBF533" w:rsidP="5CBBF533" w:rsidRDefault="5CBBF533" w14:paraId="046C12F4" w14:textId="2FE61820">
      <w:pPr>
        <w:shd w:val="clear" w:color="auto" w:fill="FFFFFF" w:themeFill="background1"/>
        <w:rPr>
          <w:rFonts w:eastAsia="Arial" w:cs="Calibri"/>
          <w:rPrChange w:author="Katsumbe, Tatenda" w:date="2025-07-29T23:01:00Z" w16du:dateUtc="2025-07-29T21:01:00Z" w:id="1912">
            <w:rPr>
              <w:rFonts w:ascii="Arial" w:hAnsi="Arial" w:eastAsia="Arial" w:cs="Arial"/>
            </w:rPr>
          </w:rPrChange>
        </w:rPr>
      </w:pPr>
    </w:p>
    <w:p w:rsidRPr="0073786E" w:rsidR="545A970A" w:rsidP="53CEA9D2" w:rsidRDefault="5AC222FD" w14:paraId="38EDEBFF" w14:textId="102AF38F">
      <w:pPr>
        <w:pStyle w:val="ListParagraph"/>
        <w:numPr>
          <w:ilvl w:val="0"/>
          <w:numId w:val="1"/>
        </w:numPr>
        <w:spacing w:before="200" w:after="200"/>
        <w:rPr>
          <w:rFonts w:eastAsia="Arial" w:cs="Calibri"/>
          <w:color w:val="000000" w:themeColor="text1"/>
          <w:lang w:val="en-US"/>
          <w:rPrChange w:author="Unknown" w16du:dateUtc="2025-07-29T21:01:00Z" w:id="1913">
            <w:rPr>
              <w:rFonts w:ascii="Arial" w:hAnsi="Arial" w:eastAsia="Arial" w:cs="Arial"/>
              <w:color w:val="000000" w:themeColor="text1"/>
              <w:szCs w:val="20"/>
              <w:lang w:val="en-US"/>
            </w:rPr>
          </w:rPrChange>
        </w:rPr>
      </w:pPr>
      <w:r w:rsidRPr="53CEA9D2">
        <w:rPr>
          <w:rFonts w:eastAsia="Arial" w:cs="Calibri"/>
          <w:b/>
          <w:bCs/>
          <w:color w:val="000000" w:themeColor="text1"/>
          <w:lang w:val="en-US"/>
        </w:rPr>
        <w:t>Systems thinking</w:t>
      </w:r>
      <w:r w:rsidRPr="53CEA9D2">
        <w:rPr>
          <w:rFonts w:eastAsia="Arial" w:cs="Calibri"/>
          <w:color w:val="000000" w:themeColor="text1"/>
          <w:lang w:val="en-US"/>
        </w:rPr>
        <w:t xml:space="preserve"> </w:t>
      </w:r>
    </w:p>
    <w:p w:rsidRPr="0073786E" w:rsidR="545A970A" w:rsidP="53CEA9D2" w:rsidRDefault="5AC222FD" w14:paraId="4A5A1A02" w14:textId="182C6B70">
      <w:pPr>
        <w:shd w:val="clear" w:color="auto" w:fill="FFFFFF" w:themeFill="background1"/>
        <w:rPr>
          <w:rFonts w:eastAsia="Arial" w:cs="Calibri"/>
          <w:color w:val="000000" w:themeColor="text1"/>
          <w:lang w:val="en-US"/>
          <w:rPrChange w:author="Unknown" w16du:dateUtc="2025-07-29T21:01:00Z" w:id="1914">
            <w:rPr>
              <w:rFonts w:ascii="Arial" w:hAnsi="Arial" w:eastAsia="Arial" w:cs="Arial"/>
              <w:color w:val="000000" w:themeColor="text1"/>
              <w:szCs w:val="20"/>
              <w:lang w:val="en-US"/>
            </w:rPr>
          </w:rPrChange>
        </w:rPr>
      </w:pPr>
      <w:r w:rsidRPr="53CEA9D2">
        <w:rPr>
          <w:rFonts w:eastAsia="Arial" w:cs="Calibri"/>
          <w:color w:val="000000" w:themeColor="text1"/>
          <w:lang w:val="en-US"/>
        </w:rPr>
        <w:t xml:space="preserve">Systems thinking for utilization in the consideration of key aspects behind the functioning of business schools  </w:t>
      </w:r>
    </w:p>
    <w:p w:rsidRPr="0073786E" w:rsidR="5CBBF533" w:rsidP="5CBBF533" w:rsidRDefault="5CBBF533" w14:paraId="22AF481A" w14:textId="69CCA5A6">
      <w:pPr>
        <w:shd w:val="clear" w:color="auto" w:fill="FFFFFF" w:themeFill="background1"/>
        <w:rPr>
          <w:rFonts w:eastAsia="Arial" w:cs="Calibri"/>
          <w:rPrChange w:author="Katsumbe, Tatenda" w:date="2025-07-29T23:01:00Z" w16du:dateUtc="2025-07-29T21:01:00Z" w:id="1915">
            <w:rPr>
              <w:rFonts w:ascii="Arial" w:hAnsi="Arial" w:eastAsia="Arial" w:cs="Arial"/>
            </w:rPr>
          </w:rPrChange>
        </w:rPr>
      </w:pPr>
    </w:p>
    <w:p w:rsidRPr="0073786E" w:rsidR="545A970A" w:rsidP="53CEA9D2" w:rsidRDefault="5AC222FD" w14:paraId="00A8C0D1" w14:textId="31837FF5">
      <w:pPr>
        <w:shd w:val="clear" w:color="auto" w:fill="FFFFFF" w:themeFill="background1"/>
        <w:rPr>
          <w:rFonts w:eastAsia="Arial" w:cs="Calibri"/>
          <w:color w:val="000000" w:themeColor="text1"/>
          <w:lang w:val="en-US"/>
          <w:rPrChange w:author="Unknown" w16du:dateUtc="2025-07-29T21:01:00Z" w:id="1916">
            <w:rPr>
              <w:rFonts w:ascii="Arial" w:hAnsi="Arial" w:eastAsia="Arial" w:cs="Arial"/>
              <w:color w:val="000000" w:themeColor="text1"/>
              <w:szCs w:val="20"/>
              <w:lang w:val="en-US"/>
            </w:rPr>
          </w:rPrChange>
        </w:rPr>
      </w:pPr>
      <w:r w:rsidRPr="53CEA9D2">
        <w:rPr>
          <w:rFonts w:eastAsia="Arial" w:cs="Calibri"/>
          <w:b/>
          <w:bCs/>
          <w:color w:val="000000" w:themeColor="text1"/>
          <w:lang w:val="en-US"/>
        </w:rPr>
        <w:t>2.5 Digital, Big Data, and AI</w:t>
      </w:r>
      <w:r w:rsidRPr="53CEA9D2">
        <w:rPr>
          <w:rFonts w:eastAsia="Arial" w:cs="Calibri"/>
          <w:color w:val="000000" w:themeColor="text1"/>
          <w:lang w:val="en-US"/>
        </w:rPr>
        <w:t xml:space="preserve"> </w:t>
      </w:r>
    </w:p>
    <w:p w:rsidRPr="0073786E" w:rsidR="545A970A" w:rsidP="53CEA9D2" w:rsidRDefault="5AC222FD" w14:paraId="0AB143B9" w14:textId="49121FE4">
      <w:pPr>
        <w:spacing w:before="240" w:after="240"/>
        <w:rPr>
          <w:rFonts w:eastAsia="Arial" w:cs="Calibri"/>
          <w:color w:val="000000" w:themeColor="text1"/>
          <w:lang w:val="en-US"/>
          <w:rPrChange w:author="Unknown" w16du:dateUtc="2025-07-29T21:01:00Z" w:id="1917">
            <w:rPr>
              <w:rFonts w:ascii="Arial" w:hAnsi="Arial" w:eastAsia="Arial" w:cs="Arial"/>
              <w:color w:val="000000" w:themeColor="text1"/>
              <w:szCs w:val="20"/>
              <w:lang w:val="en-US"/>
            </w:rPr>
          </w:rPrChange>
        </w:rPr>
      </w:pPr>
      <w:r w:rsidRPr="53CEA9D2">
        <w:rPr>
          <w:rFonts w:eastAsia="Arial" w:cs="Calibri"/>
          <w:color w:val="000000" w:themeColor="text1"/>
          <w:lang w:val="en-US"/>
        </w:rPr>
        <w:t xml:space="preserve">The role of AI, </w:t>
      </w:r>
      <w:r w:rsidRPr="53CEA9D2" w:rsidR="0C89382C">
        <w:rPr>
          <w:rFonts w:eastAsia="Arial" w:cs="Calibri"/>
          <w:color w:val="000000" w:themeColor="text1"/>
          <w:lang w:val="en-US"/>
        </w:rPr>
        <w:t>big data,</w:t>
      </w:r>
      <w:r w:rsidRPr="53CEA9D2">
        <w:rPr>
          <w:rFonts w:eastAsia="Arial" w:cs="Calibri"/>
          <w:color w:val="000000" w:themeColor="text1"/>
          <w:lang w:val="en-US"/>
        </w:rPr>
        <w:t xml:space="preserve"> and digital tech for knowledge gathering/extraction of key considerations behind the business schools. Traditional systems, such as student information systems </w:t>
      </w:r>
      <w:r w:rsidRPr="53CEA9D2" w:rsidR="38DA727C">
        <w:rPr>
          <w:rFonts w:eastAsia="Arial" w:cs="Calibri"/>
          <w:color w:val="000000" w:themeColor="text1"/>
          <w:lang w:val="en-US"/>
        </w:rPr>
        <w:t>(SIS) and</w:t>
      </w:r>
      <w:r w:rsidRPr="53CEA9D2">
        <w:rPr>
          <w:rFonts w:eastAsia="Arial" w:cs="Calibri"/>
          <w:color w:val="000000" w:themeColor="text1"/>
          <w:lang w:val="en-US"/>
        </w:rPr>
        <w:t xml:space="preserve"> learner management systems </w:t>
      </w:r>
      <w:r w:rsidRPr="53CEA9D2" w:rsidR="199FA85F">
        <w:rPr>
          <w:rFonts w:eastAsia="Arial" w:cs="Calibri"/>
          <w:color w:val="000000" w:themeColor="text1"/>
          <w:lang w:val="en-US"/>
        </w:rPr>
        <w:t>(LMS),</w:t>
      </w:r>
      <w:r w:rsidRPr="53CEA9D2">
        <w:rPr>
          <w:rFonts w:eastAsia="Arial" w:cs="Calibri"/>
          <w:color w:val="000000" w:themeColor="text1"/>
          <w:lang w:val="en-US"/>
        </w:rPr>
        <w:t xml:space="preserve"> capture a vast amount of data, such as course </w:t>
      </w:r>
      <w:r w:rsidRPr="53CEA9D2" w:rsidR="4A3683B8">
        <w:rPr>
          <w:rFonts w:eastAsia="Arial" w:cs="Calibri"/>
          <w:color w:val="000000" w:themeColor="text1"/>
          <w:lang w:val="en-US"/>
        </w:rPr>
        <w:t>enrollment,</w:t>
      </w:r>
      <w:r w:rsidRPr="53CEA9D2">
        <w:rPr>
          <w:rFonts w:eastAsia="Arial" w:cs="Calibri"/>
          <w:color w:val="000000" w:themeColor="text1"/>
          <w:lang w:val="en-US"/>
        </w:rPr>
        <w:t xml:space="preserve"> demographic data, discussion posts, and more. This vast collection of data can be used for analytical research and </w:t>
      </w:r>
      <w:r w:rsidRPr="53CEA9D2" w:rsidR="16DF4B80">
        <w:rPr>
          <w:rFonts w:eastAsia="Arial" w:cs="Calibri"/>
          <w:color w:val="000000" w:themeColor="text1"/>
          <w:lang w:val="en-US"/>
        </w:rPr>
        <w:t>dataset</w:t>
      </w:r>
      <w:r w:rsidRPr="53CEA9D2">
        <w:rPr>
          <w:rFonts w:eastAsia="Arial" w:cs="Calibri"/>
          <w:color w:val="000000" w:themeColor="text1"/>
          <w:lang w:val="en-US"/>
        </w:rPr>
        <w:t xml:space="preserve"> gathering and extraction to help optimise AI performance and facilitate business school administrative and pedagogical decision</w:t>
      </w:r>
      <w:r w:rsidRPr="53CEA9D2" w:rsidR="7E70C44E">
        <w:rPr>
          <w:rFonts w:eastAsia="Arial" w:cs="Calibri"/>
          <w:lang w:val="en-US"/>
        </w:rPr>
        <w:t>-making.</w:t>
      </w:r>
    </w:p>
    <w:p w:rsidRPr="0073786E" w:rsidR="545A970A" w:rsidP="53CEA9D2" w:rsidRDefault="5AC222FD" w14:paraId="4D49FCBE" w14:textId="38EFD239">
      <w:pPr>
        <w:shd w:val="clear" w:color="auto" w:fill="FFFFFF" w:themeFill="background1"/>
        <w:rPr>
          <w:rFonts w:eastAsia="Arial" w:cs="Calibri"/>
          <w:color w:val="000000" w:themeColor="text1"/>
          <w:lang w:val="en-US"/>
          <w:rPrChange w:author="Unknown" w16du:dateUtc="2025-07-29T21:01:00Z" w:id="1918">
            <w:rPr>
              <w:rFonts w:ascii="Arial" w:hAnsi="Arial" w:eastAsia="Arial" w:cs="Arial"/>
              <w:color w:val="000000" w:themeColor="text1"/>
              <w:szCs w:val="20"/>
              <w:lang w:val="en-US"/>
            </w:rPr>
          </w:rPrChange>
        </w:rPr>
      </w:pPr>
      <w:r w:rsidRPr="53CEA9D2">
        <w:rPr>
          <w:rFonts w:eastAsia="Arial" w:cs="Calibri"/>
          <w:color w:val="000000" w:themeColor="text1"/>
          <w:lang w:val="en-US"/>
        </w:rPr>
        <w:t xml:space="preserve">The elephant in the room is that of the learner bred in the age of AI. The phenomenon of cognitive-offloading, as described by Risko and Gilbert (2016), is a phenomenon in which the </w:t>
      </w:r>
      <w:r w:rsidRPr="53CEA9D2" w:rsidR="45E18084">
        <w:rPr>
          <w:rFonts w:eastAsia="Arial" w:cs="Calibri"/>
          <w:color w:val="000000" w:themeColor="text1"/>
          <w:lang w:val="en-US"/>
        </w:rPr>
        <w:t xml:space="preserve">overreliance </w:t>
      </w:r>
      <w:r w:rsidRPr="53CEA9D2" w:rsidR="1E3346EE">
        <w:rPr>
          <w:rFonts w:eastAsia="Arial" w:cs="Calibri"/>
          <w:color w:val="000000" w:themeColor="text1"/>
          <w:lang w:val="en-US"/>
        </w:rPr>
        <w:t>on technology</w:t>
      </w:r>
      <w:r w:rsidRPr="53CEA9D2">
        <w:rPr>
          <w:rFonts w:eastAsia="Arial" w:cs="Calibri"/>
          <w:color w:val="000000" w:themeColor="text1"/>
          <w:lang w:val="en-US"/>
        </w:rPr>
        <w:t xml:space="preserve">  technology leads to a reduction in </w:t>
      </w:r>
      <w:r w:rsidRPr="53CEA9D2" w:rsidR="57C945B6">
        <w:rPr>
          <w:rFonts w:eastAsia="Arial" w:cs="Calibri"/>
          <w:color w:val="000000" w:themeColor="text1"/>
          <w:lang w:val="en-US"/>
        </w:rPr>
        <w:t>cognition and</w:t>
      </w:r>
      <w:r w:rsidRPr="53CEA9D2">
        <w:rPr>
          <w:rFonts w:eastAsia="Arial" w:cs="Calibri"/>
          <w:color w:val="000000" w:themeColor="text1"/>
          <w:lang w:val="en-US"/>
        </w:rPr>
        <w:t xml:space="preserve"> critical thinking skills. This is </w:t>
      </w:r>
      <w:r w:rsidRPr="53CEA9D2" w:rsidR="69577823">
        <w:rPr>
          <w:rFonts w:eastAsia="Arial" w:cs="Calibri"/>
          <w:color w:val="000000" w:themeColor="text1"/>
          <w:lang w:val="en-US"/>
        </w:rPr>
        <w:t>worrisome,</w:t>
      </w:r>
      <w:r w:rsidRPr="53CEA9D2">
        <w:rPr>
          <w:rFonts w:eastAsia="Arial" w:cs="Calibri"/>
          <w:color w:val="000000" w:themeColor="text1"/>
          <w:lang w:val="en-US"/>
        </w:rPr>
        <w:t xml:space="preserve"> and this is similarly argued to worsen due to the reduced </w:t>
      </w:r>
      <w:r w:rsidRPr="53CEA9D2" w:rsidR="3042B325">
        <w:rPr>
          <w:rFonts w:eastAsia="Arial" w:cs="Calibri"/>
          <w:color w:val="000000" w:themeColor="text1"/>
          <w:lang w:val="en-US"/>
        </w:rPr>
        <w:t>overreliance on</w:t>
      </w:r>
      <w:r w:rsidRPr="53CEA9D2">
        <w:rPr>
          <w:rFonts w:eastAsia="Arial" w:cs="Calibri"/>
          <w:color w:val="000000" w:themeColor="text1"/>
          <w:lang w:val="en-US"/>
        </w:rPr>
        <w:t xml:space="preserve"> text-generation large language models (Essien, Bukoye, O’Dea and Kremantzis, 2024). This over-reliance </w:t>
      </w:r>
      <w:r w:rsidRPr="53CEA9D2" w:rsidR="285E4B62">
        <w:rPr>
          <w:rFonts w:eastAsia="Arial" w:cs="Calibri"/>
          <w:color w:val="000000" w:themeColor="text1"/>
          <w:lang w:val="en-US"/>
        </w:rPr>
        <w:t>on LLMs</w:t>
      </w:r>
      <w:r w:rsidRPr="53CEA9D2">
        <w:rPr>
          <w:rFonts w:eastAsia="Arial" w:cs="Calibri"/>
          <w:color w:val="000000" w:themeColor="text1"/>
          <w:lang w:val="en-US"/>
        </w:rPr>
        <w:t xml:space="preserve"> could pollute the </w:t>
      </w:r>
      <w:r w:rsidRPr="53CEA9D2" w:rsidR="52675633">
        <w:rPr>
          <w:rFonts w:eastAsia="Arial" w:cs="Calibri"/>
          <w:color w:val="000000" w:themeColor="text1"/>
          <w:lang w:val="en-US"/>
        </w:rPr>
        <w:t>datasets</w:t>
      </w:r>
      <w:r w:rsidRPr="53CEA9D2">
        <w:rPr>
          <w:rFonts w:eastAsia="Arial" w:cs="Calibri"/>
          <w:color w:val="000000" w:themeColor="text1"/>
          <w:lang w:val="en-US"/>
        </w:rPr>
        <w:t xml:space="preserve"> with </w:t>
      </w:r>
      <w:r w:rsidRPr="53CEA9D2" w:rsidR="15A4B7A4">
        <w:rPr>
          <w:rFonts w:eastAsia="Arial" w:cs="Calibri"/>
          <w:color w:val="000000" w:themeColor="text1"/>
          <w:lang w:val="en-US"/>
        </w:rPr>
        <w:t>hallucinated data,</w:t>
      </w:r>
      <w:r w:rsidRPr="53CEA9D2">
        <w:rPr>
          <w:rFonts w:eastAsia="Arial" w:cs="Calibri"/>
          <w:color w:val="000000" w:themeColor="text1"/>
          <w:lang w:val="en-US"/>
        </w:rPr>
        <w:t xml:space="preserve"> data </w:t>
      </w:r>
      <w:r w:rsidRPr="53CEA9D2" w:rsidR="6482859C">
        <w:rPr>
          <w:rFonts w:eastAsia="Arial" w:cs="Calibri"/>
          <w:color w:val="000000" w:themeColor="text1"/>
          <w:lang w:val="en-US"/>
        </w:rPr>
        <w:t>that</w:t>
      </w:r>
      <w:r w:rsidRPr="53CEA9D2">
        <w:rPr>
          <w:rFonts w:eastAsia="Arial" w:cs="Calibri"/>
          <w:color w:val="000000" w:themeColor="text1"/>
          <w:lang w:val="en-US"/>
        </w:rPr>
        <w:t xml:space="preserve"> could lead to pseudo-scientific conclusions. For example, discussion forums, as discussed </w:t>
      </w:r>
      <w:r w:rsidRPr="53CEA9D2" w:rsidR="1E51B2C4">
        <w:rPr>
          <w:rFonts w:eastAsia="Arial" w:cs="Calibri"/>
          <w:color w:val="000000" w:themeColor="text1"/>
          <w:lang w:val="en-US"/>
        </w:rPr>
        <w:t>above,</w:t>
      </w:r>
      <w:r w:rsidRPr="53CEA9D2">
        <w:rPr>
          <w:rFonts w:eastAsia="Arial" w:cs="Calibri"/>
          <w:color w:val="000000" w:themeColor="text1"/>
          <w:lang w:val="en-US"/>
        </w:rPr>
        <w:t xml:space="preserve"> could be populated by </w:t>
      </w:r>
      <w:r w:rsidRPr="53CEA9D2" w:rsidR="70EA8C09">
        <w:rPr>
          <w:rFonts w:eastAsia="Arial" w:cs="Calibri"/>
          <w:color w:val="000000" w:themeColor="text1"/>
          <w:lang w:val="en-US"/>
        </w:rPr>
        <w:t xml:space="preserve">large </w:t>
      </w:r>
      <w:r w:rsidRPr="53CEA9D2">
        <w:rPr>
          <w:rFonts w:eastAsia="Arial" w:cs="Calibri"/>
          <w:color w:val="000000" w:themeColor="text1"/>
          <w:lang w:val="en-US"/>
        </w:rPr>
        <w:t>language models, leading to inaccurate accounts of student opinions.</w:t>
      </w:r>
    </w:p>
    <w:p w:rsidRPr="0073786E" w:rsidR="5CBBF533" w:rsidP="5CBBF533" w:rsidRDefault="5CBBF533" w14:paraId="34AF826C" w14:textId="34182899" w14:noSpellErr="1">
      <w:pPr>
        <w:shd w:val="clear" w:color="auto" w:fill="FFFFFF" w:themeFill="background1"/>
        <w:rPr>
          <w:ins w:author="Mbalaka, Blessing" w:date="2025-08-02T11:29:25.597Z" w16du:dateUtc="2025-08-02T11:29:25.597Z" w:id="925519773"/>
          <w:rFonts w:eastAsia="Arial" w:cs="Calibri"/>
          <w:rPrChange w:author="" w16du:dateUtc="2025-07-29T21:01:00Z" w:id="812259116">
            <w:rPr>
              <w:ins w:author="Mbalaka, Blessing" w:date="2025-08-02T11:29:25.597Z" w16du:dateUtc="2025-08-02T11:29:25.597Z" w:id="299544975"/>
              <w:rFonts w:ascii="Arial" w:hAnsi="Arial" w:eastAsia="Arial" w:cs="Arial"/>
            </w:rPr>
          </w:rPrChange>
        </w:rPr>
      </w:pPr>
    </w:p>
    <w:p w:rsidR="1113D4AB" w:rsidP="1113D4AB" w:rsidRDefault="1113D4AB" w14:paraId="1FB8CF3A" w14:textId="353EC5F9">
      <w:pPr>
        <w:shd w:val="clear" w:color="auto" w:fill="FFFFFF" w:themeFill="background1"/>
        <w:rPr>
          <w:ins w:author="Mbalaka, Blessing" w:date="2025-08-02T11:29:25.759Z" w16du:dateUtc="2025-08-02T11:29:25.759Z" w:id="1466113022"/>
          <w:rFonts w:eastAsia="Arial" w:cs="Calibri"/>
          <w:rPrChange w:author="" w16du:dateUtc="2025-07-29T21:01:00Z" w:id="337140416"/>
        </w:rPr>
      </w:pPr>
    </w:p>
    <w:p w:rsidR="72E08A7D" w:rsidP="1113D4AB" w:rsidRDefault="72E08A7D" w14:paraId="3123600A" w14:textId="1AD6E176">
      <w:pPr>
        <w:shd w:val="clear" w:color="auto" w:fill="FFFFFF" w:themeFill="background1"/>
        <w:rPr>
          <w:ins w:author="Mbalaka, Blessing" w:date="2025-08-02T11:29:29.246Z" w16du:dateUtc="2025-08-02T11:29:29.246Z" w:id="1610687389"/>
          <w:rFonts w:eastAsia="Arial" w:cs="Calibri"/>
          <w:b w:val="1"/>
          <w:bCs w:val="1"/>
          <w:rPrChange w:author="" w16du:dateUtc="2025-07-29T21:01:00Z" w:id="1975160983"/>
        </w:rPr>
      </w:pPr>
      <w:ins w:author="Mbalaka, Blessing" w:date="2025-08-02T11:29:28.56Z" w:id="517975165">
        <w:r w:rsidRPr="1113D4AB" w:rsidR="72E08A7D">
          <w:rPr>
            <w:rFonts w:eastAsia="Arial" w:cs="Calibri"/>
            <w:b w:val="1"/>
            <w:bCs w:val="1"/>
            <w:rPrChange w:author="Mbalaka, Blessing" w:date="2025-08-02T11:30:10.766Z" w:id="1095722840">
              <w:rPr>
                <w:rFonts w:eastAsia="Arial" w:cs="Calibri"/>
              </w:rPr>
            </w:rPrChange>
          </w:rPr>
          <w:t>Conclusion</w:t>
        </w:r>
      </w:ins>
    </w:p>
    <w:p w:rsidR="72E08A7D" w:rsidP="1113D4AB" w:rsidRDefault="72E08A7D" w14:paraId="5A7F309F" w14:textId="29451EE7">
      <w:pPr>
        <w:shd w:val="clear" w:color="auto" w:fill="FFFFFF" w:themeFill="background1"/>
        <w:rPr>
          <w:rFonts w:eastAsia="Arial" w:cs="Calibri"/>
          <w:rPrChange w:author="Katsumbe, Tatenda" w:date="2025-07-29T23:01:00Z" w16du:dateUtc="2025-07-29T21:01:00Z" w:id="1529427211">
            <w:rPr>
              <w:rFonts w:ascii="Arial" w:hAnsi="Arial" w:eastAsia="Arial" w:cs="Arial"/>
            </w:rPr>
          </w:rPrChange>
        </w:rPr>
      </w:pPr>
      <w:ins w:author="Mbalaka, Blessing" w:date="2025-08-02T11:29:58.081Z" w:id="1790456579">
        <w:r w:rsidRPr="1113D4AB" w:rsidR="72E08A7D">
          <w:rPr>
            <w:rFonts w:eastAsia="Arial" w:cs="Calibri"/>
          </w:rPr>
          <w:t>The business school,</w:t>
        </w:r>
        <w:r w:rsidRPr="1113D4AB" w:rsidR="72E08A7D">
          <w:rPr>
            <w:rFonts w:eastAsia="Arial" w:cs="Calibri"/>
          </w:rPr>
          <w:t xml:space="preserve"> is highly problematised in the academic literature</w:t>
        </w:r>
      </w:ins>
      <w:ins w:author="Mbalaka, Blessing" w:date="2025-08-02T11:38:26.96Z" w:id="1058902453">
        <w:r w:rsidRPr="1113D4AB" w:rsidR="71BD7175">
          <w:rPr>
            <w:rFonts w:eastAsia="Arial" w:cs="Calibri"/>
          </w:rPr>
          <w:t xml:space="preserve"> and is romanticized </w:t>
        </w:r>
      </w:ins>
      <w:ins w:author="Mbalaka, Blessing" w:date="2025-08-02T11:34:59.714Z" w:id="1080576989">
        <w:r w:rsidRPr="1113D4AB" w:rsidR="2B105FB2">
          <w:rPr>
            <w:rFonts w:eastAsia="Arial" w:cs="Calibri"/>
          </w:rPr>
          <w:t xml:space="preserve">as an institution that assures career success, but contemporary studies have revealed that business schools need to evolve, and adapt, because their curriculum has been misaligned </w:t>
        </w:r>
        <w:r w:rsidRPr="1113D4AB" w:rsidR="6AAFA66E">
          <w:rPr>
            <w:rFonts w:eastAsia="Arial" w:cs="Calibri"/>
          </w:rPr>
          <w:t xml:space="preserve">and </w:t>
        </w:r>
      </w:ins>
      <w:ins w:author="Mbalaka, Blessing" w:date="2025-08-02T11:35:59.017Z" w:id="1978574989">
        <w:r w:rsidRPr="1113D4AB" w:rsidR="6AAFA66E">
          <w:rPr>
            <w:rFonts w:eastAsia="Arial" w:cs="Calibri"/>
          </w:rPr>
          <w:t xml:space="preserve">has not yielded a fruitful return on investment. The myth of assured success post-graduation has been debunked by CEOs who did not hold an MBA, </w:t>
        </w:r>
      </w:ins>
      <w:ins w:author="Mbalaka, Blessing" w:date="2025-08-02T11:36:59.8Z" w:id="1838404352">
        <w:r w:rsidRPr="1113D4AB" w:rsidR="38382F25">
          <w:rPr>
            <w:rFonts w:eastAsia="Arial" w:cs="Calibri"/>
          </w:rPr>
          <w:t xml:space="preserve">and institutional training has shown to </w:t>
        </w:r>
      </w:ins>
      <w:ins w:author="Mbalaka, Blessing" w:date="2025-08-02T11:37:09.885Z" w:id="1684364919">
        <w:r w:rsidRPr="1113D4AB" w:rsidR="38382F25">
          <w:rPr>
            <w:rFonts w:eastAsia="Arial" w:cs="Calibri"/>
          </w:rPr>
          <w:t>streamline</w:t>
        </w:r>
      </w:ins>
      <w:ins w:author="Mbalaka, Blessing" w:date="2025-08-02T11:36:59.8Z" w:id="1488530447">
        <w:r w:rsidRPr="1113D4AB" w:rsidR="38382F25">
          <w:rPr>
            <w:rFonts w:eastAsia="Arial" w:cs="Calibri"/>
          </w:rPr>
          <w:t xml:space="preserve"> business school education into </w:t>
        </w:r>
      </w:ins>
      <w:ins w:author="Mbalaka, Blessing" w:date="2025-08-02T11:37:30.224Z" w:id="132981654">
        <w:r w:rsidRPr="1113D4AB" w:rsidR="287EDFFB">
          <w:rPr>
            <w:rFonts w:eastAsia="Arial" w:cs="Calibri"/>
          </w:rPr>
          <w:t xml:space="preserve">weeks, whilst </w:t>
        </w:r>
      </w:ins>
      <w:ins w:author="Mbalaka, Blessing" w:date="2025-08-02T11:38:03.058Z" w:id="1555090764">
        <w:r w:rsidRPr="1113D4AB" w:rsidR="287EDFFB">
          <w:rPr>
            <w:rFonts w:eastAsia="Arial" w:cs="Calibri"/>
          </w:rPr>
          <w:t xml:space="preserve">alternate specializations </w:t>
        </w:r>
      </w:ins>
      <w:ins w:author="Mbalaka, Blessing" w:date="2025-08-02T11:37:46.316Z" w:id="61336240">
        <w:r w:rsidRPr="1113D4AB" w:rsidR="287EDFFB">
          <w:rPr>
            <w:rFonts w:eastAsia="Arial" w:cs="Calibri"/>
          </w:rPr>
          <w:t>e specialisatio</w:t>
        </w:r>
      </w:ins>
      <w:ins w:author="Mbalaka, Blessing" w:date="2025-08-02T11:37:51.89Z" w:id="2006207946">
        <w:r w:rsidRPr="1113D4AB" w:rsidR="287EDFFB">
          <w:rPr>
            <w:rFonts w:eastAsia="Arial" w:cs="Calibri"/>
          </w:rPr>
          <w:t xml:space="preserve">ns and disciplines have offered a far more discipline focused </w:t>
        </w:r>
      </w:ins>
      <w:ins w:author="Mbalaka, Blessing" w:date="2025-08-02T11:38:07.507Z" w:id="1590680666">
        <w:r w:rsidRPr="1113D4AB" w:rsidR="287EDFFB">
          <w:rPr>
            <w:rFonts w:eastAsia="Arial" w:cs="Calibri"/>
          </w:rPr>
          <w:t>specialization.</w:t>
        </w:r>
      </w:ins>
      <w:ins w:author="Mbalaka, Blessing" w:date="2025-08-02T11:39:33.393Z" w:id="1509870590">
        <w:r w:rsidRPr="1113D4AB" w:rsidR="06AE2DED">
          <w:rPr>
            <w:rFonts w:eastAsia="Arial" w:cs="Calibri"/>
          </w:rPr>
          <w:t xml:space="preserve"> Digital transformation </w:t>
        </w:r>
      </w:ins>
    </w:p>
    <w:p w:rsidRPr="0073786E" w:rsidR="545A970A" w:rsidP="53CEA9D2" w:rsidRDefault="5AC222FD" w14:paraId="4A1EBA7C" w14:textId="510AC087">
      <w:pPr>
        <w:shd w:val="clear" w:color="auto" w:fill="FFFFFF" w:themeFill="background1"/>
        <w:rPr>
          <w:rFonts w:eastAsia="Arial" w:cs="Calibri"/>
          <w:b/>
          <w:bCs/>
          <w:color w:val="000000" w:themeColor="text1"/>
          <w:lang w:val="en-US"/>
          <w:rPrChange w:author="Unknown" w16du:dateUtc="2025-07-29T21:01:00Z" w:id="1920">
            <w:rPr>
              <w:rFonts w:ascii="Arial" w:hAnsi="Arial" w:eastAsia="Arial" w:cs="Arial"/>
              <w:b/>
              <w:bCs/>
              <w:color w:val="000000" w:themeColor="text1"/>
              <w:szCs w:val="20"/>
              <w:lang w:val="en-US"/>
            </w:rPr>
          </w:rPrChange>
        </w:rPr>
      </w:pPr>
      <w:r w:rsidRPr="53CEA9D2">
        <w:rPr>
          <w:rFonts w:eastAsia="Arial" w:cs="Calibri"/>
          <w:b/>
          <w:bCs/>
          <w:color w:val="000000" w:themeColor="text1"/>
          <w:lang w:val="en-US"/>
        </w:rPr>
        <w:t xml:space="preserve"> Reference List</w:t>
      </w:r>
    </w:p>
    <w:p w:rsidRPr="0073786E" w:rsidR="5CBBF533" w:rsidP="5CBBF533" w:rsidRDefault="5CBBF533" w14:paraId="071A192C" w14:textId="56F22B65">
      <w:pPr>
        <w:shd w:val="clear" w:color="auto" w:fill="FFFFFF" w:themeFill="background1"/>
        <w:rPr>
          <w:rFonts w:eastAsia="Arial" w:cs="Calibri"/>
          <w:rPrChange w:author="Katsumbe, Tatenda" w:date="2025-07-29T23:01:00Z" w16du:dateUtc="2025-07-29T21:01:00Z" w:id="1921">
            <w:rPr>
              <w:rFonts w:ascii="Arial" w:hAnsi="Arial" w:eastAsia="Arial" w:cs="Arial"/>
            </w:rPr>
          </w:rPrChange>
        </w:rPr>
      </w:pPr>
    </w:p>
    <w:p w:rsidRPr="0073786E" w:rsidR="545A970A" w:rsidP="5CBBF533" w:rsidRDefault="545A970A" w14:paraId="6D51C1FD" w14:textId="2FF7A627">
      <w:pPr>
        <w:shd w:val="clear" w:color="auto" w:fill="FFFFFF" w:themeFill="background1"/>
        <w:rPr>
          <w:rFonts w:eastAsia="Arial" w:cs="Calibri"/>
          <w:color w:val="222222"/>
          <w:szCs w:val="20"/>
          <w:lang w:val="en-US"/>
          <w:rPrChange w:author="Katsumbe, Tatenda" w:date="2025-07-29T23:01:00Z" w16du:dateUtc="2025-07-29T21:01:00Z" w:id="1922">
            <w:rPr>
              <w:rFonts w:ascii="Arial" w:hAnsi="Arial" w:eastAsia="Arial" w:cs="Arial"/>
              <w:color w:val="222222"/>
              <w:szCs w:val="20"/>
              <w:lang w:val="en-US"/>
            </w:rPr>
          </w:rPrChange>
        </w:rPr>
      </w:pPr>
      <w:r w:rsidRPr="0073786E">
        <w:rPr>
          <w:rFonts w:eastAsia="Arial" w:cs="Calibri"/>
          <w:color w:val="222222"/>
          <w:szCs w:val="20"/>
          <w:lang w:val="en-US"/>
          <w:rPrChange w:author="Katsumbe, Tatenda" w:date="2025-07-29T23:01:00Z" w16du:dateUtc="2025-07-29T21:01:00Z" w:id="1923">
            <w:rPr>
              <w:rFonts w:ascii="Arial" w:hAnsi="Arial" w:eastAsia="Arial" w:cs="Arial"/>
              <w:color w:val="222222"/>
              <w:szCs w:val="20"/>
              <w:lang w:val="en-US"/>
            </w:rPr>
          </w:rPrChange>
        </w:rPr>
        <w:t xml:space="preserve">Risko, E.F. and Gilbert, S.J., 2016. Cognitive offloading. </w:t>
      </w:r>
      <w:r w:rsidRPr="0073786E">
        <w:rPr>
          <w:rFonts w:eastAsia="Arial" w:cs="Calibri"/>
          <w:i/>
          <w:iCs/>
          <w:color w:val="222222"/>
          <w:szCs w:val="20"/>
          <w:lang w:val="en-US"/>
          <w:rPrChange w:author="Katsumbe, Tatenda" w:date="2025-07-29T23:01:00Z" w16du:dateUtc="2025-07-29T21:01:00Z" w:id="1924">
            <w:rPr>
              <w:rFonts w:ascii="Arial" w:hAnsi="Arial" w:eastAsia="Arial" w:cs="Arial"/>
              <w:i/>
              <w:iCs/>
              <w:color w:val="222222"/>
              <w:szCs w:val="20"/>
              <w:lang w:val="en-US"/>
            </w:rPr>
          </w:rPrChange>
        </w:rPr>
        <w:t>Trends in cognitive sciences</w:t>
      </w:r>
      <w:r w:rsidRPr="0073786E">
        <w:rPr>
          <w:rFonts w:eastAsia="Arial" w:cs="Calibri"/>
          <w:color w:val="222222"/>
          <w:szCs w:val="20"/>
          <w:lang w:val="en-US"/>
          <w:rPrChange w:author="Katsumbe, Tatenda" w:date="2025-07-29T23:01:00Z" w16du:dateUtc="2025-07-29T21:01:00Z" w:id="1925">
            <w:rPr>
              <w:rFonts w:ascii="Arial" w:hAnsi="Arial" w:eastAsia="Arial" w:cs="Arial"/>
              <w:color w:val="222222"/>
              <w:szCs w:val="20"/>
              <w:lang w:val="en-US"/>
            </w:rPr>
          </w:rPrChange>
        </w:rPr>
        <w:t xml:space="preserve">, </w:t>
      </w:r>
      <w:r w:rsidRPr="0073786E">
        <w:rPr>
          <w:rFonts w:eastAsia="Arial" w:cs="Calibri"/>
          <w:i/>
          <w:iCs/>
          <w:color w:val="222222"/>
          <w:szCs w:val="20"/>
          <w:lang w:val="en-US"/>
          <w:rPrChange w:author="Katsumbe, Tatenda" w:date="2025-07-29T23:01:00Z" w16du:dateUtc="2025-07-29T21:01:00Z" w:id="1926">
            <w:rPr>
              <w:rFonts w:ascii="Arial" w:hAnsi="Arial" w:eastAsia="Arial" w:cs="Arial"/>
              <w:i/>
              <w:iCs/>
              <w:color w:val="222222"/>
              <w:szCs w:val="20"/>
              <w:lang w:val="en-US"/>
            </w:rPr>
          </w:rPrChange>
        </w:rPr>
        <w:t>20</w:t>
      </w:r>
      <w:r w:rsidRPr="0073786E">
        <w:rPr>
          <w:rFonts w:eastAsia="Arial" w:cs="Calibri"/>
          <w:color w:val="222222"/>
          <w:szCs w:val="20"/>
          <w:lang w:val="en-US"/>
          <w:rPrChange w:author="Katsumbe, Tatenda" w:date="2025-07-29T23:01:00Z" w16du:dateUtc="2025-07-29T21:01:00Z" w:id="1927">
            <w:rPr>
              <w:rFonts w:ascii="Arial" w:hAnsi="Arial" w:eastAsia="Arial" w:cs="Arial"/>
              <w:color w:val="222222"/>
              <w:szCs w:val="20"/>
              <w:lang w:val="en-US"/>
            </w:rPr>
          </w:rPrChange>
        </w:rPr>
        <w:t>(9), pp.676-688.</w:t>
      </w:r>
    </w:p>
    <w:p w:rsidRPr="0073786E" w:rsidR="5CBBF533" w:rsidP="5CBBF533" w:rsidRDefault="5CBBF533" w14:paraId="45FC7D53" w14:textId="5CA4B26D">
      <w:pPr>
        <w:shd w:val="clear" w:color="auto" w:fill="FFFFFF" w:themeFill="background1"/>
        <w:rPr>
          <w:rFonts w:eastAsia="Arial" w:cs="Calibri"/>
          <w:rPrChange w:author="Katsumbe, Tatenda" w:date="2025-07-29T23:01:00Z" w16du:dateUtc="2025-07-29T21:01:00Z" w:id="1928">
            <w:rPr>
              <w:rFonts w:ascii="Arial" w:hAnsi="Arial" w:eastAsia="Arial" w:cs="Arial"/>
            </w:rPr>
          </w:rPrChange>
        </w:rPr>
      </w:pPr>
    </w:p>
    <w:p w:rsidRPr="0073786E" w:rsidR="545A970A" w:rsidP="5CBBF533" w:rsidRDefault="545A970A" w14:paraId="7A0A3BB4" w14:textId="54E63512">
      <w:pPr>
        <w:shd w:val="clear" w:color="auto" w:fill="FFFFFF" w:themeFill="background1"/>
        <w:rPr>
          <w:rFonts w:eastAsia="Arial" w:cs="Calibri"/>
          <w:color w:val="222222"/>
          <w:szCs w:val="20"/>
          <w:lang w:val="en-US"/>
          <w:rPrChange w:author="Katsumbe, Tatenda" w:date="2025-07-29T23:01:00Z" w16du:dateUtc="2025-07-29T21:01:00Z" w:id="1929">
            <w:rPr>
              <w:rFonts w:ascii="Arial" w:hAnsi="Arial" w:eastAsia="Arial" w:cs="Arial"/>
              <w:color w:val="222222"/>
              <w:szCs w:val="20"/>
              <w:lang w:val="en-US"/>
            </w:rPr>
          </w:rPrChange>
        </w:rPr>
      </w:pPr>
      <w:r w:rsidRPr="0073786E">
        <w:rPr>
          <w:rFonts w:eastAsia="Arial" w:cs="Calibri"/>
          <w:color w:val="222222"/>
          <w:szCs w:val="20"/>
          <w:lang w:val="en-US"/>
          <w:rPrChange w:author="Katsumbe, Tatenda" w:date="2025-07-29T23:01:00Z" w16du:dateUtc="2025-07-29T21:01:00Z" w:id="1930">
            <w:rPr>
              <w:rFonts w:ascii="Arial" w:hAnsi="Arial" w:eastAsia="Arial" w:cs="Arial"/>
              <w:color w:val="222222"/>
              <w:szCs w:val="20"/>
              <w:lang w:val="en-US"/>
            </w:rPr>
          </w:rPrChange>
        </w:rPr>
        <w:t>Aniekan Essien, Oyegoke Teslim Bukoye, Xianghan O’Dea &amp; Marios</w:t>
      </w:r>
    </w:p>
    <w:p w:rsidRPr="0073786E" w:rsidR="545A970A" w:rsidP="5CBBF533" w:rsidRDefault="545A970A" w14:paraId="72D73441" w14:textId="14627C43">
      <w:pPr>
        <w:shd w:val="clear" w:color="auto" w:fill="FFFFFF" w:themeFill="background1"/>
        <w:rPr>
          <w:rFonts w:eastAsia="Arial" w:cs="Calibri"/>
          <w:color w:val="222222"/>
          <w:szCs w:val="20"/>
          <w:lang w:val="en-US"/>
          <w:rPrChange w:author="Katsumbe, Tatenda" w:date="2025-07-29T23:01:00Z" w16du:dateUtc="2025-07-29T21:01:00Z" w:id="1931">
            <w:rPr>
              <w:rFonts w:ascii="Arial" w:hAnsi="Arial" w:eastAsia="Arial" w:cs="Arial"/>
              <w:color w:val="222222"/>
              <w:szCs w:val="20"/>
              <w:lang w:val="en-US"/>
            </w:rPr>
          </w:rPrChange>
        </w:rPr>
      </w:pPr>
      <w:r w:rsidRPr="0073786E">
        <w:rPr>
          <w:rFonts w:eastAsia="Arial" w:cs="Calibri"/>
          <w:color w:val="222222"/>
          <w:szCs w:val="20"/>
          <w:lang w:val="en-US"/>
          <w:rPrChange w:author="Katsumbe, Tatenda" w:date="2025-07-29T23:01:00Z" w16du:dateUtc="2025-07-29T21:01:00Z" w:id="1932">
            <w:rPr>
              <w:rFonts w:ascii="Arial" w:hAnsi="Arial" w:eastAsia="Arial" w:cs="Arial"/>
              <w:color w:val="222222"/>
              <w:szCs w:val="20"/>
              <w:lang w:val="en-US"/>
            </w:rPr>
          </w:rPrChange>
        </w:rPr>
        <w:t>Kremantzis (2024) The influence of AI text generators on critical thinking skills in UK business</w:t>
      </w:r>
    </w:p>
    <w:p w:rsidRPr="0073786E" w:rsidR="545A970A" w:rsidP="5CBBF533" w:rsidRDefault="545A970A" w14:paraId="34928942" w14:textId="1BC82776">
      <w:pPr>
        <w:shd w:val="clear" w:color="auto" w:fill="FFFFFF" w:themeFill="background1"/>
        <w:rPr>
          <w:rFonts w:eastAsia="Arial" w:cs="Calibri"/>
          <w:color w:val="222222"/>
          <w:szCs w:val="20"/>
          <w:lang w:val="en-US"/>
          <w:rPrChange w:author="Katsumbe, Tatenda" w:date="2025-07-29T23:01:00Z" w16du:dateUtc="2025-07-29T21:01:00Z" w:id="1933">
            <w:rPr>
              <w:rFonts w:ascii="Arial" w:hAnsi="Arial" w:eastAsia="Arial" w:cs="Arial"/>
              <w:color w:val="222222"/>
              <w:szCs w:val="20"/>
              <w:lang w:val="en-US"/>
            </w:rPr>
          </w:rPrChange>
        </w:rPr>
      </w:pPr>
      <w:r w:rsidRPr="0073786E">
        <w:rPr>
          <w:rFonts w:eastAsia="Arial" w:cs="Calibri"/>
          <w:color w:val="222222"/>
          <w:szCs w:val="20"/>
          <w:lang w:val="en-US"/>
          <w:rPrChange w:author="Katsumbe, Tatenda" w:date="2025-07-29T23:01:00Z" w16du:dateUtc="2025-07-29T21:01:00Z" w:id="1934">
            <w:rPr>
              <w:rFonts w:ascii="Arial" w:hAnsi="Arial" w:eastAsia="Arial" w:cs="Arial"/>
              <w:color w:val="222222"/>
              <w:szCs w:val="20"/>
              <w:lang w:val="en-US"/>
            </w:rPr>
          </w:rPrChange>
        </w:rPr>
        <w:t>schools, Studies in Higher Education, 49:5, 865-882, DOI: 10.1080/03075079.2024.2316881</w:t>
      </w:r>
    </w:p>
    <w:p w:rsidRPr="0073786E" w:rsidR="5CBBF533" w:rsidP="5CBBF533" w:rsidRDefault="5CBBF533" w14:paraId="0AFC0531" w14:textId="660B3CEE">
      <w:pPr>
        <w:shd w:val="clear" w:color="auto" w:fill="FFFFFF" w:themeFill="background1"/>
        <w:rPr>
          <w:rFonts w:eastAsia="Arial" w:cs="Calibri"/>
          <w:rPrChange w:author="Katsumbe, Tatenda" w:date="2025-07-29T23:01:00Z" w16du:dateUtc="2025-07-29T21:01:00Z" w:id="1935">
            <w:rPr>
              <w:rFonts w:ascii="Arial" w:hAnsi="Arial" w:eastAsia="Arial" w:cs="Arial"/>
            </w:rPr>
          </w:rPrChange>
        </w:rPr>
      </w:pPr>
    </w:p>
    <w:p w:rsidRPr="0073786E" w:rsidR="545A970A" w:rsidP="5CBBF533" w:rsidRDefault="545A970A" w14:paraId="6D5CBFD5" w14:textId="18DBFFC0">
      <w:pPr>
        <w:shd w:val="clear" w:color="auto" w:fill="FFFFFF" w:themeFill="background1"/>
        <w:rPr>
          <w:rFonts w:eastAsia="Arial" w:cs="Calibri"/>
          <w:color w:val="232323"/>
          <w:szCs w:val="20"/>
          <w:lang w:val="en-US"/>
          <w:rPrChange w:author="Katsumbe, Tatenda" w:date="2025-07-29T23:01:00Z" w16du:dateUtc="2025-07-29T21:01:00Z" w:id="1936">
            <w:rPr>
              <w:rFonts w:ascii="Arial" w:hAnsi="Arial" w:eastAsia="Arial" w:cs="Arial"/>
              <w:color w:val="232323"/>
              <w:szCs w:val="20"/>
              <w:lang w:val="en-US"/>
            </w:rPr>
          </w:rPrChange>
        </w:rPr>
      </w:pPr>
      <w:r w:rsidRPr="0073786E">
        <w:rPr>
          <w:rFonts w:eastAsia="Arial" w:cs="Calibri"/>
          <w:color w:val="232323"/>
          <w:szCs w:val="20"/>
          <w:lang w:val="en-US"/>
          <w:rPrChange w:author="Katsumbe, Tatenda" w:date="2025-07-29T23:01:00Z" w16du:dateUtc="2025-07-29T21:01:00Z" w:id="1937">
            <w:rPr>
              <w:rFonts w:ascii="Arial" w:hAnsi="Arial" w:eastAsia="Arial" w:cs="Arial"/>
              <w:color w:val="232323"/>
              <w:szCs w:val="20"/>
              <w:lang w:val="en-US"/>
            </w:rPr>
          </w:rPrChange>
        </w:rPr>
        <w:t>Pfeffer, J., &amp; Fong, C. T. (2002). The End of Business Schools? Less Success than Meets the Eye. Academy of Management Learning &amp; Education, 1, 1560-1582.</w:t>
      </w:r>
    </w:p>
    <w:p w:rsidRPr="0073786E" w:rsidR="5CBBF533" w:rsidP="5CBBF533" w:rsidRDefault="5CBBF533" w14:paraId="3FCE2501" w14:textId="6672D583">
      <w:pPr>
        <w:shd w:val="clear" w:color="auto" w:fill="FFFFFF" w:themeFill="background1"/>
        <w:rPr>
          <w:rFonts w:eastAsia="Arial" w:cs="Calibri"/>
          <w:rPrChange w:author="Katsumbe, Tatenda" w:date="2025-07-29T23:01:00Z" w16du:dateUtc="2025-07-29T21:01:00Z" w:id="1938">
            <w:rPr>
              <w:rFonts w:ascii="Arial" w:hAnsi="Arial" w:eastAsia="Arial" w:cs="Arial"/>
            </w:rPr>
          </w:rPrChange>
        </w:rPr>
      </w:pPr>
    </w:p>
    <w:p w:rsidRPr="0073786E" w:rsidR="5CBBF533" w:rsidP="5CBBF533" w:rsidRDefault="5CBBF533" w14:paraId="0EFD7B6C" w14:textId="0B2131B2">
      <w:pPr>
        <w:shd w:val="clear" w:color="auto" w:fill="FFFFFF" w:themeFill="background1"/>
        <w:rPr>
          <w:rFonts w:eastAsia="Arial" w:cs="Calibri"/>
          <w:rPrChange w:author="Katsumbe, Tatenda" w:date="2025-07-29T23:01:00Z" w16du:dateUtc="2025-07-29T21:01:00Z" w:id="1939">
            <w:rPr>
              <w:rFonts w:ascii="Arial" w:hAnsi="Arial" w:eastAsia="Arial" w:cs="Arial"/>
            </w:rPr>
          </w:rPrChange>
        </w:rPr>
      </w:pPr>
    </w:p>
    <w:p w:rsidRPr="0073786E" w:rsidR="5CBBF533" w:rsidP="5CBBF533" w:rsidRDefault="5CBBF533" w14:paraId="4A0F0B7B" w14:textId="4E2B1DF1">
      <w:pPr>
        <w:shd w:val="clear" w:color="auto" w:fill="FFFFFF" w:themeFill="background1"/>
        <w:rPr>
          <w:rFonts w:eastAsia="Arial" w:cs="Calibri"/>
          <w:rPrChange w:author="Katsumbe, Tatenda" w:date="2025-07-29T23:01:00Z" w16du:dateUtc="2025-07-29T21:01:00Z" w:id="1940">
            <w:rPr>
              <w:rFonts w:ascii="Arial" w:hAnsi="Arial" w:eastAsia="Arial" w:cs="Arial"/>
            </w:rPr>
          </w:rPrChange>
        </w:rPr>
      </w:pPr>
    </w:p>
    <w:p w:rsidRPr="0073786E" w:rsidR="5CBBF533" w:rsidP="5CBBF533" w:rsidRDefault="5CBBF533" w14:paraId="67576750" w14:textId="60B5BD0D">
      <w:pPr>
        <w:shd w:val="clear" w:color="auto" w:fill="FFFFFF" w:themeFill="background1"/>
        <w:rPr>
          <w:rFonts w:eastAsia="Arial" w:cs="Calibri"/>
          <w:rPrChange w:author="Katsumbe, Tatenda" w:date="2025-07-29T23:01:00Z" w16du:dateUtc="2025-07-29T21:01:00Z" w:id="1941">
            <w:rPr>
              <w:rFonts w:ascii="Arial" w:hAnsi="Arial" w:eastAsia="Arial" w:cs="Arial"/>
            </w:rPr>
          </w:rPrChange>
        </w:rPr>
      </w:pPr>
    </w:p>
    <w:p w:rsidRPr="0073786E" w:rsidR="5CBBF533" w:rsidP="5CBBF533" w:rsidRDefault="5CBBF533" w14:paraId="772B8D71" w14:textId="62FB2C75">
      <w:pPr>
        <w:shd w:val="clear" w:color="auto" w:fill="FFFFFF" w:themeFill="background1"/>
        <w:rPr>
          <w:rFonts w:eastAsia="Arial" w:cs="Calibri"/>
          <w:rPrChange w:author="Katsumbe, Tatenda" w:date="2025-07-29T23:01:00Z" w16du:dateUtc="2025-07-29T21:01:00Z" w:id="1942">
            <w:rPr>
              <w:rFonts w:ascii="Arial" w:hAnsi="Arial" w:eastAsia="Arial" w:cs="Arial"/>
            </w:rPr>
          </w:rPrChange>
        </w:rPr>
      </w:pPr>
    </w:p>
    <w:p w:rsidRPr="0073786E" w:rsidR="5CBBF533" w:rsidP="5CBBF533" w:rsidRDefault="5CBBF533" w14:paraId="768CB3C5" w14:textId="707AFDE0">
      <w:pPr>
        <w:shd w:val="clear" w:color="auto" w:fill="FFFFFF" w:themeFill="background1"/>
        <w:rPr>
          <w:rFonts w:eastAsia="Arial" w:cs="Calibri"/>
          <w:rPrChange w:author="Katsumbe, Tatenda" w:date="2025-07-29T23:01:00Z" w16du:dateUtc="2025-07-29T21:01:00Z" w:id="1943">
            <w:rPr>
              <w:rFonts w:ascii="Arial" w:hAnsi="Arial" w:eastAsia="Arial" w:cs="Arial"/>
            </w:rPr>
          </w:rPrChange>
        </w:rPr>
      </w:pPr>
    </w:p>
    <w:p w:rsidRPr="0073786E" w:rsidR="5CBBF533" w:rsidP="5CBBF533" w:rsidRDefault="5CBBF533" w14:paraId="5327F295" w14:textId="593369C8">
      <w:pPr>
        <w:shd w:val="clear" w:color="auto" w:fill="FFFFFF" w:themeFill="background1"/>
        <w:rPr>
          <w:rFonts w:eastAsia="Arial" w:cs="Calibri"/>
          <w:rPrChange w:author="Katsumbe, Tatenda" w:date="2025-07-29T23:01:00Z" w16du:dateUtc="2025-07-29T21:01:00Z" w:id="1944">
            <w:rPr>
              <w:rFonts w:ascii="Arial" w:hAnsi="Arial" w:eastAsia="Arial" w:cs="Arial"/>
            </w:rPr>
          </w:rPrChange>
        </w:rPr>
      </w:pPr>
    </w:p>
    <w:p w:rsidRPr="0073786E" w:rsidR="5CBBF533" w:rsidP="5CBBF533" w:rsidRDefault="5CBBF533" w14:paraId="495B3561" w14:textId="7D6B4329">
      <w:pPr>
        <w:shd w:val="clear" w:color="auto" w:fill="FFFFFF" w:themeFill="background1"/>
        <w:rPr>
          <w:rFonts w:eastAsia="Arial" w:cs="Calibri"/>
          <w:rPrChange w:author="Katsumbe, Tatenda" w:date="2025-07-29T23:01:00Z" w16du:dateUtc="2025-07-29T21:01:00Z" w:id="1945">
            <w:rPr>
              <w:rFonts w:ascii="Arial" w:hAnsi="Arial" w:eastAsia="Arial" w:cs="Arial"/>
            </w:rPr>
          </w:rPrChange>
        </w:rPr>
      </w:pPr>
    </w:p>
    <w:p w:rsidRPr="0073786E" w:rsidR="5CBBF533" w:rsidP="5CBBF533" w:rsidRDefault="5CBBF533" w14:paraId="701E416F" w14:textId="3B4017E3">
      <w:pPr>
        <w:shd w:val="clear" w:color="auto" w:fill="FFFFFF" w:themeFill="background1"/>
        <w:rPr>
          <w:rFonts w:eastAsia="Arial" w:cs="Calibri"/>
          <w:rPrChange w:author="Katsumbe, Tatenda" w:date="2025-07-29T23:01:00Z" w16du:dateUtc="2025-07-29T21:01:00Z" w:id="1946">
            <w:rPr>
              <w:rFonts w:ascii="Arial" w:hAnsi="Arial" w:eastAsia="Arial" w:cs="Arial"/>
            </w:rPr>
          </w:rPrChange>
        </w:rPr>
      </w:pPr>
    </w:p>
    <w:p w:rsidRPr="0073786E" w:rsidR="5CBBF533" w:rsidP="5CBBF533" w:rsidRDefault="5CBBF533" w14:paraId="2E892762" w14:textId="22963C52">
      <w:pPr>
        <w:shd w:val="clear" w:color="auto" w:fill="FFFFFF" w:themeFill="background1"/>
        <w:rPr>
          <w:rFonts w:eastAsia="Arial" w:cs="Calibri"/>
          <w:rPrChange w:author="Katsumbe, Tatenda" w:date="2025-07-29T23:01:00Z" w16du:dateUtc="2025-07-29T21:01:00Z" w:id="1947">
            <w:rPr>
              <w:rFonts w:ascii="Arial" w:hAnsi="Arial" w:eastAsia="Arial" w:cs="Arial"/>
            </w:rPr>
          </w:rPrChange>
        </w:rPr>
      </w:pPr>
    </w:p>
    <w:p w:rsidRPr="0073786E" w:rsidR="5CBBF533" w:rsidP="5CBBF533" w:rsidRDefault="5CBBF533" w14:paraId="243196DD" w14:textId="55FCFBB1">
      <w:pPr>
        <w:shd w:val="clear" w:color="auto" w:fill="FFFFFF" w:themeFill="background1"/>
        <w:rPr>
          <w:rFonts w:eastAsia="Arial" w:cs="Calibri"/>
          <w:rPrChange w:author="Katsumbe, Tatenda" w:date="2025-07-29T23:01:00Z" w16du:dateUtc="2025-07-29T21:01:00Z" w:id="1948">
            <w:rPr>
              <w:rFonts w:ascii="Arial" w:hAnsi="Arial" w:eastAsia="Arial" w:cs="Arial"/>
            </w:rPr>
          </w:rPrChange>
        </w:rPr>
      </w:pPr>
    </w:p>
    <w:p w:rsidRPr="0073786E" w:rsidR="5CBBF533" w:rsidP="5CBBF533" w:rsidRDefault="5CBBF533" w14:paraId="2B6DBC6C" w14:textId="0D90A9DC">
      <w:pPr>
        <w:shd w:val="clear" w:color="auto" w:fill="FFFFFF" w:themeFill="background1"/>
        <w:rPr>
          <w:rFonts w:eastAsia="Arial" w:cs="Calibri"/>
          <w:rPrChange w:author="Katsumbe, Tatenda" w:date="2025-07-29T23:01:00Z" w16du:dateUtc="2025-07-29T21:01:00Z" w:id="1949">
            <w:rPr>
              <w:rFonts w:ascii="Arial" w:hAnsi="Arial" w:eastAsia="Arial" w:cs="Arial"/>
            </w:rPr>
          </w:rPrChange>
        </w:rPr>
      </w:pPr>
    </w:p>
    <w:p w:rsidRPr="0073786E" w:rsidR="5CBBF533" w:rsidP="5CBBF533" w:rsidRDefault="5CBBF533" w14:paraId="26BB6099" w14:textId="1C95E3BB">
      <w:pPr>
        <w:shd w:val="clear" w:color="auto" w:fill="FFFFFF" w:themeFill="background1"/>
        <w:rPr>
          <w:rFonts w:eastAsia="Arial" w:cs="Calibri"/>
          <w:rPrChange w:author="Katsumbe, Tatenda" w:date="2025-07-29T23:01:00Z" w16du:dateUtc="2025-07-29T21:01:00Z" w:id="1950">
            <w:rPr>
              <w:rFonts w:ascii="Arial" w:hAnsi="Arial" w:eastAsia="Arial" w:cs="Arial"/>
            </w:rPr>
          </w:rPrChange>
        </w:rPr>
      </w:pPr>
    </w:p>
    <w:p w:rsidRPr="0073786E" w:rsidR="5CBBF533" w:rsidP="5CBBF533" w:rsidRDefault="5CBBF533" w14:paraId="392CE006" w14:textId="2DF8BF65">
      <w:pPr>
        <w:shd w:val="clear" w:color="auto" w:fill="FFFFFF" w:themeFill="background1"/>
        <w:rPr>
          <w:rFonts w:eastAsia="Arial" w:cs="Calibri"/>
          <w:rPrChange w:author="Katsumbe, Tatenda" w:date="2025-07-29T23:01:00Z" w16du:dateUtc="2025-07-29T21:01:00Z" w:id="1951">
            <w:rPr>
              <w:rFonts w:ascii="Arial" w:hAnsi="Arial" w:eastAsia="Arial" w:cs="Arial"/>
            </w:rPr>
          </w:rPrChange>
        </w:rPr>
      </w:pPr>
    </w:p>
    <w:p w:rsidRPr="0073786E" w:rsidR="5CBBF533" w:rsidP="5CBBF533" w:rsidRDefault="5CBBF533" w14:paraId="5EB6D8C7" w14:textId="55FB8137">
      <w:pPr>
        <w:shd w:val="clear" w:color="auto" w:fill="FFFFFF" w:themeFill="background1"/>
        <w:rPr>
          <w:rFonts w:eastAsia="Arial" w:cs="Calibri"/>
          <w:rPrChange w:author="Katsumbe, Tatenda" w:date="2025-07-29T23:01:00Z" w16du:dateUtc="2025-07-29T21:01:00Z" w:id="1952">
            <w:rPr>
              <w:rFonts w:ascii="Arial" w:hAnsi="Arial" w:eastAsia="Arial" w:cs="Arial"/>
            </w:rPr>
          </w:rPrChange>
        </w:rPr>
      </w:pPr>
    </w:p>
    <w:p w:rsidRPr="0073786E" w:rsidR="5CBBF533" w:rsidP="5CBBF533" w:rsidRDefault="5CBBF533" w14:paraId="72A7FA2E" w14:textId="53B86723">
      <w:pPr>
        <w:shd w:val="clear" w:color="auto" w:fill="FFFFFF" w:themeFill="background1"/>
        <w:rPr>
          <w:rFonts w:eastAsia="Arial" w:cs="Calibri"/>
          <w:rPrChange w:author="Katsumbe, Tatenda" w:date="2025-07-29T23:01:00Z" w16du:dateUtc="2025-07-29T21:01:00Z" w:id="1953">
            <w:rPr>
              <w:rFonts w:ascii="Arial" w:hAnsi="Arial" w:eastAsia="Arial" w:cs="Arial"/>
            </w:rPr>
          </w:rPrChange>
        </w:rPr>
      </w:pPr>
    </w:p>
    <w:p w:rsidRPr="0073786E" w:rsidR="5CBBF533" w:rsidP="5CBBF533" w:rsidRDefault="5CBBF533" w14:paraId="1C6511F0" w14:textId="02678B4D">
      <w:pPr>
        <w:shd w:val="clear" w:color="auto" w:fill="FFFFFF" w:themeFill="background1"/>
        <w:rPr>
          <w:rFonts w:eastAsia="Arial" w:cs="Calibri"/>
          <w:rPrChange w:author="Katsumbe, Tatenda" w:date="2025-07-29T23:01:00Z" w16du:dateUtc="2025-07-29T21:01:00Z" w:id="1954">
            <w:rPr>
              <w:rFonts w:ascii="Arial" w:hAnsi="Arial" w:eastAsia="Arial" w:cs="Arial"/>
            </w:rPr>
          </w:rPrChange>
        </w:rPr>
      </w:pPr>
    </w:p>
    <w:p w:rsidRPr="0073786E" w:rsidR="5CBBF533" w:rsidP="5CBBF533" w:rsidRDefault="5CBBF533" w14:paraId="064DAEEE" w14:textId="32BCD98D">
      <w:pPr>
        <w:shd w:val="clear" w:color="auto" w:fill="FFFFFF" w:themeFill="background1"/>
        <w:rPr>
          <w:rFonts w:eastAsia="Arial" w:cs="Calibri"/>
          <w:rPrChange w:author="Katsumbe, Tatenda" w:date="2025-07-29T23:01:00Z" w16du:dateUtc="2025-07-29T21:01:00Z" w:id="1955">
            <w:rPr>
              <w:rFonts w:ascii="Arial" w:hAnsi="Arial" w:eastAsia="Arial" w:cs="Arial"/>
            </w:rPr>
          </w:rPrChange>
        </w:rPr>
      </w:pPr>
    </w:p>
    <w:p w:rsidRPr="0073786E" w:rsidR="5CBBF533" w:rsidP="5CBBF533" w:rsidRDefault="5CBBF533" w14:paraId="7AAF4B7E" w14:textId="7B71D7ED">
      <w:pPr>
        <w:shd w:val="clear" w:color="auto" w:fill="FFFFFF" w:themeFill="background1"/>
        <w:rPr>
          <w:rFonts w:eastAsia="Arial" w:cs="Calibri"/>
          <w:rPrChange w:author="Katsumbe, Tatenda" w:date="2025-07-29T23:01:00Z" w16du:dateUtc="2025-07-29T21:01:00Z" w:id="1956">
            <w:rPr>
              <w:rFonts w:ascii="Arial" w:hAnsi="Arial" w:eastAsia="Arial" w:cs="Arial"/>
            </w:rPr>
          </w:rPrChange>
        </w:rPr>
      </w:pPr>
    </w:p>
    <w:p w:rsidRPr="0073786E" w:rsidR="5CBBF533" w:rsidP="5CBBF533" w:rsidRDefault="5CBBF533" w14:paraId="35A3F7E9" w14:textId="203EAA5F">
      <w:pPr>
        <w:shd w:val="clear" w:color="auto" w:fill="FFFFFF" w:themeFill="background1"/>
        <w:rPr>
          <w:rFonts w:eastAsia="Arial" w:cs="Calibri"/>
          <w:rPrChange w:author="Katsumbe, Tatenda" w:date="2025-07-29T23:01:00Z" w16du:dateUtc="2025-07-29T21:01:00Z" w:id="1957">
            <w:rPr>
              <w:rFonts w:ascii="Arial" w:hAnsi="Arial" w:eastAsia="Arial" w:cs="Arial"/>
            </w:rPr>
          </w:rPrChange>
        </w:rPr>
      </w:pPr>
    </w:p>
    <w:p w:rsidRPr="0073786E" w:rsidR="5CBBF533" w:rsidP="5CBBF533" w:rsidRDefault="5CBBF533" w14:paraId="68BD1057" w14:textId="15EF1F3E">
      <w:pPr>
        <w:shd w:val="clear" w:color="auto" w:fill="FFFFFF" w:themeFill="background1"/>
        <w:rPr>
          <w:rFonts w:eastAsia="Arial" w:cs="Calibri"/>
          <w:rPrChange w:author="Katsumbe, Tatenda" w:date="2025-07-29T23:01:00Z" w16du:dateUtc="2025-07-29T21:01:00Z" w:id="1958">
            <w:rPr>
              <w:rFonts w:ascii="Arial" w:hAnsi="Arial" w:eastAsia="Arial" w:cs="Arial"/>
            </w:rPr>
          </w:rPrChange>
        </w:rPr>
      </w:pPr>
    </w:p>
    <w:p w:rsidRPr="0073786E" w:rsidR="5CBBF533" w:rsidP="5CBBF533" w:rsidRDefault="5CBBF533" w14:paraId="3D9D7B5B" w14:textId="5C07FAC9">
      <w:pPr>
        <w:shd w:val="clear" w:color="auto" w:fill="FFFFFF" w:themeFill="background1"/>
        <w:rPr>
          <w:rFonts w:eastAsia="Arial" w:cs="Calibri"/>
          <w:rPrChange w:author="Katsumbe, Tatenda" w:date="2025-07-29T23:01:00Z" w16du:dateUtc="2025-07-29T21:01:00Z" w:id="1959">
            <w:rPr>
              <w:rFonts w:ascii="Arial" w:hAnsi="Arial" w:eastAsia="Arial" w:cs="Arial"/>
            </w:rPr>
          </w:rPrChange>
        </w:rPr>
      </w:pPr>
    </w:p>
    <w:p w:rsidRPr="0073786E" w:rsidR="5CBBF533" w:rsidP="5CBBF533" w:rsidRDefault="5CBBF533" w14:paraId="7137FD28" w14:textId="7719237E">
      <w:pPr>
        <w:shd w:val="clear" w:color="auto" w:fill="FFFFFF" w:themeFill="background1"/>
        <w:rPr>
          <w:rFonts w:eastAsia="Arial" w:cs="Calibri"/>
          <w:rPrChange w:author="Katsumbe, Tatenda" w:date="2025-07-29T23:01:00Z" w16du:dateUtc="2025-07-29T21:01:00Z" w:id="1960">
            <w:rPr>
              <w:rFonts w:ascii="Arial" w:hAnsi="Arial" w:eastAsia="Arial" w:cs="Arial"/>
            </w:rPr>
          </w:rPrChange>
        </w:rPr>
      </w:pPr>
    </w:p>
    <w:p w:rsidRPr="0073786E" w:rsidR="5CBBF533" w:rsidP="5CBBF533" w:rsidRDefault="5CBBF533" w14:paraId="49B4BB5B" w14:textId="3B2E66C3">
      <w:pPr>
        <w:shd w:val="clear" w:color="auto" w:fill="FFFFFF" w:themeFill="background1"/>
        <w:rPr>
          <w:rFonts w:eastAsia="Arial" w:cs="Calibri"/>
          <w:rPrChange w:author="Katsumbe, Tatenda" w:date="2025-07-29T23:01:00Z" w16du:dateUtc="2025-07-29T21:01:00Z" w:id="1961">
            <w:rPr>
              <w:rFonts w:ascii="Arial" w:hAnsi="Arial" w:eastAsia="Arial" w:cs="Arial"/>
            </w:rPr>
          </w:rPrChange>
        </w:rPr>
      </w:pPr>
    </w:p>
    <w:p w:rsidRPr="0073786E" w:rsidR="5CBBF533" w:rsidP="5CBBF533" w:rsidRDefault="5CBBF533" w14:paraId="0C076C82" w14:textId="2AADA3A2">
      <w:pPr>
        <w:shd w:val="clear" w:color="auto" w:fill="FFFFFF" w:themeFill="background1"/>
        <w:rPr>
          <w:rFonts w:eastAsia="Arial" w:cs="Calibri"/>
          <w:rPrChange w:author="Katsumbe, Tatenda" w:date="2025-07-29T23:01:00Z" w16du:dateUtc="2025-07-29T21:01:00Z" w:id="1962">
            <w:rPr>
              <w:rFonts w:ascii="Arial" w:hAnsi="Arial" w:eastAsia="Arial" w:cs="Arial"/>
            </w:rPr>
          </w:rPrChange>
        </w:rPr>
      </w:pPr>
    </w:p>
    <w:p w:rsidRPr="0073786E" w:rsidR="5CBBF533" w:rsidP="5CBBF533" w:rsidRDefault="5CBBF533" w14:paraId="0ED8BFD8" w14:textId="6F74D15C">
      <w:pPr>
        <w:shd w:val="clear" w:color="auto" w:fill="FFFFFF" w:themeFill="background1"/>
        <w:rPr>
          <w:rFonts w:eastAsia="Arial" w:cs="Calibri"/>
          <w:rPrChange w:author="Katsumbe, Tatenda" w:date="2025-07-29T23:01:00Z" w16du:dateUtc="2025-07-29T21:01:00Z" w:id="1963">
            <w:rPr>
              <w:rFonts w:ascii="Arial" w:hAnsi="Arial" w:eastAsia="Arial" w:cs="Arial"/>
            </w:rPr>
          </w:rPrChange>
        </w:rPr>
      </w:pPr>
    </w:p>
    <w:p w:rsidRPr="0073786E" w:rsidR="5CBBF533" w:rsidP="5CBBF533" w:rsidRDefault="5CBBF533" w14:paraId="1A283D01" w14:textId="6085E71F">
      <w:pPr>
        <w:shd w:val="clear" w:color="auto" w:fill="FFFFFF" w:themeFill="background1"/>
        <w:rPr>
          <w:rFonts w:eastAsia="Arial" w:cs="Calibri"/>
          <w:rPrChange w:author="Katsumbe, Tatenda" w:date="2025-07-29T23:01:00Z" w16du:dateUtc="2025-07-29T21:01:00Z" w:id="1964">
            <w:rPr>
              <w:rFonts w:ascii="Arial" w:hAnsi="Arial" w:eastAsia="Arial" w:cs="Arial"/>
            </w:rPr>
          </w:rPrChange>
        </w:rPr>
      </w:pPr>
    </w:p>
    <w:p w:rsidRPr="0073786E" w:rsidR="5CBBF533" w:rsidP="5CBBF533" w:rsidRDefault="5CBBF533" w14:paraId="647466F4" w14:textId="61DA0DF6">
      <w:pPr>
        <w:shd w:val="clear" w:color="auto" w:fill="FFFFFF" w:themeFill="background1"/>
        <w:rPr>
          <w:rFonts w:eastAsia="Arial" w:cs="Calibri"/>
          <w:rPrChange w:author="Katsumbe, Tatenda" w:date="2025-07-29T23:01:00Z" w16du:dateUtc="2025-07-29T21:01:00Z" w:id="1965">
            <w:rPr>
              <w:rFonts w:ascii="Arial" w:hAnsi="Arial" w:eastAsia="Arial" w:cs="Arial"/>
            </w:rPr>
          </w:rPrChange>
        </w:rPr>
      </w:pPr>
    </w:p>
    <w:p w:rsidRPr="0073786E" w:rsidR="545A970A" w:rsidP="5CBBF533" w:rsidRDefault="545A970A" w14:paraId="6FB5098C" w14:textId="7F222E2B">
      <w:pPr>
        <w:shd w:val="clear" w:color="auto" w:fill="FFFFFF" w:themeFill="background1"/>
        <w:rPr>
          <w:rFonts w:eastAsia="Arial" w:cs="Calibri"/>
          <w:color w:val="000000" w:themeColor="text1"/>
          <w:szCs w:val="20"/>
          <w:lang w:val="en-US"/>
          <w:rPrChange w:author="Katsumbe, Tatenda" w:date="2025-07-29T23:01:00Z" w16du:dateUtc="2025-07-29T21:01:00Z" w:id="1966">
            <w:rPr>
              <w:rFonts w:ascii="Arial" w:hAnsi="Arial" w:eastAsia="Arial" w:cs="Arial"/>
              <w:color w:val="000000" w:themeColor="text1"/>
              <w:szCs w:val="20"/>
              <w:lang w:val="en-US"/>
            </w:rPr>
          </w:rPrChange>
        </w:rPr>
      </w:pPr>
      <w:r w:rsidRPr="0073786E">
        <w:rPr>
          <w:rFonts w:eastAsia="Arial" w:cs="Calibri"/>
          <w:color w:val="000000" w:themeColor="text1"/>
          <w:szCs w:val="20"/>
          <w:lang w:val="en-US"/>
          <w:rPrChange w:author="Katsumbe, Tatenda" w:date="2025-07-29T23:01:00Z" w16du:dateUtc="2025-07-29T21:01:00Z" w:id="1967">
            <w:rPr>
              <w:rFonts w:ascii="Arial" w:hAnsi="Arial" w:eastAsia="Arial" w:cs="Arial"/>
              <w:color w:val="000000" w:themeColor="text1"/>
              <w:szCs w:val="20"/>
              <w:lang w:val="en-US"/>
            </w:rPr>
          </w:rPrChange>
        </w:rPr>
        <w:t xml:space="preserve">2.6 Theoretical Framework  </w:t>
      </w:r>
    </w:p>
    <w:p w:rsidRPr="0073786E" w:rsidR="545A970A" w:rsidP="5CBBF533" w:rsidRDefault="545A970A" w14:paraId="7D74E25F" w14:textId="4FE40425">
      <w:pPr>
        <w:shd w:val="clear" w:color="auto" w:fill="FFFFFF" w:themeFill="background1"/>
        <w:rPr>
          <w:rFonts w:eastAsia="Arial" w:cs="Calibri"/>
          <w:color w:val="000000" w:themeColor="text1"/>
          <w:szCs w:val="20"/>
          <w:lang w:val="en-US"/>
          <w:rPrChange w:author="Katsumbe, Tatenda" w:date="2025-07-29T23:01:00Z" w16du:dateUtc="2025-07-29T21:01:00Z" w:id="1968">
            <w:rPr>
              <w:rFonts w:ascii="Arial" w:hAnsi="Arial" w:eastAsia="Arial" w:cs="Arial"/>
              <w:color w:val="000000" w:themeColor="text1"/>
              <w:szCs w:val="20"/>
              <w:lang w:val="en-US"/>
            </w:rPr>
          </w:rPrChange>
        </w:rPr>
      </w:pPr>
      <w:r w:rsidRPr="0073786E">
        <w:rPr>
          <w:rFonts w:eastAsia="Arial" w:cs="Calibri"/>
          <w:color w:val="000000" w:themeColor="text1"/>
          <w:szCs w:val="20"/>
          <w:lang w:val="en-US"/>
          <w:rPrChange w:author="Katsumbe, Tatenda" w:date="2025-07-29T23:01:00Z" w16du:dateUtc="2025-07-29T21:01:00Z" w:id="1969">
            <w:rPr>
              <w:rFonts w:ascii="Arial" w:hAnsi="Arial" w:eastAsia="Arial" w:cs="Arial"/>
              <w:color w:val="000000" w:themeColor="text1"/>
              <w:szCs w:val="20"/>
              <w:lang w:val="en-US"/>
            </w:rPr>
          </w:rPrChange>
        </w:rPr>
        <w:t xml:space="preserve"> </w:t>
      </w:r>
    </w:p>
    <w:p w:rsidRPr="0073786E" w:rsidR="545A970A" w:rsidP="5CBBF533" w:rsidRDefault="545A970A" w14:paraId="71EC380E" w14:textId="353A3014">
      <w:pPr>
        <w:rPr>
          <w:rFonts w:eastAsia="Arial" w:cs="Calibri"/>
          <w:rPrChange w:author="Katsumbe, Tatenda" w:date="2025-07-29T23:01:00Z" w16du:dateUtc="2025-07-29T21:01:00Z" w:id="364185635">
            <w:rPr>
              <w:rFonts w:ascii="Arial" w:hAnsi="Arial" w:eastAsia="Arial" w:cs="Arial"/>
            </w:rPr>
          </w:rPrChange>
        </w:rPr>
      </w:pPr>
      <w:del w:author="Mbalaka, Blessing" w:date="2025-08-01T18:12:36.948Z" w:id="1929024068">
        <w:r w:rsidR="47B53E2A">
          <w:drawing>
            <wp:inline wp14:editId="2B69F188" wp14:anchorId="044B8B2E">
              <wp:extent cx="5734052" cy="4295775"/>
              <wp:effectExtent l="0" t="0" r="0" b="0"/>
              <wp:docPr id="145952098" name="Picture 145952098" title=""/>
              <wp:cNvGraphicFramePr>
                <a:graphicFrameLocks noChangeAspect="1"/>
              </wp:cNvGraphicFramePr>
              <a:graphic>
                <a:graphicData uri="http://schemas.openxmlformats.org/drawingml/2006/picture">
                  <pic:pic>
                    <pic:nvPicPr>
                      <pic:cNvPr id="0" name="Picture 145952098"/>
                      <pic:cNvPicPr/>
                    </pic:nvPicPr>
                    <pic:blipFill>
                      <a:blip r:embed="R5f8e01b444b74c0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34052" cy="4295775"/>
                      </a:xfrm>
                      <a:prstGeom prst="rect">
                        <a:avLst/>
                      </a:prstGeom>
                    </pic:spPr>
                  </pic:pic>
                </a:graphicData>
              </a:graphic>
            </wp:inline>
          </w:drawing>
        </w:r>
      </w:del>
    </w:p>
    <w:p w:rsidRPr="0073786E" w:rsidR="5CBBF533" w:rsidP="5CBBF533" w:rsidRDefault="5CBBF533" w14:paraId="62A2B4A7" w14:textId="735F5749">
      <w:pPr>
        <w:rPr>
          <w:rFonts w:eastAsia="Arial" w:cs="Calibri"/>
          <w:rPrChange w:author="Katsumbe, Tatenda" w:date="2025-07-29T23:01:00Z" w16du:dateUtc="2025-07-29T21:01:00Z" w:id="1971">
            <w:rPr>
              <w:rFonts w:ascii="Arial" w:hAnsi="Arial" w:eastAsia="Arial" w:cs="Arial"/>
            </w:rPr>
          </w:rPrChange>
        </w:rPr>
      </w:pPr>
    </w:p>
    <w:p w:rsidRPr="0073786E" w:rsidR="5CBBF533" w:rsidP="5CBBF533" w:rsidRDefault="5CBBF533" w14:paraId="494A66C1" w14:textId="6653989B">
      <w:pPr>
        <w:rPr>
          <w:rFonts w:eastAsia="Arial" w:cs="Calibri"/>
          <w:lang w:val="en-US"/>
          <w:rPrChange w:author="Katsumbe, Tatenda" w:date="2025-07-29T23:01:00Z" w16du:dateUtc="2025-07-29T21:01:00Z" w:id="1972">
            <w:rPr>
              <w:rFonts w:ascii="Arial" w:hAnsi="Arial" w:eastAsia="Arial" w:cs="Arial"/>
              <w:lang w:val="en-US"/>
            </w:rPr>
          </w:rPrChange>
        </w:rPr>
      </w:pPr>
    </w:p>
    <w:p w:rsidRPr="0073786E" w:rsidR="5CBBF533" w:rsidP="5CBBF533" w:rsidRDefault="5CBBF533" w14:paraId="56D5B1EA" w14:textId="630695E4">
      <w:pPr>
        <w:rPr>
          <w:rFonts w:eastAsia="Arial" w:cs="Calibri"/>
          <w:lang w:val="en-US"/>
          <w:rPrChange w:author="Katsumbe, Tatenda" w:date="2025-07-29T23:01:00Z" w16du:dateUtc="2025-07-29T21:01:00Z" w:id="1973">
            <w:rPr>
              <w:rFonts w:ascii="Arial" w:hAnsi="Arial" w:eastAsia="Arial" w:cs="Arial"/>
              <w:lang w:val="en-US"/>
            </w:rPr>
          </w:rPrChange>
        </w:rPr>
      </w:pPr>
    </w:p>
    <w:p w:rsidR="54EDA348" w:rsidP="53CEA9D2" w:rsidRDefault="54EDA348" w14:paraId="077D0E7E" w14:textId="1F2F769B">
      <w:pPr>
        <w:pStyle w:val="Heading1"/>
        <w:numPr>
          <w:ilvl w:val="0"/>
          <w:numId w:val="9"/>
        </w:numPr>
        <w:rPr>
          <w:lang w:val="en-US"/>
          <w:rPrChange w:author="" w16du:dateUtc="2025-07-29T21:01:00Z" w:id="246484324">
            <w:rPr/>
          </w:rPrChange>
        </w:rPr>
      </w:pPr>
      <w:r w:rsidRPr="1113D4AB" w:rsidR="42802D84">
        <w:rPr>
          <w:rFonts w:eastAsia="Arial" w:cs="Calibri"/>
          <w:lang w:val="en-US"/>
          <w:rPrChange w:author="Katsumbe, Tatenda" w:date="2025-07-29T23:01:00Z" w:id="1953087049">
            <w:rPr>
              <w:rFonts w:ascii="Arial" w:hAnsi="Arial" w:eastAsia="Arial" w:cs="Arial"/>
              <w:lang w:val="en-US"/>
            </w:rPr>
          </w:rPrChange>
        </w:rPr>
        <w:t xml:space="preserve">Methods </w:t>
      </w:r>
    </w:p>
    <w:p w:rsidR="3D5F3EE0" w:rsidP="1113D4AB" w:rsidRDefault="3D5F3EE0" w14:paraId="2332447E" w14:textId="184DE88D">
      <w:pPr>
        <w:pStyle w:val="Heading1"/>
        <w:numPr>
          <w:ilvl w:val="0"/>
          <w:numId w:val="9"/>
        </w:numPr>
        <w:rPr>
          <w:del w:author="Mbalaka, Blessing" w:date="2025-08-02T10:48:11.782Z" w16du:dateUtc="2025-08-02T10:48:11.782Z" w:id="1606267071"/>
          <w:b w:val="0"/>
          <w:bCs w:val="0"/>
          <w:rPrChange w:author="" w16du:dateUtc="2025-07-29T21:01:00Z" w:id="877695632"/>
        </w:rPr>
      </w:pPr>
      <w:r w:rsidR="3D5F3EE0">
        <w:rPr>
          <w:b w:val="0"/>
          <w:bCs w:val="0"/>
        </w:rPr>
        <w:t xml:space="preserve">The study </w:t>
      </w:r>
      <w:r w:rsidR="290881F3">
        <w:rPr>
          <w:b w:val="0"/>
          <w:bCs w:val="0"/>
        </w:rPr>
        <w:t xml:space="preserve">uses a </w:t>
      </w:r>
      <w:r w:rsidR="4EDAFEA7">
        <w:rPr>
          <w:b w:val="0"/>
          <w:bCs w:val="0"/>
        </w:rPr>
        <w:t>grounded text mining approach</w:t>
      </w:r>
      <w:r w:rsidR="290881F3">
        <w:rPr>
          <w:b w:val="0"/>
          <w:bCs w:val="0"/>
        </w:rPr>
        <w:t xml:space="preserve"> to extract</w:t>
      </w:r>
      <w:r w:rsidR="3DF80058">
        <w:rPr>
          <w:b w:val="0"/>
          <w:bCs w:val="0"/>
        </w:rPr>
        <w:t xml:space="preserve"> and</w:t>
      </w:r>
      <w:r w:rsidR="290881F3">
        <w:rPr>
          <w:b w:val="0"/>
          <w:bCs w:val="0"/>
        </w:rPr>
        <w:t xml:space="preserve"> thematically </w:t>
      </w:r>
      <w:r w:rsidR="6858D975">
        <w:rPr>
          <w:b w:val="0"/>
          <w:bCs w:val="0"/>
        </w:rPr>
        <w:t>classify</w:t>
      </w:r>
      <w:r w:rsidR="6858D975">
        <w:rPr>
          <w:b w:val="0"/>
          <w:bCs w:val="0"/>
        </w:rPr>
        <w:t xml:space="preserve"> text into</w:t>
      </w:r>
      <w:r w:rsidR="4B5AFD33">
        <w:rPr>
          <w:b w:val="0"/>
          <w:bCs w:val="0"/>
        </w:rPr>
        <w:t xml:space="preserve"> themes, utilising a multi-layered approach that filters </w:t>
      </w:r>
      <w:r w:rsidR="679F92AF">
        <w:rPr>
          <w:b w:val="0"/>
          <w:bCs w:val="0"/>
        </w:rPr>
        <w:t>web-scraped</w:t>
      </w:r>
      <w:r w:rsidR="5D38865D">
        <w:rPr>
          <w:b w:val="0"/>
          <w:bCs w:val="0"/>
        </w:rPr>
        <w:t xml:space="preserve"> data from pages of interest, which cover the </w:t>
      </w:r>
      <w:r w:rsidR="35C238E3">
        <w:rPr>
          <w:b w:val="0"/>
          <w:bCs w:val="0"/>
        </w:rPr>
        <w:t>study's</w:t>
      </w:r>
      <w:r w:rsidR="5D38865D">
        <w:rPr>
          <w:b w:val="0"/>
          <w:bCs w:val="0"/>
        </w:rPr>
        <w:t xml:space="preserve"> area of interest. Th</w:t>
      </w:r>
      <w:r w:rsidR="00770837">
        <w:rPr>
          <w:b w:val="0"/>
          <w:bCs w:val="0"/>
        </w:rPr>
        <w:t>is</w:t>
      </w:r>
      <w:r w:rsidR="5D38865D">
        <w:rPr>
          <w:b w:val="0"/>
          <w:bCs w:val="0"/>
        </w:rPr>
        <w:t xml:space="preserve"> </w:t>
      </w:r>
      <w:r w:rsidR="7C636DC4">
        <w:rPr>
          <w:b w:val="0"/>
          <w:bCs w:val="0"/>
        </w:rPr>
        <w:t>study's</w:t>
      </w:r>
      <w:r w:rsidR="7A2346F9">
        <w:rPr>
          <w:b w:val="0"/>
          <w:bCs w:val="0"/>
        </w:rPr>
        <w:t xml:space="preserve"> focus </w:t>
      </w:r>
      <w:r w:rsidR="4DB2FF5D">
        <w:rPr>
          <w:b w:val="0"/>
          <w:bCs w:val="0"/>
        </w:rPr>
        <w:t xml:space="preserve">is </w:t>
      </w:r>
      <w:r w:rsidR="23CBFC9F">
        <w:rPr>
          <w:b w:val="0"/>
          <w:bCs w:val="0"/>
        </w:rPr>
        <w:t xml:space="preserve">to extract program information, research </w:t>
      </w:r>
      <w:r w:rsidR="3B48FD69">
        <w:rPr>
          <w:b w:val="0"/>
          <w:bCs w:val="0"/>
        </w:rPr>
        <w:t>centers</w:t>
      </w:r>
      <w:r w:rsidR="3B48FD69">
        <w:rPr>
          <w:b w:val="0"/>
          <w:bCs w:val="0"/>
        </w:rPr>
        <w:t>,</w:t>
      </w:r>
      <w:r w:rsidR="2812255C">
        <w:rPr>
          <w:b w:val="0"/>
          <w:bCs w:val="0"/>
        </w:rPr>
        <w:t xml:space="preserve"> </w:t>
      </w:r>
      <w:del w:author="Mbalaka, Blessing" w:date="2025-08-02T11:14:00.822Z" w:id="27905526">
        <w:r w:rsidDel="126375A7">
          <w:rPr>
            <w:b w:val="0"/>
            <w:bCs w:val="0"/>
          </w:rPr>
          <w:delText>t</w:delText>
        </w:r>
      </w:del>
      <w:del w:author="Mbalaka, Blessing" w:date="2025-08-02T11:13:52.525Z" w:id="2123344083">
        <w:r w:rsidDel="126375A7">
          <w:rPr>
            <w:b w:val="0"/>
            <w:bCs w:val="0"/>
          </w:rPr>
          <w:delText>eaching</w:delText>
        </w:r>
        <w:r w:rsidDel="2812255C">
          <w:rPr>
            <w:b w:val="0"/>
            <w:bCs w:val="0"/>
          </w:rPr>
          <w:delText xml:space="preserve"> portfolios</w:delText>
        </w:r>
        <w:r w:rsidDel="7C5CBEE1">
          <w:rPr>
            <w:b w:val="0"/>
            <w:bCs w:val="0"/>
          </w:rPr>
          <w:delText xml:space="preserve"> (faculty disciplines)</w:delText>
        </w:r>
        <w:r w:rsidDel="2812255C">
          <w:rPr>
            <w:b w:val="0"/>
            <w:bCs w:val="0"/>
          </w:rPr>
          <w:delText>,</w:delText>
        </w:r>
      </w:del>
      <w:r w:rsidR="2812255C">
        <w:rPr>
          <w:b w:val="0"/>
          <w:bCs w:val="0"/>
        </w:rPr>
        <w:t xml:space="preserve"> </w:t>
      </w:r>
      <w:r w:rsidR="388F11D3">
        <w:rPr>
          <w:b w:val="0"/>
          <w:bCs w:val="0"/>
        </w:rPr>
        <w:t>program</w:t>
      </w:r>
      <w:r w:rsidR="65B5CA2A">
        <w:rPr>
          <w:b w:val="0"/>
          <w:bCs w:val="0"/>
        </w:rPr>
        <w:t xml:space="preserve"> distributions and faculty disciplines</w:t>
      </w:r>
      <w:r w:rsidR="263E5ACA">
        <w:rPr>
          <w:b w:val="0"/>
          <w:bCs w:val="0"/>
        </w:rPr>
        <w:t xml:space="preserve">, and top MBA specializations from the top 10 </w:t>
      </w:r>
      <w:r w:rsidR="2A676A3F">
        <w:rPr>
          <w:b w:val="0"/>
          <w:bCs w:val="0"/>
        </w:rPr>
        <w:t>universities</w:t>
      </w:r>
      <w:r w:rsidR="263E5ACA">
        <w:rPr>
          <w:b w:val="0"/>
          <w:bCs w:val="0"/>
        </w:rPr>
        <w:t xml:space="preserve"> in each continent.</w:t>
      </w:r>
      <w:del w:author="Mbalaka, Blessing" w:date="2025-08-02T10:48:12.349Z" w:id="432253444">
        <w:r w:rsidDel="263E5ACA">
          <w:rPr>
            <w:b w:val="0"/>
            <w:bCs w:val="0"/>
          </w:rPr>
          <w:delText xml:space="preserve"> </w:delText>
        </w:r>
      </w:del>
    </w:p>
    <w:p w:rsidR="263E5ACA" w:rsidP="1113D4AB" w:rsidRDefault="263E5ACA" w14:paraId="66E3CD86" w14:textId="3FBD6393">
      <w:pPr>
        <w:pStyle w:val="Normal"/>
        <w:rPr>
          <w:ins w:author="Mbalaka, Blessing" w:date="2025-08-02T10:48:17.044Z" w16du:dateUtc="2025-08-02T10:48:17.044Z" w:id="951457201"/>
          <w:rPrChange w:author="" w16du:dateUtc="2025-07-29T21:01:00Z" w:id="2140913975"/>
        </w:rPr>
      </w:pPr>
      <w:r w:rsidR="263E5ACA">
        <w:rPr/>
        <w:t xml:space="preserve">The motivation for this </w:t>
      </w:r>
      <w:r w:rsidR="263E5ACA">
        <w:rPr/>
        <w:t>particular approach</w:t>
      </w:r>
      <w:r w:rsidR="263E5ACA">
        <w:rPr/>
        <w:t xml:space="preserve"> is to benchmark the</w:t>
      </w:r>
      <w:r w:rsidR="3B0F05AF">
        <w:rPr/>
        <w:t xml:space="preserve"> performance of these institutions and create a measurable engine that can help classify the qua</w:t>
      </w:r>
      <w:r w:rsidR="4CCBB26A">
        <w:rPr/>
        <w:t xml:space="preserve">lity of business schools </w:t>
      </w:r>
      <w:ins w:author="Mbalaka, Blessing" w:date="2025-08-01T18:36:13.23Z" w:id="2033084099">
        <w:r w:rsidR="359F8297">
          <w:t>through juxtaposition.</w:t>
        </w:r>
      </w:ins>
      <w:ins w:author="Mbalaka, Blessing" w:date="2025-08-02T10:48:04.853Z" w:id="1262946386">
        <w:r w:rsidR="10F7F344">
          <w:t xml:space="preserve"> </w:t>
        </w:r>
      </w:ins>
      <w:del w:author="Mbalaka, Blessing" w:date="2025-08-01T18:36:00.067Z" w:id="1289716273">
        <w:r w:rsidDel="4CCBB26A">
          <w:delText>by juxtaposing th</w:delText>
        </w:r>
      </w:del>
      <w:del w:author="Mbalaka, Blessing" w:date="2025-08-01T18:35:55.992Z" w:id="1987659275">
        <w:r w:rsidDel="4CCBB26A">
          <w:delText xml:space="preserve">em with these key areas. </w:delText>
        </w:r>
      </w:del>
    </w:p>
    <w:p w:rsidR="1113D4AB" w:rsidP="1113D4AB" w:rsidRDefault="1113D4AB" w14:paraId="1BDA7C79" w14:textId="12396B82">
      <w:pPr>
        <w:pStyle w:val="Normal"/>
        <w:rPr>
          <w:rPrChange w:author="" w16du:dateUtc="2025-07-29T21:01:00Z" w:id="1895160284"/>
        </w:rPr>
      </w:pPr>
    </w:p>
    <w:p w:rsidR="1FCA4805" w:rsidP="1113D4AB" w:rsidRDefault="1FCA4805" w14:paraId="779BEC95" w14:textId="3F39A41F">
      <w:pPr>
        <w:pStyle w:val="Normal"/>
        <w:numPr>
          <w:ilvl w:val="0"/>
          <w:numId w:val="9"/>
        </w:numPr>
        <w:rPr>
          <w:ins w:author="Mbalaka, Blessing" w:date="2025-08-02T11:10:30.614Z" w16du:dateUtc="2025-08-02T11:10:30.614Z" w:id="714397508"/>
          <w:rPrChange w:author="" w16du:dateUtc="2025-07-29T21:01:00Z" w:id="107511994"/>
        </w:rPr>
        <w:pPrChange w:author="Mbalaka, Blessing" w:date="2025-08-01T18:22:24.771Z">
          <w:pPr>
            <w:pStyle w:val="Heading1"/>
            <w:numPr>
              <w:ilvl w:val="0"/>
              <w:numId w:val="9"/>
            </w:numPr>
          </w:pPr>
        </w:pPrChange>
      </w:pPr>
      <w:ins w:author="Mbalaka, Blessing" w:date="2025-08-02T11:10:30.31Z" w:id="728430392">
        <w:r w:rsidR="1FCA4805">
          <w:t>Limitations of this approach:</w:t>
        </w:r>
      </w:ins>
    </w:p>
    <w:p w:rsidR="1FCA4805" w:rsidP="1113D4AB" w:rsidRDefault="1FCA4805" w14:paraId="11C21619" w14:textId="49D7F927">
      <w:pPr>
        <w:pStyle w:val="Normal"/>
        <w:numPr>
          <w:ilvl w:val="0"/>
          <w:numId w:val="9"/>
        </w:numPr>
        <w:rPr>
          <w:ins w:author="Mbalaka, Blessing" w:date="2025-08-02T11:19:14.888Z" w16du:dateUtc="2025-08-02T11:19:14.888Z" w:id="738145668"/>
          <w:rPrChange w:author="" w16du:dateUtc="2025-07-29T21:01:00Z" w:id="555035187"/>
        </w:rPr>
      </w:pPr>
      <w:ins w:author="Mbalaka, Blessing" w:date="2025-08-02T11:10:59.962Z" w:id="231699447">
        <w:r w:rsidR="1FCA4805">
          <w:t xml:space="preserve">The study uses a regex filtering approach, which </w:t>
        </w:r>
        <w:r w:rsidR="1FCA4805">
          <w:t>entails</w:t>
        </w:r>
      </w:ins>
      <w:ins w:author="Mbalaka, Blessing" w:date="2025-08-02T11:11:59.382Z" w:id="2009619471">
        <w:r w:rsidR="1FCA4805">
          <w:t xml:space="preserve"> </w:t>
        </w:r>
      </w:ins>
      <w:ins w:author="Mbalaka, Blessing" w:date="2025-08-02T11:14:42.206Z" w:id="1221450519">
        <w:r w:rsidR="24D4CD36">
          <w:t>keyword</w:t>
        </w:r>
      </w:ins>
      <w:ins w:author="Mbalaka, Blessing" w:date="2025-08-02T11:11:59.382Z" w:id="362520934">
        <w:r w:rsidR="1FCA4805">
          <w:t xml:space="preserve"> filtering, an aspect complemented by its </w:t>
        </w:r>
      </w:ins>
      <w:ins w:author="Mbalaka, Blessing" w:date="2025-08-02T11:14:47.309Z" w:id="525484499">
        <w:r w:rsidR="0EAB68B1">
          <w:t>natural</w:t>
        </w:r>
      </w:ins>
      <w:ins w:author="Mbalaka, Blessing" w:date="2025-08-02T11:11:59.382Z" w:id="923995111">
        <w:r w:rsidR="1FCA4805">
          <w:t xml:space="preserve"> language processing</w:t>
        </w:r>
        <w:r w:rsidR="2123F20B">
          <w:t>, which helps to classify the data into thematic areas. The limitation is th</w:t>
        </w:r>
      </w:ins>
      <w:ins w:author="Mbalaka, Blessing" w:date="2025-08-02T11:12:24.914Z" w:id="393946508">
        <w:r w:rsidR="2123F20B">
          <w:t xml:space="preserve">at this can lead to filtered </w:t>
        </w:r>
      </w:ins>
      <w:ins w:author="Mbalaka, Blessing" w:date="2025-08-02T11:16:36.053Z" w:id="204866155">
        <w:r w:rsidR="6FC6656C">
          <w:t>data base</w:t>
        </w:r>
        <w:r w:rsidR="74BB87A5">
          <w:t>d</w:t>
        </w:r>
      </w:ins>
      <w:ins w:author="Mbalaka, Blessing" w:date="2025-08-02T11:14:59.911Z" w:id="1438348188">
        <w:r w:rsidR="2B213E33">
          <w:t xml:space="preserve"> on an a</w:t>
        </w:r>
      </w:ins>
      <w:ins w:author="Mbalaka, Blessing" w:date="2025-08-02T11:15:59.219Z" w:id="1982618536">
        <w:r w:rsidR="2B213E33">
          <w:t xml:space="preserve">rray of predefined aspects such as module </w:t>
        </w:r>
      </w:ins>
      <w:ins w:author="Mbalaka, Blessing" w:date="2025-08-02T11:16:26.422Z" w:id="419050209">
        <w:r w:rsidR="46FD5DB6">
          <w:t>name and</w:t>
        </w:r>
      </w:ins>
      <w:ins w:author="Mbalaka, Blessing" w:date="2025-08-02T11:15:59.219Z" w:id="1575089637">
        <w:r w:rsidR="2B213E33">
          <w:t xml:space="preserve"> </w:t>
        </w:r>
      </w:ins>
      <w:ins w:author="Mbalaka, Blessing" w:date="2025-08-02T11:18:09.535Z" w:id="1182687632">
        <w:r w:rsidR="6E292847">
          <w:t>qualification</w:t>
        </w:r>
      </w:ins>
      <w:ins w:author="Mbalaka, Blessing" w:date="2025-08-02T11:15:59.219Z" w:id="395354768">
        <w:r w:rsidR="2B213E33">
          <w:t xml:space="preserve"> type. The limitation is </w:t>
        </w:r>
      </w:ins>
      <w:ins w:author="Mbalaka, Blessing" w:date="2025-08-02T11:20:42.026Z" w:id="2087282420">
        <w:r w:rsidR="4F9AD1B0">
          <w:t>that the</w:t>
        </w:r>
      </w:ins>
      <w:ins w:author="Mbalaka, Blessing" w:date="2025-08-02T11:15:59.219Z" w:id="442533741">
        <w:r w:rsidR="2B213E33">
          <w:t xml:space="preserve"> </w:t>
        </w:r>
        <w:r w:rsidR="2B213E33">
          <w:t>the</w:t>
        </w:r>
        <w:r w:rsidR="2B213E33">
          <w:t xml:space="preserve"> filtering is based on this selected criterion, and if </w:t>
        </w:r>
        <w:r w:rsidR="2B213E33">
          <w:t>t</w:t>
        </w:r>
        <w:r w:rsidR="62201B28">
          <w:t>here</w:t>
        </w:r>
        <w:r w:rsidR="62201B28">
          <w:t xml:space="preserve"> are</w:t>
        </w:r>
      </w:ins>
      <w:ins w:author="Mbalaka, Blessing" w:date="2025-08-02T11:16:15.877Z" w:id="2038924312">
        <w:r w:rsidR="62201B28">
          <w:t xml:space="preserve">as which exist outside of the </w:t>
        </w:r>
      </w:ins>
      <w:ins w:author="Mbalaka, Blessing" w:date="2025-08-02T11:23:52.156Z" w:id="579129719">
        <w:r w:rsidR="0506957A">
          <w:t>dictionary,</w:t>
        </w:r>
      </w:ins>
      <w:ins w:author="Mbalaka, Blessing" w:date="2025-08-02T11:18:58.808Z" w:id="824141962">
        <w:r w:rsidR="4ECF5602">
          <w:t xml:space="preserve"> then the </w:t>
        </w:r>
      </w:ins>
      <w:ins w:author="Mbalaka, Blessing" w:date="2025-08-02T11:19:11.477Z" w:id="595273279">
        <w:r w:rsidR="4ECF5602">
          <w:t xml:space="preserve">filtering may </w:t>
        </w:r>
        <w:r w:rsidR="4ECF5602">
          <w:t>fail to</w:t>
        </w:r>
        <w:r w:rsidR="4ECF5602">
          <w:t xml:space="preserve"> capture potential areas of interest.</w:t>
        </w:r>
      </w:ins>
    </w:p>
    <w:p w:rsidR="4ECF5602" w:rsidP="1113D4AB" w:rsidRDefault="4ECF5602" w14:paraId="2832C162" w14:textId="4A75D3EF">
      <w:pPr>
        <w:pStyle w:val="Normal"/>
        <w:rPr>
          <w:ins w:author="Mbalaka, Blessing" w:date="2025-08-02T11:20:24.21Z" w16du:dateUtc="2025-08-02T11:20:24.21Z" w:id="1813445718"/>
          <w:rPrChange w:author="" w16du:dateUtc="2025-07-29T21:01:00Z" w:id="1654719436"/>
        </w:rPr>
        <w:pPrChange w:author="Mbalaka, Blessing" w:date="2025-08-02T11:19:15.556Z">
          <w:pPr>
            <w:pStyle w:val="Normal"/>
            <w:numPr>
              <w:ilvl w:val="0"/>
              <w:numId w:val="9"/>
            </w:numPr>
          </w:pPr>
        </w:pPrChange>
      </w:pPr>
      <w:ins w:author="Mbalaka, Blessing" w:date="2025-08-02T11:19:59.974Z" w:id="191772873">
        <w:r w:rsidR="4ECF5602">
          <w:t xml:space="preserve">The ideal approach would be to integrate large language models due to their </w:t>
        </w:r>
        <w:r w:rsidR="4ECF5602">
          <w:t>capacity</w:t>
        </w:r>
        <w:r w:rsidR="4ECF5602">
          <w:t xml:space="preserve"> to interpret context from large tex</w:t>
        </w:r>
      </w:ins>
      <w:ins w:author="Mbalaka, Blessing" w:date="2025-08-02T11:20:14.838Z" w:id="927627088">
        <w:r w:rsidR="4ECF5602">
          <w:t>tual data</w:t>
        </w:r>
        <w:r w:rsidR="4ECF5602">
          <w:t>.</w:t>
        </w:r>
      </w:ins>
    </w:p>
    <w:p w:rsidR="1113D4AB" w:rsidP="1113D4AB" w:rsidRDefault="1113D4AB" w14:paraId="3BDA73C8" w14:textId="7CD77B77">
      <w:pPr>
        <w:pStyle w:val="Normal"/>
        <w:rPr>
          <w:ins w:author="Mbalaka, Blessing" w:date="2025-08-02T11:20:25.022Z" w16du:dateUtc="2025-08-02T11:20:25.022Z" w:id="846650606"/>
          <w:rPrChange w:author="" w16du:dateUtc="2025-07-29T21:01:00Z" w:id="388712016"/>
        </w:rPr>
      </w:pPr>
    </w:p>
    <w:p w:rsidR="4934AD9F" w:rsidP="1113D4AB" w:rsidRDefault="4934AD9F" w14:paraId="65C4DF5D" w14:textId="09FAF076">
      <w:pPr>
        <w:pStyle w:val="Normal"/>
        <w:rPr>
          <w:rPrChange w:author="" w16du:dateUtc="2025-07-29T21:01:00Z" w:id="2061611961"/>
        </w:rPr>
      </w:pPr>
      <w:ins w:author="Mbalaka, Blessing" w:date="2025-08-02T11:20:34.764Z" w:id="360341581">
        <w:r w:rsidR="4934AD9F">
          <w:t xml:space="preserve">Furthermore, the study is confined by the </w:t>
        </w:r>
      </w:ins>
      <w:ins w:author="Mbalaka, Blessing" w:date="2025-08-02T11:22:53.311Z" w:id="780639">
        <w:r w:rsidR="5E2F7C25">
          <w:t xml:space="preserve">protections that are present on many websites, which may make the </w:t>
        </w:r>
      </w:ins>
      <w:ins w:author="Mbalaka, Blessing" w:date="2025-08-02T11:23:02.134Z" w:id="355695323">
        <w:r w:rsidR="5E2F7C25">
          <w:t>websites</w:t>
        </w:r>
      </w:ins>
      <w:ins w:author="Mbalaka, Blessing" w:date="2025-08-02T11:22:53.311Z" w:id="138477367">
        <w:r w:rsidR="5E2F7C25">
          <w:t xml:space="preserve"> difficult to scrape. </w:t>
        </w:r>
      </w:ins>
      <w:ins w:author="Mbalaka, Blessing" w:date="2025-08-02T11:23:25.468Z" w:id="813233131">
        <w:r w:rsidR="5E2F7C25">
          <w:t xml:space="preserve">Due to this the pool of </w:t>
        </w:r>
        <w:r w:rsidR="5E2F7C25">
          <w:t>businesss</w:t>
        </w:r>
        <w:r w:rsidR="5E2F7C25">
          <w:t xml:space="preserve"> schools </w:t>
        </w:r>
        <w:r w:rsidR="7A65722B">
          <w:t>queried</w:t>
        </w:r>
        <w:r w:rsidR="5E2F7C25">
          <w:t xml:space="preserve"> may vary </w:t>
        </w:r>
        <w:r w:rsidR="260386D7">
          <w:t xml:space="preserve">due to the </w:t>
        </w:r>
      </w:ins>
    </w:p>
    <w:p w:rsidR="1113D4AB" w:rsidP="1113D4AB" w:rsidRDefault="1113D4AB" w14:paraId="0B921A91" w14:textId="06063EA4">
      <w:pPr>
        <w:pStyle w:val="Normal"/>
        <w:numPr>
          <w:ilvl w:val="0"/>
          <w:numId w:val="9"/>
        </w:numPr>
        <w:rPr>
          <w:rPrChange w:author="" w16du:dateUtc="2025-07-29T21:01:00Z" w:id="808910138"/>
        </w:rPr>
      </w:pPr>
    </w:p>
    <w:p w:rsidR="1113D4AB" w:rsidP="1113D4AB" w:rsidRDefault="1113D4AB" w14:paraId="05DCDEA7" w14:textId="3A75E239">
      <w:pPr>
        <w:pStyle w:val="Normal"/>
        <w:numPr>
          <w:ilvl w:val="0"/>
          <w:numId w:val="9"/>
        </w:numPr>
        <w:rPr>
          <w:del w:author="Mbalaka, Blessing" w:date="2025-08-01T18:16:34.905Z" w16du:dateUtc="2025-08-01T18:16:34.905Z" w:id="304493459"/>
          <w:rPrChange w:author="Mbalaka, Blessing" w:date="2025-08-01T18:22:24.77Z" w16du:dateUtc="2025-07-29T21:01:00Z" w:id="2069724775">
            <w:rPr>
              <w:del w:author="Mbalaka, Blessing" w:date="2025-08-01T18:16:34.905Z" w16du:dateUtc="2025-08-01T18:16:34.905Z" w:id="738774469"/>
              <w:rFonts w:ascii="Arial" w:hAnsi="Arial" w:eastAsia="Arial" w:cs="Arial"/>
              <w:lang w:val="en-US"/>
            </w:rPr>
          </w:rPrChange>
        </w:rPr>
      </w:pPr>
    </w:p>
    <w:p w:rsidRPr="0073786E" w:rsidR="00EF7E5C" w:rsidP="5CBBF533" w:rsidRDefault="00EF7E5C" w14:paraId="55A06D83" w14:textId="2C2FE820">
      <w:pPr>
        <w:pStyle w:val="ListParagraph"/>
        <w:numPr>
          <w:ilvl w:val="0"/>
          <w:numId w:val="7"/>
        </w:numPr>
        <w:rPr>
          <w:del w:author="Mbalaka, Blessing" w:date="2025-08-01T18:16:34.904Z" w16du:dateUtc="2025-08-01T18:16:34.904Z" w:id="1985231698"/>
          <w:rFonts w:eastAsia="Arial" w:cs="Calibri"/>
          <w:lang w:val="en-US"/>
          <w:rPrChange w:author="Katsumbe, Tatenda" w:date="2025-07-29T23:01:00Z" w16du:dateUtc="2025-07-29T21:01:00Z" w:id="1070052517">
            <w:rPr>
              <w:del w:author="Mbalaka, Blessing" w:date="2025-08-01T18:16:34.904Z" w16du:dateUtc="2025-08-01T18:16:34.904Z" w:id="953462634"/>
              <w:rFonts w:ascii="Arial" w:hAnsi="Arial" w:eastAsia="Arial" w:cs="Arial"/>
              <w:lang w:val="en-US"/>
            </w:rPr>
          </w:rPrChange>
        </w:rPr>
      </w:pPr>
      <w:del w:author="Mbalaka, Blessing" w:date="2025-08-01T18:16:34.905Z" w:id="796872616">
        <w:r w:rsidRPr="1113D4AB" w:rsidDel="62498F4D">
          <w:rPr>
            <w:rFonts w:eastAsia="Arial" w:cs="Calibri"/>
            <w:lang w:val="en-US"/>
            <w:rPrChange w:author="Katsumbe, Tatenda" w:date="2025-07-29T23:01:00Z" w:id="978372334">
              <w:rPr>
                <w:rFonts w:ascii="Arial" w:hAnsi="Arial" w:eastAsia="Arial" w:cs="Arial"/>
                <w:lang w:val="en-US"/>
              </w:rPr>
            </w:rPrChange>
          </w:rPr>
          <w:delText>Landscape the current business school scope</w:delText>
        </w:r>
        <w:r w:rsidRPr="1113D4AB" w:rsidDel="1ED066A8">
          <w:rPr>
            <w:rFonts w:eastAsia="Arial" w:cs="Calibri"/>
            <w:lang w:val="en-US"/>
            <w:rPrChange w:author="Katsumbe, Tatenda" w:date="2025-07-29T23:01:00Z" w:id="320284233">
              <w:rPr>
                <w:rFonts w:ascii="Arial" w:hAnsi="Arial" w:eastAsia="Arial" w:cs="Arial"/>
                <w:lang w:val="en-US"/>
              </w:rPr>
            </w:rPrChange>
          </w:rPr>
          <w:delText>, from a global lens</w:delText>
        </w:r>
        <w:r w:rsidRPr="1113D4AB" w:rsidDel="591E04A0">
          <w:rPr>
            <w:rFonts w:eastAsia="Arial" w:cs="Calibri"/>
            <w:lang w:val="en-US"/>
            <w:rPrChange w:author="Katsumbe, Tatenda" w:date="2025-07-29T23:01:00Z" w:id="493340810">
              <w:rPr>
                <w:rFonts w:ascii="Arial" w:hAnsi="Arial" w:eastAsia="Arial" w:cs="Arial"/>
                <w:lang w:val="en-US"/>
              </w:rPr>
            </w:rPrChange>
          </w:rPr>
          <w:delText xml:space="preserve"> – </w:delText>
        </w:r>
        <w:r w:rsidRPr="1113D4AB" w:rsidDel="591E04A0">
          <w:rPr>
            <w:rFonts w:eastAsia="Arial" w:cs="Calibri"/>
            <w:lang w:val="en-US"/>
            <w:rPrChange w:author="Katsumbe, Tatenda" w:date="2025-07-29T23:01:00Z" w:id="25509769">
              <w:rPr>
                <w:rFonts w:ascii="Arial" w:hAnsi="Arial" w:eastAsia="Arial" w:cs="Arial"/>
                <w:lang w:val="en-US"/>
              </w:rPr>
            </w:rPrChange>
          </w:rPr>
          <w:delText>initial</w:delText>
        </w:r>
        <w:r w:rsidRPr="1113D4AB" w:rsidDel="591E04A0">
          <w:rPr>
            <w:rFonts w:eastAsia="Arial" w:cs="Calibri"/>
            <w:lang w:val="en-US"/>
            <w:rPrChange w:author="Katsumbe, Tatenda" w:date="2025-07-29T23:01:00Z" w:id="703710865">
              <w:rPr>
                <w:rFonts w:ascii="Arial" w:hAnsi="Arial" w:eastAsia="Arial" w:cs="Arial"/>
                <w:lang w:val="en-US"/>
              </w:rPr>
            </w:rPrChange>
          </w:rPr>
          <w:delText xml:space="preserve"> literature review </w:delText>
        </w:r>
      </w:del>
    </w:p>
    <w:p w:rsidRPr="0073786E" w:rsidR="000E0830" w:rsidP="5CBBF533" w:rsidRDefault="000E0830" w14:paraId="6195E0B6" w14:textId="3906B74A">
      <w:pPr>
        <w:pStyle w:val="ListParagraph"/>
        <w:numPr>
          <w:ilvl w:val="0"/>
          <w:numId w:val="7"/>
        </w:numPr>
        <w:rPr>
          <w:del w:author="Mbalaka, Blessing" w:date="2025-08-01T18:16:34.904Z" w16du:dateUtc="2025-08-01T18:16:34.904Z" w:id="2129084117"/>
          <w:rFonts w:eastAsia="Arial" w:cs="Calibri"/>
          <w:lang w:val="en-US"/>
          <w:rPrChange w:author="Katsumbe, Tatenda" w:date="2025-07-29T23:01:00Z" w16du:dateUtc="2025-07-29T21:01:00Z" w:id="630202765">
            <w:rPr>
              <w:del w:author="Mbalaka, Blessing" w:date="2025-08-01T18:16:34.904Z" w16du:dateUtc="2025-08-01T18:16:34.904Z" w:id="1732421929"/>
              <w:rFonts w:ascii="Arial" w:hAnsi="Arial" w:eastAsia="Arial" w:cs="Arial"/>
              <w:lang w:val="en-US"/>
            </w:rPr>
          </w:rPrChange>
        </w:rPr>
      </w:pPr>
      <w:del w:author="Mbalaka, Blessing" w:date="2025-08-01T18:16:34.904Z" w:id="556473130">
        <w:r w:rsidRPr="1113D4AB" w:rsidDel="591E04A0">
          <w:rPr>
            <w:rFonts w:eastAsia="Arial" w:cs="Calibri"/>
            <w:lang w:val="en-US"/>
            <w:rPrChange w:author="Katsumbe, Tatenda" w:date="2025-07-29T23:01:00Z" w:id="1564971142">
              <w:rPr>
                <w:rFonts w:ascii="Arial" w:hAnsi="Arial" w:eastAsia="Arial" w:cs="Arial"/>
                <w:lang w:val="en-US"/>
              </w:rPr>
            </w:rPrChange>
          </w:rPr>
          <w:delText xml:space="preserve">Develop a framework/matrix of key considerations to </w:delText>
        </w:r>
        <w:r w:rsidRPr="1113D4AB" w:rsidDel="333AA720">
          <w:rPr>
            <w:rFonts w:eastAsia="Arial" w:cs="Calibri"/>
            <w:lang w:val="en-US"/>
            <w:rPrChange w:author="Katsumbe, Tatenda" w:date="2025-07-29T23:01:00Z" w:id="1644078552">
              <w:rPr>
                <w:rFonts w:ascii="Arial" w:hAnsi="Arial" w:eastAsia="Arial" w:cs="Arial"/>
                <w:lang w:val="en-US"/>
              </w:rPr>
            </w:rPrChange>
          </w:rPr>
          <w:delText xml:space="preserve">look at </w:delText>
        </w:r>
        <w:r w:rsidRPr="1113D4AB" w:rsidDel="333AA720">
          <w:rPr>
            <w:rFonts w:eastAsia="Arial" w:cs="Calibri"/>
            <w:lang w:val="en-US"/>
            <w:rPrChange w:author="Katsumbe, Tatenda" w:date="2025-07-29T23:01:00Z" w:id="2067613547">
              <w:rPr>
                <w:rFonts w:ascii="Arial" w:hAnsi="Arial" w:eastAsia="Arial" w:cs="Arial"/>
                <w:lang w:val="en-US"/>
              </w:rPr>
            </w:rPrChange>
          </w:rPr>
          <w:delText>regarding</w:delText>
        </w:r>
        <w:r w:rsidRPr="1113D4AB" w:rsidDel="333AA720">
          <w:rPr>
            <w:rFonts w:eastAsia="Arial" w:cs="Calibri"/>
            <w:lang w:val="en-US"/>
            <w:rPrChange w:author="Katsumbe, Tatenda" w:date="2025-07-29T23:01:00Z" w:id="1483270910">
              <w:rPr>
                <w:rFonts w:ascii="Arial" w:hAnsi="Arial" w:eastAsia="Arial" w:cs="Arial"/>
                <w:lang w:val="en-US"/>
              </w:rPr>
            </w:rPrChange>
          </w:rPr>
          <w:delText xml:space="preserve"> </w:delText>
        </w:r>
        <w:r w:rsidRPr="1113D4AB" w:rsidDel="0DD393CB">
          <w:rPr>
            <w:rFonts w:eastAsia="Arial" w:cs="Calibri"/>
            <w:lang w:val="en-US"/>
            <w:rPrChange w:author="Katsumbe, Tatenda" w:date="2025-07-29T23:01:00Z" w:id="251292609">
              <w:rPr>
                <w:rFonts w:ascii="Arial" w:hAnsi="Arial" w:eastAsia="Arial" w:cs="Arial"/>
                <w:lang w:val="en-US"/>
              </w:rPr>
            </w:rPrChange>
          </w:rPr>
          <w:delText>business</w:delText>
        </w:r>
        <w:r w:rsidRPr="1113D4AB" w:rsidDel="333AA720">
          <w:rPr>
            <w:rFonts w:eastAsia="Arial" w:cs="Calibri"/>
            <w:lang w:val="en-US"/>
            <w:rPrChange w:author="Katsumbe, Tatenda" w:date="2025-07-29T23:01:00Z" w:id="1060330464">
              <w:rPr>
                <w:rFonts w:ascii="Arial" w:hAnsi="Arial" w:eastAsia="Arial" w:cs="Arial"/>
                <w:lang w:val="en-US"/>
              </w:rPr>
            </w:rPrChange>
          </w:rPr>
          <w:delText xml:space="preserve"> school operations </w:delText>
        </w:r>
      </w:del>
    </w:p>
    <w:p w:rsidRPr="0073786E" w:rsidR="00E8632A" w:rsidP="1113D4AB" w:rsidRDefault="00E8632A" w14:paraId="2A6E9FE7" w14:textId="59C14B3E">
      <w:pPr>
        <w:pStyle w:val="ListParagraph"/>
        <w:numPr>
          <w:ilvl w:val="0"/>
          <w:numId w:val="7"/>
        </w:numPr>
        <w:rPr>
          <w:rFonts w:eastAsia="Arial" w:cs="Calibri"/>
          <w:sz w:val="20"/>
          <w:szCs w:val="20"/>
          <w:lang w:val="en-US"/>
          <w:rPrChange w:author="Katsumbe, Tatenda" w:date="2025-07-29T23:01:00Z" w16du:dateUtc="2025-07-29T21:01:00Z" w:id="1986075846">
            <w:rPr>
              <w:rFonts w:ascii="Arial" w:hAnsi="Arial" w:eastAsia="Arial" w:cs="Arial"/>
              <w:lang w:val="en-US"/>
            </w:rPr>
          </w:rPrChange>
        </w:rPr>
      </w:pPr>
      <w:del w:author="Mbalaka, Blessing" w:date="2025-08-01T18:16:34.901Z" w:id="1803425620">
        <w:r w:rsidRPr="1113D4AB" w:rsidDel="0D31C5EC">
          <w:rPr>
            <w:rFonts w:eastAsia="Arial" w:cs="Calibri"/>
            <w:lang w:val="en-US"/>
            <w:rPrChange w:author="Katsumbe, Tatenda" w:date="2025-07-29T23:01:00Z" w:id="769274228">
              <w:rPr>
                <w:rFonts w:ascii="Arial" w:hAnsi="Arial" w:eastAsia="Arial" w:cs="Arial"/>
                <w:lang w:val="en-US"/>
              </w:rPr>
            </w:rPrChange>
          </w:rPr>
          <w:delText>Develop and deploy an AI</w:delText>
        </w:r>
        <w:r w:rsidRPr="1113D4AB" w:rsidDel="0D31C5EC">
          <w:rPr>
            <w:rFonts w:eastAsia="Arial" w:cs="Calibri"/>
            <w:lang w:val="en-US"/>
            <w:rPrChange w:author="Katsumbe, Tatenda" w:date="2025-07-29T23:01:00Z" w:id="1324874286">
              <w:rPr>
                <w:rFonts w:ascii="Arial" w:hAnsi="Arial" w:eastAsia="Arial" w:cs="Arial"/>
                <w:lang w:val="en-US"/>
              </w:rPr>
            </w:rPrChange>
          </w:rPr>
          <w:delText xml:space="preserve"> based</w:delText>
        </w:r>
      </w:del>
      <w:r w:rsidRPr="1113D4AB" w:rsidR="0D31C5EC">
        <w:rPr>
          <w:rFonts w:eastAsia="Arial" w:cs="Calibri"/>
          <w:lang w:val="en-US"/>
          <w:rPrChange w:author="Katsumbe, Tatenda" w:date="2025-07-29T23:01:00Z" w:id="1471047202">
            <w:rPr>
              <w:rFonts w:ascii="Arial" w:hAnsi="Arial" w:eastAsia="Arial" w:cs="Arial"/>
              <w:lang w:val="en-US"/>
            </w:rPr>
          </w:rPrChange>
        </w:rPr>
        <w:t xml:space="preserve"> web </w:t>
      </w:r>
      <w:r w:rsidRPr="1113D4AB" w:rsidR="0D31C5EC">
        <w:rPr>
          <w:rFonts w:eastAsia="Arial" w:cs="Calibri"/>
          <w:lang w:val="en-US"/>
          <w:rPrChange w:author="Katsumbe, Tatenda" w:date="2025-07-29T23:01:00Z" w:id="55096781">
            <w:rPr>
              <w:rFonts w:ascii="Arial" w:hAnsi="Arial" w:eastAsia="Arial" w:cs="Arial"/>
              <w:lang w:val="en-US"/>
            </w:rPr>
          </w:rPrChange>
        </w:rPr>
        <w:t>scaping</w:t>
      </w:r>
      <w:r w:rsidRPr="1113D4AB" w:rsidR="0D31C5EC">
        <w:rPr>
          <w:rFonts w:eastAsia="Arial" w:cs="Calibri"/>
          <w:lang w:val="en-US"/>
          <w:rPrChange w:author="Katsumbe, Tatenda" w:date="2025-07-29T23:01:00Z" w:id="1170280148">
            <w:rPr>
              <w:rFonts w:ascii="Arial" w:hAnsi="Arial" w:eastAsia="Arial" w:cs="Arial"/>
              <w:lang w:val="en-US"/>
            </w:rPr>
          </w:rPrChange>
        </w:rPr>
        <w:t xml:space="preserve"> tool and NLP engine to classify data and build a big data database. </w:t>
      </w:r>
    </w:p>
    <w:p w:rsidRPr="0073786E" w:rsidR="00851EC5" w:rsidP="5CBBF533" w:rsidRDefault="00851EC5" w14:paraId="75B22C1C" w14:textId="2882FFDE">
      <w:pPr>
        <w:pStyle w:val="ListParagraph"/>
        <w:numPr>
          <w:ilvl w:val="0"/>
          <w:numId w:val="7"/>
        </w:numPr>
        <w:rPr>
          <w:rStyle w:val="CommentReference"/>
          <w:rFonts w:eastAsia="Arial" w:cs="Calibri"/>
          <w:sz w:val="20"/>
          <w:szCs w:val="20"/>
          <w:lang w:val="en-US"/>
          <w:rPrChange w:author="Katsumbe, Tatenda" w:date="2025-07-29T23:01:00Z" w16du:dateUtc="2025-07-29T21:01:00Z" w:id="2005">
            <w:rPr>
              <w:rStyle w:val="CommentReference"/>
              <w:rFonts w:ascii="Arial" w:hAnsi="Arial" w:eastAsia="Arial" w:cs="Arial"/>
              <w:sz w:val="20"/>
              <w:szCs w:val="20"/>
              <w:lang w:val="en-US"/>
            </w:rPr>
          </w:rPrChange>
        </w:rPr>
      </w:pPr>
      <w:r w:rsidRPr="0073786E">
        <w:rPr>
          <w:rFonts w:eastAsia="Arial" w:cs="Calibri"/>
          <w:lang w:val="en-US"/>
          <w:rPrChange w:author="Katsumbe, Tatenda" w:date="2025-07-29T23:01:00Z" w16du:dateUtc="2025-07-29T21:01:00Z" w:id="2006">
            <w:rPr>
              <w:rFonts w:ascii="Arial" w:hAnsi="Arial" w:eastAsia="Arial" w:cs="Arial"/>
              <w:sz w:val="16"/>
              <w:szCs w:val="16"/>
              <w:lang w:val="en-US"/>
            </w:rPr>
          </w:rPrChange>
        </w:rPr>
        <w:t>Comparative analysis versus South Africa</w:t>
      </w:r>
      <w:r w:rsidRPr="0073786E" w:rsidR="00E8632A">
        <w:rPr>
          <w:rStyle w:val="CommentReference"/>
          <w:rFonts w:eastAsia="Arial" w:cs="Calibri"/>
          <w:sz w:val="20"/>
          <w:szCs w:val="20"/>
          <w:rPrChange w:author="Katsumbe, Tatenda" w:date="2025-07-29T23:01:00Z" w16du:dateUtc="2025-07-29T21:01:00Z" w:id="2007">
            <w:rPr>
              <w:rStyle w:val="CommentReference"/>
              <w:rFonts w:ascii="Arial" w:hAnsi="Arial" w:eastAsia="Arial" w:cs="Arial"/>
              <w:sz w:val="20"/>
              <w:szCs w:val="20"/>
            </w:rPr>
          </w:rPrChange>
        </w:rPr>
        <w:t>, descriptive analysis</w:t>
      </w:r>
    </w:p>
    <w:p w:rsidRPr="0073786E" w:rsidR="00E8632A" w:rsidP="5CBBF533" w:rsidRDefault="00E8632A" w14:paraId="156C9862" w14:textId="573DA560">
      <w:pPr>
        <w:pStyle w:val="ListParagraph"/>
        <w:numPr>
          <w:ilvl w:val="0"/>
          <w:numId w:val="7"/>
        </w:numPr>
        <w:rPr>
          <w:ins w:author="Mbalaka, Blessing" w:date="2025-08-01T18:06:38.372Z" w16du:dateUtc="2025-08-01T18:06:38.372Z" w:id="1816117309"/>
          <w:rFonts w:eastAsia="Arial" w:cs="Calibri"/>
          <w:lang w:val="en-US"/>
          <w:rPrChange w:author="" w16du:dateUtc="2025-07-29T21:01:00Z" w:id="1850726922">
            <w:rPr>
              <w:ins w:author="Mbalaka, Blessing" w:date="2025-08-01T18:06:38.372Z" w16du:dateUtc="2025-08-01T18:06:38.372Z" w:id="1765204118"/>
              <w:rFonts w:ascii="Arial" w:hAnsi="Arial" w:eastAsia="Arial" w:cs="Arial"/>
              <w:lang w:val="en-US"/>
            </w:rPr>
          </w:rPrChange>
        </w:rPr>
      </w:pPr>
      <w:r w:rsidRPr="1113D4AB" w:rsidR="0D31C5EC">
        <w:rPr>
          <w:rFonts w:eastAsia="Arial" w:cs="Calibri"/>
          <w:lang w:val="en-US"/>
          <w:rPrChange w:author="Katsumbe, Tatenda" w:date="2025-07-29T23:01:00Z" w:id="128183505">
            <w:rPr>
              <w:rFonts w:ascii="Arial" w:hAnsi="Arial" w:eastAsia="Arial" w:cs="Arial"/>
              <w:lang w:val="en-US"/>
            </w:rPr>
          </w:rPrChange>
        </w:rPr>
        <w:t xml:space="preserve">Statistical analysis, clustering, </w:t>
      </w:r>
      <w:r w:rsidRPr="1113D4AB" w:rsidR="0D31C5EC">
        <w:rPr>
          <w:rFonts w:eastAsia="Arial" w:cs="Calibri"/>
          <w:lang w:val="en-US"/>
          <w:rPrChange w:author="Katsumbe, Tatenda" w:date="2025-07-29T23:01:00Z" w:id="1902761870">
            <w:rPr>
              <w:rFonts w:ascii="Arial" w:hAnsi="Arial" w:eastAsia="Arial" w:cs="Arial"/>
              <w:lang w:val="en-US"/>
            </w:rPr>
          </w:rPrChange>
        </w:rPr>
        <w:t>new trends</w:t>
      </w:r>
      <w:r w:rsidRPr="1113D4AB" w:rsidR="0D31C5EC">
        <w:rPr>
          <w:rFonts w:eastAsia="Arial" w:cs="Calibri"/>
          <w:lang w:val="en-US"/>
          <w:rPrChange w:author="Katsumbe, Tatenda" w:date="2025-07-29T23:01:00Z" w:id="563399297">
            <w:rPr>
              <w:rFonts w:ascii="Arial" w:hAnsi="Arial" w:eastAsia="Arial" w:cs="Arial"/>
              <w:lang w:val="en-US"/>
            </w:rPr>
          </w:rPrChange>
        </w:rPr>
        <w:t xml:space="preserve">, skills, research, accreditation, courses analysis and </w:t>
      </w:r>
      <w:r w:rsidRPr="1113D4AB" w:rsidR="0D31C5EC">
        <w:rPr>
          <w:rFonts w:eastAsia="Arial" w:cs="Calibri"/>
          <w:lang w:val="en-US"/>
          <w:rPrChange w:author="Katsumbe, Tatenda" w:date="2025-07-29T23:01:00Z" w:id="142503338">
            <w:rPr>
              <w:rFonts w:ascii="Arial" w:hAnsi="Arial" w:eastAsia="Arial" w:cs="Arial"/>
              <w:lang w:val="en-US"/>
            </w:rPr>
          </w:rPrChange>
        </w:rPr>
        <w:t>new trends</w:t>
      </w:r>
    </w:p>
    <w:p w:rsidRPr="0073786E" w:rsidR="003931D7" w:rsidP="1113D4AB" w:rsidRDefault="003931D7" w14:paraId="332CE1CA" w14:textId="275512A9">
      <w:pPr>
        <w:pStyle w:val="Normal"/>
        <w:rPr>
          <w:ins w:author="Mbalaka, Blessing" w:date="2025-08-01T18:06:39.049Z" w16du:dateUtc="2025-08-01T18:06:39.049Z" w:id="874627420"/>
          <w:rFonts w:eastAsia="Arial" w:cs="Calibri"/>
          <w:sz w:val="20"/>
          <w:szCs w:val="20"/>
          <w:lang w:val="en-US"/>
          <w:rPrChange w:author="" w16du:dateUtc="2025-07-29T21:01:00Z" w:id="387344514"/>
        </w:rPr>
        <w:pPrChange w:author="Mbalaka, Blessing" w:date="2025-08-01T18:06:38.865Z">
          <w:pPr>
            <w:pStyle w:val="ListParagraph"/>
            <w:numPr>
              <w:ilvl w:val="0"/>
              <w:numId w:val="7"/>
            </w:numPr>
          </w:pPr>
        </w:pPrChange>
      </w:pPr>
    </w:p>
    <w:p w:rsidRPr="0073786E" w:rsidR="003931D7" w:rsidP="1113D4AB" w:rsidRDefault="003931D7" w14:paraId="2829468E" w14:textId="2B62B1F8">
      <w:pPr>
        <w:pStyle w:val="Normal"/>
        <w:rPr>
          <w:ins w:author="Mbalaka, Blessing" w:date="2025-08-01T18:10:53.18Z" w16du:dateUtc="2025-08-01T18:10:53.18Z" w:id="1628851567"/>
          <w:rFonts w:eastAsia="Arial" w:cs="Calibri"/>
          <w:sz w:val="20"/>
          <w:szCs w:val="20"/>
          <w:lang w:val="en-US"/>
          <w:rPrChange w:author="" w16du:dateUtc="2025-07-29T21:01:00Z" w:id="902733223"/>
        </w:rPr>
      </w:pPr>
      <w:ins w:author="Mbalaka, Blessing" w:date="2025-08-01T18:07:31.863Z" w:id="870783342">
        <w:r w:rsidRPr="1113D4AB" w:rsidR="319F4108">
          <w:rPr>
            <w:rFonts w:eastAsia="Arial" w:cs="Calibri"/>
            <w:sz w:val="20"/>
            <w:szCs w:val="20"/>
            <w:lang w:val="en-US"/>
          </w:rPr>
          <w:t>Results:</w:t>
        </w:r>
      </w:ins>
    </w:p>
    <w:p w:rsidRPr="0073786E" w:rsidR="003931D7" w:rsidP="1113D4AB" w:rsidRDefault="003931D7" w14:paraId="2A0C4B12" w14:textId="71B4758A">
      <w:pPr>
        <w:pStyle w:val="Normal"/>
        <w:rPr>
          <w:ins w:author="Mbalaka, Blessing" w:date="2025-08-01T18:10:53.558Z" w16du:dateUtc="2025-08-01T18:10:53.558Z" w:id="488946462"/>
          <w:rFonts w:eastAsia="Arial" w:cs="Calibri"/>
          <w:sz w:val="20"/>
          <w:szCs w:val="20"/>
          <w:lang w:val="en-US"/>
          <w:rPrChange w:author="" w16du:dateUtc="2025-07-29T21:01:00Z" w:id="1913214009"/>
        </w:rPr>
      </w:pPr>
    </w:p>
    <w:p w:rsidRPr="0073786E" w:rsidR="003931D7" w:rsidP="1113D4AB" w:rsidRDefault="003931D7" w14:paraId="1BFF4858" w14:textId="26A54BBD">
      <w:pPr>
        <w:pStyle w:val="Normal"/>
        <w:rPr>
          <w:ins w:author="Mbalaka, Blessing" w:date="2025-08-01T18:06:39.309Z" w16du:dateUtc="2025-08-01T18:06:39.309Z" w:id="665109354"/>
          <w:rFonts w:eastAsia="Arial" w:cs="Calibri"/>
          <w:sz w:val="20"/>
          <w:szCs w:val="20"/>
          <w:lang w:val="en-US"/>
          <w:rPrChange w:author="" w16du:dateUtc="2025-07-29T21:01:00Z" w:id="789498962"/>
        </w:rPr>
      </w:pPr>
    </w:p>
    <w:p w:rsidRPr="0073786E" w:rsidR="003931D7" w:rsidP="1113D4AB" w:rsidRDefault="003931D7" w14:paraId="225ABC0B" w14:textId="6DDB1ADB">
      <w:pPr>
        <w:pStyle w:val="Normal"/>
        <w:rPr>
          <w:ins w:author="Mbalaka, Blessing" w:date="2025-08-01T18:11:02.979Z" w16du:dateUtc="2025-08-01T18:11:02.979Z" w:id="1747128634"/>
          <w:rFonts w:eastAsia="Arial" w:cs="Calibri"/>
          <w:sz w:val="20"/>
          <w:szCs w:val="20"/>
          <w:lang w:val="en-US"/>
          <w:rPrChange w:author="" w16du:dateUtc="2025-07-29T21:01:00Z" w:id="596893882"/>
        </w:rPr>
      </w:pPr>
      <w:ins w:author="Mbalaka, Blessing" w:date="2025-08-01T18:10:59.944Z" w:id="1330205555">
        <w:r w:rsidRPr="1113D4AB" w:rsidR="0D5839A2">
          <w:rPr>
            <w:rFonts w:eastAsia="Arial" w:cs="Calibri"/>
            <w:sz w:val="20"/>
            <w:szCs w:val="20"/>
            <w:lang w:val="en-US"/>
          </w:rPr>
          <w:t>Figure</w:t>
        </w:r>
      </w:ins>
      <w:ins w:author="Mbalaka, Blessing" w:date="2025-08-01T18:11:02.103Z" w:id="342870879">
        <w:r w:rsidRPr="1113D4AB" w:rsidR="0D5839A2">
          <w:rPr>
            <w:rFonts w:eastAsia="Arial" w:cs="Calibri"/>
            <w:sz w:val="20"/>
            <w:szCs w:val="20"/>
            <w:lang w:val="en-US"/>
          </w:rPr>
          <w:t xml:space="preserve"> 1. </w:t>
        </w:r>
      </w:ins>
    </w:p>
    <w:p w:rsidRPr="0073786E" w:rsidR="003931D7" w:rsidP="1113D4AB" w:rsidRDefault="003931D7" w14:paraId="429607FC" w14:textId="63BCAF75">
      <w:pPr>
        <w:pStyle w:val="Normal"/>
        <w:rPr>
          <w:ins w:author="Mbalaka, Blessing" w:date="2025-08-01T18:06:39.598Z" w16du:dateUtc="2025-08-01T18:06:39.598Z" w:id="1878168807"/>
          <w:rFonts w:eastAsia="Arial" w:cs="Calibri"/>
          <w:sz w:val="20"/>
          <w:szCs w:val="20"/>
          <w:lang w:val="en-US"/>
          <w:rPrChange w:author="" w16du:dateUtc="2025-07-29T21:01:00Z" w:id="1838499629"/>
        </w:rPr>
      </w:pPr>
      <w:ins w:author="Mbalaka, Blessing" w:date="2025-08-01T18:11:21.13Z" w:id="499684568">
        <w:r w:rsidRPr="1113D4AB" w:rsidR="0D5839A2">
          <w:rPr>
            <w:rFonts w:eastAsia="Arial" w:cs="Calibri"/>
            <w:sz w:val="20"/>
            <w:szCs w:val="20"/>
            <w:lang w:val="en-US"/>
          </w:rPr>
          <w:t xml:space="preserve">The distribution of </w:t>
        </w:r>
      </w:ins>
    </w:p>
    <w:p w:rsidRPr="0073786E" w:rsidR="003931D7" w:rsidP="1113D4AB" w:rsidRDefault="003931D7" w14:paraId="7BC86EFE" w14:textId="6AF7FF2D">
      <w:pPr>
        <w:rPr>
          <w:rFonts w:eastAsia="Arial" w:cs="Calibri"/>
          <w:sz w:val="20"/>
          <w:szCs w:val="20"/>
          <w:lang w:val="en-US"/>
          <w:rPrChange w:author="Katsumbe, Tatenda" w:date="2025-07-29T23:01:00Z" w:id="1728851078">
            <w:rPr>
              <w:rFonts w:ascii="Arial" w:hAnsi="Arial" w:eastAsia="Arial" w:cs="Arial"/>
              <w:lang w:val="en-US"/>
            </w:rPr>
          </w:rPrChange>
        </w:rPr>
      </w:pPr>
      <w:ins w:author="Mbalaka, Blessing" w:date="2025-08-01T18:07:03.893Z" w:id="635235318">
        <w:r w:rsidR="319F4108">
          <w:drawing>
            <wp:inline wp14:editId="061FF125" wp14:anchorId="53514282">
              <wp:extent cx="5943600" cy="2914650"/>
              <wp:effectExtent l="0" t="0" r="0" b="0"/>
              <wp:docPr id="771757332" name="" title=""/>
              <wp:cNvGraphicFramePr>
                <a:graphicFrameLocks noChangeAspect="1"/>
              </wp:cNvGraphicFramePr>
              <a:graphic>
                <a:graphicData uri="http://schemas.openxmlformats.org/drawingml/2006/picture">
                  <pic:pic>
                    <pic:nvPicPr>
                      <pic:cNvPr id="0" name=""/>
                      <pic:cNvPicPr/>
                    </pic:nvPicPr>
                    <pic:blipFill>
                      <a:blip r:embed="Ref4c5971a81d4c86">
                        <a:extLst>
                          <a:ext xmlns:a="http://schemas.openxmlformats.org/drawingml/2006/main" uri="{28A0092B-C50C-407E-A947-70E740481C1C}">
                            <a14:useLocalDpi val="0"/>
                          </a:ext>
                        </a:extLst>
                      </a:blip>
                      <a:stretch>
                        <a:fillRect/>
                      </a:stretch>
                    </pic:blipFill>
                    <pic:spPr>
                      <a:xfrm>
                        <a:off x="0" y="0"/>
                        <a:ext cx="5943600" cy="2914650"/>
                      </a:xfrm>
                      <a:prstGeom prst="rect">
                        <a:avLst/>
                      </a:prstGeom>
                    </pic:spPr>
                  </pic:pic>
                </a:graphicData>
              </a:graphic>
            </wp:inline>
          </w:drawing>
        </w:r>
      </w:ins>
    </w:p>
    <w:p w:rsidRPr="0073786E" w:rsidR="003931D7" w:rsidP="5CBBF533" w:rsidRDefault="003931D7" w14:paraId="2D610577" w14:textId="0BF94DD6">
      <w:pPr>
        <w:rPr>
          <w:ins w:author="Mbalaka, Blessing" w:date="2025-08-01T18:14:24.622Z" w16du:dateUtc="2025-08-01T18:14:24.622Z" w:id="2084044369"/>
        </w:rPr>
      </w:pPr>
      <w:ins w:author="Mbalaka, Blessing" w:date="2025-08-01T18:07:58.718Z" w:id="321829001">
        <w:r w:rsidR="319F4108">
          <w:drawing>
            <wp:inline wp14:editId="14FA2115" wp14:anchorId="2C764110">
              <wp:extent cx="5943600" cy="2924175"/>
              <wp:effectExtent l="0" t="0" r="0" b="0"/>
              <wp:docPr id="1305787134" name="" title=""/>
              <wp:cNvGraphicFramePr>
                <a:graphicFrameLocks noChangeAspect="1"/>
              </wp:cNvGraphicFramePr>
              <a:graphic>
                <a:graphicData uri="http://schemas.openxmlformats.org/drawingml/2006/picture">
                  <pic:pic>
                    <pic:nvPicPr>
                      <pic:cNvPr id="0" name=""/>
                      <pic:cNvPicPr/>
                    </pic:nvPicPr>
                    <pic:blipFill>
                      <a:blip r:embed="R403aa037a5204d24">
                        <a:extLst>
                          <a:ext xmlns:a="http://schemas.openxmlformats.org/drawingml/2006/main" uri="{28A0092B-C50C-407E-A947-70E740481C1C}">
                            <a14:useLocalDpi val="0"/>
                          </a:ext>
                        </a:extLst>
                      </a:blip>
                      <a:stretch>
                        <a:fillRect/>
                      </a:stretch>
                    </pic:blipFill>
                    <pic:spPr>
                      <a:xfrm>
                        <a:off x="0" y="0"/>
                        <a:ext cx="5943600" cy="2924175"/>
                      </a:xfrm>
                      <a:prstGeom prst="rect">
                        <a:avLst/>
                      </a:prstGeom>
                    </pic:spPr>
                  </pic:pic>
                </a:graphicData>
              </a:graphic>
            </wp:inline>
          </w:drawing>
        </w:r>
      </w:ins>
      <w:ins w:author="Mbalaka, Blessing" w:date="2025-08-01T18:14:31.638Z" w:id="1057483595">
        <w:r w:rsidR="7A11BF25">
          <w:t>Figure  3</w:t>
        </w:r>
      </w:ins>
    </w:p>
    <w:p w:rsidR="1113D4AB" w:rsidP="1113D4AB" w:rsidRDefault="1113D4AB" w14:paraId="27A8681C" w14:textId="35A31C0D">
      <w:pPr>
        <w:pStyle w:val="Normal"/>
        <w:rPr>
          <w:rPrChange w:author="Katsumbe, Tatenda" w:date="2025-07-29T23:01:00Z" w:id="627519850">
            <w:rPr>
              <w:rFonts w:ascii="Arial" w:hAnsi="Arial" w:eastAsia="Arial" w:cs="Arial"/>
              <w:lang w:val="en-US"/>
            </w:rPr>
          </w:rPrChange>
        </w:rPr>
      </w:pPr>
    </w:p>
    <w:p w:rsidR="319F4108" w:rsidP="1113D4AB" w:rsidRDefault="319F4108" w14:paraId="2B948A1E" w14:textId="7DB0AE04">
      <w:pPr>
        <w:rPr>
          <w:rFonts w:eastAsia="Arial" w:cs="Calibri"/>
          <w:lang w:val="en-US"/>
        </w:rPr>
      </w:pPr>
      <w:r w:rsidR="319F4108">
        <w:drawing>
          <wp:inline wp14:editId="7754207C" wp14:anchorId="141C0648">
            <wp:extent cx="5943600" cy="3000375"/>
            <wp:effectExtent l="0" t="0" r="0" b="0"/>
            <wp:docPr id="301828704" name="" title=""/>
            <wp:cNvGraphicFramePr>
              <a:graphicFrameLocks noChangeAspect="1"/>
            </wp:cNvGraphicFramePr>
            <a:graphic>
              <a:graphicData uri="http://schemas.openxmlformats.org/drawingml/2006/picture">
                <pic:pic>
                  <pic:nvPicPr>
                    <pic:cNvPr id="0" name=""/>
                    <pic:cNvPicPr/>
                  </pic:nvPicPr>
                  <pic:blipFill>
                    <a:blip r:embed="Ra164840d630b4023">
                      <a:extLst>
                        <a:ext xmlns:a="http://schemas.openxmlformats.org/drawingml/2006/main" uri="{28A0092B-C50C-407E-A947-70E740481C1C}">
                          <a14:useLocalDpi val="0"/>
                        </a:ext>
                      </a:extLst>
                    </a:blip>
                    <a:stretch>
                      <a:fillRect/>
                    </a:stretch>
                  </pic:blipFill>
                  <pic:spPr>
                    <a:xfrm>
                      <a:off x="0" y="0"/>
                      <a:ext cx="5943600" cy="3000375"/>
                    </a:xfrm>
                    <a:prstGeom prst="rect">
                      <a:avLst/>
                    </a:prstGeom>
                  </pic:spPr>
                </pic:pic>
              </a:graphicData>
            </a:graphic>
          </wp:inline>
        </w:drawing>
      </w:r>
    </w:p>
    <w:p w:rsidR="1113D4AB" w:rsidP="1113D4AB" w:rsidRDefault="1113D4AB" w14:paraId="18924ED4" w14:textId="7276A929">
      <w:pPr>
        <w:rPr>
          <w:rFonts w:eastAsia="Arial" w:cs="Calibri"/>
          <w:lang w:val="en-US"/>
          <w:rPrChange w:author="" w16du:dateUtc="2025-07-29T21:01:00Z" w:id="1705333179"/>
        </w:rPr>
      </w:pPr>
    </w:p>
    <w:p w:rsidR="1113D4AB" w:rsidP="1113D4AB" w:rsidRDefault="1113D4AB" w14:paraId="066FE816" w14:textId="649404ED">
      <w:pPr>
        <w:rPr>
          <w:rFonts w:eastAsia="Arial" w:cs="Calibri"/>
          <w:lang w:val="en-US"/>
          <w:rPrChange w:author="" w16du:dateUtc="2025-07-29T21:01:00Z" w:id="1782385137"/>
        </w:rPr>
      </w:pPr>
    </w:p>
    <w:p w:rsidR="1113D4AB" w:rsidP="1113D4AB" w:rsidRDefault="1113D4AB" w14:paraId="73F25C9E" w14:textId="6FEA3BB0">
      <w:pPr>
        <w:rPr>
          <w:rFonts w:eastAsia="Arial" w:cs="Calibri"/>
          <w:lang w:val="en-US"/>
          <w:rPrChange w:author="" w16du:dateUtc="2025-07-29T21:01:00Z" w:id="1430282954"/>
        </w:rPr>
      </w:pPr>
    </w:p>
    <w:p w:rsidR="1113D4AB" w:rsidP="1113D4AB" w:rsidRDefault="1113D4AB" w14:paraId="5212479A" w14:textId="1F74EE43">
      <w:pPr>
        <w:rPr>
          <w:rFonts w:eastAsia="Arial" w:cs="Calibri"/>
          <w:lang w:val="en-US"/>
          <w:rPrChange w:author="" w16du:dateUtc="2025-07-29T21:01:00Z" w:id="2001649732"/>
        </w:rPr>
      </w:pPr>
    </w:p>
    <w:p w:rsidR="1113D4AB" w:rsidP="1113D4AB" w:rsidRDefault="1113D4AB" w14:paraId="046DC038" w14:textId="75F9BD16">
      <w:pPr>
        <w:rPr>
          <w:rFonts w:eastAsia="Arial" w:cs="Calibri"/>
          <w:lang w:val="en-US"/>
          <w:rPrChange w:author="" w16du:dateUtc="2025-07-29T21:01:00Z" w:id="1234279441"/>
        </w:rPr>
      </w:pPr>
    </w:p>
    <w:p w:rsidR="1113D4AB" w:rsidP="1113D4AB" w:rsidRDefault="1113D4AB" w14:paraId="66707ED1" w14:textId="7AD67A0D">
      <w:pPr>
        <w:rPr>
          <w:rFonts w:eastAsia="Arial" w:cs="Calibri"/>
          <w:lang w:val="en-US"/>
          <w:rPrChange w:author="" w16du:dateUtc="2025-07-29T21:01:00Z" w:id="929623395"/>
        </w:rPr>
      </w:pPr>
    </w:p>
    <w:p w:rsidR="1113D4AB" w:rsidP="1113D4AB" w:rsidRDefault="1113D4AB" w14:paraId="189C6687" w14:textId="5496D90C">
      <w:pPr>
        <w:rPr>
          <w:rFonts w:eastAsia="Arial" w:cs="Calibri"/>
          <w:lang w:val="en-US"/>
          <w:rPrChange w:author="" w16du:dateUtc="2025-07-29T21:01:00Z" w:id="371038962"/>
        </w:rPr>
      </w:pPr>
    </w:p>
    <w:p w:rsidR="1113D4AB" w:rsidP="1113D4AB" w:rsidRDefault="1113D4AB" w14:paraId="6DADD6F0" w14:textId="5CEE5749">
      <w:pPr>
        <w:rPr>
          <w:rFonts w:eastAsia="Arial" w:cs="Calibri"/>
          <w:lang w:val="en-US"/>
          <w:rPrChange w:author="" w16du:dateUtc="2025-07-29T21:01:00Z" w:id="915757569"/>
        </w:rPr>
      </w:pPr>
    </w:p>
    <w:p w:rsidR="1113D4AB" w:rsidP="1113D4AB" w:rsidRDefault="1113D4AB" w14:paraId="07495293" w14:textId="6E5D10B2">
      <w:pPr>
        <w:rPr>
          <w:rFonts w:eastAsia="Arial" w:cs="Calibri"/>
          <w:lang w:val="en-US"/>
          <w:rPrChange w:author="" w16du:dateUtc="2025-07-29T21:01:00Z" w:id="1638273260"/>
        </w:rPr>
      </w:pPr>
    </w:p>
    <w:p w:rsidR="1113D4AB" w:rsidP="1113D4AB" w:rsidRDefault="1113D4AB" w14:paraId="4262F762" w14:textId="6FE14CCC">
      <w:pPr>
        <w:rPr>
          <w:rFonts w:eastAsia="Arial" w:cs="Calibri"/>
          <w:lang w:val="en-US"/>
          <w:rPrChange w:author="" w16du:dateUtc="2025-07-29T21:01:00Z" w:id="745159893"/>
        </w:rPr>
      </w:pPr>
    </w:p>
    <w:p w:rsidR="1113D4AB" w:rsidP="1113D4AB" w:rsidRDefault="1113D4AB" w14:paraId="137580DF" w14:textId="5D361AA8">
      <w:pPr>
        <w:rPr>
          <w:rFonts w:eastAsia="Arial" w:cs="Calibri"/>
          <w:lang w:val="en-US"/>
          <w:rPrChange w:author="" w16du:dateUtc="2025-07-29T21:01:00Z" w:id="557342984"/>
        </w:rPr>
      </w:pPr>
    </w:p>
    <w:p w:rsidR="1113D4AB" w:rsidP="1113D4AB" w:rsidRDefault="1113D4AB" w14:paraId="43333025" w14:textId="433A6964">
      <w:pPr>
        <w:rPr>
          <w:rFonts w:eastAsia="Arial" w:cs="Calibri"/>
          <w:lang w:val="en-US"/>
          <w:rPrChange w:author="" w16du:dateUtc="2025-07-29T21:01:00Z" w:id="1899533971"/>
        </w:rPr>
      </w:pPr>
    </w:p>
    <w:p w:rsidR="1113D4AB" w:rsidP="1113D4AB" w:rsidRDefault="1113D4AB" w14:paraId="0328E0B6" w14:textId="6B78938C">
      <w:pPr>
        <w:rPr>
          <w:rFonts w:eastAsia="Arial" w:cs="Calibri"/>
          <w:lang w:val="en-US"/>
          <w:rPrChange w:author="" w16du:dateUtc="2025-07-29T21:01:00Z" w:id="1046474428"/>
        </w:rPr>
      </w:pPr>
    </w:p>
    <w:p w:rsidR="1113D4AB" w:rsidP="1113D4AB" w:rsidRDefault="1113D4AB" w14:paraId="540BBE97" w14:textId="4B7A9796">
      <w:pPr>
        <w:rPr>
          <w:rFonts w:eastAsia="Arial" w:cs="Calibri"/>
          <w:lang w:val="en-US"/>
          <w:rPrChange w:author="" w16du:dateUtc="2025-07-29T21:01:00Z" w:id="1192015427"/>
        </w:rPr>
      </w:pPr>
    </w:p>
    <w:p w:rsidR="1113D4AB" w:rsidP="1113D4AB" w:rsidRDefault="1113D4AB" w14:paraId="2DD4C7F8" w14:textId="1ED5E3F3">
      <w:pPr>
        <w:rPr>
          <w:rFonts w:eastAsia="Arial" w:cs="Calibri"/>
          <w:lang w:val="en-US"/>
          <w:rPrChange w:author="" w16du:dateUtc="2025-07-29T21:01:00Z" w:id="1774744891"/>
        </w:rPr>
      </w:pPr>
    </w:p>
    <w:p w:rsidR="1113D4AB" w:rsidP="1113D4AB" w:rsidRDefault="1113D4AB" w14:paraId="64D81A52" w14:textId="40720319">
      <w:pPr>
        <w:rPr>
          <w:ins w:author="Mbalaka, Blessing" w:date="2025-08-01T18:57:50.394Z" w16du:dateUtc="2025-08-01T18:57:50.394Z" w:id="1359737183"/>
          <w:rFonts w:eastAsia="Arial" w:cs="Calibri"/>
          <w:lang w:val="en-US"/>
          <w:rPrChange w:author="" w16du:dateUtc="2025-07-29T21:01:00Z" w:id="1858967798"/>
        </w:rPr>
      </w:pPr>
    </w:p>
    <w:p w:rsidR="1113D4AB" w:rsidP="1113D4AB" w:rsidRDefault="1113D4AB" w14:paraId="052BB288" w14:textId="263A99CA">
      <w:pPr>
        <w:rPr>
          <w:ins w:author="Mbalaka, Blessing" w:date="2025-08-01T18:57:50.786Z" w16du:dateUtc="2025-08-01T18:57:50.786Z" w:id="636679975"/>
          <w:rFonts w:eastAsia="Arial" w:cs="Calibri"/>
          <w:lang w:val="en-US"/>
          <w:rPrChange w:author="" w16du:dateUtc="2025-07-29T21:01:00Z" w:id="794326024"/>
        </w:rPr>
      </w:pPr>
    </w:p>
    <w:p w:rsidR="1113D4AB" w:rsidP="1113D4AB" w:rsidRDefault="1113D4AB" w14:paraId="0BC89E4D" w14:textId="7EF6B5FF">
      <w:pPr>
        <w:rPr>
          <w:ins w:author="Mbalaka, Blessing" w:date="2025-08-01T18:57:51.137Z" w16du:dateUtc="2025-08-01T18:57:51.137Z" w:id="1027312711"/>
          <w:rFonts w:eastAsia="Arial" w:cs="Calibri"/>
          <w:lang w:val="en-US"/>
          <w:rPrChange w:author="" w16du:dateUtc="2025-07-29T21:01:00Z" w:id="558105373"/>
        </w:rPr>
      </w:pPr>
    </w:p>
    <w:p w:rsidR="1113D4AB" w:rsidP="1113D4AB" w:rsidRDefault="1113D4AB" w14:paraId="45991400" w14:textId="79030FEF">
      <w:pPr>
        <w:rPr>
          <w:ins w:author="Mbalaka, Blessing" w:date="2025-08-01T18:57:51.528Z" w16du:dateUtc="2025-08-01T18:57:51.528Z" w:id="1714728469"/>
          <w:rFonts w:eastAsia="Arial" w:cs="Calibri"/>
          <w:lang w:val="en-US"/>
          <w:rPrChange w:author="" w16du:dateUtc="2025-07-29T21:01:00Z" w:id="347208342"/>
        </w:rPr>
      </w:pPr>
    </w:p>
    <w:p w:rsidR="1113D4AB" w:rsidP="1113D4AB" w:rsidRDefault="1113D4AB" w14:paraId="29752A0F" w14:textId="199DD9DE">
      <w:pPr>
        <w:rPr>
          <w:ins w:author="Mbalaka, Blessing" w:date="2025-08-01T18:57:51.871Z" w16du:dateUtc="2025-08-01T18:57:51.871Z" w:id="10272710"/>
          <w:rFonts w:eastAsia="Arial" w:cs="Calibri"/>
          <w:lang w:val="en-US"/>
          <w:rPrChange w:author="" w16du:dateUtc="2025-07-29T21:01:00Z" w:id="1256806422"/>
        </w:rPr>
      </w:pPr>
    </w:p>
    <w:p w:rsidR="1113D4AB" w:rsidP="1113D4AB" w:rsidRDefault="1113D4AB" w14:paraId="12F8756F" w14:textId="1BE45385">
      <w:pPr>
        <w:rPr>
          <w:ins w:author="Mbalaka, Blessing" w:date="2025-08-01T18:57:52.256Z" w16du:dateUtc="2025-08-01T18:57:52.256Z" w:id="307619768"/>
          <w:rFonts w:eastAsia="Arial" w:cs="Calibri"/>
          <w:lang w:val="en-US"/>
          <w:rPrChange w:author="" w16du:dateUtc="2025-07-29T21:01:00Z" w:id="971729404"/>
        </w:rPr>
      </w:pPr>
    </w:p>
    <w:p w:rsidR="1113D4AB" w:rsidP="1113D4AB" w:rsidRDefault="1113D4AB" w14:paraId="5AEE3CB5" w14:textId="602DB8B4">
      <w:pPr>
        <w:rPr>
          <w:rFonts w:eastAsia="Arial" w:cs="Calibri"/>
          <w:lang w:val="en-US"/>
          <w:rPrChange w:author="" w16du:dateUtc="2025-07-29T21:01:00Z" w:id="2062433691"/>
        </w:rPr>
      </w:pPr>
    </w:p>
    <w:p w:rsidR="31DFA755" w:rsidP="1113D4AB" w:rsidRDefault="31DFA755" w14:paraId="5BBADCEB" w14:textId="0C3B2E74">
      <w:pPr>
        <w:rPr>
          <w:rFonts w:eastAsia="Arial" w:cs="Calibri"/>
          <w:lang w:val="en-US"/>
          <w:rPrChange w:author="" w16du:dateUtc="2025-07-29T21:01:00Z" w:id="751744319"/>
        </w:rPr>
      </w:pPr>
      <w:r w:rsidRPr="1113D4AB" w:rsidR="31DFA755">
        <w:rPr>
          <w:rFonts w:eastAsia="Arial" w:cs="Calibri"/>
          <w:lang w:val="en-US"/>
        </w:rPr>
        <w:t>Figure 4</w:t>
      </w:r>
    </w:p>
    <w:p w:rsidR="319F4108" w:rsidP="1113D4AB" w:rsidRDefault="319F4108" w14:paraId="29EB0FB1" w14:textId="480A393C">
      <w:pPr>
        <w:rPr>
          <w:rFonts w:eastAsia="Arial" w:cs="Calibri"/>
          <w:lang w:val="en-US"/>
        </w:rPr>
      </w:pPr>
      <w:r w:rsidR="319F4108">
        <w:drawing>
          <wp:inline wp14:editId="70AE8AD7" wp14:anchorId="52C7946E">
            <wp:extent cx="5943600" cy="3533775"/>
            <wp:effectExtent l="0" t="0" r="0" b="0"/>
            <wp:docPr id="710285883" name="" title=""/>
            <wp:cNvGraphicFramePr>
              <a:graphicFrameLocks noChangeAspect="1"/>
            </wp:cNvGraphicFramePr>
            <a:graphic>
              <a:graphicData uri="http://schemas.openxmlformats.org/drawingml/2006/picture">
                <pic:pic>
                  <pic:nvPicPr>
                    <pic:cNvPr id="0" name=""/>
                    <pic:cNvPicPr/>
                  </pic:nvPicPr>
                  <pic:blipFill>
                    <a:blip r:embed="Ra946b612ccda4b32">
                      <a:extLst>
                        <a:ext xmlns:a="http://schemas.openxmlformats.org/drawingml/2006/main" uri="{28A0092B-C50C-407E-A947-70E740481C1C}">
                          <a14:useLocalDpi val="0"/>
                        </a:ext>
                      </a:extLst>
                    </a:blip>
                    <a:stretch>
                      <a:fillRect/>
                    </a:stretch>
                  </pic:blipFill>
                  <pic:spPr>
                    <a:xfrm>
                      <a:off x="0" y="0"/>
                      <a:ext cx="5943600" cy="3533775"/>
                    </a:xfrm>
                    <a:prstGeom prst="rect">
                      <a:avLst/>
                    </a:prstGeom>
                  </pic:spPr>
                </pic:pic>
              </a:graphicData>
            </a:graphic>
          </wp:inline>
        </w:drawing>
      </w:r>
      <w:r w:rsidR="319F4108">
        <w:drawing>
          <wp:inline wp14:editId="324FEBB0" wp14:anchorId="6D8868C1">
            <wp:extent cx="5943600" cy="2695575"/>
            <wp:effectExtent l="0" t="0" r="0" b="0"/>
            <wp:docPr id="637460700" name="" title=""/>
            <wp:cNvGraphicFramePr>
              <a:graphicFrameLocks noChangeAspect="1"/>
            </wp:cNvGraphicFramePr>
            <a:graphic>
              <a:graphicData uri="http://schemas.openxmlformats.org/drawingml/2006/picture">
                <pic:pic>
                  <pic:nvPicPr>
                    <pic:cNvPr id="0" name=""/>
                    <pic:cNvPicPr/>
                  </pic:nvPicPr>
                  <pic:blipFill>
                    <a:blip r:embed="R94ea6bc505f14d6e">
                      <a:extLst>
                        <a:ext xmlns:a="http://schemas.openxmlformats.org/drawingml/2006/main" uri="{28A0092B-C50C-407E-A947-70E740481C1C}">
                          <a14:useLocalDpi val="0"/>
                        </a:ext>
                      </a:extLst>
                    </a:blip>
                    <a:stretch>
                      <a:fillRect/>
                    </a:stretch>
                  </pic:blipFill>
                  <pic:spPr>
                    <a:xfrm>
                      <a:off x="0" y="0"/>
                      <a:ext cx="5943600" cy="2695575"/>
                    </a:xfrm>
                    <a:prstGeom prst="rect">
                      <a:avLst/>
                    </a:prstGeom>
                  </pic:spPr>
                </pic:pic>
              </a:graphicData>
            </a:graphic>
          </wp:inline>
        </w:drawing>
      </w:r>
    </w:p>
    <w:p w:rsidR="2A9D7773" w:rsidP="1113D4AB" w:rsidRDefault="2A9D7773" w14:paraId="633B4EF9" w14:textId="395872EC">
      <w:pPr>
        <w:rPr>
          <w:ins w:author="Mbalaka, Blessing" w:date="2025-08-01T18:58:42.97Z" w16du:dateUtc="2025-08-01T18:58:42.97Z" w:id="1482323882"/>
          <w:rFonts w:eastAsia="Arial" w:cs="Calibri"/>
          <w:lang w:val="en-US"/>
          <w:rPrChange w:author="" w16du:dateUtc="2025-07-29T21:01:00Z" w:id="574438834"/>
        </w:rPr>
      </w:pPr>
      <w:ins w:author="Mbalaka, Blessing" w:date="2025-08-01T18:58:03.602Z" w:id="1705619150">
        <w:r w:rsidRPr="1113D4AB" w:rsidR="2A9D7773">
          <w:rPr>
            <w:rFonts w:eastAsia="Arial" w:cs="Calibri"/>
            <w:lang w:val="en-US"/>
          </w:rPr>
          <w:t>Discussion</w:t>
        </w:r>
      </w:ins>
    </w:p>
    <w:p w:rsidR="17BD6901" w:rsidP="1113D4AB" w:rsidRDefault="17BD6901" w14:paraId="09776B7D" w14:textId="19CB8ED9">
      <w:pPr>
        <w:rPr>
          <w:ins w:author="Mbalaka, Blessing" w:date="2025-08-01T18:58:08.64Z" w16du:dateUtc="2025-08-01T18:58:08.64Z" w:id="1355569863"/>
          <w:rFonts w:eastAsia="Arial" w:cs="Calibri"/>
          <w:lang w:val="en-US"/>
          <w:rPrChange w:author="" w16du:dateUtc="2025-07-29T21:01:00Z" w:id="780274089"/>
        </w:rPr>
      </w:pPr>
      <w:ins w:author="Mbalaka, Blessing" w:date="2025-08-01T18:59:49.498Z" w:id="476538202">
        <w:r w:rsidRPr="1113D4AB" w:rsidR="17BD6901">
          <w:rPr>
            <w:rFonts w:eastAsia="Arial" w:cs="Calibri"/>
            <w:lang w:val="en-US"/>
          </w:rPr>
          <w:t xml:space="preserve">From the business schools </w:t>
        </w:r>
      </w:ins>
    </w:p>
    <w:p w:rsidR="1113D4AB" w:rsidP="1113D4AB" w:rsidRDefault="1113D4AB" w14:paraId="5F890583" w14:textId="40E2F920">
      <w:pPr>
        <w:rPr>
          <w:ins w:author="Mbalaka, Blessing" w:date="2025-08-01T18:58:05.355Z" w16du:dateUtc="2025-08-01T18:58:05.355Z" w:id="1262552310"/>
          <w:rFonts w:eastAsia="Arial" w:cs="Calibri"/>
          <w:lang w:val="en-US"/>
          <w:rPrChange w:author="" w16du:dateUtc="2025-07-29T21:01:00Z" w:id="1353536709"/>
        </w:rPr>
      </w:pPr>
    </w:p>
    <w:p w:rsidR="38A2F8D3" w:rsidP="1113D4AB" w:rsidRDefault="38A2F8D3" w14:paraId="664A6C12" w14:textId="2FDC380A">
      <w:pPr>
        <w:rPr>
          <w:rFonts w:eastAsia="Arial" w:cs="Calibri"/>
          <w:lang w:val="en-US"/>
          <w:rPrChange w:author="" w16du:dateUtc="2025-07-29T21:01:00Z" w:id="178146481"/>
        </w:rPr>
      </w:pPr>
      <w:del w:author="Mbalaka, Blessing" w:date="2025-08-01T18:58:00.208Z" w:id="1698916372">
        <w:r w:rsidRPr="1113D4AB" w:rsidDel="38A2F8D3">
          <w:rPr>
            <w:rFonts w:eastAsia="Arial" w:cs="Calibri"/>
            <w:lang w:val="en-US"/>
          </w:rPr>
          <w:delText>Conclusi</w:delText>
        </w:r>
      </w:del>
      <w:del w:author="Mbalaka, Blessing" w:date="2025-08-01T18:57:59.716Z" w:id="398626589">
        <w:r w:rsidRPr="1113D4AB" w:rsidDel="38A2F8D3">
          <w:rPr>
            <w:rFonts w:eastAsia="Arial" w:cs="Calibri"/>
            <w:lang w:val="en-US"/>
          </w:rPr>
          <w:delText>on</w:delText>
        </w:r>
      </w:del>
    </w:p>
    <w:p w:rsidR="1113D4AB" w:rsidP="1113D4AB" w:rsidRDefault="1113D4AB" w14:paraId="60040092" w14:textId="38869B06">
      <w:pPr>
        <w:rPr>
          <w:rFonts w:eastAsia="Arial" w:cs="Calibri"/>
          <w:lang w:val="en-US"/>
          <w:rPrChange w:author="" w16du:dateUtc="2025-07-29T21:01:00Z" w:id="1897919264"/>
        </w:rPr>
      </w:pPr>
    </w:p>
    <w:p w:rsidR="1113D4AB" w:rsidP="1113D4AB" w:rsidRDefault="1113D4AB" w14:paraId="7A916708" w14:textId="188EAE05">
      <w:pPr>
        <w:rPr>
          <w:rFonts w:eastAsia="Arial" w:cs="Calibri"/>
          <w:lang w:val="en-US"/>
          <w:rPrChange w:author="" w16du:dateUtc="2025-07-29T21:01:00Z" w:id="1493752819"/>
        </w:rPr>
      </w:pPr>
    </w:p>
    <w:p w:rsidRPr="0073786E" w:rsidR="003B3AFF" w:rsidP="5CBBF533" w:rsidRDefault="003B3AFF" w14:paraId="2942B090" w14:textId="43123AA8">
      <w:pPr>
        <w:rPr>
          <w:rFonts w:eastAsia="Arial" w:cs="Calibri"/>
          <w:lang w:val="en-US"/>
          <w:rPrChange w:author="Katsumbe, Tatenda" w:date="2025-07-29T23:01:00Z" w16du:dateUtc="2025-07-29T21:01:00Z" w:id="2011">
            <w:rPr>
              <w:rFonts w:ascii="Arial" w:hAnsi="Arial" w:eastAsia="Arial" w:cs="Arial"/>
              <w:lang w:val="en-US"/>
            </w:rPr>
          </w:rPrChange>
        </w:rPr>
      </w:pPr>
      <w:r w:rsidRPr="0073786E">
        <w:rPr>
          <w:rFonts w:eastAsia="Arial" w:cs="Calibri"/>
          <w:lang w:val="en-US"/>
          <w:rPrChange w:author="Katsumbe, Tatenda" w:date="2025-07-29T23:01:00Z" w16du:dateUtc="2025-07-29T21:01:00Z" w:id="2012">
            <w:rPr>
              <w:rFonts w:ascii="Arial" w:hAnsi="Arial" w:eastAsia="Arial" w:cs="Arial"/>
              <w:lang w:val="en-US"/>
            </w:rPr>
          </w:rPrChange>
        </w:rPr>
        <w:t>In the future</w:t>
      </w:r>
    </w:p>
    <w:p w:rsidRPr="0073786E" w:rsidR="00E8632A" w:rsidP="5CBBF533" w:rsidRDefault="00E8632A" w14:paraId="1D54A9D6" w14:textId="0C5EBB43">
      <w:pPr>
        <w:pStyle w:val="ListParagraph"/>
        <w:numPr>
          <w:ilvl w:val="0"/>
          <w:numId w:val="7"/>
        </w:numPr>
        <w:rPr>
          <w:rFonts w:eastAsia="Arial" w:cs="Calibri"/>
          <w:lang w:val="en-US"/>
          <w:rPrChange w:author="Katsumbe, Tatenda" w:date="2025-07-29T23:01:00Z" w16du:dateUtc="2025-07-29T21:01:00Z" w:id="2013">
            <w:rPr>
              <w:rFonts w:ascii="Arial" w:hAnsi="Arial" w:eastAsia="Arial" w:cs="Arial"/>
              <w:lang w:val="en-US"/>
            </w:rPr>
          </w:rPrChange>
        </w:rPr>
      </w:pPr>
      <w:r w:rsidRPr="0073786E">
        <w:rPr>
          <w:rFonts w:eastAsia="Arial" w:cs="Calibri"/>
          <w:lang w:val="en-US"/>
          <w:rPrChange w:author="Katsumbe, Tatenda" w:date="2025-07-29T23:01:00Z" w16du:dateUtc="2025-07-29T21:01:00Z" w:id="2014">
            <w:rPr>
              <w:rFonts w:ascii="Arial" w:hAnsi="Arial" w:eastAsia="Arial" w:cs="Arial"/>
              <w:lang w:val="en-US"/>
            </w:rPr>
          </w:rPrChange>
        </w:rPr>
        <w:t>Development of an annual report on business schools with a business intelligence dashboard</w:t>
      </w:r>
    </w:p>
    <w:p w:rsidRPr="0073786E" w:rsidR="003B3AFF" w:rsidP="5CBBF533" w:rsidRDefault="003B3AFF" w14:paraId="4A0DBED5" w14:textId="16BDAC8C">
      <w:pPr>
        <w:pStyle w:val="ListParagraph"/>
        <w:numPr>
          <w:ilvl w:val="0"/>
          <w:numId w:val="7"/>
        </w:numPr>
        <w:rPr>
          <w:rFonts w:eastAsia="Arial" w:cs="Calibri"/>
          <w:lang w:val="en-US"/>
          <w:rPrChange w:author="Katsumbe, Tatenda" w:date="2025-07-29T23:01:00Z" w16du:dateUtc="2025-07-29T21:01:00Z" w:id="2015">
            <w:rPr>
              <w:rFonts w:ascii="Arial" w:hAnsi="Arial" w:eastAsia="Arial" w:cs="Arial"/>
              <w:lang w:val="en-US"/>
            </w:rPr>
          </w:rPrChange>
        </w:rPr>
      </w:pPr>
      <w:r w:rsidRPr="0073786E">
        <w:rPr>
          <w:rFonts w:eastAsia="Arial" w:cs="Calibri"/>
          <w:lang w:val="en-US"/>
          <w:rPrChange w:author="Katsumbe, Tatenda" w:date="2025-07-29T23:01:00Z" w16du:dateUtc="2025-07-29T21:01:00Z" w:id="2016">
            <w:rPr>
              <w:rFonts w:ascii="Arial" w:hAnsi="Arial" w:eastAsia="Arial" w:cs="Arial"/>
              <w:lang w:val="en-US"/>
            </w:rPr>
          </w:rPrChange>
        </w:rPr>
        <w:t>Develop KPI</w:t>
      </w:r>
      <w:r w:rsidRPr="0073786E" w:rsidR="007E61DD">
        <w:rPr>
          <w:rFonts w:eastAsia="Arial" w:cs="Calibri"/>
          <w:lang w:val="en-US"/>
          <w:rPrChange w:author="Katsumbe, Tatenda" w:date="2025-07-29T23:01:00Z" w16du:dateUtc="2025-07-29T21:01:00Z" w:id="2017">
            <w:rPr>
              <w:rFonts w:ascii="Arial" w:hAnsi="Arial" w:eastAsia="Arial" w:cs="Arial"/>
              <w:lang w:val="en-US"/>
            </w:rPr>
          </w:rPrChange>
        </w:rPr>
        <w:t>s linked to SDGs, extract annual reports</w:t>
      </w:r>
    </w:p>
    <w:p w:rsidRPr="0073786E" w:rsidR="006C52F2" w:rsidP="5CBBF533" w:rsidRDefault="006C52F2" w14:paraId="21EA48B6" w14:textId="310997C2">
      <w:pPr>
        <w:pStyle w:val="ListParagraph"/>
        <w:rPr>
          <w:rFonts w:eastAsia="Arial" w:cs="Calibri"/>
          <w:highlight w:val="yellow"/>
          <w:lang w:val="en-US"/>
          <w:rPrChange w:author="Katsumbe, Tatenda" w:date="2025-07-29T23:01:00Z" w16du:dateUtc="2025-07-29T21:01:00Z" w:id="2018">
            <w:rPr>
              <w:rFonts w:ascii="Arial" w:hAnsi="Arial" w:eastAsia="Arial" w:cs="Arial"/>
              <w:highlight w:val="yellow"/>
              <w:lang w:val="en-US"/>
            </w:rPr>
          </w:rPrChange>
        </w:rPr>
      </w:pPr>
    </w:p>
    <w:p w:rsidRPr="0073786E" w:rsidR="00AE3353" w:rsidP="5CBBF533" w:rsidRDefault="00AE3353" w14:paraId="5A1B409C" w14:textId="5A2E7C8A">
      <w:pPr>
        <w:pStyle w:val="Heading1"/>
        <w:rPr>
          <w:rFonts w:eastAsia="Arial" w:cs="Calibri"/>
          <w:lang w:val="en-US"/>
          <w:rPrChange w:author="Katsumbe, Tatenda" w:date="2025-07-29T23:01:00Z" w16du:dateUtc="2025-07-29T21:01:00Z" w:id="2019">
            <w:rPr>
              <w:rFonts w:ascii="Arial" w:hAnsi="Arial" w:eastAsia="Arial" w:cs="Arial"/>
              <w:lang w:val="en-US"/>
            </w:rPr>
          </w:rPrChange>
        </w:rPr>
      </w:pPr>
      <w:r w:rsidRPr="0073786E">
        <w:rPr>
          <w:rFonts w:eastAsia="Arial" w:cs="Calibri"/>
          <w:lang w:val="en-US"/>
          <w:rPrChange w:author="Katsumbe, Tatenda" w:date="2025-07-29T23:01:00Z" w16du:dateUtc="2025-07-29T21:01:00Z" w:id="2020">
            <w:rPr>
              <w:rFonts w:ascii="Arial" w:hAnsi="Arial" w:eastAsia="Arial" w:cs="Arial"/>
              <w:lang w:val="en-US"/>
            </w:rPr>
          </w:rPrChange>
        </w:rPr>
        <w:t xml:space="preserve">References </w:t>
      </w:r>
    </w:p>
    <w:sdt>
      <w:sdtPr>
        <w:rPr>
          <w:rFonts w:eastAsia="Arial" w:cs="Calibri"/>
          <w:color w:val="000000"/>
          <w:sz w:val="16"/>
          <w:szCs w:val="16"/>
          <w:highlight w:val="yellow"/>
          <w:lang w:val="en-US"/>
        </w:rPr>
        <w:tag w:val="MENDELEY_BIBLIOGRAPHY"/>
        <w:id w:val="-1161770194"/>
        <w:placeholder>
          <w:docPart w:val="DefaultPlaceholder_-1854013440"/>
        </w:placeholder>
      </w:sdtPr>
      <w:sdtEndPr>
        <w:rPr>
          <w:rFonts w:eastAsia="Arial" w:cs="Calibri"/>
          <w:color w:val="000000" w:themeColor="text1"/>
          <w:sz w:val="16"/>
          <w:szCs w:val="16"/>
          <w:highlight w:val="yellow"/>
          <w:lang w:val="en-US"/>
        </w:rPr>
      </w:sdtEndPr>
      <w:sdtContent>
        <w:p w:rsidR="00D55508" w:rsidRDefault="00D55508" w14:paraId="7E78AD31" w14:textId="77777777">
          <w:pPr>
            <w:autoSpaceDE w:val="0"/>
            <w:autoSpaceDN w:val="0"/>
            <w:ind w:hanging="480"/>
            <w:divId w:val="2108302681"/>
            <w:rPr>
              <w:rFonts w:eastAsia="Times New Roman"/>
              <w:kern w:val="0"/>
              <w:sz w:val="24"/>
              <w14:ligatures w14:val="none"/>
            </w:rPr>
          </w:pPr>
          <w:r>
            <w:rPr>
              <w:rFonts w:eastAsia="Times New Roman"/>
            </w:rPr>
            <w:t xml:space="preserve">Allen, D., &amp; Simpson, C. (2019). Inquiry Into Graduate Attributes: Reviewing the Formal and Informal Management Curricula. In </w:t>
          </w:r>
          <w:r>
            <w:rPr>
              <w:rFonts w:eastAsia="Times New Roman"/>
              <w:i/>
              <w:iCs/>
            </w:rPr>
            <w:t>Journal of Management Education</w:t>
          </w:r>
          <w:r>
            <w:rPr>
              <w:rFonts w:eastAsia="Times New Roman"/>
            </w:rPr>
            <w:t xml:space="preserve"> (Vol. 43, Issue 4, pp. 330–358). SAGE Publications Inc. https://doi.org/10.1177/1052562919839736</w:t>
          </w:r>
        </w:p>
        <w:p w:rsidR="00D55508" w:rsidRDefault="00D55508" w14:paraId="7699381E" w14:textId="77777777">
          <w:pPr>
            <w:autoSpaceDE w:val="0"/>
            <w:autoSpaceDN w:val="0"/>
            <w:ind w:hanging="480"/>
            <w:divId w:val="10568527"/>
            <w:rPr>
              <w:rFonts w:eastAsia="Times New Roman"/>
            </w:rPr>
          </w:pPr>
          <w:r>
            <w:rPr>
              <w:rFonts w:eastAsia="Times New Roman"/>
            </w:rPr>
            <w:t xml:space="preserve">Bol, J. A., Sheffel, A., Zia, N., &amp; Meghani, A. (2023). How to address the geographical bias in academic publishing. In </w:t>
          </w:r>
          <w:r>
            <w:rPr>
              <w:rFonts w:eastAsia="Times New Roman"/>
              <w:i/>
              <w:iCs/>
            </w:rPr>
            <w:t>BMJ Global Health</w:t>
          </w:r>
          <w:r>
            <w:rPr>
              <w:rFonts w:eastAsia="Times New Roman"/>
            </w:rPr>
            <w:t xml:space="preserve"> (Vol. 8, Issue 12). BMJ Publishing Group. https://doi.org/10.1136/bmjgh-2023-013111</w:t>
          </w:r>
        </w:p>
        <w:p w:rsidR="00D55508" w:rsidRDefault="00D55508" w14:paraId="6F0AD8E5" w14:textId="77777777">
          <w:pPr>
            <w:autoSpaceDE w:val="0"/>
            <w:autoSpaceDN w:val="0"/>
            <w:ind w:hanging="480"/>
            <w:divId w:val="1897546549"/>
            <w:rPr>
              <w:rFonts w:eastAsia="Times New Roman"/>
            </w:rPr>
          </w:pPr>
          <w:r w:rsidRPr="00D55508">
            <w:rPr>
              <w:rFonts w:eastAsia="Times New Roman"/>
              <w:lang w:val="pt-PT"/>
              <w:rPrChange w:author="Katsumbe, Tatenda" w:date="2025-08-01T15:32:00Z" w16du:dateUtc="2025-08-01T13:32:00Z" w:id="2021">
                <w:rPr>
                  <w:rFonts w:eastAsia="Times New Roman"/>
                </w:rPr>
              </w:rPrChange>
            </w:rPr>
            <w:t xml:space="preserve">Busso, D., &amp; Perri Shkurti, R. (2025). </w:t>
          </w:r>
          <w:r>
            <w:rPr>
              <w:rFonts w:eastAsia="Times New Roman"/>
            </w:rPr>
            <w:t xml:space="preserve">Hidden curricula in financial reporting and analysis for MBA students - is the message received? </w:t>
          </w:r>
          <w:r>
            <w:rPr>
              <w:rFonts w:eastAsia="Times New Roman"/>
              <w:i/>
              <w:iCs/>
            </w:rPr>
            <w:t>International Journal of Management Education</w:t>
          </w:r>
          <w:r>
            <w:rPr>
              <w:rFonts w:eastAsia="Times New Roman"/>
            </w:rPr>
            <w:t xml:space="preserve">, </w:t>
          </w:r>
          <w:r>
            <w:rPr>
              <w:rFonts w:eastAsia="Times New Roman"/>
              <w:i/>
              <w:iCs/>
            </w:rPr>
            <w:t>23</w:t>
          </w:r>
          <w:r>
            <w:rPr>
              <w:rFonts w:eastAsia="Times New Roman"/>
            </w:rPr>
            <w:t>(3). https://doi.org/10.1016/j.ijme.2025.101231</w:t>
          </w:r>
        </w:p>
        <w:p w:rsidR="00D55508" w:rsidRDefault="00D55508" w14:paraId="0E2FCF17" w14:textId="77777777">
          <w:pPr>
            <w:autoSpaceDE w:val="0"/>
            <w:autoSpaceDN w:val="0"/>
            <w:ind w:hanging="480"/>
            <w:divId w:val="1006522441"/>
            <w:rPr>
              <w:rFonts w:eastAsia="Times New Roman"/>
            </w:rPr>
          </w:pPr>
          <w:r w:rsidRPr="00D55508">
            <w:rPr>
              <w:rFonts w:eastAsia="Times New Roman"/>
              <w:lang w:val="pt-PT"/>
              <w:rPrChange w:author="Katsumbe, Tatenda" w:date="2025-08-01T15:32:00Z" w16du:dateUtc="2025-08-01T13:32:00Z" w:id="2022">
                <w:rPr>
                  <w:rFonts w:eastAsia="Times New Roman"/>
                </w:rPr>
              </w:rPrChange>
            </w:rPr>
            <w:t xml:space="preserve">D’Alessio, F. A., Avolio, B. E., &amp; Charles, V. (2019). </w:t>
          </w:r>
          <w:r>
            <w:rPr>
              <w:rFonts w:eastAsia="Times New Roman"/>
            </w:rPr>
            <w:t xml:space="preserve">Studying the impact of critical thinking on the academic performance of executive MBA students. </w:t>
          </w:r>
          <w:r>
            <w:rPr>
              <w:rFonts w:eastAsia="Times New Roman"/>
              <w:i/>
              <w:iCs/>
            </w:rPr>
            <w:t>Thinking Skills and Creativity</w:t>
          </w:r>
          <w:r>
            <w:rPr>
              <w:rFonts w:eastAsia="Times New Roman"/>
            </w:rPr>
            <w:t xml:space="preserve">, </w:t>
          </w:r>
          <w:r>
            <w:rPr>
              <w:rFonts w:eastAsia="Times New Roman"/>
              <w:i/>
              <w:iCs/>
            </w:rPr>
            <w:t>31</w:t>
          </w:r>
          <w:r>
            <w:rPr>
              <w:rFonts w:eastAsia="Times New Roman"/>
            </w:rPr>
            <w:t>, 275–283. https://doi.org/10.1016/j.tsc.2019.02.002</w:t>
          </w:r>
        </w:p>
        <w:p w:rsidR="00D55508" w:rsidRDefault="00D55508" w14:paraId="5B286F9C" w14:textId="77777777">
          <w:pPr>
            <w:autoSpaceDE w:val="0"/>
            <w:autoSpaceDN w:val="0"/>
            <w:ind w:hanging="480"/>
            <w:divId w:val="795608830"/>
            <w:rPr>
              <w:rFonts w:eastAsia="Times New Roman"/>
            </w:rPr>
          </w:pPr>
          <w:r>
            <w:rPr>
              <w:rFonts w:eastAsia="Times New Roman"/>
            </w:rPr>
            <w:t xml:space="preserve">Demeter, M. (2020). </w:t>
          </w:r>
          <w:r>
            <w:rPr>
              <w:rFonts w:eastAsia="Times New Roman"/>
              <w:i/>
              <w:iCs/>
            </w:rPr>
            <w:t>Academic Knowledge Production and the Global South Questioning Inequality and Under-representation</w:t>
          </w:r>
          <w:r>
            <w:rPr>
              <w:rFonts w:eastAsia="Times New Roman"/>
            </w:rPr>
            <w:t>. Palgrave Macmillan Cham.</w:t>
          </w:r>
        </w:p>
        <w:p w:rsidR="00D55508" w:rsidRDefault="00D55508" w14:paraId="394E8DBD" w14:textId="77777777">
          <w:pPr>
            <w:autoSpaceDE w:val="0"/>
            <w:autoSpaceDN w:val="0"/>
            <w:ind w:hanging="480"/>
            <w:divId w:val="1833989114"/>
            <w:rPr>
              <w:ins w:author="Mbalaka, Blessing" w:date="2025-08-01T18:57:21.487Z" w16du:dateUtc="2025-08-01T18:57:21.487Z" w:id="280749042"/>
              <w:rFonts w:eastAsia="Times New Roman"/>
            </w:rPr>
          </w:pPr>
          <w:r w:rsidRPr="1113D4AB" w:rsidR="2C4DBDCB">
            <w:rPr>
              <w:rFonts w:eastAsia="Times New Roman"/>
            </w:rPr>
            <w:t xml:space="preserve">Dey, A. K. (2024). Designing and assessing an innovative and evolving MBA curriculum in a mission centric way with benchmarking and stakeholder validation. </w:t>
          </w:r>
          <w:r w:rsidRPr="1113D4AB" w:rsidR="2C4DBDCB">
            <w:rPr>
              <w:rFonts w:eastAsia="Times New Roman"/>
              <w:i w:val="1"/>
              <w:iCs w:val="1"/>
            </w:rPr>
            <w:t>International Journal of Management Education</w:t>
          </w:r>
          <w:r w:rsidRPr="1113D4AB" w:rsidR="2C4DBDCB">
            <w:rPr>
              <w:rFonts w:eastAsia="Times New Roman"/>
            </w:rPr>
            <w:t xml:space="preserve">, </w:t>
          </w:r>
          <w:r w:rsidRPr="1113D4AB" w:rsidR="2C4DBDCB">
            <w:rPr>
              <w:rFonts w:eastAsia="Times New Roman"/>
              <w:i w:val="1"/>
              <w:iCs w:val="1"/>
            </w:rPr>
            <w:t>22</w:t>
          </w:r>
          <w:r w:rsidRPr="1113D4AB" w:rsidR="2C4DBDCB">
            <w:rPr>
              <w:rFonts w:eastAsia="Times New Roman"/>
            </w:rPr>
            <w:t xml:space="preserve">(1). </w:t>
          </w:r>
          <w:ins w:author="Mbalaka, Blessing" w:date="2025-08-01T18:57:21.509Z" w:id="1661845507">
            <w:r>
              <w:fldChar w:fldCharType="begin"/>
            </w:r>
            <w:r>
              <w:instrText xml:space="preserve">HYPERLINK "https://doi.org/10.1016/j.ijme.2024.100944" </w:instrText>
            </w:r>
            <w:r>
              <w:fldChar w:fldCharType="separate"/>
            </w:r>
          </w:ins>
          <w:r w:rsidRPr="1113D4AB" w:rsidR="2C4DBDCB">
            <w:rPr>
              <w:rStyle w:val="Hyperlink"/>
              <w:rFonts w:eastAsia="Times New Roman"/>
            </w:rPr>
            <w:t>https://doi.org/10.1016/j.ijme.2024.100944</w:t>
          </w:r>
          <w:ins w:author="Mbalaka, Blessing" w:date="2025-08-01T18:57:21.51Z" w:id="1989663203">
            <w:r>
              <w:fldChar w:fldCharType="end"/>
            </w:r>
          </w:ins>
        </w:p>
        <w:p w:rsidR="74C5FFD7" w:rsidP="1113D4AB" w:rsidRDefault="74C5FFD7" w14:paraId="339B2887" w14:textId="3578B2BF">
          <w:pPr>
            <w:ind w:hanging="480"/>
            <w:rPr>
              <w:rFonts w:eastAsia="Times New Roman"/>
            </w:rPr>
          </w:pPr>
          <w:ins w:author="Mbalaka, Blessing" w:date="2025-08-01T18:57:23.276Z" w:id="1158370503">
            <w:r w:rsidRPr="1113D4AB" w:rsidR="74C5FFD7">
              <w:rPr>
                <w:rFonts w:eastAsia="Times New Roman"/>
              </w:rPr>
              <w:t xml:space="preserve">de Sousa Santos, B. (2016). Epistemologies of the South: Justice against </w:t>
            </w:r>
            <w:r w:rsidRPr="1113D4AB" w:rsidR="74C5FFD7">
              <w:rPr>
                <w:rFonts w:eastAsia="Times New Roman"/>
              </w:rPr>
              <w:t>epistemicide</w:t>
            </w:r>
            <w:r w:rsidRPr="1113D4AB" w:rsidR="74C5FFD7">
              <w:rPr>
                <w:rFonts w:eastAsia="Times New Roman"/>
              </w:rPr>
              <w:t xml:space="preserve">. Routledge </w:t>
            </w:r>
          </w:ins>
          <w:ins w:author="Mbalaka, Blessing" w:date="2025-08-01T18:57:23.269Z" w:id="327327899">
            <w:r>
              <w:fldChar w:fldCharType="begin"/>
            </w:r>
            <w:r>
              <w:instrText xml:space="preserve">HYPERLINK "https://www.taylorfrancis.com/books/e/" </w:instrText>
            </w:r>
            <w:r>
              <w:fldChar w:fldCharType="separate"/>
            </w:r>
          </w:ins>
          <w:ins w:author="Mbalaka, Blessing" w:date="2025-08-01T18:57:23.276Z" w:id="1589856125">
            <w:r w:rsidRPr="1113D4AB" w:rsidR="74C5FFD7">
              <w:rPr>
                <w:rFonts w:eastAsia="Times New Roman"/>
              </w:rPr>
              <w:t>https://www.taylorfrancis.com/books/e/</w:t>
            </w:r>
          </w:ins>
          <w:ins w:author="Mbalaka, Blessing" w:date="2025-08-01T18:57:23.269Z" w:id="1299722783">
            <w:r>
              <w:fldChar w:fldCharType="end"/>
            </w:r>
          </w:ins>
          <w:ins w:author="Mbalaka, Blessing" w:date="2025-08-01T18:57:23.276Z" w:id="1233911299">
            <w:r w:rsidRPr="1113D4AB" w:rsidR="74C5FFD7">
              <w:rPr>
                <w:rFonts w:eastAsia="Times New Roman"/>
              </w:rPr>
              <w:t>9781315634876</w:t>
            </w:r>
          </w:ins>
        </w:p>
        <w:p w:rsidR="00D55508" w:rsidRDefault="00D55508" w14:paraId="15A04BE0" w14:textId="77777777">
          <w:pPr>
            <w:autoSpaceDE w:val="0"/>
            <w:autoSpaceDN w:val="0"/>
            <w:ind w:hanging="480"/>
            <w:divId w:val="1589145738"/>
            <w:rPr>
              <w:rFonts w:eastAsia="Times New Roman"/>
            </w:rPr>
          </w:pPr>
          <w:r>
            <w:rPr>
              <w:rFonts w:eastAsia="Times New Roman"/>
            </w:rPr>
            <w:t xml:space="preserve">Hamann, R., Luiz, J., Ramaboa, K., Khan, F., Dhlamini, X., &amp; Nilsson, W. (2020). Neither Colony Nor Enclave: Calling for dialogical contextualism in management and organization studies. </w:t>
          </w:r>
          <w:r>
            <w:rPr>
              <w:rFonts w:eastAsia="Times New Roman"/>
              <w:i/>
              <w:iCs/>
            </w:rPr>
            <w:t>Organization Theory</w:t>
          </w:r>
          <w:r>
            <w:rPr>
              <w:rFonts w:eastAsia="Times New Roman"/>
            </w:rPr>
            <w:t xml:space="preserve">, </w:t>
          </w:r>
          <w:r>
            <w:rPr>
              <w:rFonts w:eastAsia="Times New Roman"/>
              <w:i/>
              <w:iCs/>
            </w:rPr>
            <w:t>1</w:t>
          </w:r>
          <w:r>
            <w:rPr>
              <w:rFonts w:eastAsia="Times New Roman"/>
            </w:rPr>
            <w:t>(1). https://doi.org/10.1177/2631787719879705</w:t>
          </w:r>
        </w:p>
        <w:p w:rsidR="00D55508" w:rsidRDefault="00D55508" w14:paraId="418B9D67" w14:textId="77777777">
          <w:pPr>
            <w:autoSpaceDE w:val="0"/>
            <w:autoSpaceDN w:val="0"/>
            <w:ind w:hanging="480"/>
            <w:divId w:val="557471566"/>
            <w:rPr>
              <w:rFonts w:eastAsia="Times New Roman"/>
            </w:rPr>
          </w:pPr>
          <w:r>
            <w:rPr>
              <w:rFonts w:eastAsia="Times New Roman"/>
            </w:rPr>
            <w:t xml:space="preserve">Harvey, C., Gibson, A., Maclean, M., &amp; Mueller, F. (2024). Philanthropy and the sustaining of global elite university domination. </w:t>
          </w:r>
          <w:r>
            <w:rPr>
              <w:rFonts w:eastAsia="Times New Roman"/>
              <w:i/>
              <w:iCs/>
            </w:rPr>
            <w:t>Organization</w:t>
          </w:r>
          <w:r>
            <w:rPr>
              <w:rFonts w:eastAsia="Times New Roman"/>
            </w:rPr>
            <w:t xml:space="preserve">, </w:t>
          </w:r>
          <w:r>
            <w:rPr>
              <w:rFonts w:eastAsia="Times New Roman"/>
              <w:i/>
              <w:iCs/>
            </w:rPr>
            <w:t>31</w:t>
          </w:r>
          <w:r>
            <w:rPr>
              <w:rFonts w:eastAsia="Times New Roman"/>
            </w:rPr>
            <w:t>(3), 433–457. https://doi.org/10.1177/13505084221115842</w:t>
          </w:r>
        </w:p>
        <w:p w:rsidR="00D55508" w:rsidRDefault="00D55508" w14:paraId="242247C5" w14:textId="77777777">
          <w:pPr>
            <w:autoSpaceDE w:val="0"/>
            <w:autoSpaceDN w:val="0"/>
            <w:ind w:hanging="480"/>
            <w:divId w:val="843738435"/>
            <w:rPr>
              <w:rFonts w:eastAsia="Times New Roman"/>
            </w:rPr>
          </w:pPr>
          <w:r>
            <w:rPr>
              <w:rFonts w:eastAsia="Times New Roman"/>
            </w:rPr>
            <w:t xml:space="preserve">Hatt, L., &amp; Davidson, J. (2022). “You what?!” – The impact of a relational approach to launching an executive MBA in the midst of a global pandemic. </w:t>
          </w:r>
          <w:r>
            <w:rPr>
              <w:rFonts w:eastAsia="Times New Roman"/>
              <w:i/>
              <w:iCs/>
            </w:rPr>
            <w:t>Project Leadership and Society</w:t>
          </w:r>
          <w:r>
            <w:rPr>
              <w:rFonts w:eastAsia="Times New Roman"/>
            </w:rPr>
            <w:t xml:space="preserve">, </w:t>
          </w:r>
          <w:r>
            <w:rPr>
              <w:rFonts w:eastAsia="Times New Roman"/>
              <w:i/>
              <w:iCs/>
            </w:rPr>
            <w:t>3</w:t>
          </w:r>
          <w:r>
            <w:rPr>
              <w:rFonts w:eastAsia="Times New Roman"/>
            </w:rPr>
            <w:t>. https://doi.org/10.1016/j.plas.2022.100045</w:t>
          </w:r>
        </w:p>
        <w:p w:rsidR="00D55508" w:rsidRDefault="00D55508" w14:paraId="522811C1" w14:textId="77777777">
          <w:pPr>
            <w:autoSpaceDE w:val="0"/>
            <w:autoSpaceDN w:val="0"/>
            <w:ind w:hanging="480"/>
            <w:divId w:val="139158360"/>
            <w:rPr>
              <w:rFonts w:eastAsia="Times New Roman"/>
            </w:rPr>
          </w:pPr>
          <w:r>
            <w:rPr>
              <w:rFonts w:eastAsia="Times New Roman"/>
            </w:rPr>
            <w:t xml:space="preserve">Ilie, C., Fornes, G., Cardoza, G., &amp; Quintana, J. C. M. (2020). Development of business schools in emerging markets: Learning through adoption and adaptation. </w:t>
          </w:r>
          <w:r>
            <w:rPr>
              <w:rFonts w:eastAsia="Times New Roman"/>
              <w:i/>
              <w:iCs/>
            </w:rPr>
            <w:t>Sustainability (Switzerland)</w:t>
          </w:r>
          <w:r>
            <w:rPr>
              <w:rFonts w:eastAsia="Times New Roman"/>
            </w:rPr>
            <w:t xml:space="preserve">, </w:t>
          </w:r>
          <w:r>
            <w:rPr>
              <w:rFonts w:eastAsia="Times New Roman"/>
              <w:i/>
              <w:iCs/>
            </w:rPr>
            <w:t>12</w:t>
          </w:r>
          <w:r>
            <w:rPr>
              <w:rFonts w:eastAsia="Times New Roman"/>
            </w:rPr>
            <w:t>(20), 1–28. https://doi.org/10.3390/su12208448</w:t>
          </w:r>
        </w:p>
        <w:p w:rsidR="00D55508" w:rsidRDefault="00D55508" w14:paraId="663DF400" w14:textId="77777777">
          <w:pPr>
            <w:autoSpaceDE w:val="0"/>
            <w:autoSpaceDN w:val="0"/>
            <w:ind w:hanging="480"/>
            <w:divId w:val="623193674"/>
            <w:rPr>
              <w:rFonts w:eastAsia="Times New Roman"/>
            </w:rPr>
          </w:pPr>
          <w:r>
            <w:rPr>
              <w:rFonts w:eastAsia="Times New Roman"/>
            </w:rPr>
            <w:t xml:space="preserve">Jandrić, J., &amp; Loretto, W. (2021). Business school space, the hidden curriculum, and the construction of student experience. </w:t>
          </w:r>
          <w:r>
            <w:rPr>
              <w:rFonts w:eastAsia="Times New Roman"/>
              <w:i/>
              <w:iCs/>
            </w:rPr>
            <w:t>Management Learning</w:t>
          </w:r>
          <w:r>
            <w:rPr>
              <w:rFonts w:eastAsia="Times New Roman"/>
            </w:rPr>
            <w:t xml:space="preserve">, </w:t>
          </w:r>
          <w:r>
            <w:rPr>
              <w:rFonts w:eastAsia="Times New Roman"/>
              <w:i/>
              <w:iCs/>
            </w:rPr>
            <w:t>52</w:t>
          </w:r>
          <w:r>
            <w:rPr>
              <w:rFonts w:eastAsia="Times New Roman"/>
            </w:rPr>
            <w:t>(3), 311–327. https://doi.org/10.1177/1350507620934068</w:t>
          </w:r>
        </w:p>
        <w:p w:rsidR="00D55508" w:rsidRDefault="00D55508" w14:paraId="71C68A80" w14:textId="77777777">
          <w:pPr>
            <w:autoSpaceDE w:val="0"/>
            <w:autoSpaceDN w:val="0"/>
            <w:ind w:hanging="480"/>
            <w:divId w:val="234825997"/>
            <w:rPr>
              <w:rFonts w:eastAsia="Times New Roman"/>
            </w:rPr>
          </w:pPr>
          <w:r>
            <w:rPr>
              <w:rFonts w:eastAsia="Times New Roman"/>
            </w:rPr>
            <w:t xml:space="preserve">Kaplan, A. (2018). A school is “a building that has four walls…with tomorrow inside”: Toward the reinvention of the business school. </w:t>
          </w:r>
          <w:r>
            <w:rPr>
              <w:rFonts w:eastAsia="Times New Roman"/>
              <w:i/>
              <w:iCs/>
            </w:rPr>
            <w:t>Business Horizons</w:t>
          </w:r>
          <w:r>
            <w:rPr>
              <w:rFonts w:eastAsia="Times New Roman"/>
            </w:rPr>
            <w:t xml:space="preserve">, </w:t>
          </w:r>
          <w:r>
            <w:rPr>
              <w:rFonts w:eastAsia="Times New Roman"/>
              <w:i/>
              <w:iCs/>
            </w:rPr>
            <w:t>61</w:t>
          </w:r>
          <w:r>
            <w:rPr>
              <w:rFonts w:eastAsia="Times New Roman"/>
            </w:rPr>
            <w:t>(4), 599–608. https://doi.org/10.1016/j.bushor.2018.03.010</w:t>
          </w:r>
        </w:p>
        <w:p w:rsidR="00D55508" w:rsidRDefault="00D55508" w14:paraId="68BC3CEB" w14:textId="77777777">
          <w:pPr>
            <w:autoSpaceDE w:val="0"/>
            <w:autoSpaceDN w:val="0"/>
            <w:ind w:hanging="480"/>
            <w:divId w:val="150609202"/>
            <w:rPr>
              <w:rFonts w:eastAsia="Times New Roman"/>
            </w:rPr>
          </w:pPr>
          <w:r>
            <w:rPr>
              <w:rFonts w:eastAsia="Times New Roman"/>
            </w:rPr>
            <w:t xml:space="preserve">Kohli, A. K., &amp; Haenlein, M. (2021). Factors affecting the study of important marketing issues: Implications and recommendations. </w:t>
          </w:r>
          <w:r>
            <w:rPr>
              <w:rFonts w:eastAsia="Times New Roman"/>
              <w:i/>
              <w:iCs/>
            </w:rPr>
            <w:t>International Journal of Research in Marketing</w:t>
          </w:r>
          <w:r>
            <w:rPr>
              <w:rFonts w:eastAsia="Times New Roman"/>
            </w:rPr>
            <w:t xml:space="preserve">, </w:t>
          </w:r>
          <w:r>
            <w:rPr>
              <w:rFonts w:eastAsia="Times New Roman"/>
              <w:i/>
              <w:iCs/>
            </w:rPr>
            <w:t>38</w:t>
          </w:r>
          <w:r>
            <w:rPr>
              <w:rFonts w:eastAsia="Times New Roman"/>
            </w:rPr>
            <w:t>(1), 1–11. https://doi.org/10.1016/j.ijresmar.2020.02.009</w:t>
          </w:r>
        </w:p>
        <w:p w:rsidR="00D55508" w:rsidRDefault="00D55508" w14:paraId="1879FD48" w14:textId="77777777">
          <w:pPr>
            <w:autoSpaceDE w:val="0"/>
            <w:autoSpaceDN w:val="0"/>
            <w:ind w:hanging="480"/>
            <w:divId w:val="1950501685"/>
            <w:rPr>
              <w:rFonts w:eastAsia="Times New Roman"/>
            </w:rPr>
          </w:pPr>
          <w:r>
            <w:rPr>
              <w:rFonts w:eastAsia="Times New Roman"/>
            </w:rPr>
            <w:t xml:space="preserve">Laasch, O., Moosmayer, D. C., &amp; Antonacopoulou, E. P. (2023). The Interdisciplinary Responsible Management Competence Framework: An Integrative Review of Ethics, Responsibility, and Sustainability Competences. </w:t>
          </w:r>
          <w:r>
            <w:rPr>
              <w:rFonts w:eastAsia="Times New Roman"/>
              <w:i/>
              <w:iCs/>
            </w:rPr>
            <w:t>Journal of Business Ethics</w:t>
          </w:r>
          <w:r>
            <w:rPr>
              <w:rFonts w:eastAsia="Times New Roman"/>
            </w:rPr>
            <w:t xml:space="preserve">, </w:t>
          </w:r>
          <w:r>
            <w:rPr>
              <w:rFonts w:eastAsia="Times New Roman"/>
              <w:i/>
              <w:iCs/>
            </w:rPr>
            <w:t>187</w:t>
          </w:r>
          <w:r>
            <w:rPr>
              <w:rFonts w:eastAsia="Times New Roman"/>
            </w:rPr>
            <w:t>(4), 733–757. https://doi.org/10.1007/s10551-022-05261-4</w:t>
          </w:r>
        </w:p>
        <w:p w:rsidR="00D55508" w:rsidRDefault="00D55508" w14:paraId="1AF67AF1" w14:textId="77777777">
          <w:pPr>
            <w:autoSpaceDE w:val="0"/>
            <w:autoSpaceDN w:val="0"/>
            <w:ind w:hanging="480"/>
            <w:divId w:val="1942519511"/>
            <w:rPr>
              <w:rFonts w:eastAsia="Times New Roman"/>
            </w:rPr>
          </w:pPr>
          <w:r>
            <w:rPr>
              <w:rFonts w:eastAsia="Times New Roman"/>
            </w:rPr>
            <w:t xml:space="preserve">Liuzzo, C., &amp; Tsai, M. (2025). Crisis of imagination: Integrating degrowth pedagogy for sustainability innovation in business schools. </w:t>
          </w:r>
          <w:r>
            <w:rPr>
              <w:rFonts w:eastAsia="Times New Roman"/>
              <w:i/>
              <w:iCs/>
            </w:rPr>
            <w:t>Futures</w:t>
          </w:r>
          <w:r>
            <w:rPr>
              <w:rFonts w:eastAsia="Times New Roman"/>
            </w:rPr>
            <w:t xml:space="preserve">, </w:t>
          </w:r>
          <w:r>
            <w:rPr>
              <w:rFonts w:eastAsia="Times New Roman"/>
              <w:i/>
              <w:iCs/>
            </w:rPr>
            <w:t>171</w:t>
          </w:r>
          <w:r>
            <w:rPr>
              <w:rFonts w:eastAsia="Times New Roman"/>
            </w:rPr>
            <w:t>. https://doi.org/10.1016/j.futures.2025.103614</w:t>
          </w:r>
        </w:p>
        <w:p w:rsidR="00D55508" w:rsidRDefault="00D55508" w14:paraId="7CD72379" w14:textId="77777777">
          <w:pPr>
            <w:autoSpaceDE w:val="0"/>
            <w:autoSpaceDN w:val="0"/>
            <w:ind w:hanging="480"/>
            <w:divId w:val="2041315919"/>
            <w:rPr>
              <w:rFonts w:eastAsia="Times New Roman"/>
            </w:rPr>
          </w:pPr>
          <w:r>
            <w:rPr>
              <w:rFonts w:eastAsia="Times New Roman"/>
            </w:rPr>
            <w:t xml:space="preserve">Lu, J. (2022). Data science in the business environment: Insight management for an Executive MBA. </w:t>
          </w:r>
          <w:r>
            <w:rPr>
              <w:rFonts w:eastAsia="Times New Roman"/>
              <w:i/>
              <w:iCs/>
            </w:rPr>
            <w:t>International Journal of Management Education</w:t>
          </w:r>
          <w:r>
            <w:rPr>
              <w:rFonts w:eastAsia="Times New Roman"/>
            </w:rPr>
            <w:t xml:space="preserve">, </w:t>
          </w:r>
          <w:r>
            <w:rPr>
              <w:rFonts w:eastAsia="Times New Roman"/>
              <w:i/>
              <w:iCs/>
            </w:rPr>
            <w:t>20</w:t>
          </w:r>
          <w:r>
            <w:rPr>
              <w:rFonts w:eastAsia="Times New Roman"/>
            </w:rPr>
            <w:t>(1). https://doi.org/10.1016/j.ijme.2021.100588</w:t>
          </w:r>
        </w:p>
        <w:p w:rsidR="00D55508" w:rsidRDefault="00D55508" w14:paraId="6478D470" w14:textId="77777777">
          <w:pPr>
            <w:autoSpaceDE w:val="0"/>
            <w:autoSpaceDN w:val="0"/>
            <w:ind w:hanging="480"/>
            <w:divId w:val="2047438297"/>
            <w:rPr>
              <w:rFonts w:eastAsia="Times New Roman"/>
            </w:rPr>
          </w:pPr>
          <w:r>
            <w:rPr>
              <w:rFonts w:eastAsia="Times New Roman"/>
            </w:rPr>
            <w:t xml:space="preserve">Málovics, G., Géring, Z. M., Bajmócy, Z., Juhász, J., Csillag, S., &amp; Király, G. (2025). University–community engagement and sustainability change: Opportunities and constraints for business schools. </w:t>
          </w:r>
          <w:r>
            <w:rPr>
              <w:rFonts w:eastAsia="Times New Roman"/>
              <w:i/>
              <w:iCs/>
            </w:rPr>
            <w:t>International Journal of Management Education</w:t>
          </w:r>
          <w:r>
            <w:rPr>
              <w:rFonts w:eastAsia="Times New Roman"/>
            </w:rPr>
            <w:t xml:space="preserve">, </w:t>
          </w:r>
          <w:r>
            <w:rPr>
              <w:rFonts w:eastAsia="Times New Roman"/>
              <w:i/>
              <w:iCs/>
            </w:rPr>
            <w:t>23</w:t>
          </w:r>
          <w:r>
            <w:rPr>
              <w:rFonts w:eastAsia="Times New Roman"/>
            </w:rPr>
            <w:t>(3). https://doi.org/10.1016/j.ijme.2025.101228</w:t>
          </w:r>
        </w:p>
        <w:p w:rsidR="00D55508" w:rsidRDefault="00D55508" w14:paraId="0A7AB3B8" w14:textId="77777777">
          <w:pPr>
            <w:autoSpaceDE w:val="0"/>
            <w:autoSpaceDN w:val="0"/>
            <w:ind w:hanging="480"/>
            <w:divId w:val="742028905"/>
            <w:rPr>
              <w:rFonts w:eastAsia="Times New Roman"/>
            </w:rPr>
          </w:pPr>
          <w:r>
            <w:rPr>
              <w:rFonts w:eastAsia="Times New Roman"/>
            </w:rPr>
            <w:t xml:space="preserve">Merrill, M. (2020). Differences in international accreditation: Kyrgyzstan and Kazakhstan. </w:t>
          </w:r>
          <w:r>
            <w:rPr>
              <w:rFonts w:eastAsia="Times New Roman"/>
              <w:i/>
              <w:iCs/>
            </w:rPr>
            <w:t>Asian Education and Development Studies</w:t>
          </w:r>
          <w:r>
            <w:rPr>
              <w:rFonts w:eastAsia="Times New Roman"/>
            </w:rPr>
            <w:t xml:space="preserve">, </w:t>
          </w:r>
          <w:r>
            <w:rPr>
              <w:rFonts w:eastAsia="Times New Roman"/>
              <w:i/>
              <w:iCs/>
            </w:rPr>
            <w:t>9</w:t>
          </w:r>
          <w:r>
            <w:rPr>
              <w:rFonts w:eastAsia="Times New Roman"/>
            </w:rPr>
            <w:t>(4), 465–478. https://doi.org/10.1108/AEDS-08-2018-0131</w:t>
          </w:r>
        </w:p>
        <w:p w:rsidR="00D55508" w:rsidRDefault="00D55508" w14:paraId="204D43F5" w14:textId="77777777">
          <w:pPr>
            <w:autoSpaceDE w:val="0"/>
            <w:autoSpaceDN w:val="0"/>
            <w:ind w:hanging="480"/>
            <w:divId w:val="2143839485"/>
            <w:rPr>
              <w:rFonts w:eastAsia="Times New Roman"/>
            </w:rPr>
          </w:pPr>
          <w:r>
            <w:rPr>
              <w:rFonts w:eastAsia="Times New Roman"/>
            </w:rPr>
            <w:t xml:space="preserve">Örtenblad, A., &amp; Koris, R. (2022). </w:t>
          </w:r>
          <w:r>
            <w:rPr>
              <w:rFonts w:eastAsia="Times New Roman"/>
              <w:i/>
              <w:iCs/>
            </w:rPr>
            <w:t>Debating Business School Legitimacy - Attacking, Rocking, and Defending the Status Quo</w:t>
          </w:r>
          <w:r>
            <w:rPr>
              <w:rFonts w:eastAsia="Times New Roman"/>
            </w:rPr>
            <w:t>. Palgrave Macmillan.</w:t>
          </w:r>
        </w:p>
        <w:p w:rsidR="00D55508" w:rsidRDefault="00D55508" w14:paraId="4F34C4A0" w14:textId="77777777">
          <w:pPr>
            <w:autoSpaceDE w:val="0"/>
            <w:autoSpaceDN w:val="0"/>
            <w:ind w:hanging="480"/>
            <w:divId w:val="718557018"/>
            <w:rPr>
              <w:rFonts w:eastAsia="Times New Roman"/>
            </w:rPr>
          </w:pPr>
          <w:r>
            <w:rPr>
              <w:rFonts w:eastAsia="Times New Roman"/>
            </w:rPr>
            <w:t xml:space="preserve">Passant, A. J. G. (2024). From bookkeepers to entrepreneurs: a historical perspective on the entrepreneurial diversification of a French business school over 200 years. </w:t>
          </w:r>
          <w:r>
            <w:rPr>
              <w:rFonts w:eastAsia="Times New Roman"/>
              <w:i/>
              <w:iCs/>
            </w:rPr>
            <w:t>Management and Organizational History</w:t>
          </w:r>
          <w:r>
            <w:rPr>
              <w:rFonts w:eastAsia="Times New Roman"/>
            </w:rPr>
            <w:t xml:space="preserve">, </w:t>
          </w:r>
          <w:r>
            <w:rPr>
              <w:rFonts w:eastAsia="Times New Roman"/>
              <w:i/>
              <w:iCs/>
            </w:rPr>
            <w:t>19</w:t>
          </w:r>
          <w:r>
            <w:rPr>
              <w:rFonts w:eastAsia="Times New Roman"/>
            </w:rPr>
            <w:t>(1), 1–33. https://doi.org/10.1080/17449359.2023.2233088</w:t>
          </w:r>
        </w:p>
        <w:p w:rsidR="00D55508" w:rsidRDefault="00D55508" w14:paraId="366817ED" w14:textId="77777777">
          <w:pPr>
            <w:autoSpaceDE w:val="0"/>
            <w:autoSpaceDN w:val="0"/>
            <w:ind w:hanging="480"/>
            <w:divId w:val="681124221"/>
            <w:rPr>
              <w:rFonts w:eastAsia="Times New Roman"/>
            </w:rPr>
          </w:pPr>
          <w:r>
            <w:rPr>
              <w:rFonts w:eastAsia="Times New Roman"/>
            </w:rPr>
            <w:t xml:space="preserve">Randerson, K. (2023). The futures of business schools: Identity, strategies, and imagined futures for a pandemic / post-pandemic world. </w:t>
          </w:r>
          <w:r>
            <w:rPr>
              <w:rFonts w:eastAsia="Times New Roman"/>
              <w:i/>
              <w:iCs/>
            </w:rPr>
            <w:t>Futures</w:t>
          </w:r>
          <w:r>
            <w:rPr>
              <w:rFonts w:eastAsia="Times New Roman"/>
            </w:rPr>
            <w:t xml:space="preserve">, </w:t>
          </w:r>
          <w:r>
            <w:rPr>
              <w:rFonts w:eastAsia="Times New Roman"/>
              <w:i/>
              <w:iCs/>
            </w:rPr>
            <w:t>150</w:t>
          </w:r>
          <w:r>
            <w:rPr>
              <w:rFonts w:eastAsia="Times New Roman"/>
            </w:rPr>
            <w:t>. https://doi.org/10.1016/j.futures.2023.103175</w:t>
          </w:r>
        </w:p>
        <w:p w:rsidR="00D55508" w:rsidRDefault="00D55508" w14:paraId="526AA4DB" w14:textId="77777777">
          <w:pPr>
            <w:autoSpaceDE w:val="0"/>
            <w:autoSpaceDN w:val="0"/>
            <w:ind w:hanging="480"/>
            <w:divId w:val="412823670"/>
            <w:rPr>
              <w:rFonts w:eastAsia="Times New Roman"/>
            </w:rPr>
          </w:pPr>
          <w:r>
            <w:rPr>
              <w:rFonts w:eastAsia="Times New Roman"/>
            </w:rPr>
            <w:t xml:space="preserve">Rhodes, C., &amp; Pullen, A. (2023). The good business school. </w:t>
          </w:r>
          <w:r>
            <w:rPr>
              <w:rFonts w:eastAsia="Times New Roman"/>
              <w:i/>
              <w:iCs/>
            </w:rPr>
            <w:t>Organization</w:t>
          </w:r>
          <w:r>
            <w:rPr>
              <w:rFonts w:eastAsia="Times New Roman"/>
            </w:rPr>
            <w:t xml:space="preserve">, </w:t>
          </w:r>
          <w:r>
            <w:rPr>
              <w:rFonts w:eastAsia="Times New Roman"/>
              <w:i/>
              <w:iCs/>
            </w:rPr>
            <w:t>30</w:t>
          </w:r>
          <w:r>
            <w:rPr>
              <w:rFonts w:eastAsia="Times New Roman"/>
            </w:rPr>
            <w:t>(6), 1273–1280. https://doi.org/10.1177/13505084231189268</w:t>
          </w:r>
        </w:p>
        <w:p w:rsidR="00D55508" w:rsidRDefault="00D55508" w14:paraId="60434384" w14:textId="77777777">
          <w:pPr>
            <w:autoSpaceDE w:val="0"/>
            <w:autoSpaceDN w:val="0"/>
            <w:ind w:hanging="480"/>
            <w:divId w:val="323360614"/>
            <w:rPr>
              <w:ins w:author="Mbalaka, Blessing" w:date="2025-08-01T18:55:06.075Z" w16du:dateUtc="2025-08-01T18:55:06.075Z" w:id="887773488"/>
              <w:rFonts w:eastAsia="Times New Roman"/>
            </w:rPr>
          </w:pPr>
          <w:r w:rsidRPr="1113D4AB" w:rsidR="2C4DBDCB">
            <w:rPr>
              <w:rFonts w:eastAsia="Times New Roman"/>
            </w:rPr>
            <w:t xml:space="preserve">Roy, V., &amp; Parsad, C. (2018). Efficacy of MBA: on the role of network effects in influencing the selection of elective courses. </w:t>
          </w:r>
          <w:r w:rsidRPr="1113D4AB" w:rsidR="2C4DBDCB">
            <w:rPr>
              <w:rFonts w:eastAsia="Times New Roman"/>
              <w:i w:val="1"/>
              <w:iCs w:val="1"/>
            </w:rPr>
            <w:t>International Journal of Educational Management</w:t>
          </w:r>
          <w:r w:rsidRPr="1113D4AB" w:rsidR="2C4DBDCB">
            <w:rPr>
              <w:rFonts w:eastAsia="Times New Roman"/>
            </w:rPr>
            <w:t xml:space="preserve">, </w:t>
          </w:r>
          <w:r w:rsidRPr="1113D4AB" w:rsidR="2C4DBDCB">
            <w:rPr>
              <w:rFonts w:eastAsia="Times New Roman"/>
              <w:i w:val="1"/>
              <w:iCs w:val="1"/>
            </w:rPr>
            <w:t>32</w:t>
          </w:r>
          <w:r w:rsidRPr="1113D4AB" w:rsidR="2C4DBDCB">
            <w:rPr>
              <w:rFonts w:eastAsia="Times New Roman"/>
            </w:rPr>
            <w:t xml:space="preserve">(1), 84–95. </w:t>
          </w:r>
          <w:ins w:author="Mbalaka, Blessing" w:date="2025-08-01T18:55:06.107Z" w:id="1398886530">
            <w:r>
              <w:fldChar w:fldCharType="begin"/>
            </w:r>
          </w:ins>
          <w:ins w:author="Mbalaka, Blessing" w:date="2025-08-01T18:55:06.108Z" w:id="1501238422">
            <w:r>
              <w:instrText xml:space="preserve">HYPERLINK "https://doi.org/10.1108/IJEM-01-2017-0005" </w:instrText>
            </w:r>
            <w:r>
              <w:fldChar w:fldCharType="separate"/>
            </w:r>
          </w:ins>
          <w:r w:rsidRPr="1113D4AB" w:rsidR="2C4DBDCB">
            <w:rPr>
              <w:rStyle w:val="Hyperlink"/>
              <w:rFonts w:eastAsia="Times New Roman"/>
            </w:rPr>
            <w:t>https://doi.org/10.1108/IJEM-01-2017-0005</w:t>
          </w:r>
          <w:ins w:author="Mbalaka, Blessing" w:date="2025-08-01T18:55:06.108Z" w:id="1029328035">
            <w:r>
              <w:fldChar w:fldCharType="end"/>
            </w:r>
          </w:ins>
        </w:p>
        <w:p w:rsidR="1113D4AB" w:rsidP="1113D4AB" w:rsidRDefault="1113D4AB" w14:paraId="79ED87E2" w14:textId="05D28A5E">
          <w:pPr>
            <w:ind w:hanging="480"/>
            <w:rPr>
              <w:ins w:author="Mbalaka, Blessing" w:date="2025-08-01T18:55:06.918Z" w16du:dateUtc="2025-08-01T18:55:06.918Z" w:id="2142814762"/>
              <w:rFonts w:eastAsia="Times New Roman"/>
            </w:rPr>
          </w:pPr>
        </w:p>
        <w:p w:rsidR="77459637" w:rsidP="1113D4AB" w:rsidRDefault="77459637" w14:paraId="337C686E" w14:textId="5A28C0DA">
          <w:pPr>
            <w:ind w:hanging="480"/>
            <w:rPr>
              <w:ins w:author="Mbalaka, Blessing" w:date="2025-08-01T18:55:10.914Z" w16du:dateUtc="2025-08-01T18:55:10.914Z" w:id="1866655320"/>
              <w:rFonts w:ascii="Calibri" w:hAnsi="Calibri" w:eastAsia="Calibri" w:cs="Calibri"/>
              <w:noProof w:val="0"/>
              <w:sz w:val="20"/>
              <w:szCs w:val="20"/>
              <w:lang w:val="en-GB"/>
            </w:rPr>
          </w:pPr>
          <w:ins w:author="Mbalaka, Blessing" w:date="2025-08-01T18:55:07.832Z" w:id="1069612398">
            <w:r w:rsidRPr="1113D4AB" w:rsidR="77459637">
              <w:rPr>
                <w:rFonts w:ascii="Arial" w:hAnsi="Arial" w:eastAsia="Arial" w:cs="Arial"/>
                <w:b w:val="0"/>
                <w:bCs w:val="0"/>
                <w:i w:val="0"/>
                <w:iCs w:val="0"/>
                <w:caps w:val="0"/>
                <w:smallCaps w:val="0"/>
                <w:noProof w:val="0"/>
                <w:color w:val="222222"/>
                <w:sz w:val="19"/>
                <w:szCs w:val="19"/>
                <w:lang w:val="en-GB"/>
              </w:rPr>
              <w:t xml:space="preserve">Cummings, S., Dhewa, C., Kemboi, G. and Young, S., 2023. Doing epistemic justice in sustainable development: Applying the philosophical concept of epistemic injustice to the real world. </w:t>
            </w:r>
            <w:r w:rsidRPr="1113D4AB" w:rsidR="77459637">
              <w:rPr>
                <w:rFonts w:ascii="Arial" w:hAnsi="Arial" w:eastAsia="Arial" w:cs="Arial"/>
                <w:b w:val="0"/>
                <w:bCs w:val="0"/>
                <w:i w:val="1"/>
                <w:iCs w:val="1"/>
                <w:caps w:val="0"/>
                <w:smallCaps w:val="0"/>
                <w:noProof w:val="0"/>
                <w:color w:val="222222"/>
                <w:sz w:val="19"/>
                <w:szCs w:val="19"/>
                <w:lang w:val="en-GB"/>
              </w:rPr>
              <w:t>Sustainable Development</w:t>
            </w:r>
            <w:r w:rsidRPr="1113D4AB" w:rsidR="77459637">
              <w:rPr>
                <w:rFonts w:ascii="Arial" w:hAnsi="Arial" w:eastAsia="Arial" w:cs="Arial"/>
                <w:b w:val="0"/>
                <w:bCs w:val="0"/>
                <w:i w:val="0"/>
                <w:iCs w:val="0"/>
                <w:caps w:val="0"/>
                <w:smallCaps w:val="0"/>
                <w:noProof w:val="0"/>
                <w:color w:val="222222"/>
                <w:sz w:val="19"/>
                <w:szCs w:val="19"/>
                <w:lang w:val="en-GB"/>
              </w:rPr>
              <w:t xml:space="preserve">, </w:t>
            </w:r>
            <w:r w:rsidRPr="1113D4AB" w:rsidR="77459637">
              <w:rPr>
                <w:rFonts w:ascii="Arial" w:hAnsi="Arial" w:eastAsia="Arial" w:cs="Arial"/>
                <w:b w:val="0"/>
                <w:bCs w:val="0"/>
                <w:i w:val="1"/>
                <w:iCs w:val="1"/>
                <w:caps w:val="0"/>
                <w:smallCaps w:val="0"/>
                <w:noProof w:val="0"/>
                <w:color w:val="222222"/>
                <w:sz w:val="19"/>
                <w:szCs w:val="19"/>
                <w:lang w:val="en-GB"/>
              </w:rPr>
              <w:t>31</w:t>
            </w:r>
            <w:r w:rsidRPr="1113D4AB" w:rsidR="77459637">
              <w:rPr>
                <w:rFonts w:ascii="Arial" w:hAnsi="Arial" w:eastAsia="Arial" w:cs="Arial"/>
                <w:b w:val="0"/>
                <w:bCs w:val="0"/>
                <w:i w:val="0"/>
                <w:iCs w:val="0"/>
                <w:caps w:val="0"/>
                <w:smallCaps w:val="0"/>
                <w:noProof w:val="0"/>
                <w:color w:val="222222"/>
                <w:sz w:val="19"/>
                <w:szCs w:val="19"/>
                <w:lang w:val="en-GB"/>
              </w:rPr>
              <w:t>(3), pp.1965-1977.</w:t>
            </w:r>
          </w:ins>
        </w:p>
        <w:p w:rsidR="1113D4AB" w:rsidP="1113D4AB" w:rsidRDefault="1113D4AB" w14:paraId="1016785F" w14:textId="31194F9C">
          <w:pPr>
            <w:ind w:left="-480" w:hanging="0"/>
            <w:rPr>
              <w:rFonts w:ascii="Arial" w:hAnsi="Arial" w:eastAsia="Arial" w:cs="Arial"/>
              <w:b w:val="0"/>
              <w:bCs w:val="0"/>
              <w:i w:val="0"/>
              <w:iCs w:val="0"/>
              <w:caps w:val="0"/>
              <w:smallCaps w:val="0"/>
              <w:noProof w:val="0"/>
              <w:color w:val="222222"/>
              <w:sz w:val="19"/>
              <w:szCs w:val="19"/>
              <w:lang w:val="en-GB"/>
            </w:rPr>
          </w:pPr>
        </w:p>
        <w:p w:rsidR="00D55508" w:rsidRDefault="00D55508" w14:paraId="0F82169E" w14:textId="77777777">
          <w:pPr>
            <w:autoSpaceDE w:val="0"/>
            <w:autoSpaceDN w:val="0"/>
            <w:ind w:hanging="480"/>
            <w:divId w:val="1762331711"/>
            <w:rPr>
              <w:rFonts w:eastAsia="Times New Roman"/>
            </w:rPr>
          </w:pPr>
          <w:r>
            <w:rPr>
              <w:rFonts w:eastAsia="Times New Roman"/>
            </w:rPr>
            <w:t xml:space="preserve">Schlegelmilch, B. B., Waltenberger, M., &amp; Teerakapibal, S. (2025). Navigating different stakeholder challenges to legitimacy in business schools: Implications from a systematic literature review. </w:t>
          </w:r>
          <w:r>
            <w:rPr>
              <w:rFonts w:eastAsia="Times New Roman"/>
              <w:i/>
              <w:iCs/>
            </w:rPr>
            <w:t>International Journal of Management Education</w:t>
          </w:r>
          <w:r>
            <w:rPr>
              <w:rFonts w:eastAsia="Times New Roman"/>
            </w:rPr>
            <w:t xml:space="preserve">, </w:t>
          </w:r>
          <w:r>
            <w:rPr>
              <w:rFonts w:eastAsia="Times New Roman"/>
              <w:i/>
              <w:iCs/>
            </w:rPr>
            <w:t>23</w:t>
          </w:r>
          <w:r>
            <w:rPr>
              <w:rFonts w:eastAsia="Times New Roman"/>
            </w:rPr>
            <w:t>(2). https://doi.org/10.1016/j.ijme.2025.101175</w:t>
          </w:r>
        </w:p>
        <w:p w:rsidR="00D55508" w:rsidRDefault="00D55508" w14:paraId="0CAA61F3" w14:textId="77777777">
          <w:pPr>
            <w:autoSpaceDE w:val="0"/>
            <w:autoSpaceDN w:val="0"/>
            <w:ind w:hanging="480"/>
            <w:divId w:val="62217654"/>
            <w:rPr>
              <w:rFonts w:eastAsia="Times New Roman"/>
            </w:rPr>
          </w:pPr>
          <w:r>
            <w:rPr>
              <w:rFonts w:eastAsia="Times New Roman"/>
            </w:rPr>
            <w:t xml:space="preserve">Schrage, B., Maheshwari, G., &amp; Velasquez, S. (2025). Broadening the competencies of MBA students in Vietnam: Integrating andragogical approaches with sustainable development goals. </w:t>
          </w:r>
          <w:r>
            <w:rPr>
              <w:rFonts w:eastAsia="Times New Roman"/>
              <w:i/>
              <w:iCs/>
            </w:rPr>
            <w:t>International Journal of Management Education</w:t>
          </w:r>
          <w:r>
            <w:rPr>
              <w:rFonts w:eastAsia="Times New Roman"/>
            </w:rPr>
            <w:t xml:space="preserve">, </w:t>
          </w:r>
          <w:r>
            <w:rPr>
              <w:rFonts w:eastAsia="Times New Roman"/>
              <w:i/>
              <w:iCs/>
            </w:rPr>
            <w:t>23</w:t>
          </w:r>
          <w:r>
            <w:rPr>
              <w:rFonts w:eastAsia="Times New Roman"/>
            </w:rPr>
            <w:t>(3). https://doi.org/10.1016/j.ijme.2025.101217</w:t>
          </w:r>
        </w:p>
        <w:p w:rsidR="00D55508" w:rsidRDefault="00D55508" w14:paraId="7F7C63BE" w14:textId="77777777">
          <w:pPr>
            <w:autoSpaceDE w:val="0"/>
            <w:autoSpaceDN w:val="0"/>
            <w:ind w:hanging="480"/>
            <w:divId w:val="1442802830"/>
            <w:rPr>
              <w:rFonts w:eastAsia="Times New Roman"/>
            </w:rPr>
          </w:pPr>
          <w:r>
            <w:rPr>
              <w:rFonts w:eastAsia="Times New Roman"/>
            </w:rPr>
            <w:t xml:space="preserve">Smith, G. E., Barnes, K. J., &amp; Vaughan, S. (2017). Introduction to the Special Issue on Current Issues in AACSB Accreditation. In </w:t>
          </w:r>
          <w:r>
            <w:rPr>
              <w:rFonts w:eastAsia="Times New Roman"/>
              <w:i/>
              <w:iCs/>
            </w:rPr>
            <w:t>Organization Management Journal</w:t>
          </w:r>
          <w:r>
            <w:rPr>
              <w:rFonts w:eastAsia="Times New Roman"/>
            </w:rPr>
            <w:t xml:space="preserve"> (Vol. 14, Issue 1, pp. 2–6). Routledge. https://doi.org/10.1080/15416518.2017.1293420</w:t>
          </w:r>
        </w:p>
        <w:p w:rsidR="00D55508" w:rsidRDefault="00D55508" w14:paraId="620B6044" w14:textId="77777777">
          <w:pPr>
            <w:autoSpaceDE w:val="0"/>
            <w:autoSpaceDN w:val="0"/>
            <w:ind w:hanging="480"/>
            <w:divId w:val="2124761091"/>
            <w:rPr>
              <w:rFonts w:eastAsia="Times New Roman"/>
            </w:rPr>
          </w:pPr>
          <w:r>
            <w:rPr>
              <w:rFonts w:eastAsia="Times New Roman"/>
            </w:rPr>
            <w:t xml:space="preserve">Sziegat, H. (2021). The response of German business schools to international accreditation in global competition. </w:t>
          </w:r>
          <w:r>
            <w:rPr>
              <w:rFonts w:eastAsia="Times New Roman"/>
              <w:i/>
              <w:iCs/>
            </w:rPr>
            <w:t>Quality Assurance in Education</w:t>
          </w:r>
          <w:r>
            <w:rPr>
              <w:rFonts w:eastAsia="Times New Roman"/>
            </w:rPr>
            <w:t xml:space="preserve">, </w:t>
          </w:r>
          <w:r>
            <w:rPr>
              <w:rFonts w:eastAsia="Times New Roman"/>
              <w:i/>
              <w:iCs/>
            </w:rPr>
            <w:t>29</w:t>
          </w:r>
          <w:r>
            <w:rPr>
              <w:rFonts w:eastAsia="Times New Roman"/>
            </w:rPr>
            <w:t>(2–3), 135–150. https://doi.org/10.1108/QAE-01-2020-0008</w:t>
          </w:r>
        </w:p>
        <w:p w:rsidR="00D55508" w:rsidRDefault="00D55508" w14:paraId="6978EE70" w14:textId="77777777">
          <w:pPr>
            <w:autoSpaceDE w:val="0"/>
            <w:autoSpaceDN w:val="0"/>
            <w:ind w:hanging="480"/>
            <w:divId w:val="1484009065"/>
            <w:rPr>
              <w:rFonts w:eastAsia="Times New Roman"/>
            </w:rPr>
          </w:pPr>
          <w:r>
            <w:rPr>
              <w:rFonts w:eastAsia="Times New Roman"/>
            </w:rPr>
            <w:t xml:space="preserve">Thind, R., &amp; Yakavenka, H. (2023). Creating culturally relevant curricula and pedagogy: Rethinking fashion business and management education in UK business schools. </w:t>
          </w:r>
          <w:r>
            <w:rPr>
              <w:rFonts w:eastAsia="Times New Roman"/>
              <w:i/>
              <w:iCs/>
            </w:rPr>
            <w:t>International Journal of Management Education</w:t>
          </w:r>
          <w:r>
            <w:rPr>
              <w:rFonts w:eastAsia="Times New Roman"/>
            </w:rPr>
            <w:t xml:space="preserve">, </w:t>
          </w:r>
          <w:r>
            <w:rPr>
              <w:rFonts w:eastAsia="Times New Roman"/>
              <w:i/>
              <w:iCs/>
            </w:rPr>
            <w:t>21</w:t>
          </w:r>
          <w:r>
            <w:rPr>
              <w:rFonts w:eastAsia="Times New Roman"/>
            </w:rPr>
            <w:t>(3). https://doi.org/10.1016/j.ijme.2023.100870</w:t>
          </w:r>
        </w:p>
        <w:p w:rsidR="00D55508" w:rsidRDefault="00D55508" w14:paraId="5F602171" w14:textId="77777777">
          <w:pPr>
            <w:autoSpaceDE w:val="0"/>
            <w:autoSpaceDN w:val="0"/>
            <w:ind w:hanging="480"/>
            <w:divId w:val="2068868859"/>
            <w:rPr>
              <w:rFonts w:eastAsia="Times New Roman"/>
            </w:rPr>
          </w:pPr>
          <w:r>
            <w:rPr>
              <w:rFonts w:eastAsia="Times New Roman"/>
            </w:rPr>
            <w:t xml:space="preserve">Vítečková, K., &amp; Houdek, P. (2025). The Rise of Business Education, the ESG Revolution, and the Limited Impact on Students’ Values. </w:t>
          </w:r>
          <w:r>
            <w:rPr>
              <w:rFonts w:eastAsia="Times New Roman"/>
              <w:i/>
              <w:iCs/>
            </w:rPr>
            <w:t>Interchange</w:t>
          </w:r>
          <w:r>
            <w:rPr>
              <w:rFonts w:eastAsia="Times New Roman"/>
            </w:rPr>
            <w:t xml:space="preserve">, </w:t>
          </w:r>
          <w:r>
            <w:rPr>
              <w:rFonts w:eastAsia="Times New Roman"/>
              <w:i/>
              <w:iCs/>
            </w:rPr>
            <w:t>56</w:t>
          </w:r>
          <w:r>
            <w:rPr>
              <w:rFonts w:eastAsia="Times New Roman"/>
            </w:rPr>
            <w:t>(2), 143–157. https://doi.org/10.1007/s10780-025-09540-7</w:t>
          </w:r>
        </w:p>
        <w:p w:rsidR="00D55508" w:rsidRDefault="00D55508" w14:paraId="05EFD554" w14:textId="77777777">
          <w:pPr>
            <w:autoSpaceDE w:val="0"/>
            <w:autoSpaceDN w:val="0"/>
            <w:ind w:hanging="480"/>
            <w:divId w:val="1496411435"/>
            <w:rPr>
              <w:rFonts w:eastAsia="Times New Roman"/>
            </w:rPr>
          </w:pPr>
          <w:r>
            <w:rPr>
              <w:rFonts w:eastAsia="Times New Roman"/>
            </w:rPr>
            <w:t xml:space="preserve">Weybrecht, G. (2022). Business schools are embracing the SDGs – But is it enough? – How business schools are reporting on their engagement in the SDGs. </w:t>
          </w:r>
          <w:r>
            <w:rPr>
              <w:rFonts w:eastAsia="Times New Roman"/>
              <w:i/>
              <w:iCs/>
            </w:rPr>
            <w:t>International Journal of Management Education</w:t>
          </w:r>
          <w:r>
            <w:rPr>
              <w:rFonts w:eastAsia="Times New Roman"/>
            </w:rPr>
            <w:t xml:space="preserve">, </w:t>
          </w:r>
          <w:r>
            <w:rPr>
              <w:rFonts w:eastAsia="Times New Roman"/>
              <w:i/>
              <w:iCs/>
            </w:rPr>
            <w:t>20</w:t>
          </w:r>
          <w:r>
            <w:rPr>
              <w:rFonts w:eastAsia="Times New Roman"/>
            </w:rPr>
            <w:t>(1). https://doi.org/10.1016/j.ijme.2021.100589</w:t>
          </w:r>
        </w:p>
        <w:p w:rsidRPr="0073786E" w:rsidR="003A1710" w:rsidP="5CBBF533" w:rsidRDefault="00D55508" w14:paraId="41EB3922" w14:textId="5CD7B2DB">
          <w:pPr>
            <w:pStyle w:val="ListParagraph"/>
            <w:rPr>
              <w:rFonts w:eastAsia="Arial" w:cs="Calibri"/>
              <w:color w:val="000000" w:themeColor="text1"/>
              <w:sz w:val="16"/>
              <w:szCs w:val="16"/>
              <w:highlight w:val="yellow"/>
              <w:lang w:val="en-US"/>
              <w:rPrChange w:author="Katsumbe, Tatenda" w:date="2025-07-29T23:01:00Z" w16du:dateUtc="2025-07-29T21:01:00Z" w:id="2023">
                <w:rPr>
                  <w:rFonts w:ascii="Arial" w:hAnsi="Arial" w:eastAsia="Arial" w:cs="Arial"/>
                  <w:color w:val="000000" w:themeColor="text1"/>
                  <w:sz w:val="16"/>
                  <w:szCs w:val="16"/>
                  <w:highlight w:val="yellow"/>
                  <w:lang w:val="en-US"/>
                </w:rPr>
              </w:rPrChange>
            </w:rPr>
          </w:pPr>
          <w:r>
            <w:rPr>
              <w:rFonts w:eastAsia="Times New Roman"/>
            </w:rPr>
            <w:t> </w:t>
          </w:r>
        </w:p>
      </w:sdtContent>
    </w:sdt>
    <w:p w:rsidRPr="0073786E" w:rsidR="002D5A6A" w:rsidP="5CBBF533" w:rsidRDefault="002D5A6A" w14:paraId="5B9EB377" w14:textId="77777777">
      <w:pPr>
        <w:pStyle w:val="ListParagraph"/>
        <w:rPr>
          <w:rFonts w:eastAsia="Arial" w:cs="Calibri"/>
          <w:color w:val="000000" w:themeColor="text1"/>
          <w:sz w:val="16"/>
          <w:szCs w:val="16"/>
          <w:highlight w:val="yellow"/>
          <w:lang w:val="en-US"/>
          <w:rPrChange w:author="Katsumbe, Tatenda" w:date="2025-07-29T23:01:00Z" w16du:dateUtc="2025-07-29T21:01:00Z" w:id="2024">
            <w:rPr>
              <w:rFonts w:ascii="Arial" w:hAnsi="Arial" w:eastAsia="Arial" w:cs="Arial"/>
              <w:color w:val="000000" w:themeColor="text1"/>
              <w:sz w:val="16"/>
              <w:szCs w:val="16"/>
              <w:highlight w:val="yellow"/>
              <w:lang w:val="en-US"/>
            </w:rPr>
          </w:rPrChange>
        </w:rPr>
      </w:pPr>
    </w:p>
    <w:p w:rsidRPr="0073786E" w:rsidR="00CB4BA9" w:rsidP="5CBBF533" w:rsidRDefault="00CB4BA9" w14:paraId="5B42EA56" w14:textId="77777777">
      <w:pPr>
        <w:pStyle w:val="ListParagraph"/>
        <w:rPr>
          <w:rFonts w:eastAsia="Arial" w:cs="Calibri"/>
          <w:color w:val="000000" w:themeColor="text1"/>
          <w:sz w:val="16"/>
          <w:szCs w:val="16"/>
          <w:highlight w:val="yellow"/>
          <w:lang w:val="en-US"/>
          <w:rPrChange w:author="Katsumbe, Tatenda" w:date="2025-07-29T23:01:00Z" w16du:dateUtc="2025-07-29T21:01:00Z" w:id="2025">
            <w:rPr>
              <w:rFonts w:ascii="Arial" w:hAnsi="Arial" w:eastAsia="Arial" w:cs="Arial"/>
              <w:color w:val="000000" w:themeColor="text1"/>
              <w:sz w:val="16"/>
              <w:szCs w:val="16"/>
              <w:highlight w:val="yellow"/>
              <w:lang w:val="en-US"/>
            </w:rPr>
          </w:rPrChange>
        </w:rPr>
      </w:pPr>
    </w:p>
    <w:p w:rsidRPr="0073786E" w:rsidR="00CB4BA9" w:rsidP="5CBBF533" w:rsidRDefault="00CB4BA9" w14:paraId="6919C1EE" w14:textId="77777777">
      <w:pPr>
        <w:pStyle w:val="ListParagraph"/>
        <w:rPr>
          <w:rFonts w:eastAsia="Arial" w:cs="Calibri"/>
          <w:color w:val="000000" w:themeColor="text1"/>
          <w:sz w:val="16"/>
          <w:szCs w:val="16"/>
          <w:highlight w:val="yellow"/>
          <w:lang w:val="en-US"/>
          <w:rPrChange w:author="Katsumbe, Tatenda" w:date="2025-07-29T23:01:00Z" w16du:dateUtc="2025-07-29T21:01:00Z" w:id="2026">
            <w:rPr>
              <w:rFonts w:ascii="Arial" w:hAnsi="Arial" w:eastAsia="Arial" w:cs="Arial"/>
              <w:color w:val="000000" w:themeColor="text1"/>
              <w:sz w:val="16"/>
              <w:szCs w:val="16"/>
              <w:highlight w:val="yellow"/>
              <w:lang w:val="en-US"/>
            </w:rPr>
          </w:rPrChange>
        </w:rPr>
      </w:pPr>
    </w:p>
    <w:p w:rsidRPr="0073786E" w:rsidR="00CB4BA9" w:rsidP="5CBBF533" w:rsidRDefault="00CB4BA9" w14:paraId="38E5E30C" w14:textId="77777777">
      <w:pPr>
        <w:pStyle w:val="ListParagraph"/>
        <w:rPr>
          <w:rFonts w:eastAsia="Arial" w:cs="Calibri"/>
          <w:color w:val="000000" w:themeColor="text1"/>
          <w:sz w:val="16"/>
          <w:szCs w:val="16"/>
          <w:highlight w:val="yellow"/>
          <w:lang w:val="en-US"/>
          <w:rPrChange w:author="Katsumbe, Tatenda" w:date="2025-07-29T23:01:00Z" w16du:dateUtc="2025-07-29T21:01:00Z" w:id="2027">
            <w:rPr>
              <w:rFonts w:ascii="Arial" w:hAnsi="Arial" w:eastAsia="Arial" w:cs="Arial"/>
              <w:color w:val="000000" w:themeColor="text1"/>
              <w:sz w:val="16"/>
              <w:szCs w:val="16"/>
              <w:highlight w:val="yellow"/>
              <w:lang w:val="en-US"/>
            </w:rPr>
          </w:rPrChange>
        </w:rPr>
      </w:pPr>
    </w:p>
    <w:p w:rsidRPr="0073786E" w:rsidR="00CB4BA9" w:rsidP="5CBBF533" w:rsidRDefault="00CB4BA9" w14:paraId="5E68DBF7" w14:textId="77777777">
      <w:pPr>
        <w:pStyle w:val="ListParagraph"/>
        <w:rPr>
          <w:rFonts w:eastAsia="Arial" w:cs="Calibri"/>
          <w:color w:val="000000" w:themeColor="text1"/>
          <w:sz w:val="16"/>
          <w:szCs w:val="16"/>
          <w:highlight w:val="yellow"/>
          <w:lang w:val="en-US"/>
          <w:rPrChange w:author="Katsumbe, Tatenda" w:date="2025-07-29T23:01:00Z" w16du:dateUtc="2025-07-29T21:01:00Z" w:id="2028">
            <w:rPr>
              <w:rFonts w:ascii="Arial" w:hAnsi="Arial" w:eastAsia="Arial" w:cs="Arial"/>
              <w:color w:val="000000" w:themeColor="text1"/>
              <w:sz w:val="16"/>
              <w:szCs w:val="16"/>
              <w:highlight w:val="yellow"/>
              <w:lang w:val="en-US"/>
            </w:rPr>
          </w:rPrChange>
        </w:rPr>
      </w:pPr>
    </w:p>
    <w:p w:rsidRPr="0073786E" w:rsidR="00CB4BA9" w:rsidP="5CBBF533" w:rsidRDefault="00CB4BA9" w14:paraId="53CE7AAA" w14:textId="77777777">
      <w:pPr>
        <w:pStyle w:val="ListParagraph"/>
        <w:rPr>
          <w:rFonts w:eastAsia="Arial" w:cs="Calibri"/>
          <w:color w:val="000000" w:themeColor="text1"/>
          <w:sz w:val="16"/>
          <w:szCs w:val="16"/>
          <w:highlight w:val="yellow"/>
          <w:lang w:val="en-US"/>
          <w:rPrChange w:author="Katsumbe, Tatenda" w:date="2025-07-29T23:01:00Z" w16du:dateUtc="2025-07-29T21:01:00Z" w:id="2029">
            <w:rPr>
              <w:rFonts w:ascii="Arial" w:hAnsi="Arial" w:eastAsia="Arial" w:cs="Arial"/>
              <w:color w:val="000000" w:themeColor="text1"/>
              <w:sz w:val="16"/>
              <w:szCs w:val="16"/>
              <w:highlight w:val="yellow"/>
              <w:lang w:val="en-US"/>
            </w:rPr>
          </w:rPrChange>
        </w:rPr>
      </w:pPr>
    </w:p>
    <w:p w:rsidRPr="0073786E" w:rsidR="00CB4BA9" w:rsidP="5CBBF533" w:rsidRDefault="00CB4BA9" w14:paraId="6D85D9C0" w14:textId="77777777">
      <w:pPr>
        <w:pStyle w:val="ListParagraph"/>
        <w:rPr>
          <w:rFonts w:eastAsia="Arial" w:cs="Calibri"/>
          <w:color w:val="000000" w:themeColor="text1"/>
          <w:sz w:val="16"/>
          <w:szCs w:val="16"/>
          <w:highlight w:val="yellow"/>
          <w:lang w:val="en-US"/>
          <w:rPrChange w:author="Katsumbe, Tatenda" w:date="2025-07-29T23:01:00Z" w16du:dateUtc="2025-07-29T21:01:00Z" w:id="2030">
            <w:rPr>
              <w:rFonts w:ascii="Arial" w:hAnsi="Arial" w:eastAsia="Arial" w:cs="Arial"/>
              <w:color w:val="000000" w:themeColor="text1"/>
              <w:sz w:val="16"/>
              <w:szCs w:val="16"/>
              <w:highlight w:val="yellow"/>
              <w:lang w:val="en-US"/>
            </w:rPr>
          </w:rPrChange>
        </w:rPr>
      </w:pPr>
    </w:p>
    <w:p w:rsidRPr="0073786E" w:rsidR="00CB4BA9" w:rsidP="5CBBF533" w:rsidRDefault="00CB4BA9" w14:paraId="5EDD82F1" w14:textId="77777777">
      <w:pPr>
        <w:pStyle w:val="ListParagraph"/>
        <w:rPr>
          <w:rFonts w:eastAsia="Arial" w:cs="Calibri"/>
          <w:color w:val="000000" w:themeColor="text1"/>
          <w:sz w:val="16"/>
          <w:szCs w:val="16"/>
          <w:highlight w:val="yellow"/>
          <w:lang w:val="en-US"/>
          <w:rPrChange w:author="Katsumbe, Tatenda" w:date="2025-07-29T23:01:00Z" w16du:dateUtc="2025-07-29T21:01:00Z" w:id="2031">
            <w:rPr>
              <w:rFonts w:ascii="Arial" w:hAnsi="Arial" w:eastAsia="Arial" w:cs="Arial"/>
              <w:color w:val="000000" w:themeColor="text1"/>
              <w:sz w:val="16"/>
              <w:szCs w:val="16"/>
              <w:highlight w:val="yellow"/>
              <w:lang w:val="en-US"/>
            </w:rPr>
          </w:rPrChange>
        </w:rPr>
      </w:pPr>
    </w:p>
    <w:p w:rsidRPr="0073786E" w:rsidR="00CB4BA9" w:rsidP="5CBBF533" w:rsidRDefault="00CB4BA9" w14:paraId="484B8343" w14:textId="3E62328A">
      <w:pPr>
        <w:pStyle w:val="ListParagraph"/>
        <w:rPr>
          <w:del w:author="Katsumbe, Tatenda" w:date="2025-07-30T01:36:00Z" w16du:dateUtc="2025-07-29T23:36:00Z" w:id="2032"/>
          <w:rFonts w:eastAsia="Arial" w:cs="Calibri"/>
          <w:color w:val="000000" w:themeColor="text1"/>
          <w:sz w:val="16"/>
          <w:szCs w:val="16"/>
          <w:highlight w:val="yellow"/>
          <w:lang w:val="en-US"/>
          <w:rPrChange w:author="Katsumbe, Tatenda" w:date="2025-07-29T23:01:00Z" w16du:dateUtc="2025-07-29T21:01:00Z" w:id="2033">
            <w:rPr>
              <w:del w:author="Katsumbe, Tatenda" w:date="2025-07-30T01:36:00Z" w16du:dateUtc="2025-07-29T23:36:00Z" w:id="2034"/>
              <w:rFonts w:ascii="Arial" w:hAnsi="Arial" w:eastAsia="Arial" w:cs="Arial"/>
              <w:color w:val="000000" w:themeColor="text1"/>
              <w:sz w:val="16"/>
              <w:szCs w:val="16"/>
              <w:highlight w:val="yellow"/>
              <w:lang w:val="en-US"/>
            </w:rPr>
          </w:rPrChange>
        </w:rPr>
      </w:pPr>
    </w:p>
    <w:p w:rsidRPr="0073786E" w:rsidR="00CB4BA9" w:rsidDel="001E7A33" w:rsidP="5CBBF533" w:rsidRDefault="00CB4BA9" w14:paraId="167739D2" w14:textId="62392323">
      <w:pPr>
        <w:pStyle w:val="ListParagraph"/>
        <w:rPr>
          <w:del w:author="Katsumbe, Tatenda" w:date="2025-07-30T01:06:00Z" w16du:dateUtc="2025-07-29T23:06:00Z" w:id="2035"/>
          <w:rFonts w:eastAsia="Arial" w:cs="Calibri"/>
          <w:color w:val="000000" w:themeColor="text1"/>
          <w:sz w:val="16"/>
          <w:szCs w:val="16"/>
          <w:highlight w:val="yellow"/>
          <w:lang w:val="en-US"/>
          <w:rPrChange w:author="Katsumbe, Tatenda" w:date="2025-07-29T23:01:00Z" w16du:dateUtc="2025-07-29T21:01:00Z" w:id="2036">
            <w:rPr>
              <w:del w:author="Katsumbe, Tatenda" w:date="2025-07-30T01:06:00Z" w16du:dateUtc="2025-07-29T23:06:00Z" w:id="2037"/>
              <w:rFonts w:ascii="Arial" w:hAnsi="Arial" w:eastAsia="Arial" w:cs="Arial"/>
              <w:color w:val="000000" w:themeColor="text1"/>
              <w:sz w:val="16"/>
              <w:szCs w:val="16"/>
              <w:highlight w:val="yellow"/>
              <w:lang w:val="en-US"/>
            </w:rPr>
          </w:rPrChange>
        </w:rPr>
      </w:pPr>
    </w:p>
    <w:p w:rsidRPr="0073786E" w:rsidR="00CB4BA9" w:rsidDel="001E7A33" w:rsidP="00CB4BA9" w:rsidRDefault="00CB4BA9" w14:paraId="5A824C5C" w14:textId="468AB409">
      <w:pPr>
        <w:pStyle w:val="Heading2"/>
        <w:rPr>
          <w:del w:author="Katsumbe, Tatenda" w:date="2025-07-30T01:06:00Z" w16du:dateUtc="2025-07-29T23:06:00Z" w:id="2038"/>
          <w:rFonts w:cs="Calibri"/>
          <w:lang w:val="en-ZA"/>
          <w:rPrChange w:author="Katsumbe, Tatenda" w:date="2025-07-29T23:01:00Z" w16du:dateUtc="2025-07-29T21:01:00Z" w:id="2039">
            <w:rPr>
              <w:del w:author="Katsumbe, Tatenda" w:date="2025-07-30T01:06:00Z" w16du:dateUtc="2025-07-29T23:06:00Z" w:id="2040"/>
              <w:rFonts w:ascii="Times New Roman" w:hAnsi="Times New Roman"/>
              <w:lang w:val="en-ZA"/>
            </w:rPr>
          </w:rPrChange>
        </w:rPr>
      </w:pPr>
      <w:del w:author="Katsumbe, Tatenda" w:date="2025-07-30T01:06:00Z" w16du:dateUtc="2025-07-29T23:06:00Z" w:id="2041">
        <w:r w:rsidRPr="0073786E" w:rsidDel="001E7A33">
          <w:rPr>
            <w:rFonts w:ascii="Segoe UI Emoji" w:hAnsi="Segoe UI Emoji" w:cs="Segoe UI Emoji"/>
            <w:b w:val="0"/>
            <w:rPrChange w:author="Katsumbe, Tatenda" w:date="2025-07-29T23:01:00Z" w16du:dateUtc="2025-07-29T21:01:00Z" w:id="2042">
              <w:rPr>
                <w:rFonts w:ascii="Apple Color Emoji" w:hAnsi="Apple Color Emoji" w:cs="Apple Color Emoji"/>
                <w:b/>
              </w:rPr>
            </w:rPrChange>
          </w:rPr>
          <w:delText>📅</w:delText>
        </w:r>
        <w:r w:rsidRPr="0073786E" w:rsidDel="001E7A33">
          <w:rPr>
            <w:rFonts w:cs="Calibri"/>
          </w:rPr>
          <w:delText xml:space="preserve"> Historical Phases Overview</w:delText>
        </w:r>
      </w:del>
    </w:p>
    <w:p w:rsidRPr="00D52923" w:rsidR="00CB4BA9" w:rsidDel="001E7A33" w:rsidP="00CB4BA9" w:rsidRDefault="00CB4BA9" w14:paraId="53B84421" w14:textId="22D2E51C">
      <w:pPr>
        <w:pStyle w:val="NormalWeb"/>
        <w:rPr>
          <w:del w:author="Katsumbe, Tatenda" w:date="2025-07-30T01:06:00Z" w16du:dateUtc="2025-07-29T23:06:00Z" w:id="2043"/>
          <w:rFonts w:ascii="Calibri" w:hAnsi="Calibri" w:cs="Calibri"/>
        </w:rPr>
      </w:pPr>
      <w:del w:author="Katsumbe, Tatenda" w:date="2025-07-30T01:06:00Z" w16du:dateUtc="2025-07-29T23:06:00Z" w:id="2044">
        <w:r w:rsidRPr="00D52923" w:rsidDel="001E7A33">
          <w:rPr>
            <w:rStyle w:val="relative"/>
            <w:rFonts w:ascii="Calibri" w:hAnsi="Calibri" w:cs="Calibri" w:eastAsiaTheme="majorEastAsia"/>
          </w:rPr>
          <w:delText>From the literature above, scholars generally identify four key phases in the evolution of business schools:</w:delText>
        </w:r>
      </w:del>
    </w:p>
    <w:p w:rsidRPr="00D52923" w:rsidR="00CB4BA9" w:rsidDel="001E7A33" w:rsidP="00CB4BA9" w:rsidRDefault="00CB4BA9" w14:paraId="5F1A969B" w14:textId="5B71677F">
      <w:pPr>
        <w:pStyle w:val="NormalWeb"/>
        <w:numPr>
          <w:ilvl w:val="0"/>
          <w:numId w:val="11"/>
        </w:numPr>
        <w:rPr>
          <w:del w:author="Katsumbe, Tatenda" w:date="2025-07-30T01:06:00Z" w16du:dateUtc="2025-07-29T23:06:00Z" w:id="2045"/>
          <w:rFonts w:ascii="Calibri" w:hAnsi="Calibri" w:cs="Calibri"/>
        </w:rPr>
      </w:pPr>
      <w:del w:author="Katsumbe, Tatenda" w:date="2025-07-30T01:06:00Z" w16du:dateUtc="2025-07-29T23:06:00Z" w:id="2046">
        <w:r w:rsidRPr="00D52923" w:rsidDel="001E7A33">
          <w:rPr>
            <w:rStyle w:val="Strong"/>
            <w:rFonts w:ascii="Calibri" w:hAnsi="Calibri" w:cs="Calibri" w:eastAsiaTheme="majorEastAsia"/>
          </w:rPr>
          <w:delText>Early Foundations (1750s–1945)</w:delText>
        </w:r>
      </w:del>
    </w:p>
    <w:p w:rsidRPr="00D52923" w:rsidR="00CB4BA9" w:rsidDel="001E7A33" w:rsidP="00CB4BA9" w:rsidRDefault="00CB4BA9" w14:paraId="1A109260" w14:textId="115B6C50">
      <w:pPr>
        <w:pStyle w:val="NormalWeb"/>
        <w:numPr>
          <w:ilvl w:val="1"/>
          <w:numId w:val="11"/>
        </w:numPr>
        <w:rPr>
          <w:del w:author="Katsumbe, Tatenda" w:date="2025-07-30T01:06:00Z" w16du:dateUtc="2025-07-29T23:06:00Z" w:id="2047"/>
          <w:rFonts w:ascii="Calibri" w:hAnsi="Calibri" w:cs="Calibri"/>
        </w:rPr>
      </w:pPr>
      <w:del w:author="Katsumbe, Tatenda" w:date="2025-07-30T01:06:00Z" w16du:dateUtc="2025-07-29T23:06:00Z" w:id="2048">
        <w:r w:rsidRPr="00D52923" w:rsidDel="001E7A33">
          <w:rPr>
            <w:rStyle w:val="relative"/>
            <w:rFonts w:ascii="Calibri" w:hAnsi="Calibri" w:cs="Calibri" w:eastAsiaTheme="majorEastAsia"/>
          </w:rPr>
          <w:delText>First schools of commerce in European trade centers and chambers (e.g. Aula do Comércio in Portugal, Écoles in France, Hamburg, etc.)</w:delText>
        </w:r>
      </w:del>
    </w:p>
    <w:p w:rsidRPr="00D52923" w:rsidR="00CB4BA9" w:rsidDel="001E7A33" w:rsidP="00CB4BA9" w:rsidRDefault="00CB4BA9" w14:paraId="08CC2D18" w14:textId="486D9A39">
      <w:pPr>
        <w:pStyle w:val="NormalWeb"/>
        <w:numPr>
          <w:ilvl w:val="1"/>
          <w:numId w:val="11"/>
        </w:numPr>
        <w:rPr>
          <w:del w:author="Katsumbe, Tatenda" w:date="2025-07-30T01:06:00Z" w16du:dateUtc="2025-07-29T23:06:00Z" w:id="2049"/>
          <w:rFonts w:ascii="Calibri" w:hAnsi="Calibri" w:cs="Calibri"/>
        </w:rPr>
      </w:pPr>
      <w:del w:author="Katsumbe, Tatenda" w:date="2025-07-30T01:06:00Z" w16du:dateUtc="2025-07-29T23:06:00Z" w:id="2050">
        <w:r w:rsidRPr="00D52923" w:rsidDel="001E7A33">
          <w:rPr>
            <w:rStyle w:val="relative"/>
            <w:rFonts w:ascii="Calibri" w:hAnsi="Calibri" w:cs="Calibri" w:eastAsiaTheme="majorEastAsia"/>
          </w:rPr>
          <w:delText>Establishment of Wharton (1881) as the first university</w:delText>
        </w:r>
        <w:r w:rsidRPr="00D52923" w:rsidDel="001E7A33">
          <w:rPr>
            <w:rStyle w:val="relative"/>
            <w:rFonts w:ascii="Calibri" w:hAnsi="Calibri" w:cs="Calibri" w:eastAsiaTheme="majorEastAsia"/>
          </w:rPr>
          <w:noBreakHyphen/>
          <w:delText>based business program.</w:delText>
        </w:r>
        <w:r w:rsidRPr="00D52923" w:rsidDel="001E7A33">
          <w:rPr>
            <w:rFonts w:ascii="Calibri" w:hAnsi="Calibri" w:cs="Calibri"/>
          </w:rPr>
          <w:delText xml:space="preserve"> </w:delText>
        </w:r>
        <w:r w:rsidRPr="00D52923" w:rsidDel="001E7A33">
          <w:rPr>
            <w:rFonts w:cs="Calibri"/>
          </w:rPr>
          <w:fldChar w:fldCharType="begin"/>
        </w:r>
        <w:r w:rsidRPr="00D52923" w:rsidDel="001E7A33">
          <w:rPr>
            <w:rFonts w:ascii="Calibri" w:hAnsi="Calibri" w:cs="Calibri"/>
          </w:rPr>
          <w:delInstrText>HYPERLINK "https://www.mdpi.com/2071-1050/12/20/8448?utm_source=chatgpt.com" \t "_blank"</w:delInstrText>
        </w:r>
        <w:r w:rsidRPr="00D52923" w:rsidDel="001E7A33">
          <w:rPr>
            <w:rFonts w:cs="Calibri"/>
          </w:rPr>
        </w:r>
        <w:r w:rsidRPr="00D52923" w:rsidDel="001E7A33">
          <w:rPr>
            <w:rFonts w:cs="Calibri"/>
          </w:rPr>
          <w:fldChar w:fldCharType="separate"/>
        </w:r>
        <w:r w:rsidRPr="00D52923" w:rsidDel="001E7A33">
          <w:rPr>
            <w:rStyle w:val="max-w-full"/>
            <w:rFonts w:ascii="Calibri" w:hAnsi="Calibri" w:cs="Calibri"/>
            <w:color w:val="0000FF"/>
            <w:u w:val="single"/>
          </w:rPr>
          <w:delText>Financial Times</w:delText>
        </w:r>
        <w:r w:rsidRPr="00D52923" w:rsidDel="001E7A33">
          <w:rPr>
            <w:rStyle w:val="-me-1"/>
            <w:rFonts w:ascii="Calibri" w:hAnsi="Calibri" w:cs="Calibri" w:eastAsiaTheme="majorEastAsia"/>
            <w:color w:val="0000FF"/>
            <w:u w:val="single"/>
          </w:rPr>
          <w:delText>+2</w:delText>
        </w:r>
        <w:r w:rsidRPr="00D52923" w:rsidDel="001E7A33">
          <w:rPr>
            <w:rStyle w:val="max-w-full"/>
            <w:rFonts w:ascii="Calibri" w:hAnsi="Calibri" w:cs="Calibri"/>
            <w:color w:val="0000FF"/>
            <w:u w:val="single"/>
          </w:rPr>
          <w:delText>MDPI</w:delText>
        </w:r>
        <w:r w:rsidRPr="00D52923" w:rsidDel="001E7A33">
          <w:rPr>
            <w:rStyle w:val="-me-1"/>
            <w:rFonts w:ascii="Calibri" w:hAnsi="Calibri" w:cs="Calibri" w:eastAsiaTheme="majorEastAsia"/>
            <w:color w:val="0000FF"/>
            <w:u w:val="single"/>
          </w:rPr>
          <w:delText>+2</w:delText>
        </w:r>
        <w:r w:rsidRPr="00D52923" w:rsidDel="001E7A33">
          <w:rPr>
            <w:rStyle w:val="max-w-full"/>
            <w:rFonts w:ascii="Calibri" w:hAnsi="Calibri" w:cs="Calibri"/>
            <w:color w:val="0000FF"/>
            <w:u w:val="single"/>
          </w:rPr>
          <w:delText>Academy of Management Journals</w:delText>
        </w:r>
        <w:r w:rsidRPr="00D52923" w:rsidDel="001E7A33">
          <w:rPr>
            <w:rStyle w:val="-me-1"/>
            <w:rFonts w:ascii="Calibri" w:hAnsi="Calibri" w:cs="Calibri" w:eastAsiaTheme="majorEastAsia"/>
            <w:color w:val="0000FF"/>
            <w:u w:val="single"/>
          </w:rPr>
          <w:delText>+2</w:delText>
        </w:r>
        <w:r w:rsidRPr="00D52923" w:rsidDel="001E7A33">
          <w:rPr>
            <w:rFonts w:cs="Calibri"/>
          </w:rPr>
          <w:fldChar w:fldCharType="end"/>
        </w:r>
      </w:del>
    </w:p>
    <w:p w:rsidRPr="00D52923" w:rsidR="00CB4BA9" w:rsidDel="001E7A33" w:rsidP="00CB4BA9" w:rsidRDefault="00CB4BA9" w14:paraId="1BEA9862" w14:textId="4C84F5C8">
      <w:pPr>
        <w:pStyle w:val="NormalWeb"/>
        <w:numPr>
          <w:ilvl w:val="0"/>
          <w:numId w:val="11"/>
        </w:numPr>
        <w:rPr>
          <w:del w:author="Katsumbe, Tatenda" w:date="2025-07-30T01:06:00Z" w16du:dateUtc="2025-07-29T23:06:00Z" w:id="2051"/>
          <w:rFonts w:ascii="Calibri" w:hAnsi="Calibri" w:cs="Calibri"/>
        </w:rPr>
      </w:pPr>
      <w:del w:author="Katsumbe, Tatenda" w:date="2025-07-30T01:06:00Z" w16du:dateUtc="2025-07-29T23:06:00Z" w:id="2052">
        <w:r w:rsidRPr="00D52923" w:rsidDel="001E7A33">
          <w:rPr>
            <w:rStyle w:val="Strong"/>
            <w:rFonts w:ascii="Calibri" w:hAnsi="Calibri" w:cs="Calibri" w:eastAsiaTheme="majorEastAsia"/>
          </w:rPr>
          <w:delText>Americanization (1945–1960s)</w:delText>
        </w:r>
      </w:del>
    </w:p>
    <w:p w:rsidRPr="00D52923" w:rsidR="00CB4BA9" w:rsidDel="001E7A33" w:rsidP="00CB4BA9" w:rsidRDefault="00CB4BA9" w14:paraId="11E4B6F4" w14:textId="1B3D7CA3">
      <w:pPr>
        <w:pStyle w:val="NormalWeb"/>
        <w:numPr>
          <w:ilvl w:val="1"/>
          <w:numId w:val="11"/>
        </w:numPr>
        <w:rPr>
          <w:del w:author="Katsumbe, Tatenda" w:date="2025-07-30T01:06:00Z" w16du:dateUtc="2025-07-29T23:06:00Z" w:id="2053"/>
          <w:rFonts w:ascii="Calibri" w:hAnsi="Calibri" w:cs="Calibri"/>
        </w:rPr>
      </w:pPr>
      <w:del w:author="Katsumbe, Tatenda" w:date="2025-07-30T01:06:00Z" w16du:dateUtc="2025-07-29T23:06:00Z" w:id="2054">
        <w:r w:rsidRPr="00D52923" w:rsidDel="001E7A33">
          <w:rPr>
            <w:rStyle w:val="relative"/>
            <w:rFonts w:ascii="Calibri" w:hAnsi="Calibri" w:cs="Calibri" w:eastAsiaTheme="majorEastAsia"/>
          </w:rPr>
          <w:delText>Influence of Harvard’s MBA, AACSB standards, and the push toward research and theory-driven curricula (Gordon</w:delText>
        </w:r>
        <w:r w:rsidRPr="00D52923" w:rsidDel="001E7A33">
          <w:rPr>
            <w:rStyle w:val="relative"/>
            <w:rFonts w:ascii="Calibri" w:hAnsi="Calibri" w:cs="Calibri" w:eastAsiaTheme="majorEastAsia"/>
          </w:rPr>
          <w:noBreakHyphen/>
          <w:delText>Howell reports).</w:delText>
        </w:r>
        <w:r w:rsidRPr="00D52923" w:rsidDel="001E7A33">
          <w:rPr>
            <w:rFonts w:ascii="Calibri" w:hAnsi="Calibri" w:cs="Calibri"/>
          </w:rPr>
          <w:delText xml:space="preserve"> </w:delText>
        </w:r>
        <w:r w:rsidRPr="00D52923" w:rsidDel="001E7A33">
          <w:rPr>
            <w:rFonts w:cs="Calibri"/>
          </w:rPr>
          <w:fldChar w:fldCharType="begin"/>
        </w:r>
        <w:r w:rsidRPr="00D52923" w:rsidDel="001E7A33">
          <w:rPr>
            <w:rFonts w:ascii="Calibri" w:hAnsi="Calibri" w:cs="Calibri"/>
          </w:rPr>
          <w:delInstrText>HYPERLINK "https://www.mdpi.com/2071-1050/12/20/8448?utm_source=chatgpt.com" \t "_blank"</w:delInstrText>
        </w:r>
        <w:r w:rsidRPr="00D52923" w:rsidDel="001E7A33">
          <w:rPr>
            <w:rFonts w:cs="Calibri"/>
          </w:rPr>
        </w:r>
        <w:r w:rsidRPr="00D52923" w:rsidDel="001E7A33">
          <w:rPr>
            <w:rFonts w:cs="Calibri"/>
          </w:rPr>
          <w:fldChar w:fldCharType="separate"/>
        </w:r>
        <w:r w:rsidRPr="00D52923" w:rsidDel="001E7A33">
          <w:rPr>
            <w:rStyle w:val="max-w-full"/>
            <w:rFonts w:ascii="Calibri" w:hAnsi="Calibri" w:cs="Calibri"/>
            <w:color w:val="0000FF"/>
            <w:u w:val="single"/>
          </w:rPr>
          <w:delText>Financial Times</w:delText>
        </w:r>
        <w:r w:rsidRPr="00D52923" w:rsidDel="001E7A33">
          <w:rPr>
            <w:rStyle w:val="-me-1"/>
            <w:rFonts w:ascii="Calibri" w:hAnsi="Calibri" w:cs="Calibri" w:eastAsiaTheme="majorEastAsia"/>
            <w:color w:val="0000FF"/>
            <w:u w:val="single"/>
          </w:rPr>
          <w:delText>+3</w:delText>
        </w:r>
        <w:r w:rsidRPr="00D52923" w:rsidDel="001E7A33">
          <w:rPr>
            <w:rStyle w:val="max-w-full"/>
            <w:rFonts w:ascii="Calibri" w:hAnsi="Calibri" w:cs="Calibri"/>
            <w:color w:val="0000FF"/>
            <w:u w:val="single"/>
          </w:rPr>
          <w:delText>MDPI</w:delText>
        </w:r>
        <w:r w:rsidRPr="00D52923" w:rsidDel="001E7A33">
          <w:rPr>
            <w:rStyle w:val="-me-1"/>
            <w:rFonts w:ascii="Calibri" w:hAnsi="Calibri" w:cs="Calibri" w:eastAsiaTheme="majorEastAsia"/>
            <w:color w:val="0000FF"/>
            <w:u w:val="single"/>
          </w:rPr>
          <w:delText>+3</w:delText>
        </w:r>
        <w:r w:rsidRPr="00D52923" w:rsidDel="001E7A33">
          <w:rPr>
            <w:rStyle w:val="max-w-full"/>
            <w:rFonts w:ascii="Calibri" w:hAnsi="Calibri" w:cs="Calibri"/>
            <w:color w:val="0000FF"/>
            <w:u w:val="single"/>
          </w:rPr>
          <w:delText>Emerald</w:delText>
        </w:r>
        <w:r w:rsidRPr="00D52923" w:rsidDel="001E7A33">
          <w:rPr>
            <w:rStyle w:val="-me-1"/>
            <w:rFonts w:ascii="Calibri" w:hAnsi="Calibri" w:cs="Calibri" w:eastAsiaTheme="majorEastAsia"/>
            <w:color w:val="0000FF"/>
            <w:u w:val="single"/>
          </w:rPr>
          <w:delText>+3</w:delText>
        </w:r>
        <w:r w:rsidRPr="00D52923" w:rsidDel="001E7A33">
          <w:rPr>
            <w:rFonts w:cs="Calibri"/>
          </w:rPr>
          <w:fldChar w:fldCharType="end"/>
        </w:r>
      </w:del>
    </w:p>
    <w:p w:rsidRPr="00D52923" w:rsidR="00CB4BA9" w:rsidDel="001E7A33" w:rsidP="00CB4BA9" w:rsidRDefault="00CB4BA9" w14:paraId="0E4B6FD5" w14:textId="484CFBEB">
      <w:pPr>
        <w:pStyle w:val="NormalWeb"/>
        <w:numPr>
          <w:ilvl w:val="0"/>
          <w:numId w:val="11"/>
        </w:numPr>
        <w:rPr>
          <w:del w:author="Katsumbe, Tatenda" w:date="2025-07-30T01:06:00Z" w16du:dateUtc="2025-07-29T23:06:00Z" w:id="2055"/>
          <w:rFonts w:ascii="Calibri" w:hAnsi="Calibri" w:cs="Calibri"/>
        </w:rPr>
      </w:pPr>
      <w:del w:author="Katsumbe, Tatenda" w:date="2025-07-30T01:06:00Z" w16du:dateUtc="2025-07-29T23:06:00Z" w:id="2056">
        <w:r w:rsidRPr="00D52923" w:rsidDel="001E7A33">
          <w:rPr>
            <w:rStyle w:val="Strong"/>
            <w:rFonts w:ascii="Calibri" w:hAnsi="Calibri" w:cs="Calibri" w:eastAsiaTheme="majorEastAsia"/>
          </w:rPr>
          <w:delText>Global Expansion &amp; National Adaptation (1960s–2000)</w:delText>
        </w:r>
      </w:del>
    </w:p>
    <w:p w:rsidRPr="00D52923" w:rsidR="00CB4BA9" w:rsidDel="001E7A33" w:rsidP="00CB4BA9" w:rsidRDefault="00CB4BA9" w14:paraId="7F0DF2E6" w14:textId="5109908F">
      <w:pPr>
        <w:pStyle w:val="NormalWeb"/>
        <w:numPr>
          <w:ilvl w:val="1"/>
          <w:numId w:val="11"/>
        </w:numPr>
        <w:rPr>
          <w:del w:author="Katsumbe, Tatenda" w:date="2025-07-30T01:06:00Z" w16du:dateUtc="2025-07-29T23:06:00Z" w:id="2057"/>
          <w:rFonts w:ascii="Calibri" w:hAnsi="Calibri" w:cs="Calibri"/>
        </w:rPr>
      </w:pPr>
      <w:del w:author="Katsumbe, Tatenda" w:date="2025-07-30T01:06:00Z" w16du:dateUtc="2025-07-29T23:06:00Z" w:id="2058">
        <w:r w:rsidRPr="00D52923" w:rsidDel="001E7A33">
          <w:rPr>
            <w:rStyle w:val="relative"/>
            <w:rFonts w:ascii="Calibri" w:hAnsi="Calibri" w:cs="Calibri" w:eastAsiaTheme="majorEastAsia"/>
          </w:rPr>
          <w:delText>Regional adaptations in Europe, Asia, Africa; emergence of local paradigms and accreditations.</w:delText>
        </w:r>
        <w:r w:rsidRPr="00D52923" w:rsidDel="001E7A33">
          <w:rPr>
            <w:rFonts w:ascii="Calibri" w:hAnsi="Calibri" w:cs="Calibri"/>
          </w:rPr>
          <w:delText xml:space="preserve"> </w:delText>
        </w:r>
        <w:r w:rsidRPr="00D52923" w:rsidDel="001E7A33">
          <w:rPr>
            <w:rFonts w:cs="Calibri"/>
          </w:rPr>
          <w:fldChar w:fldCharType="begin"/>
        </w:r>
        <w:r w:rsidRPr="00D52923" w:rsidDel="001E7A33">
          <w:rPr>
            <w:rFonts w:ascii="Calibri" w:hAnsi="Calibri" w:cs="Calibri"/>
          </w:rPr>
          <w:delInstrText>HYPERLINK "https://www.mdpi.com/2071-1050/12/20/8448?utm_source=chatgpt.com" \t "_blank"</w:delInstrText>
        </w:r>
        <w:r w:rsidRPr="00D52923" w:rsidDel="001E7A33">
          <w:rPr>
            <w:rFonts w:cs="Calibri"/>
          </w:rPr>
        </w:r>
        <w:r w:rsidRPr="00D52923" w:rsidDel="001E7A33">
          <w:rPr>
            <w:rFonts w:cs="Calibri"/>
          </w:rPr>
          <w:fldChar w:fldCharType="separate"/>
        </w:r>
        <w:r w:rsidRPr="00D52923" w:rsidDel="001E7A33">
          <w:rPr>
            <w:rStyle w:val="max-w-full"/>
            <w:rFonts w:ascii="Calibri" w:hAnsi="Calibri" w:cs="Calibri"/>
            <w:color w:val="0000FF"/>
            <w:u w:val="single"/>
          </w:rPr>
          <w:delText>MDPI</w:delText>
        </w:r>
        <w:r w:rsidRPr="00D52923" w:rsidDel="001E7A33">
          <w:rPr>
            <w:rFonts w:cs="Calibri"/>
          </w:rPr>
          <w:fldChar w:fldCharType="end"/>
        </w:r>
      </w:del>
    </w:p>
    <w:p w:rsidRPr="00D52923" w:rsidR="00CB4BA9" w:rsidDel="001E7A33" w:rsidP="00CB4BA9" w:rsidRDefault="00CB4BA9" w14:paraId="552C6E6B" w14:textId="2BF55DD3">
      <w:pPr>
        <w:pStyle w:val="NormalWeb"/>
        <w:numPr>
          <w:ilvl w:val="0"/>
          <w:numId w:val="11"/>
        </w:numPr>
        <w:rPr>
          <w:del w:author="Katsumbe, Tatenda" w:date="2025-07-30T01:06:00Z" w16du:dateUtc="2025-07-29T23:06:00Z" w:id="2059"/>
          <w:rFonts w:ascii="Calibri" w:hAnsi="Calibri" w:cs="Calibri"/>
        </w:rPr>
      </w:pPr>
      <w:del w:author="Katsumbe, Tatenda" w:date="2025-07-30T01:06:00Z" w16du:dateUtc="2025-07-29T23:06:00Z" w:id="2060">
        <w:r w:rsidRPr="00D52923" w:rsidDel="001E7A33">
          <w:rPr>
            <w:rStyle w:val="Strong"/>
            <w:rFonts w:ascii="Calibri" w:hAnsi="Calibri" w:cs="Calibri" w:eastAsiaTheme="majorEastAsia"/>
          </w:rPr>
          <w:delText>Internationalization, Accreditation &amp; Global Rankings (from 2000)</w:delText>
        </w:r>
      </w:del>
    </w:p>
    <w:p w:rsidRPr="00D52923" w:rsidR="00CB4BA9" w:rsidDel="001E7A33" w:rsidP="00CB4BA9" w:rsidRDefault="00CB4BA9" w14:paraId="2494EB4B" w14:textId="33F13F71">
      <w:pPr>
        <w:pStyle w:val="NormalWeb"/>
        <w:numPr>
          <w:ilvl w:val="1"/>
          <w:numId w:val="11"/>
        </w:numPr>
        <w:rPr>
          <w:del w:author="Katsumbe, Tatenda" w:date="2025-07-30T01:06:00Z" w16du:dateUtc="2025-07-29T23:06:00Z" w:id="2061"/>
          <w:rFonts w:ascii="Calibri" w:hAnsi="Calibri" w:cs="Calibri"/>
        </w:rPr>
      </w:pPr>
      <w:del w:author="Katsumbe, Tatenda" w:date="2025-07-30T01:06:00Z" w16du:dateUtc="2025-07-29T23:06:00Z" w:id="2062">
        <w:r w:rsidRPr="00D52923" w:rsidDel="001E7A33">
          <w:rPr>
            <w:rStyle w:val="relative"/>
            <w:rFonts w:ascii="Calibri" w:hAnsi="Calibri" w:cs="Calibri" w:eastAsiaTheme="majorEastAsia"/>
          </w:rPr>
          <w:delText>Business school accreditation (AACSB, AMBA, EQUIS), global rankings, market</w:delText>
        </w:r>
        <w:r w:rsidRPr="00D52923" w:rsidDel="001E7A33">
          <w:rPr>
            <w:rStyle w:val="relative"/>
            <w:rFonts w:ascii="Calibri" w:hAnsi="Calibri" w:cs="Calibri" w:eastAsiaTheme="majorEastAsia"/>
          </w:rPr>
          <w:noBreakHyphen/>
          <w:delText>based competitive models, and increasing tension between academic legitimacy and business relevance.</w:delText>
        </w:r>
        <w:r w:rsidRPr="00D52923" w:rsidDel="001E7A33">
          <w:rPr>
            <w:rFonts w:ascii="Calibri" w:hAnsi="Calibri" w:cs="Calibri"/>
          </w:rPr>
          <w:delText xml:space="preserve"> </w:delText>
        </w:r>
        <w:r w:rsidRPr="00D52923" w:rsidDel="001E7A33">
          <w:rPr>
            <w:rFonts w:cs="Calibri"/>
          </w:rPr>
          <w:fldChar w:fldCharType="begin"/>
        </w:r>
        <w:r w:rsidRPr="00D52923" w:rsidDel="001E7A33">
          <w:rPr>
            <w:rFonts w:ascii="Calibri" w:hAnsi="Calibri" w:cs="Calibri"/>
          </w:rPr>
          <w:delInstrText>HYPERLINK "https://onlinelibrary.wiley.com/doi/10.1111/j.1467-8551.2011.00775.x?utm_source=chatgpt.com" \t "_blank"</w:delInstrText>
        </w:r>
        <w:r w:rsidRPr="00D52923" w:rsidDel="001E7A33">
          <w:rPr>
            <w:rFonts w:cs="Calibri"/>
          </w:rPr>
        </w:r>
        <w:r w:rsidRPr="00D52923" w:rsidDel="001E7A33">
          <w:rPr>
            <w:rFonts w:cs="Calibri"/>
          </w:rPr>
          <w:fldChar w:fldCharType="separate"/>
        </w:r>
        <w:r w:rsidRPr="00D52923" w:rsidDel="001E7A33">
          <w:rPr>
            <w:rStyle w:val="max-w-full"/>
            <w:rFonts w:ascii="Calibri" w:hAnsi="Calibri" w:cs="Calibri"/>
            <w:color w:val="0000FF"/>
            <w:u w:val="single"/>
          </w:rPr>
          <w:delText>Wiley Online Library</w:delText>
        </w:r>
        <w:r w:rsidRPr="00D52923" w:rsidDel="001E7A33">
          <w:rPr>
            <w:rStyle w:val="-me-1"/>
            <w:rFonts w:ascii="Calibri" w:hAnsi="Calibri" w:cs="Calibri" w:eastAsiaTheme="majorEastAsia"/>
            <w:color w:val="0000FF"/>
            <w:u w:val="single"/>
          </w:rPr>
          <w:delText>+1</w:delText>
        </w:r>
        <w:r w:rsidRPr="00D52923" w:rsidDel="001E7A33">
          <w:rPr>
            <w:rStyle w:val="max-w-full"/>
            <w:rFonts w:ascii="Calibri" w:hAnsi="Calibri" w:cs="Calibri"/>
            <w:color w:val="0000FF"/>
            <w:u w:val="single"/>
          </w:rPr>
          <w:delText>MDPI</w:delText>
        </w:r>
        <w:r w:rsidRPr="00D52923" w:rsidDel="001E7A33">
          <w:rPr>
            <w:rStyle w:val="-me-1"/>
            <w:rFonts w:ascii="Calibri" w:hAnsi="Calibri" w:cs="Calibri" w:eastAsiaTheme="majorEastAsia"/>
            <w:color w:val="0000FF"/>
            <w:u w:val="single"/>
          </w:rPr>
          <w:delText>+1</w:delText>
        </w:r>
        <w:r w:rsidRPr="00D52923" w:rsidDel="001E7A33">
          <w:rPr>
            <w:rFonts w:cs="Calibri"/>
          </w:rPr>
          <w:fldChar w:fldCharType="end"/>
        </w:r>
      </w:del>
    </w:p>
    <w:p w:rsidRPr="00E22120" w:rsidR="00E22120" w:rsidRDefault="00E22120" w14:paraId="1BCE76C2" w14:textId="77777777">
      <w:pPr>
        <w:rPr>
          <w:rFonts w:eastAsia="Arial" w:cs="Calibri"/>
          <w:highlight w:val="yellow"/>
          <w:lang w:val="en-US"/>
          <w:rPrChange w:author="Katsumbe, Tatenda" w:date="2025-07-30T01:12:00Z" w16du:dateUtc="2025-07-29T23:12:00Z" w:id="2063">
            <w:rPr>
              <w:rFonts w:ascii="Arial" w:hAnsi="Arial" w:eastAsia="Arial" w:cs="Arial"/>
              <w:highlight w:val="yellow"/>
              <w:lang w:val="en-US"/>
            </w:rPr>
          </w:rPrChange>
        </w:rPr>
        <w:pPrChange w:author="Katsumbe, Tatenda" w:date="2025-07-30T01:12:00Z" w16du:dateUtc="2025-07-29T23:12:00Z" w:id="2064">
          <w:pPr>
            <w:pStyle w:val="ListParagraph"/>
          </w:pPr>
        </w:pPrChange>
      </w:pPr>
    </w:p>
    <w:sectPr w:rsidRPr="00E22120" w:rsidR="00E22120">
      <w:pgSz w:w="12240" w:h="15840" w:orient="portrait"/>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nitials="TK" w:author="Katsumbe, Tatenda" w:date="2025-07-31T19:51:00Z" w:id="1481">
    <w:p w:rsidR="00DC4403" w:rsidP="00DC4403" w:rsidRDefault="00DC4403" w14:paraId="534D9BAC" w14:textId="77777777">
      <w:pPr>
        <w:pStyle w:val="CommentText"/>
        <w:jc w:val="left"/>
      </w:pPr>
      <w:r>
        <w:rPr>
          <w:rStyle w:val="CommentReference"/>
        </w:rPr>
        <w:annotationRef/>
      </w:r>
      <w:r>
        <w:rPr>
          <w:b/>
          <w:bCs/>
          <w:color w:val="1F1F1F"/>
        </w:rPr>
        <w:t>Hidden curricula in financial reporting and analysis for MBA students - is the message received?</w:t>
      </w:r>
    </w:p>
  </w:comment>
  <w:comment w:initials="TK" w:author="Katsumbe, Tatenda" w:date="2025-07-31T19:51:00Z" w:id="1527">
    <w:p w:rsidR="00A67E43" w:rsidP="00A67E43" w:rsidRDefault="00A67E43" w14:paraId="749C2CA0" w14:textId="77777777">
      <w:pPr>
        <w:pStyle w:val="CommentText"/>
        <w:jc w:val="left"/>
      </w:pPr>
      <w:r>
        <w:rPr>
          <w:rStyle w:val="CommentReference"/>
        </w:rPr>
        <w:annotationRef/>
      </w:r>
      <w:r>
        <w:rPr>
          <w:b/>
          <w:bCs/>
          <w:color w:val="1F1F1F"/>
        </w:rPr>
        <w:t>Hidden curricula in financial reporting and analysis for MBA students - is the message received?</w:t>
      </w:r>
    </w:p>
  </w:comment>
  <w:comment w:initials="TK" w:author="Katsumbe, Tatenda" w:date="2025-07-31T19:51:00Z" w:id="1618">
    <w:p w:rsidR="00C074AD" w:rsidP="00C074AD" w:rsidRDefault="00C074AD" w14:paraId="20E660D8" w14:textId="77777777">
      <w:pPr>
        <w:pStyle w:val="CommentText"/>
        <w:jc w:val="left"/>
      </w:pPr>
      <w:r>
        <w:rPr>
          <w:rStyle w:val="CommentReference"/>
        </w:rPr>
        <w:annotationRef/>
      </w:r>
      <w:r>
        <w:rPr>
          <w:b/>
          <w:bCs/>
          <w:color w:val="1F1F1F"/>
        </w:rPr>
        <w:t>Hidden curricula in financial reporting and analysis for MBA students - is the message received?</w:t>
      </w:r>
    </w:p>
  </w:comment>
  <w:comment w:initials="MB" w:author="Mbalaka, Blessing" w:date="2025-07-28T13:47:00Z" w:id="1824">
    <w:p w:rsidR="00E87E8B" w:rsidRDefault="00000000" w14:paraId="60004176" w14:textId="5ACB8453">
      <w:pPr>
        <w:pStyle w:val="CommentText"/>
      </w:pPr>
      <w:r>
        <w:rPr>
          <w:rStyle w:val="CommentReference"/>
        </w:rPr>
        <w:annotationRef/>
      </w:r>
      <w:r w:rsidRPr="56D9DA64">
        <w:t>I am not sure if we are trying to track an evolution of business schools when we speak about the programmes being offered.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34D9BAC" w15:done="0"/>
  <w15:commentEx w15:paraId="749C2CA0" w15:done="0"/>
  <w15:commentEx w15:paraId="20E660D8" w15:done="0"/>
  <w15:commentEx w15:paraId="6000417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CCDAA36" w16cex:dateUtc="2025-07-31T17:51:00Z"/>
  <w16cex:commentExtensible w16cex:durableId="518ABBB8" w16cex:dateUtc="2025-07-31T17:51:00Z"/>
  <w16cex:commentExtensible w16cex:durableId="063CEE9E" w16cex:dateUtc="2025-07-31T17:51:00Z"/>
  <w16cex:commentExtensible w16cex:durableId="073AD478" w16cex:dateUtc="2025-07-28T11: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34D9BAC" w16cid:durableId="7CCDAA36"/>
  <w16cid:commentId w16cid:paraId="749C2CA0" w16cid:durableId="518ABBB8"/>
  <w16cid:commentId w16cid:paraId="20E660D8" w16cid:durableId="063CEE9E"/>
  <w16cid:commentId w16cid:paraId="60004176" w16cid:durableId="073AD47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Apple Color Emoji">
    <w:altName w:val="Calibri"/>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546200"/>
    <w:multiLevelType w:val="hybridMultilevel"/>
    <w:tmpl w:val="401CE33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C4F7597"/>
    <w:multiLevelType w:val="multilevel"/>
    <w:tmpl w:val="FF143D2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0DA68251"/>
    <w:multiLevelType w:val="hybridMultilevel"/>
    <w:tmpl w:val="82B85E2A"/>
    <w:lvl w:ilvl="0" w:tplc="F4CE111C">
      <w:start w:val="4"/>
      <w:numFmt w:val="decimal"/>
      <w:lvlText w:val="%1."/>
      <w:lvlJc w:val="left"/>
      <w:pPr>
        <w:ind w:left="720" w:hanging="360"/>
      </w:pPr>
    </w:lvl>
    <w:lvl w:ilvl="1" w:tplc="B8C60552">
      <w:start w:val="1"/>
      <w:numFmt w:val="lowerLetter"/>
      <w:lvlText w:val="%2."/>
      <w:lvlJc w:val="left"/>
      <w:pPr>
        <w:ind w:left="1440" w:hanging="360"/>
      </w:pPr>
    </w:lvl>
    <w:lvl w:ilvl="2" w:tplc="63CCF0BC">
      <w:start w:val="1"/>
      <w:numFmt w:val="lowerRoman"/>
      <w:lvlText w:val="%3."/>
      <w:lvlJc w:val="right"/>
      <w:pPr>
        <w:ind w:left="2160" w:hanging="180"/>
      </w:pPr>
    </w:lvl>
    <w:lvl w:ilvl="3" w:tplc="0C626802">
      <w:start w:val="1"/>
      <w:numFmt w:val="decimal"/>
      <w:lvlText w:val="%4."/>
      <w:lvlJc w:val="left"/>
      <w:pPr>
        <w:ind w:left="2880" w:hanging="360"/>
      </w:pPr>
    </w:lvl>
    <w:lvl w:ilvl="4" w:tplc="6C381454">
      <w:start w:val="1"/>
      <w:numFmt w:val="lowerLetter"/>
      <w:lvlText w:val="%5."/>
      <w:lvlJc w:val="left"/>
      <w:pPr>
        <w:ind w:left="3600" w:hanging="360"/>
      </w:pPr>
    </w:lvl>
    <w:lvl w:ilvl="5" w:tplc="3282010A">
      <w:start w:val="1"/>
      <w:numFmt w:val="lowerRoman"/>
      <w:lvlText w:val="%6."/>
      <w:lvlJc w:val="right"/>
      <w:pPr>
        <w:ind w:left="4320" w:hanging="180"/>
      </w:pPr>
    </w:lvl>
    <w:lvl w:ilvl="6" w:tplc="2796163C">
      <w:start w:val="1"/>
      <w:numFmt w:val="decimal"/>
      <w:lvlText w:val="%7."/>
      <w:lvlJc w:val="left"/>
      <w:pPr>
        <w:ind w:left="5040" w:hanging="360"/>
      </w:pPr>
    </w:lvl>
    <w:lvl w:ilvl="7" w:tplc="4418B6CC">
      <w:start w:val="1"/>
      <w:numFmt w:val="lowerLetter"/>
      <w:lvlText w:val="%8."/>
      <w:lvlJc w:val="left"/>
      <w:pPr>
        <w:ind w:left="5760" w:hanging="360"/>
      </w:pPr>
    </w:lvl>
    <w:lvl w:ilvl="8" w:tplc="49049A0A">
      <w:start w:val="1"/>
      <w:numFmt w:val="lowerRoman"/>
      <w:lvlText w:val="%9."/>
      <w:lvlJc w:val="right"/>
      <w:pPr>
        <w:ind w:left="6480" w:hanging="180"/>
      </w:pPr>
    </w:lvl>
  </w:abstractNum>
  <w:abstractNum w:abstractNumId="3" w15:restartNumberingAfterBreak="0">
    <w:nsid w:val="0DAF31CB"/>
    <w:multiLevelType w:val="multilevel"/>
    <w:tmpl w:val="CFB83CB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0FCE7E93"/>
    <w:multiLevelType w:val="hybridMultilevel"/>
    <w:tmpl w:val="842AB6A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106530E8"/>
    <w:multiLevelType w:val="multilevel"/>
    <w:tmpl w:val="D9FE845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1D6978BC"/>
    <w:multiLevelType w:val="multilevel"/>
    <w:tmpl w:val="315C15D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2DC401C3"/>
    <w:multiLevelType w:val="hybridMultilevel"/>
    <w:tmpl w:val="AEB0139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3B672EF6"/>
    <w:multiLevelType w:val="hybridMultilevel"/>
    <w:tmpl w:val="7B54ECAE"/>
    <w:lvl w:ilvl="0" w:tplc="7F98640C">
      <w:start w:val="1"/>
      <w:numFmt w:val="bullet"/>
      <w:lvlText w:val=""/>
      <w:lvlJc w:val="left"/>
      <w:pPr>
        <w:ind w:left="720" w:hanging="360"/>
      </w:pPr>
      <w:rPr>
        <w:rFonts w:hint="default" w:ascii="Symbol" w:hAnsi="Symbol"/>
      </w:rPr>
    </w:lvl>
    <w:lvl w:ilvl="1" w:tplc="817C0766">
      <w:start w:val="1"/>
      <w:numFmt w:val="bullet"/>
      <w:lvlText w:val="o"/>
      <w:lvlJc w:val="left"/>
      <w:pPr>
        <w:ind w:left="1440" w:hanging="360"/>
      </w:pPr>
      <w:rPr>
        <w:rFonts w:hint="default" w:ascii="Courier New" w:hAnsi="Courier New"/>
      </w:rPr>
    </w:lvl>
    <w:lvl w:ilvl="2" w:tplc="20525BAC">
      <w:start w:val="1"/>
      <w:numFmt w:val="bullet"/>
      <w:lvlText w:val=""/>
      <w:lvlJc w:val="left"/>
      <w:pPr>
        <w:ind w:left="2160" w:hanging="360"/>
      </w:pPr>
      <w:rPr>
        <w:rFonts w:hint="default" w:ascii="Wingdings" w:hAnsi="Wingdings"/>
      </w:rPr>
    </w:lvl>
    <w:lvl w:ilvl="3" w:tplc="6B0AD9BA">
      <w:start w:val="1"/>
      <w:numFmt w:val="bullet"/>
      <w:lvlText w:val=""/>
      <w:lvlJc w:val="left"/>
      <w:pPr>
        <w:ind w:left="2880" w:hanging="360"/>
      </w:pPr>
      <w:rPr>
        <w:rFonts w:hint="default" w:ascii="Symbol" w:hAnsi="Symbol"/>
      </w:rPr>
    </w:lvl>
    <w:lvl w:ilvl="4" w:tplc="48A676BA">
      <w:start w:val="1"/>
      <w:numFmt w:val="bullet"/>
      <w:lvlText w:val="o"/>
      <w:lvlJc w:val="left"/>
      <w:pPr>
        <w:ind w:left="3600" w:hanging="360"/>
      </w:pPr>
      <w:rPr>
        <w:rFonts w:hint="default" w:ascii="Courier New" w:hAnsi="Courier New"/>
      </w:rPr>
    </w:lvl>
    <w:lvl w:ilvl="5" w:tplc="17FA2276">
      <w:start w:val="1"/>
      <w:numFmt w:val="bullet"/>
      <w:lvlText w:val=""/>
      <w:lvlJc w:val="left"/>
      <w:pPr>
        <w:ind w:left="4320" w:hanging="360"/>
      </w:pPr>
      <w:rPr>
        <w:rFonts w:hint="default" w:ascii="Wingdings" w:hAnsi="Wingdings"/>
      </w:rPr>
    </w:lvl>
    <w:lvl w:ilvl="6" w:tplc="4D96FC48">
      <w:start w:val="1"/>
      <w:numFmt w:val="bullet"/>
      <w:lvlText w:val=""/>
      <w:lvlJc w:val="left"/>
      <w:pPr>
        <w:ind w:left="5040" w:hanging="360"/>
      </w:pPr>
      <w:rPr>
        <w:rFonts w:hint="default" w:ascii="Symbol" w:hAnsi="Symbol"/>
      </w:rPr>
    </w:lvl>
    <w:lvl w:ilvl="7" w:tplc="DC1251EA">
      <w:start w:val="1"/>
      <w:numFmt w:val="bullet"/>
      <w:lvlText w:val="o"/>
      <w:lvlJc w:val="left"/>
      <w:pPr>
        <w:ind w:left="5760" w:hanging="360"/>
      </w:pPr>
      <w:rPr>
        <w:rFonts w:hint="default" w:ascii="Courier New" w:hAnsi="Courier New"/>
      </w:rPr>
    </w:lvl>
    <w:lvl w:ilvl="8" w:tplc="D2EAE45C">
      <w:start w:val="1"/>
      <w:numFmt w:val="bullet"/>
      <w:lvlText w:val=""/>
      <w:lvlJc w:val="left"/>
      <w:pPr>
        <w:ind w:left="6480" w:hanging="360"/>
      </w:pPr>
      <w:rPr>
        <w:rFonts w:hint="default" w:ascii="Wingdings" w:hAnsi="Wingdings"/>
      </w:rPr>
    </w:lvl>
  </w:abstractNum>
  <w:abstractNum w:abstractNumId="9" w15:restartNumberingAfterBreak="0">
    <w:nsid w:val="3F072055"/>
    <w:multiLevelType w:val="multilevel"/>
    <w:tmpl w:val="45F8B53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45B85C41"/>
    <w:multiLevelType w:val="hybridMultilevel"/>
    <w:tmpl w:val="C6EC065A"/>
    <w:lvl w:ilvl="0" w:tplc="064A8952">
      <w:start w:val="1"/>
      <w:numFmt w:val="bullet"/>
      <w:lvlText w:val=""/>
      <w:lvlJc w:val="left"/>
      <w:pPr>
        <w:ind w:left="720" w:hanging="360"/>
      </w:pPr>
      <w:rPr>
        <w:rFonts w:hint="default" w:ascii="Symbol" w:hAnsi="Symbol"/>
      </w:rPr>
    </w:lvl>
    <w:lvl w:ilvl="1" w:tplc="73FABC30">
      <w:start w:val="1"/>
      <w:numFmt w:val="bullet"/>
      <w:lvlText w:val="o"/>
      <w:lvlJc w:val="left"/>
      <w:pPr>
        <w:ind w:left="1440" w:hanging="360"/>
      </w:pPr>
      <w:rPr>
        <w:rFonts w:hint="default" w:ascii="Courier New" w:hAnsi="Courier New"/>
      </w:rPr>
    </w:lvl>
    <w:lvl w:ilvl="2" w:tplc="FEFE05E0">
      <w:start w:val="1"/>
      <w:numFmt w:val="bullet"/>
      <w:lvlText w:val=""/>
      <w:lvlJc w:val="left"/>
      <w:pPr>
        <w:ind w:left="2160" w:hanging="360"/>
      </w:pPr>
      <w:rPr>
        <w:rFonts w:hint="default" w:ascii="Wingdings" w:hAnsi="Wingdings"/>
      </w:rPr>
    </w:lvl>
    <w:lvl w:ilvl="3" w:tplc="BC4AE5EE">
      <w:start w:val="1"/>
      <w:numFmt w:val="bullet"/>
      <w:lvlText w:val=""/>
      <w:lvlJc w:val="left"/>
      <w:pPr>
        <w:ind w:left="2880" w:hanging="360"/>
      </w:pPr>
      <w:rPr>
        <w:rFonts w:hint="default" w:ascii="Symbol" w:hAnsi="Symbol"/>
      </w:rPr>
    </w:lvl>
    <w:lvl w:ilvl="4" w:tplc="5818E684">
      <w:start w:val="1"/>
      <w:numFmt w:val="bullet"/>
      <w:lvlText w:val="o"/>
      <w:lvlJc w:val="left"/>
      <w:pPr>
        <w:ind w:left="3600" w:hanging="360"/>
      </w:pPr>
      <w:rPr>
        <w:rFonts w:hint="default" w:ascii="Courier New" w:hAnsi="Courier New"/>
      </w:rPr>
    </w:lvl>
    <w:lvl w:ilvl="5" w:tplc="D7EE4B92">
      <w:start w:val="1"/>
      <w:numFmt w:val="bullet"/>
      <w:lvlText w:val=""/>
      <w:lvlJc w:val="left"/>
      <w:pPr>
        <w:ind w:left="4320" w:hanging="360"/>
      </w:pPr>
      <w:rPr>
        <w:rFonts w:hint="default" w:ascii="Wingdings" w:hAnsi="Wingdings"/>
      </w:rPr>
    </w:lvl>
    <w:lvl w:ilvl="6" w:tplc="A856756C">
      <w:start w:val="1"/>
      <w:numFmt w:val="bullet"/>
      <w:lvlText w:val=""/>
      <w:lvlJc w:val="left"/>
      <w:pPr>
        <w:ind w:left="5040" w:hanging="360"/>
      </w:pPr>
      <w:rPr>
        <w:rFonts w:hint="default" w:ascii="Symbol" w:hAnsi="Symbol"/>
      </w:rPr>
    </w:lvl>
    <w:lvl w:ilvl="7" w:tplc="482059C8">
      <w:start w:val="1"/>
      <w:numFmt w:val="bullet"/>
      <w:lvlText w:val="o"/>
      <w:lvlJc w:val="left"/>
      <w:pPr>
        <w:ind w:left="5760" w:hanging="360"/>
      </w:pPr>
      <w:rPr>
        <w:rFonts w:hint="default" w:ascii="Courier New" w:hAnsi="Courier New"/>
      </w:rPr>
    </w:lvl>
    <w:lvl w:ilvl="8" w:tplc="BD2CB838">
      <w:start w:val="1"/>
      <w:numFmt w:val="bullet"/>
      <w:lvlText w:val=""/>
      <w:lvlJc w:val="left"/>
      <w:pPr>
        <w:ind w:left="6480" w:hanging="360"/>
      </w:pPr>
      <w:rPr>
        <w:rFonts w:hint="default" w:ascii="Wingdings" w:hAnsi="Wingdings"/>
      </w:rPr>
    </w:lvl>
  </w:abstractNum>
  <w:abstractNum w:abstractNumId="11" w15:restartNumberingAfterBreak="0">
    <w:nsid w:val="5BDE47F0"/>
    <w:multiLevelType w:val="hybridMultilevel"/>
    <w:tmpl w:val="9386150A"/>
    <w:lvl w:ilvl="0" w:tplc="7A545B58">
      <w:start w:val="1"/>
      <w:numFmt w:val="bullet"/>
      <w:lvlText w:val=""/>
      <w:lvlJc w:val="left"/>
      <w:pPr>
        <w:ind w:left="720" w:hanging="360"/>
      </w:pPr>
      <w:rPr>
        <w:rFonts w:hint="default" w:ascii="Symbol" w:hAnsi="Symbol"/>
      </w:rPr>
    </w:lvl>
    <w:lvl w:ilvl="1" w:tplc="C0CA9B36">
      <w:start w:val="1"/>
      <w:numFmt w:val="bullet"/>
      <w:lvlText w:val="o"/>
      <w:lvlJc w:val="left"/>
      <w:pPr>
        <w:ind w:left="1440" w:hanging="360"/>
      </w:pPr>
      <w:rPr>
        <w:rFonts w:hint="default" w:ascii="Courier New" w:hAnsi="Courier New"/>
      </w:rPr>
    </w:lvl>
    <w:lvl w:ilvl="2" w:tplc="FBAC8072">
      <w:start w:val="1"/>
      <w:numFmt w:val="bullet"/>
      <w:lvlText w:val=""/>
      <w:lvlJc w:val="left"/>
      <w:pPr>
        <w:ind w:left="2160" w:hanging="360"/>
      </w:pPr>
      <w:rPr>
        <w:rFonts w:hint="default" w:ascii="Wingdings" w:hAnsi="Wingdings"/>
      </w:rPr>
    </w:lvl>
    <w:lvl w:ilvl="3" w:tplc="0B54EB90">
      <w:start w:val="1"/>
      <w:numFmt w:val="bullet"/>
      <w:lvlText w:val=""/>
      <w:lvlJc w:val="left"/>
      <w:pPr>
        <w:ind w:left="2880" w:hanging="360"/>
      </w:pPr>
      <w:rPr>
        <w:rFonts w:hint="default" w:ascii="Symbol" w:hAnsi="Symbol"/>
      </w:rPr>
    </w:lvl>
    <w:lvl w:ilvl="4" w:tplc="99C20CD0">
      <w:start w:val="1"/>
      <w:numFmt w:val="bullet"/>
      <w:lvlText w:val="o"/>
      <w:lvlJc w:val="left"/>
      <w:pPr>
        <w:ind w:left="3600" w:hanging="360"/>
      </w:pPr>
      <w:rPr>
        <w:rFonts w:hint="default" w:ascii="Courier New" w:hAnsi="Courier New"/>
      </w:rPr>
    </w:lvl>
    <w:lvl w:ilvl="5" w:tplc="0974F380">
      <w:start w:val="1"/>
      <w:numFmt w:val="bullet"/>
      <w:lvlText w:val=""/>
      <w:lvlJc w:val="left"/>
      <w:pPr>
        <w:ind w:left="4320" w:hanging="360"/>
      </w:pPr>
      <w:rPr>
        <w:rFonts w:hint="default" w:ascii="Wingdings" w:hAnsi="Wingdings"/>
      </w:rPr>
    </w:lvl>
    <w:lvl w:ilvl="6" w:tplc="26D8ADBA">
      <w:start w:val="1"/>
      <w:numFmt w:val="bullet"/>
      <w:lvlText w:val=""/>
      <w:lvlJc w:val="left"/>
      <w:pPr>
        <w:ind w:left="5040" w:hanging="360"/>
      </w:pPr>
      <w:rPr>
        <w:rFonts w:hint="default" w:ascii="Symbol" w:hAnsi="Symbol"/>
      </w:rPr>
    </w:lvl>
    <w:lvl w:ilvl="7" w:tplc="5F84E0E6">
      <w:start w:val="1"/>
      <w:numFmt w:val="bullet"/>
      <w:lvlText w:val="o"/>
      <w:lvlJc w:val="left"/>
      <w:pPr>
        <w:ind w:left="5760" w:hanging="360"/>
      </w:pPr>
      <w:rPr>
        <w:rFonts w:hint="default" w:ascii="Courier New" w:hAnsi="Courier New"/>
      </w:rPr>
    </w:lvl>
    <w:lvl w:ilvl="8" w:tplc="5E9E6BC6">
      <w:start w:val="1"/>
      <w:numFmt w:val="bullet"/>
      <w:lvlText w:val=""/>
      <w:lvlJc w:val="left"/>
      <w:pPr>
        <w:ind w:left="6480" w:hanging="360"/>
      </w:pPr>
      <w:rPr>
        <w:rFonts w:hint="default" w:ascii="Wingdings" w:hAnsi="Wingdings"/>
      </w:rPr>
    </w:lvl>
  </w:abstractNum>
  <w:abstractNum w:abstractNumId="12" w15:restartNumberingAfterBreak="0">
    <w:nsid w:val="62F810EA"/>
    <w:multiLevelType w:val="multilevel"/>
    <w:tmpl w:val="2FBA7B90"/>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662722B2"/>
    <w:multiLevelType w:val="multilevel"/>
    <w:tmpl w:val="9B6E448C"/>
    <w:lvl w:ilvl="0">
      <w:start w:val="1"/>
      <w:numFmt w:val="decimal"/>
      <w:lvlText w:val="%1."/>
      <w:lvlJc w:val="left"/>
      <w:pPr>
        <w:ind w:left="720" w:hanging="360"/>
      </w:pPr>
      <w:rPr>
        <w:rFonts w:hint="default"/>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15:restartNumberingAfterBreak="0">
    <w:nsid w:val="6FC34D6E"/>
    <w:multiLevelType w:val="multilevel"/>
    <w:tmpl w:val="66C614A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15:restartNumberingAfterBreak="0">
    <w:nsid w:val="754235EC"/>
    <w:multiLevelType w:val="multilevel"/>
    <w:tmpl w:val="C41CDEF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 w15:restartNumberingAfterBreak="0">
    <w:nsid w:val="782AB292"/>
    <w:multiLevelType w:val="hybridMultilevel"/>
    <w:tmpl w:val="9700674C"/>
    <w:lvl w:ilvl="0" w:tplc="3EEA085A">
      <w:start w:val="1"/>
      <w:numFmt w:val="bullet"/>
      <w:lvlText w:val=""/>
      <w:lvlJc w:val="left"/>
      <w:pPr>
        <w:ind w:left="720" w:hanging="360"/>
      </w:pPr>
      <w:rPr>
        <w:rFonts w:hint="default" w:ascii="Symbol" w:hAnsi="Symbol"/>
      </w:rPr>
    </w:lvl>
    <w:lvl w:ilvl="1" w:tplc="A39E7F86">
      <w:start w:val="1"/>
      <w:numFmt w:val="bullet"/>
      <w:lvlText w:val="o"/>
      <w:lvlJc w:val="left"/>
      <w:pPr>
        <w:ind w:left="1440" w:hanging="360"/>
      </w:pPr>
      <w:rPr>
        <w:rFonts w:hint="default" w:ascii="Courier New" w:hAnsi="Courier New"/>
      </w:rPr>
    </w:lvl>
    <w:lvl w:ilvl="2" w:tplc="B602EEE4">
      <w:start w:val="1"/>
      <w:numFmt w:val="bullet"/>
      <w:lvlText w:val=""/>
      <w:lvlJc w:val="left"/>
      <w:pPr>
        <w:ind w:left="2160" w:hanging="360"/>
      </w:pPr>
      <w:rPr>
        <w:rFonts w:hint="default" w:ascii="Wingdings" w:hAnsi="Wingdings"/>
      </w:rPr>
    </w:lvl>
    <w:lvl w:ilvl="3" w:tplc="25F44FE8">
      <w:start w:val="1"/>
      <w:numFmt w:val="bullet"/>
      <w:lvlText w:val=""/>
      <w:lvlJc w:val="left"/>
      <w:pPr>
        <w:ind w:left="2880" w:hanging="360"/>
      </w:pPr>
      <w:rPr>
        <w:rFonts w:hint="default" w:ascii="Symbol" w:hAnsi="Symbol"/>
      </w:rPr>
    </w:lvl>
    <w:lvl w:ilvl="4" w:tplc="CA4A3218">
      <w:start w:val="1"/>
      <w:numFmt w:val="bullet"/>
      <w:lvlText w:val="o"/>
      <w:lvlJc w:val="left"/>
      <w:pPr>
        <w:ind w:left="3600" w:hanging="360"/>
      </w:pPr>
      <w:rPr>
        <w:rFonts w:hint="default" w:ascii="Courier New" w:hAnsi="Courier New"/>
      </w:rPr>
    </w:lvl>
    <w:lvl w:ilvl="5" w:tplc="141E137E">
      <w:start w:val="1"/>
      <w:numFmt w:val="bullet"/>
      <w:lvlText w:val=""/>
      <w:lvlJc w:val="left"/>
      <w:pPr>
        <w:ind w:left="4320" w:hanging="360"/>
      </w:pPr>
      <w:rPr>
        <w:rFonts w:hint="default" w:ascii="Wingdings" w:hAnsi="Wingdings"/>
      </w:rPr>
    </w:lvl>
    <w:lvl w:ilvl="6" w:tplc="4CAE1FCE">
      <w:start w:val="1"/>
      <w:numFmt w:val="bullet"/>
      <w:lvlText w:val=""/>
      <w:lvlJc w:val="left"/>
      <w:pPr>
        <w:ind w:left="5040" w:hanging="360"/>
      </w:pPr>
      <w:rPr>
        <w:rFonts w:hint="default" w:ascii="Symbol" w:hAnsi="Symbol"/>
      </w:rPr>
    </w:lvl>
    <w:lvl w:ilvl="7" w:tplc="7D1E5780">
      <w:start w:val="1"/>
      <w:numFmt w:val="bullet"/>
      <w:lvlText w:val="o"/>
      <w:lvlJc w:val="left"/>
      <w:pPr>
        <w:ind w:left="5760" w:hanging="360"/>
      </w:pPr>
      <w:rPr>
        <w:rFonts w:hint="default" w:ascii="Courier New" w:hAnsi="Courier New"/>
      </w:rPr>
    </w:lvl>
    <w:lvl w:ilvl="8" w:tplc="20CA5824">
      <w:start w:val="1"/>
      <w:numFmt w:val="bullet"/>
      <w:lvlText w:val=""/>
      <w:lvlJc w:val="left"/>
      <w:pPr>
        <w:ind w:left="6480" w:hanging="360"/>
      </w:pPr>
      <w:rPr>
        <w:rFonts w:hint="default" w:ascii="Wingdings" w:hAnsi="Wingdings"/>
      </w:rPr>
    </w:lvl>
  </w:abstractNum>
  <w:abstractNum w:abstractNumId="17" w15:restartNumberingAfterBreak="0">
    <w:nsid w:val="79C71138"/>
    <w:multiLevelType w:val="hybridMultilevel"/>
    <w:tmpl w:val="2570ABE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7FD861F2"/>
    <w:multiLevelType w:val="multilevel"/>
    <w:tmpl w:val="A2B22A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6325246">
    <w:abstractNumId w:val="2"/>
  </w:num>
  <w:num w:numId="2" w16cid:durableId="126096512">
    <w:abstractNumId w:val="10"/>
  </w:num>
  <w:num w:numId="3" w16cid:durableId="2076582137">
    <w:abstractNumId w:val="16"/>
  </w:num>
  <w:num w:numId="4" w16cid:durableId="1739398606">
    <w:abstractNumId w:val="11"/>
  </w:num>
  <w:num w:numId="5" w16cid:durableId="1360276399">
    <w:abstractNumId w:val="8"/>
  </w:num>
  <w:num w:numId="6" w16cid:durableId="1209495215">
    <w:abstractNumId w:val="17"/>
  </w:num>
  <w:num w:numId="7" w16cid:durableId="939526924">
    <w:abstractNumId w:val="4"/>
  </w:num>
  <w:num w:numId="8" w16cid:durableId="1888568719">
    <w:abstractNumId w:val="13"/>
  </w:num>
  <w:num w:numId="9" w16cid:durableId="1574126446">
    <w:abstractNumId w:val="12"/>
  </w:num>
  <w:num w:numId="10" w16cid:durableId="487476093">
    <w:abstractNumId w:val="7"/>
  </w:num>
  <w:num w:numId="11" w16cid:durableId="1694459733">
    <w:abstractNumId w:val="18"/>
  </w:num>
  <w:num w:numId="12" w16cid:durableId="502015972">
    <w:abstractNumId w:val="0"/>
  </w:num>
  <w:num w:numId="13" w16cid:durableId="835457443">
    <w:abstractNumId w:val="3"/>
  </w:num>
  <w:num w:numId="14" w16cid:durableId="1836726995">
    <w:abstractNumId w:val="9"/>
  </w:num>
  <w:num w:numId="15" w16cid:durableId="1766221520">
    <w:abstractNumId w:val="15"/>
  </w:num>
  <w:num w:numId="16" w16cid:durableId="1507210883">
    <w:abstractNumId w:val="5"/>
  </w:num>
  <w:num w:numId="17" w16cid:durableId="1731733900">
    <w:abstractNumId w:val="14"/>
  </w:num>
  <w:num w:numId="18" w16cid:durableId="507258592">
    <w:abstractNumId w:val="1"/>
  </w:num>
  <w:num w:numId="19" w16cid:durableId="127339702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Katsumbe, Tatenda">
    <w15:presenceInfo w15:providerId="AD" w15:userId="S::tatendak@uj.ac.za::7122eb0d-a0f3-49b7-8438-57fa337a3333"/>
  </w15:person>
  <w15:person w15:author="Mbalaka, Blessing">
    <w15:presenceInfo w15:providerId="AD" w15:userId="S::bmbalaka@uj.ac.za::c37e0be8-cd01-4edc-a9d6-cb18db2f87d2"/>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00"/>
  <w:trackRevisions w:val="tru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DCF"/>
    <w:rsid w:val="00002C8B"/>
    <w:rsid w:val="00004C43"/>
    <w:rsid w:val="00005707"/>
    <w:rsid w:val="00005B9A"/>
    <w:rsid w:val="00011420"/>
    <w:rsid w:val="00014658"/>
    <w:rsid w:val="0002030E"/>
    <w:rsid w:val="00020967"/>
    <w:rsid w:val="0002779C"/>
    <w:rsid w:val="00031F18"/>
    <w:rsid w:val="0003608F"/>
    <w:rsid w:val="00037D4A"/>
    <w:rsid w:val="00041E79"/>
    <w:rsid w:val="00047081"/>
    <w:rsid w:val="0004770B"/>
    <w:rsid w:val="00052246"/>
    <w:rsid w:val="00053DCE"/>
    <w:rsid w:val="00054FF3"/>
    <w:rsid w:val="00061EB8"/>
    <w:rsid w:val="00063F30"/>
    <w:rsid w:val="000640EF"/>
    <w:rsid w:val="000659A4"/>
    <w:rsid w:val="000661B9"/>
    <w:rsid w:val="00066CA8"/>
    <w:rsid w:val="000672C7"/>
    <w:rsid w:val="00067312"/>
    <w:rsid w:val="0007321F"/>
    <w:rsid w:val="00081EC5"/>
    <w:rsid w:val="00085844"/>
    <w:rsid w:val="000965C5"/>
    <w:rsid w:val="000966F7"/>
    <w:rsid w:val="000969D7"/>
    <w:rsid w:val="00096E9A"/>
    <w:rsid w:val="000A00D3"/>
    <w:rsid w:val="000A1E10"/>
    <w:rsid w:val="000A1FA5"/>
    <w:rsid w:val="000A2512"/>
    <w:rsid w:val="000A3CCD"/>
    <w:rsid w:val="000A784E"/>
    <w:rsid w:val="000B1651"/>
    <w:rsid w:val="000C50E4"/>
    <w:rsid w:val="000E0830"/>
    <w:rsid w:val="000E2811"/>
    <w:rsid w:val="000E43FA"/>
    <w:rsid w:val="000E51A2"/>
    <w:rsid w:val="000E65DF"/>
    <w:rsid w:val="000F2359"/>
    <w:rsid w:val="000F3D8F"/>
    <w:rsid w:val="000F7BAB"/>
    <w:rsid w:val="0010498F"/>
    <w:rsid w:val="00107404"/>
    <w:rsid w:val="00111233"/>
    <w:rsid w:val="00116A16"/>
    <w:rsid w:val="00120A33"/>
    <w:rsid w:val="00121201"/>
    <w:rsid w:val="0012458E"/>
    <w:rsid w:val="00124E0B"/>
    <w:rsid w:val="00124E95"/>
    <w:rsid w:val="0012522F"/>
    <w:rsid w:val="00126CF9"/>
    <w:rsid w:val="00131324"/>
    <w:rsid w:val="001314A8"/>
    <w:rsid w:val="0013278A"/>
    <w:rsid w:val="00132CFF"/>
    <w:rsid w:val="00140D58"/>
    <w:rsid w:val="00141BB0"/>
    <w:rsid w:val="00141FEC"/>
    <w:rsid w:val="00156CF9"/>
    <w:rsid w:val="001611DD"/>
    <w:rsid w:val="00161D18"/>
    <w:rsid w:val="00163641"/>
    <w:rsid w:val="00163FAC"/>
    <w:rsid w:val="00166508"/>
    <w:rsid w:val="00167C7B"/>
    <w:rsid w:val="001768E1"/>
    <w:rsid w:val="001825A3"/>
    <w:rsid w:val="0018551C"/>
    <w:rsid w:val="00190822"/>
    <w:rsid w:val="00191395"/>
    <w:rsid w:val="001924A6"/>
    <w:rsid w:val="0019399F"/>
    <w:rsid w:val="00196D3F"/>
    <w:rsid w:val="001A09E2"/>
    <w:rsid w:val="001A7586"/>
    <w:rsid w:val="001A7A37"/>
    <w:rsid w:val="001B0D29"/>
    <w:rsid w:val="001B4AAE"/>
    <w:rsid w:val="001B563C"/>
    <w:rsid w:val="001C49BD"/>
    <w:rsid w:val="001C545B"/>
    <w:rsid w:val="001C70CC"/>
    <w:rsid w:val="001D5911"/>
    <w:rsid w:val="001E3388"/>
    <w:rsid w:val="001E3E88"/>
    <w:rsid w:val="001E4084"/>
    <w:rsid w:val="001E56D7"/>
    <w:rsid w:val="001E5D65"/>
    <w:rsid w:val="001E7A33"/>
    <w:rsid w:val="001F3CE8"/>
    <w:rsid w:val="001F4BD4"/>
    <w:rsid w:val="001F514D"/>
    <w:rsid w:val="00201EBD"/>
    <w:rsid w:val="0020367B"/>
    <w:rsid w:val="0020651A"/>
    <w:rsid w:val="00216DB5"/>
    <w:rsid w:val="00220CD1"/>
    <w:rsid w:val="0022111B"/>
    <w:rsid w:val="00221514"/>
    <w:rsid w:val="00222FB1"/>
    <w:rsid w:val="00225B72"/>
    <w:rsid w:val="00226623"/>
    <w:rsid w:val="00227B1E"/>
    <w:rsid w:val="002346E1"/>
    <w:rsid w:val="00235687"/>
    <w:rsid w:val="00235B05"/>
    <w:rsid w:val="002407D9"/>
    <w:rsid w:val="00243CF7"/>
    <w:rsid w:val="0025045A"/>
    <w:rsid w:val="002607C8"/>
    <w:rsid w:val="00263424"/>
    <w:rsid w:val="002722D9"/>
    <w:rsid w:val="00274426"/>
    <w:rsid w:val="0027508C"/>
    <w:rsid w:val="00282BB5"/>
    <w:rsid w:val="002867CC"/>
    <w:rsid w:val="0029070B"/>
    <w:rsid w:val="00290B90"/>
    <w:rsid w:val="00293578"/>
    <w:rsid w:val="002941A8"/>
    <w:rsid w:val="002A059C"/>
    <w:rsid w:val="002A642B"/>
    <w:rsid w:val="002B18E9"/>
    <w:rsid w:val="002B411D"/>
    <w:rsid w:val="002B7753"/>
    <w:rsid w:val="002C7468"/>
    <w:rsid w:val="002C7DDF"/>
    <w:rsid w:val="002D5101"/>
    <w:rsid w:val="002D5A6A"/>
    <w:rsid w:val="002D68A4"/>
    <w:rsid w:val="002D705C"/>
    <w:rsid w:val="002D7334"/>
    <w:rsid w:val="002D7F40"/>
    <w:rsid w:val="002E5965"/>
    <w:rsid w:val="002E792E"/>
    <w:rsid w:val="002F118D"/>
    <w:rsid w:val="002F3B51"/>
    <w:rsid w:val="002F4585"/>
    <w:rsid w:val="002F47D6"/>
    <w:rsid w:val="002F5F0D"/>
    <w:rsid w:val="00306024"/>
    <w:rsid w:val="003068DD"/>
    <w:rsid w:val="00312172"/>
    <w:rsid w:val="00314DD2"/>
    <w:rsid w:val="003154D3"/>
    <w:rsid w:val="003200D6"/>
    <w:rsid w:val="00320128"/>
    <w:rsid w:val="0032046E"/>
    <w:rsid w:val="00321307"/>
    <w:rsid w:val="003252B9"/>
    <w:rsid w:val="00326BCC"/>
    <w:rsid w:val="003275DF"/>
    <w:rsid w:val="0033043A"/>
    <w:rsid w:val="00332C24"/>
    <w:rsid w:val="0033761D"/>
    <w:rsid w:val="0034679C"/>
    <w:rsid w:val="00351437"/>
    <w:rsid w:val="00352F78"/>
    <w:rsid w:val="00360A9B"/>
    <w:rsid w:val="00363D28"/>
    <w:rsid w:val="00365C32"/>
    <w:rsid w:val="003674B8"/>
    <w:rsid w:val="00367CF8"/>
    <w:rsid w:val="00370B47"/>
    <w:rsid w:val="00370DD7"/>
    <w:rsid w:val="0037182E"/>
    <w:rsid w:val="003763B3"/>
    <w:rsid w:val="00390443"/>
    <w:rsid w:val="00390B24"/>
    <w:rsid w:val="003931D7"/>
    <w:rsid w:val="003961A5"/>
    <w:rsid w:val="003A08EE"/>
    <w:rsid w:val="003A1710"/>
    <w:rsid w:val="003A2D38"/>
    <w:rsid w:val="003A331F"/>
    <w:rsid w:val="003A402B"/>
    <w:rsid w:val="003A5D50"/>
    <w:rsid w:val="003A6595"/>
    <w:rsid w:val="003A6B55"/>
    <w:rsid w:val="003A7B57"/>
    <w:rsid w:val="003B3AFF"/>
    <w:rsid w:val="003B58F1"/>
    <w:rsid w:val="003C406E"/>
    <w:rsid w:val="003C47C3"/>
    <w:rsid w:val="003D2F69"/>
    <w:rsid w:val="003E1B9C"/>
    <w:rsid w:val="003E3844"/>
    <w:rsid w:val="003E3B46"/>
    <w:rsid w:val="003E6693"/>
    <w:rsid w:val="003F047B"/>
    <w:rsid w:val="003F0D74"/>
    <w:rsid w:val="003F25F2"/>
    <w:rsid w:val="003F433F"/>
    <w:rsid w:val="003F52BD"/>
    <w:rsid w:val="00402095"/>
    <w:rsid w:val="004026F6"/>
    <w:rsid w:val="00403288"/>
    <w:rsid w:val="00423FC8"/>
    <w:rsid w:val="00430774"/>
    <w:rsid w:val="00440DCF"/>
    <w:rsid w:val="00441CE0"/>
    <w:rsid w:val="00443423"/>
    <w:rsid w:val="00443B07"/>
    <w:rsid w:val="004466DC"/>
    <w:rsid w:val="0044790E"/>
    <w:rsid w:val="004501DF"/>
    <w:rsid w:val="00450490"/>
    <w:rsid w:val="004525DF"/>
    <w:rsid w:val="004525E5"/>
    <w:rsid w:val="0045605C"/>
    <w:rsid w:val="00456EDF"/>
    <w:rsid w:val="00457840"/>
    <w:rsid w:val="00457E53"/>
    <w:rsid w:val="004623F4"/>
    <w:rsid w:val="00465A00"/>
    <w:rsid w:val="0046624A"/>
    <w:rsid w:val="004710EA"/>
    <w:rsid w:val="00473BE6"/>
    <w:rsid w:val="00477794"/>
    <w:rsid w:val="00481D90"/>
    <w:rsid w:val="0049593B"/>
    <w:rsid w:val="0049649E"/>
    <w:rsid w:val="004A1C6D"/>
    <w:rsid w:val="004A3466"/>
    <w:rsid w:val="004B08D1"/>
    <w:rsid w:val="004C5F72"/>
    <w:rsid w:val="004C6B8C"/>
    <w:rsid w:val="004D02FA"/>
    <w:rsid w:val="004D368C"/>
    <w:rsid w:val="004D6FF6"/>
    <w:rsid w:val="004D7C8B"/>
    <w:rsid w:val="004E09DA"/>
    <w:rsid w:val="004E0CCA"/>
    <w:rsid w:val="004E0EC1"/>
    <w:rsid w:val="004E41F7"/>
    <w:rsid w:val="004E561D"/>
    <w:rsid w:val="004E68C5"/>
    <w:rsid w:val="004F0ACC"/>
    <w:rsid w:val="004F2515"/>
    <w:rsid w:val="004F6202"/>
    <w:rsid w:val="00502145"/>
    <w:rsid w:val="00506758"/>
    <w:rsid w:val="00510348"/>
    <w:rsid w:val="0051179F"/>
    <w:rsid w:val="005134B8"/>
    <w:rsid w:val="0052539F"/>
    <w:rsid w:val="00526397"/>
    <w:rsid w:val="00526E85"/>
    <w:rsid w:val="00530C76"/>
    <w:rsid w:val="00536785"/>
    <w:rsid w:val="00540398"/>
    <w:rsid w:val="00540694"/>
    <w:rsid w:val="00540CDA"/>
    <w:rsid w:val="005413C3"/>
    <w:rsid w:val="00542CB0"/>
    <w:rsid w:val="00545FE8"/>
    <w:rsid w:val="0055445C"/>
    <w:rsid w:val="00560996"/>
    <w:rsid w:val="00562936"/>
    <w:rsid w:val="00563F79"/>
    <w:rsid w:val="00577E7C"/>
    <w:rsid w:val="00580F3A"/>
    <w:rsid w:val="00580FDB"/>
    <w:rsid w:val="00582A59"/>
    <w:rsid w:val="005874E0"/>
    <w:rsid w:val="005878A5"/>
    <w:rsid w:val="005932B1"/>
    <w:rsid w:val="005A105E"/>
    <w:rsid w:val="005A20C0"/>
    <w:rsid w:val="005A3F09"/>
    <w:rsid w:val="005A4883"/>
    <w:rsid w:val="005A549D"/>
    <w:rsid w:val="005B3351"/>
    <w:rsid w:val="005B512A"/>
    <w:rsid w:val="005B7273"/>
    <w:rsid w:val="005C3753"/>
    <w:rsid w:val="005C4041"/>
    <w:rsid w:val="005C56C1"/>
    <w:rsid w:val="005D00A3"/>
    <w:rsid w:val="005D19F5"/>
    <w:rsid w:val="005D3C4D"/>
    <w:rsid w:val="005E0C40"/>
    <w:rsid w:val="005E4E27"/>
    <w:rsid w:val="005E5DBC"/>
    <w:rsid w:val="005E6011"/>
    <w:rsid w:val="005F48D7"/>
    <w:rsid w:val="00601329"/>
    <w:rsid w:val="00601E48"/>
    <w:rsid w:val="00602B10"/>
    <w:rsid w:val="00602DE3"/>
    <w:rsid w:val="00605C62"/>
    <w:rsid w:val="00610314"/>
    <w:rsid w:val="00614FCC"/>
    <w:rsid w:val="0061682A"/>
    <w:rsid w:val="006174FE"/>
    <w:rsid w:val="006224FB"/>
    <w:rsid w:val="00622E9D"/>
    <w:rsid w:val="006278AF"/>
    <w:rsid w:val="0063281D"/>
    <w:rsid w:val="00632F8B"/>
    <w:rsid w:val="00637520"/>
    <w:rsid w:val="0064083C"/>
    <w:rsid w:val="006469E2"/>
    <w:rsid w:val="00647C61"/>
    <w:rsid w:val="006511A1"/>
    <w:rsid w:val="00651346"/>
    <w:rsid w:val="00652C12"/>
    <w:rsid w:val="00653608"/>
    <w:rsid w:val="00656570"/>
    <w:rsid w:val="00657398"/>
    <w:rsid w:val="00657B9C"/>
    <w:rsid w:val="00665073"/>
    <w:rsid w:val="00666EF3"/>
    <w:rsid w:val="00667CBD"/>
    <w:rsid w:val="006706DE"/>
    <w:rsid w:val="00670765"/>
    <w:rsid w:val="00674C61"/>
    <w:rsid w:val="00676A88"/>
    <w:rsid w:val="00680775"/>
    <w:rsid w:val="0068279F"/>
    <w:rsid w:val="006843C6"/>
    <w:rsid w:val="006843F2"/>
    <w:rsid w:val="0069183E"/>
    <w:rsid w:val="00695378"/>
    <w:rsid w:val="00695E75"/>
    <w:rsid w:val="006963B8"/>
    <w:rsid w:val="0069773D"/>
    <w:rsid w:val="006A470D"/>
    <w:rsid w:val="006A7967"/>
    <w:rsid w:val="006B1DFE"/>
    <w:rsid w:val="006B59DE"/>
    <w:rsid w:val="006C281B"/>
    <w:rsid w:val="006C4081"/>
    <w:rsid w:val="006C52F2"/>
    <w:rsid w:val="006C6B94"/>
    <w:rsid w:val="006D3A6A"/>
    <w:rsid w:val="006E070D"/>
    <w:rsid w:val="006E1F26"/>
    <w:rsid w:val="006E22CD"/>
    <w:rsid w:val="006E797B"/>
    <w:rsid w:val="006E79BD"/>
    <w:rsid w:val="006F477F"/>
    <w:rsid w:val="00703737"/>
    <w:rsid w:val="00705389"/>
    <w:rsid w:val="00705CB4"/>
    <w:rsid w:val="00721001"/>
    <w:rsid w:val="00726B93"/>
    <w:rsid w:val="00727890"/>
    <w:rsid w:val="0073786E"/>
    <w:rsid w:val="00737A03"/>
    <w:rsid w:val="007421CE"/>
    <w:rsid w:val="00744935"/>
    <w:rsid w:val="00745497"/>
    <w:rsid w:val="0075556A"/>
    <w:rsid w:val="0075702E"/>
    <w:rsid w:val="00757E52"/>
    <w:rsid w:val="007627B7"/>
    <w:rsid w:val="00762A40"/>
    <w:rsid w:val="00770837"/>
    <w:rsid w:val="00770D9D"/>
    <w:rsid w:val="00774519"/>
    <w:rsid w:val="00787801"/>
    <w:rsid w:val="007902B4"/>
    <w:rsid w:val="00790DE6"/>
    <w:rsid w:val="007A0747"/>
    <w:rsid w:val="007A1AE0"/>
    <w:rsid w:val="007A43ED"/>
    <w:rsid w:val="007A4C3D"/>
    <w:rsid w:val="007A509A"/>
    <w:rsid w:val="007A5710"/>
    <w:rsid w:val="007A62AF"/>
    <w:rsid w:val="007B267C"/>
    <w:rsid w:val="007B4AF7"/>
    <w:rsid w:val="007B4E18"/>
    <w:rsid w:val="007C0140"/>
    <w:rsid w:val="007C254E"/>
    <w:rsid w:val="007C338C"/>
    <w:rsid w:val="007C360C"/>
    <w:rsid w:val="007C518B"/>
    <w:rsid w:val="007D076A"/>
    <w:rsid w:val="007D1A7B"/>
    <w:rsid w:val="007D3ED6"/>
    <w:rsid w:val="007D67CA"/>
    <w:rsid w:val="007E0533"/>
    <w:rsid w:val="007E1787"/>
    <w:rsid w:val="007E30FA"/>
    <w:rsid w:val="007E4B0D"/>
    <w:rsid w:val="007E5023"/>
    <w:rsid w:val="007E61DD"/>
    <w:rsid w:val="007E6978"/>
    <w:rsid w:val="007E6EF7"/>
    <w:rsid w:val="007E6FC3"/>
    <w:rsid w:val="007E7CBB"/>
    <w:rsid w:val="007F5E0D"/>
    <w:rsid w:val="00800A9E"/>
    <w:rsid w:val="00801639"/>
    <w:rsid w:val="0080390D"/>
    <w:rsid w:val="008042AA"/>
    <w:rsid w:val="00812142"/>
    <w:rsid w:val="00812437"/>
    <w:rsid w:val="008212D0"/>
    <w:rsid w:val="008225F9"/>
    <w:rsid w:val="008329F9"/>
    <w:rsid w:val="008331D4"/>
    <w:rsid w:val="00834CB5"/>
    <w:rsid w:val="00843262"/>
    <w:rsid w:val="00844360"/>
    <w:rsid w:val="0084531B"/>
    <w:rsid w:val="00850C90"/>
    <w:rsid w:val="00851EC5"/>
    <w:rsid w:val="00856CD8"/>
    <w:rsid w:val="00856F6E"/>
    <w:rsid w:val="0085781C"/>
    <w:rsid w:val="00857F2C"/>
    <w:rsid w:val="0086251B"/>
    <w:rsid w:val="0086658F"/>
    <w:rsid w:val="00867BC2"/>
    <w:rsid w:val="0088090D"/>
    <w:rsid w:val="008918B5"/>
    <w:rsid w:val="008A2B71"/>
    <w:rsid w:val="008A4385"/>
    <w:rsid w:val="008A4AB3"/>
    <w:rsid w:val="008A4F8B"/>
    <w:rsid w:val="008A51E3"/>
    <w:rsid w:val="008A650D"/>
    <w:rsid w:val="008A6BA5"/>
    <w:rsid w:val="008B6872"/>
    <w:rsid w:val="008B69A5"/>
    <w:rsid w:val="008B7C15"/>
    <w:rsid w:val="008C1300"/>
    <w:rsid w:val="008C2250"/>
    <w:rsid w:val="008C4D64"/>
    <w:rsid w:val="008C4DAB"/>
    <w:rsid w:val="008C5860"/>
    <w:rsid w:val="008C6AE8"/>
    <w:rsid w:val="008D77A4"/>
    <w:rsid w:val="008E17BF"/>
    <w:rsid w:val="008E3607"/>
    <w:rsid w:val="008E3BEE"/>
    <w:rsid w:val="008E709F"/>
    <w:rsid w:val="008F213F"/>
    <w:rsid w:val="008F49E1"/>
    <w:rsid w:val="008F52FC"/>
    <w:rsid w:val="00900912"/>
    <w:rsid w:val="00905450"/>
    <w:rsid w:val="00907B58"/>
    <w:rsid w:val="0091394E"/>
    <w:rsid w:val="009148CB"/>
    <w:rsid w:val="00921991"/>
    <w:rsid w:val="00925490"/>
    <w:rsid w:val="00926DFB"/>
    <w:rsid w:val="009301B3"/>
    <w:rsid w:val="00953B2E"/>
    <w:rsid w:val="00961496"/>
    <w:rsid w:val="0096349D"/>
    <w:rsid w:val="00966081"/>
    <w:rsid w:val="00966C27"/>
    <w:rsid w:val="00972E1E"/>
    <w:rsid w:val="00974AAC"/>
    <w:rsid w:val="009750BC"/>
    <w:rsid w:val="009759C4"/>
    <w:rsid w:val="00976F3D"/>
    <w:rsid w:val="00986A7F"/>
    <w:rsid w:val="00987173"/>
    <w:rsid w:val="0099144C"/>
    <w:rsid w:val="00997A34"/>
    <w:rsid w:val="009A2143"/>
    <w:rsid w:val="009A5049"/>
    <w:rsid w:val="009A6FEF"/>
    <w:rsid w:val="009A73D1"/>
    <w:rsid w:val="009B14A9"/>
    <w:rsid w:val="009B1D7A"/>
    <w:rsid w:val="009B268D"/>
    <w:rsid w:val="009B419E"/>
    <w:rsid w:val="009B44B1"/>
    <w:rsid w:val="009C072C"/>
    <w:rsid w:val="009C36A7"/>
    <w:rsid w:val="009C4AFF"/>
    <w:rsid w:val="009C752A"/>
    <w:rsid w:val="009D0095"/>
    <w:rsid w:val="009D1634"/>
    <w:rsid w:val="009D367D"/>
    <w:rsid w:val="009D411E"/>
    <w:rsid w:val="009E03EF"/>
    <w:rsid w:val="009E3474"/>
    <w:rsid w:val="009E7682"/>
    <w:rsid w:val="009F1346"/>
    <w:rsid w:val="009F285F"/>
    <w:rsid w:val="009F4C01"/>
    <w:rsid w:val="00A0716B"/>
    <w:rsid w:val="00A11BE5"/>
    <w:rsid w:val="00A11F4D"/>
    <w:rsid w:val="00A16DED"/>
    <w:rsid w:val="00A256BE"/>
    <w:rsid w:val="00A26E17"/>
    <w:rsid w:val="00A3096D"/>
    <w:rsid w:val="00A32786"/>
    <w:rsid w:val="00A3297B"/>
    <w:rsid w:val="00A36BA8"/>
    <w:rsid w:val="00A423AC"/>
    <w:rsid w:val="00A4241A"/>
    <w:rsid w:val="00A43A90"/>
    <w:rsid w:val="00A471F1"/>
    <w:rsid w:val="00A51E80"/>
    <w:rsid w:val="00A543D4"/>
    <w:rsid w:val="00A64C16"/>
    <w:rsid w:val="00A64D27"/>
    <w:rsid w:val="00A656DF"/>
    <w:rsid w:val="00A67D02"/>
    <w:rsid w:val="00A67E43"/>
    <w:rsid w:val="00A72925"/>
    <w:rsid w:val="00A7649E"/>
    <w:rsid w:val="00A76B89"/>
    <w:rsid w:val="00A86165"/>
    <w:rsid w:val="00A91E20"/>
    <w:rsid w:val="00AA0BD3"/>
    <w:rsid w:val="00AA66B5"/>
    <w:rsid w:val="00AA6F4A"/>
    <w:rsid w:val="00AB03B3"/>
    <w:rsid w:val="00AB1446"/>
    <w:rsid w:val="00AB6FC5"/>
    <w:rsid w:val="00AC2E14"/>
    <w:rsid w:val="00AC5CA3"/>
    <w:rsid w:val="00AE3353"/>
    <w:rsid w:val="00AE3D53"/>
    <w:rsid w:val="00AF34B6"/>
    <w:rsid w:val="00AF495F"/>
    <w:rsid w:val="00AF7414"/>
    <w:rsid w:val="00B006B2"/>
    <w:rsid w:val="00B05D19"/>
    <w:rsid w:val="00B06405"/>
    <w:rsid w:val="00B069F8"/>
    <w:rsid w:val="00B1250F"/>
    <w:rsid w:val="00B21699"/>
    <w:rsid w:val="00B219B1"/>
    <w:rsid w:val="00B22650"/>
    <w:rsid w:val="00B234B2"/>
    <w:rsid w:val="00B239E5"/>
    <w:rsid w:val="00B24370"/>
    <w:rsid w:val="00B261AB"/>
    <w:rsid w:val="00B2626C"/>
    <w:rsid w:val="00B329BF"/>
    <w:rsid w:val="00B33F5C"/>
    <w:rsid w:val="00B36397"/>
    <w:rsid w:val="00B3750D"/>
    <w:rsid w:val="00B43B08"/>
    <w:rsid w:val="00B45D10"/>
    <w:rsid w:val="00B46FE3"/>
    <w:rsid w:val="00B5046D"/>
    <w:rsid w:val="00B506CE"/>
    <w:rsid w:val="00B52DA2"/>
    <w:rsid w:val="00B64C0A"/>
    <w:rsid w:val="00B71D54"/>
    <w:rsid w:val="00B733E0"/>
    <w:rsid w:val="00B738A9"/>
    <w:rsid w:val="00B76A65"/>
    <w:rsid w:val="00B76AA1"/>
    <w:rsid w:val="00B77B83"/>
    <w:rsid w:val="00B77E9E"/>
    <w:rsid w:val="00B804E5"/>
    <w:rsid w:val="00B8108F"/>
    <w:rsid w:val="00B846AC"/>
    <w:rsid w:val="00B85B7E"/>
    <w:rsid w:val="00B9523E"/>
    <w:rsid w:val="00B9621F"/>
    <w:rsid w:val="00B9743A"/>
    <w:rsid w:val="00BA0C5A"/>
    <w:rsid w:val="00BA0C8E"/>
    <w:rsid w:val="00BA316D"/>
    <w:rsid w:val="00BA5C85"/>
    <w:rsid w:val="00BA7177"/>
    <w:rsid w:val="00BA7F48"/>
    <w:rsid w:val="00BB192C"/>
    <w:rsid w:val="00BB75DC"/>
    <w:rsid w:val="00BC2258"/>
    <w:rsid w:val="00BC335F"/>
    <w:rsid w:val="00BC6570"/>
    <w:rsid w:val="00BC69AE"/>
    <w:rsid w:val="00BC7707"/>
    <w:rsid w:val="00BC7EDF"/>
    <w:rsid w:val="00BD6155"/>
    <w:rsid w:val="00BD6732"/>
    <w:rsid w:val="00BE0A07"/>
    <w:rsid w:val="00BF4199"/>
    <w:rsid w:val="00C00997"/>
    <w:rsid w:val="00C033A3"/>
    <w:rsid w:val="00C074AD"/>
    <w:rsid w:val="00C15DD4"/>
    <w:rsid w:val="00C21FF4"/>
    <w:rsid w:val="00C24B7A"/>
    <w:rsid w:val="00C2547F"/>
    <w:rsid w:val="00C32DBA"/>
    <w:rsid w:val="00C345C8"/>
    <w:rsid w:val="00C34A64"/>
    <w:rsid w:val="00C358A0"/>
    <w:rsid w:val="00C36CB7"/>
    <w:rsid w:val="00C4272F"/>
    <w:rsid w:val="00C44D3B"/>
    <w:rsid w:val="00C46811"/>
    <w:rsid w:val="00C46A4D"/>
    <w:rsid w:val="00C475C7"/>
    <w:rsid w:val="00C529F9"/>
    <w:rsid w:val="00C52E4F"/>
    <w:rsid w:val="00C554DB"/>
    <w:rsid w:val="00C57392"/>
    <w:rsid w:val="00C57611"/>
    <w:rsid w:val="00C702E5"/>
    <w:rsid w:val="00C716C0"/>
    <w:rsid w:val="00C75DF4"/>
    <w:rsid w:val="00C8641D"/>
    <w:rsid w:val="00C92E91"/>
    <w:rsid w:val="00C97DC6"/>
    <w:rsid w:val="00CA10BE"/>
    <w:rsid w:val="00CB4BA9"/>
    <w:rsid w:val="00CC39BE"/>
    <w:rsid w:val="00CC46FE"/>
    <w:rsid w:val="00CC5A8B"/>
    <w:rsid w:val="00CD2297"/>
    <w:rsid w:val="00CD3F0D"/>
    <w:rsid w:val="00CE0C8C"/>
    <w:rsid w:val="00CE24C7"/>
    <w:rsid w:val="00CE2BA5"/>
    <w:rsid w:val="00CE3140"/>
    <w:rsid w:val="00CE5562"/>
    <w:rsid w:val="00CE6E44"/>
    <w:rsid w:val="00CE6EB8"/>
    <w:rsid w:val="00CE750F"/>
    <w:rsid w:val="00CE7E16"/>
    <w:rsid w:val="00CF11F6"/>
    <w:rsid w:val="00CF2640"/>
    <w:rsid w:val="00CF3193"/>
    <w:rsid w:val="00CF3239"/>
    <w:rsid w:val="00D014FE"/>
    <w:rsid w:val="00D030ED"/>
    <w:rsid w:val="00D06C27"/>
    <w:rsid w:val="00D15884"/>
    <w:rsid w:val="00D15EFB"/>
    <w:rsid w:val="00D233C7"/>
    <w:rsid w:val="00D24F8C"/>
    <w:rsid w:val="00D36542"/>
    <w:rsid w:val="00D370F7"/>
    <w:rsid w:val="00D37C0E"/>
    <w:rsid w:val="00D452A3"/>
    <w:rsid w:val="00D46931"/>
    <w:rsid w:val="00D47879"/>
    <w:rsid w:val="00D52923"/>
    <w:rsid w:val="00D542A7"/>
    <w:rsid w:val="00D55508"/>
    <w:rsid w:val="00D6145A"/>
    <w:rsid w:val="00D61579"/>
    <w:rsid w:val="00D615DF"/>
    <w:rsid w:val="00D622A2"/>
    <w:rsid w:val="00D66C85"/>
    <w:rsid w:val="00D67A08"/>
    <w:rsid w:val="00D67C58"/>
    <w:rsid w:val="00D67EEE"/>
    <w:rsid w:val="00D75FB7"/>
    <w:rsid w:val="00D82DF8"/>
    <w:rsid w:val="00D85ABC"/>
    <w:rsid w:val="00D85B77"/>
    <w:rsid w:val="00D861BC"/>
    <w:rsid w:val="00D87453"/>
    <w:rsid w:val="00D93750"/>
    <w:rsid w:val="00D93AEE"/>
    <w:rsid w:val="00D967A4"/>
    <w:rsid w:val="00DA0DBD"/>
    <w:rsid w:val="00DA1DF8"/>
    <w:rsid w:val="00DB01DD"/>
    <w:rsid w:val="00DB29EE"/>
    <w:rsid w:val="00DB77BB"/>
    <w:rsid w:val="00DC4403"/>
    <w:rsid w:val="00DC7F92"/>
    <w:rsid w:val="00DD30D2"/>
    <w:rsid w:val="00DD3592"/>
    <w:rsid w:val="00DD3C84"/>
    <w:rsid w:val="00DD4DCA"/>
    <w:rsid w:val="00DD5593"/>
    <w:rsid w:val="00DD624C"/>
    <w:rsid w:val="00DD6FDA"/>
    <w:rsid w:val="00DE4065"/>
    <w:rsid w:val="00DE58C7"/>
    <w:rsid w:val="00DF29A4"/>
    <w:rsid w:val="00DF4047"/>
    <w:rsid w:val="00E10CF4"/>
    <w:rsid w:val="00E136BA"/>
    <w:rsid w:val="00E22120"/>
    <w:rsid w:val="00E25E89"/>
    <w:rsid w:val="00E31539"/>
    <w:rsid w:val="00E44257"/>
    <w:rsid w:val="00E44F15"/>
    <w:rsid w:val="00E45693"/>
    <w:rsid w:val="00E502E2"/>
    <w:rsid w:val="00E55408"/>
    <w:rsid w:val="00E5631D"/>
    <w:rsid w:val="00E568C4"/>
    <w:rsid w:val="00E60CB0"/>
    <w:rsid w:val="00E6261B"/>
    <w:rsid w:val="00E62CC6"/>
    <w:rsid w:val="00E66548"/>
    <w:rsid w:val="00E8016A"/>
    <w:rsid w:val="00E841D1"/>
    <w:rsid w:val="00E848A4"/>
    <w:rsid w:val="00E8585C"/>
    <w:rsid w:val="00E8632A"/>
    <w:rsid w:val="00E87E8B"/>
    <w:rsid w:val="00E93060"/>
    <w:rsid w:val="00E96D5A"/>
    <w:rsid w:val="00EA4225"/>
    <w:rsid w:val="00EA63F0"/>
    <w:rsid w:val="00EB13D5"/>
    <w:rsid w:val="00EB2A4E"/>
    <w:rsid w:val="00EC287B"/>
    <w:rsid w:val="00EC4137"/>
    <w:rsid w:val="00EC4906"/>
    <w:rsid w:val="00EC716C"/>
    <w:rsid w:val="00EC748D"/>
    <w:rsid w:val="00EC7603"/>
    <w:rsid w:val="00ED0B37"/>
    <w:rsid w:val="00ED4218"/>
    <w:rsid w:val="00ED6AD3"/>
    <w:rsid w:val="00ED7349"/>
    <w:rsid w:val="00EE2F20"/>
    <w:rsid w:val="00EF08C6"/>
    <w:rsid w:val="00EF7115"/>
    <w:rsid w:val="00EF7E5C"/>
    <w:rsid w:val="00F03FAE"/>
    <w:rsid w:val="00F107E8"/>
    <w:rsid w:val="00F1233C"/>
    <w:rsid w:val="00F2009E"/>
    <w:rsid w:val="00F264C6"/>
    <w:rsid w:val="00F27D8B"/>
    <w:rsid w:val="00F3007A"/>
    <w:rsid w:val="00F318BD"/>
    <w:rsid w:val="00F37419"/>
    <w:rsid w:val="00F41D55"/>
    <w:rsid w:val="00F435E2"/>
    <w:rsid w:val="00F44B28"/>
    <w:rsid w:val="00F47A94"/>
    <w:rsid w:val="00F50524"/>
    <w:rsid w:val="00F52740"/>
    <w:rsid w:val="00F52BA9"/>
    <w:rsid w:val="00F61173"/>
    <w:rsid w:val="00F639C4"/>
    <w:rsid w:val="00F666B5"/>
    <w:rsid w:val="00F67F8D"/>
    <w:rsid w:val="00F704DF"/>
    <w:rsid w:val="00F70C96"/>
    <w:rsid w:val="00F70E70"/>
    <w:rsid w:val="00F75E45"/>
    <w:rsid w:val="00F865B0"/>
    <w:rsid w:val="00F8710E"/>
    <w:rsid w:val="00FA20AC"/>
    <w:rsid w:val="00FA453A"/>
    <w:rsid w:val="00FA684B"/>
    <w:rsid w:val="00FB3CDC"/>
    <w:rsid w:val="00FC08DF"/>
    <w:rsid w:val="00FC1E62"/>
    <w:rsid w:val="00FC1F0E"/>
    <w:rsid w:val="00FC2B42"/>
    <w:rsid w:val="00FC553E"/>
    <w:rsid w:val="00FC5B74"/>
    <w:rsid w:val="00FC6870"/>
    <w:rsid w:val="00FD0A73"/>
    <w:rsid w:val="00FD2635"/>
    <w:rsid w:val="00FD48B3"/>
    <w:rsid w:val="00FD536B"/>
    <w:rsid w:val="00FD59E8"/>
    <w:rsid w:val="00FD60BA"/>
    <w:rsid w:val="00FE1C50"/>
    <w:rsid w:val="00FE270A"/>
    <w:rsid w:val="00FE6778"/>
    <w:rsid w:val="00FE6B84"/>
    <w:rsid w:val="00FF252C"/>
    <w:rsid w:val="00FF3E34"/>
    <w:rsid w:val="011C7F08"/>
    <w:rsid w:val="013C694A"/>
    <w:rsid w:val="015A8C81"/>
    <w:rsid w:val="01A83E36"/>
    <w:rsid w:val="01B1BCD2"/>
    <w:rsid w:val="01D940FE"/>
    <w:rsid w:val="02194118"/>
    <w:rsid w:val="02F7120F"/>
    <w:rsid w:val="036FC22E"/>
    <w:rsid w:val="03718B94"/>
    <w:rsid w:val="03AA74E1"/>
    <w:rsid w:val="03C93189"/>
    <w:rsid w:val="03F1BA8B"/>
    <w:rsid w:val="0449C355"/>
    <w:rsid w:val="049876A1"/>
    <w:rsid w:val="04B88D52"/>
    <w:rsid w:val="0506957A"/>
    <w:rsid w:val="05069C52"/>
    <w:rsid w:val="0534546E"/>
    <w:rsid w:val="0546DEAE"/>
    <w:rsid w:val="05A2F1D7"/>
    <w:rsid w:val="05FE8EB5"/>
    <w:rsid w:val="060D72F1"/>
    <w:rsid w:val="0637013B"/>
    <w:rsid w:val="065649BC"/>
    <w:rsid w:val="06AE2DED"/>
    <w:rsid w:val="06DEF982"/>
    <w:rsid w:val="072D39EF"/>
    <w:rsid w:val="074C43A5"/>
    <w:rsid w:val="0770AE12"/>
    <w:rsid w:val="07A00BE5"/>
    <w:rsid w:val="07B927BB"/>
    <w:rsid w:val="07C97405"/>
    <w:rsid w:val="081AFE76"/>
    <w:rsid w:val="084FE201"/>
    <w:rsid w:val="08504E95"/>
    <w:rsid w:val="0895A014"/>
    <w:rsid w:val="09945815"/>
    <w:rsid w:val="09AC8EE2"/>
    <w:rsid w:val="09C8A67D"/>
    <w:rsid w:val="0A15A318"/>
    <w:rsid w:val="0A6316A8"/>
    <w:rsid w:val="0AAD6704"/>
    <w:rsid w:val="0AC5919A"/>
    <w:rsid w:val="0AFFCF78"/>
    <w:rsid w:val="0BDC43C1"/>
    <w:rsid w:val="0C07A58A"/>
    <w:rsid w:val="0C89382C"/>
    <w:rsid w:val="0CE28986"/>
    <w:rsid w:val="0D31C5EC"/>
    <w:rsid w:val="0D5839A2"/>
    <w:rsid w:val="0D7FEFA7"/>
    <w:rsid w:val="0DCA367E"/>
    <w:rsid w:val="0DCA7E4C"/>
    <w:rsid w:val="0DCBE409"/>
    <w:rsid w:val="0DD393CB"/>
    <w:rsid w:val="0DE06BFF"/>
    <w:rsid w:val="0DF036C6"/>
    <w:rsid w:val="0E3B9DE4"/>
    <w:rsid w:val="0E7B4C8D"/>
    <w:rsid w:val="0EAB68B1"/>
    <w:rsid w:val="0EF8C785"/>
    <w:rsid w:val="0EFD4E88"/>
    <w:rsid w:val="0F02379A"/>
    <w:rsid w:val="0F8673DF"/>
    <w:rsid w:val="0FF68A04"/>
    <w:rsid w:val="1012ED0B"/>
    <w:rsid w:val="104E4BD2"/>
    <w:rsid w:val="10BD370A"/>
    <w:rsid w:val="10BD8016"/>
    <w:rsid w:val="10E5D774"/>
    <w:rsid w:val="10F7F344"/>
    <w:rsid w:val="1113D4AB"/>
    <w:rsid w:val="11311FC3"/>
    <w:rsid w:val="113B95AF"/>
    <w:rsid w:val="11A0D9B4"/>
    <w:rsid w:val="122E78D8"/>
    <w:rsid w:val="125FD5DC"/>
    <w:rsid w:val="126375A7"/>
    <w:rsid w:val="1330331E"/>
    <w:rsid w:val="13CCCA94"/>
    <w:rsid w:val="14667A52"/>
    <w:rsid w:val="14DA96F8"/>
    <w:rsid w:val="14E06AAC"/>
    <w:rsid w:val="14EB48A6"/>
    <w:rsid w:val="152AD54A"/>
    <w:rsid w:val="154AA128"/>
    <w:rsid w:val="1554C944"/>
    <w:rsid w:val="159CB0D1"/>
    <w:rsid w:val="15A4B7A4"/>
    <w:rsid w:val="163D2389"/>
    <w:rsid w:val="1675BE66"/>
    <w:rsid w:val="16DF4B80"/>
    <w:rsid w:val="16E15DA2"/>
    <w:rsid w:val="16E54463"/>
    <w:rsid w:val="16ED36EC"/>
    <w:rsid w:val="170DA69F"/>
    <w:rsid w:val="17B96BF0"/>
    <w:rsid w:val="17BD6901"/>
    <w:rsid w:val="17D61202"/>
    <w:rsid w:val="1946DA4F"/>
    <w:rsid w:val="194E02B7"/>
    <w:rsid w:val="1984FF6E"/>
    <w:rsid w:val="199FA85F"/>
    <w:rsid w:val="1A5CA4DD"/>
    <w:rsid w:val="1ABF9E82"/>
    <w:rsid w:val="1B3FC738"/>
    <w:rsid w:val="1B83C5FC"/>
    <w:rsid w:val="1BBDD8A1"/>
    <w:rsid w:val="1C780386"/>
    <w:rsid w:val="1CDE0009"/>
    <w:rsid w:val="1CDE1E1E"/>
    <w:rsid w:val="1D08D30C"/>
    <w:rsid w:val="1D95C4FC"/>
    <w:rsid w:val="1D9D7F4D"/>
    <w:rsid w:val="1DCF0887"/>
    <w:rsid w:val="1E3346EE"/>
    <w:rsid w:val="1E4DC6F4"/>
    <w:rsid w:val="1E51B2C4"/>
    <w:rsid w:val="1E804339"/>
    <w:rsid w:val="1EAD0E36"/>
    <w:rsid w:val="1ED066A8"/>
    <w:rsid w:val="1EEB43E5"/>
    <w:rsid w:val="1F0988CC"/>
    <w:rsid w:val="1FCA1B54"/>
    <w:rsid w:val="1FCA4805"/>
    <w:rsid w:val="1FEFCAA1"/>
    <w:rsid w:val="202903E7"/>
    <w:rsid w:val="20555188"/>
    <w:rsid w:val="20C46350"/>
    <w:rsid w:val="20DC5B23"/>
    <w:rsid w:val="21007CFA"/>
    <w:rsid w:val="21008A12"/>
    <w:rsid w:val="2101DDD2"/>
    <w:rsid w:val="21046C4E"/>
    <w:rsid w:val="2123F20B"/>
    <w:rsid w:val="21553D24"/>
    <w:rsid w:val="218D5BD4"/>
    <w:rsid w:val="21936327"/>
    <w:rsid w:val="2201A435"/>
    <w:rsid w:val="221449AA"/>
    <w:rsid w:val="2229D67B"/>
    <w:rsid w:val="2241B19B"/>
    <w:rsid w:val="2290B659"/>
    <w:rsid w:val="22988B6C"/>
    <w:rsid w:val="22F4C23C"/>
    <w:rsid w:val="2318ABE8"/>
    <w:rsid w:val="237C24B5"/>
    <w:rsid w:val="23CBFC9F"/>
    <w:rsid w:val="243900B3"/>
    <w:rsid w:val="245B7BD1"/>
    <w:rsid w:val="245CBB98"/>
    <w:rsid w:val="2461F11D"/>
    <w:rsid w:val="247B01C9"/>
    <w:rsid w:val="24D4CD36"/>
    <w:rsid w:val="25457174"/>
    <w:rsid w:val="2576780D"/>
    <w:rsid w:val="25A8FE71"/>
    <w:rsid w:val="260386D7"/>
    <w:rsid w:val="263E5ACA"/>
    <w:rsid w:val="26928DB4"/>
    <w:rsid w:val="2735C538"/>
    <w:rsid w:val="279EC661"/>
    <w:rsid w:val="27AF7B14"/>
    <w:rsid w:val="27F9C8C5"/>
    <w:rsid w:val="27FD90C6"/>
    <w:rsid w:val="2812255C"/>
    <w:rsid w:val="2850EB58"/>
    <w:rsid w:val="285E4B62"/>
    <w:rsid w:val="287EDFFB"/>
    <w:rsid w:val="28C611F8"/>
    <w:rsid w:val="28CA5446"/>
    <w:rsid w:val="28ED116E"/>
    <w:rsid w:val="28FF4F26"/>
    <w:rsid w:val="29029F75"/>
    <w:rsid w:val="2906C439"/>
    <w:rsid w:val="290881F3"/>
    <w:rsid w:val="2991451E"/>
    <w:rsid w:val="299E4D4C"/>
    <w:rsid w:val="29FD8043"/>
    <w:rsid w:val="2A1B0374"/>
    <w:rsid w:val="2A676A3F"/>
    <w:rsid w:val="2A9D7773"/>
    <w:rsid w:val="2B105FB2"/>
    <w:rsid w:val="2B213E33"/>
    <w:rsid w:val="2BB8475A"/>
    <w:rsid w:val="2BCD0FFE"/>
    <w:rsid w:val="2BE7DF0A"/>
    <w:rsid w:val="2BFD66CF"/>
    <w:rsid w:val="2C4DBDCB"/>
    <w:rsid w:val="2C690FC8"/>
    <w:rsid w:val="2CC78421"/>
    <w:rsid w:val="2D0AF90A"/>
    <w:rsid w:val="2DDF1EA2"/>
    <w:rsid w:val="2E0A3E0B"/>
    <w:rsid w:val="2E170EF1"/>
    <w:rsid w:val="2E3BE447"/>
    <w:rsid w:val="2E9230C8"/>
    <w:rsid w:val="2F0FC351"/>
    <w:rsid w:val="2F7E4D84"/>
    <w:rsid w:val="3042B325"/>
    <w:rsid w:val="30C4C837"/>
    <w:rsid w:val="30E80912"/>
    <w:rsid w:val="31376C7B"/>
    <w:rsid w:val="315AD434"/>
    <w:rsid w:val="3173557D"/>
    <w:rsid w:val="319F0847"/>
    <w:rsid w:val="319F4108"/>
    <w:rsid w:val="31DFA755"/>
    <w:rsid w:val="320B4E62"/>
    <w:rsid w:val="322932B3"/>
    <w:rsid w:val="3291D6F7"/>
    <w:rsid w:val="3295AD8B"/>
    <w:rsid w:val="32CB3783"/>
    <w:rsid w:val="32E70F05"/>
    <w:rsid w:val="3310F59E"/>
    <w:rsid w:val="332301C8"/>
    <w:rsid w:val="333AA720"/>
    <w:rsid w:val="3363ABE4"/>
    <w:rsid w:val="33655961"/>
    <w:rsid w:val="33838B14"/>
    <w:rsid w:val="33A0EB71"/>
    <w:rsid w:val="33F5DC11"/>
    <w:rsid w:val="340D3011"/>
    <w:rsid w:val="340FE8CF"/>
    <w:rsid w:val="345C320F"/>
    <w:rsid w:val="354B0551"/>
    <w:rsid w:val="355955D8"/>
    <w:rsid w:val="356B8D20"/>
    <w:rsid w:val="359F8297"/>
    <w:rsid w:val="35A16ABE"/>
    <w:rsid w:val="35C238E3"/>
    <w:rsid w:val="35F43E0C"/>
    <w:rsid w:val="361DE52E"/>
    <w:rsid w:val="36C1EDE2"/>
    <w:rsid w:val="36E6B8D1"/>
    <w:rsid w:val="3710BE9D"/>
    <w:rsid w:val="3772903D"/>
    <w:rsid w:val="37AEB704"/>
    <w:rsid w:val="37B5A07B"/>
    <w:rsid w:val="38208DDE"/>
    <w:rsid w:val="38382F25"/>
    <w:rsid w:val="38503093"/>
    <w:rsid w:val="388F11D3"/>
    <w:rsid w:val="38A2F8D3"/>
    <w:rsid w:val="38DA727C"/>
    <w:rsid w:val="38E0BFD2"/>
    <w:rsid w:val="396DE7C7"/>
    <w:rsid w:val="39F22173"/>
    <w:rsid w:val="3A00E2AA"/>
    <w:rsid w:val="3A555A0B"/>
    <w:rsid w:val="3AB3C2D2"/>
    <w:rsid w:val="3AE1E415"/>
    <w:rsid w:val="3B0F05AF"/>
    <w:rsid w:val="3B291499"/>
    <w:rsid w:val="3B48FD69"/>
    <w:rsid w:val="3BFCBF2D"/>
    <w:rsid w:val="3BFD1BB7"/>
    <w:rsid w:val="3C250A58"/>
    <w:rsid w:val="3C5AFDB9"/>
    <w:rsid w:val="3C5FF3A5"/>
    <w:rsid w:val="3C72B61C"/>
    <w:rsid w:val="3C97F5AB"/>
    <w:rsid w:val="3CC888E2"/>
    <w:rsid w:val="3D23D4CE"/>
    <w:rsid w:val="3D29A6FB"/>
    <w:rsid w:val="3D5F3EE0"/>
    <w:rsid w:val="3D66A53E"/>
    <w:rsid w:val="3DBF48E4"/>
    <w:rsid w:val="3DF80058"/>
    <w:rsid w:val="3DFC881F"/>
    <w:rsid w:val="3E766B7E"/>
    <w:rsid w:val="3E76D136"/>
    <w:rsid w:val="3EDD6E08"/>
    <w:rsid w:val="3EEBF823"/>
    <w:rsid w:val="3EFAB902"/>
    <w:rsid w:val="3F2403BA"/>
    <w:rsid w:val="3F3346C4"/>
    <w:rsid w:val="3F4FE5D1"/>
    <w:rsid w:val="3F7D2AEF"/>
    <w:rsid w:val="3F7FA2C0"/>
    <w:rsid w:val="3F91CC35"/>
    <w:rsid w:val="3FC73072"/>
    <w:rsid w:val="402B20FB"/>
    <w:rsid w:val="40D791A4"/>
    <w:rsid w:val="41A2528D"/>
    <w:rsid w:val="41BCBEE2"/>
    <w:rsid w:val="41D40321"/>
    <w:rsid w:val="4244980F"/>
    <w:rsid w:val="42453D4A"/>
    <w:rsid w:val="427944E7"/>
    <w:rsid w:val="42802D84"/>
    <w:rsid w:val="428D4FFF"/>
    <w:rsid w:val="42B10BD4"/>
    <w:rsid w:val="42FC469B"/>
    <w:rsid w:val="43042818"/>
    <w:rsid w:val="445A5EA4"/>
    <w:rsid w:val="44AB9B87"/>
    <w:rsid w:val="450A09F4"/>
    <w:rsid w:val="45D0BE85"/>
    <w:rsid w:val="45E18084"/>
    <w:rsid w:val="45F11408"/>
    <w:rsid w:val="462ABABF"/>
    <w:rsid w:val="463423FB"/>
    <w:rsid w:val="46B0977F"/>
    <w:rsid w:val="46FD300D"/>
    <w:rsid w:val="46FD5DB6"/>
    <w:rsid w:val="475FF1CF"/>
    <w:rsid w:val="47A7012C"/>
    <w:rsid w:val="47AECE00"/>
    <w:rsid w:val="47B53E2A"/>
    <w:rsid w:val="47D44DF2"/>
    <w:rsid w:val="47DBD7F6"/>
    <w:rsid w:val="4816A601"/>
    <w:rsid w:val="483CB9C0"/>
    <w:rsid w:val="486B32F8"/>
    <w:rsid w:val="48EF7B75"/>
    <w:rsid w:val="4934AD9F"/>
    <w:rsid w:val="493B4523"/>
    <w:rsid w:val="49C76468"/>
    <w:rsid w:val="4A3683B8"/>
    <w:rsid w:val="4A90C438"/>
    <w:rsid w:val="4A919A6C"/>
    <w:rsid w:val="4B5AFD33"/>
    <w:rsid w:val="4BFE9CED"/>
    <w:rsid w:val="4CA2BFEB"/>
    <w:rsid w:val="4CBD377B"/>
    <w:rsid w:val="4CCBB26A"/>
    <w:rsid w:val="4D3408F6"/>
    <w:rsid w:val="4DAB4E8F"/>
    <w:rsid w:val="4DB2FF5D"/>
    <w:rsid w:val="4DC82C4E"/>
    <w:rsid w:val="4E0B9550"/>
    <w:rsid w:val="4E5AA790"/>
    <w:rsid w:val="4ECF5602"/>
    <w:rsid w:val="4EDAFEA7"/>
    <w:rsid w:val="4EF84BB6"/>
    <w:rsid w:val="4F3AF6A0"/>
    <w:rsid w:val="4F9AD1B0"/>
    <w:rsid w:val="5042BA35"/>
    <w:rsid w:val="508798C9"/>
    <w:rsid w:val="508FF212"/>
    <w:rsid w:val="51188E10"/>
    <w:rsid w:val="513165E6"/>
    <w:rsid w:val="519C4089"/>
    <w:rsid w:val="51BE8FBF"/>
    <w:rsid w:val="51D91486"/>
    <w:rsid w:val="5250B5B9"/>
    <w:rsid w:val="525279A5"/>
    <w:rsid w:val="52675633"/>
    <w:rsid w:val="527F3FB9"/>
    <w:rsid w:val="52B8061E"/>
    <w:rsid w:val="530BA544"/>
    <w:rsid w:val="537B0D0D"/>
    <w:rsid w:val="53A63F45"/>
    <w:rsid w:val="53CEA9D2"/>
    <w:rsid w:val="53D126D0"/>
    <w:rsid w:val="5404DF74"/>
    <w:rsid w:val="541F8388"/>
    <w:rsid w:val="545A970A"/>
    <w:rsid w:val="54EDA348"/>
    <w:rsid w:val="5503273F"/>
    <w:rsid w:val="555B1E60"/>
    <w:rsid w:val="5571900A"/>
    <w:rsid w:val="559F8BA1"/>
    <w:rsid w:val="55FF66E8"/>
    <w:rsid w:val="5635F30D"/>
    <w:rsid w:val="56971080"/>
    <w:rsid w:val="5716B9E5"/>
    <w:rsid w:val="5731AD6A"/>
    <w:rsid w:val="5787CAB3"/>
    <w:rsid w:val="57C172D1"/>
    <w:rsid w:val="57C945B6"/>
    <w:rsid w:val="58185526"/>
    <w:rsid w:val="58210A4E"/>
    <w:rsid w:val="585F3B5B"/>
    <w:rsid w:val="587B5F64"/>
    <w:rsid w:val="58AF863A"/>
    <w:rsid w:val="591C06F9"/>
    <w:rsid w:val="591E04A0"/>
    <w:rsid w:val="59CE46AE"/>
    <w:rsid w:val="59D5BED3"/>
    <w:rsid w:val="59D61AD2"/>
    <w:rsid w:val="59F26BBF"/>
    <w:rsid w:val="59F67B52"/>
    <w:rsid w:val="5A1C552F"/>
    <w:rsid w:val="5A2EB2D1"/>
    <w:rsid w:val="5AC222FD"/>
    <w:rsid w:val="5B12D3CB"/>
    <w:rsid w:val="5B136737"/>
    <w:rsid w:val="5B5144BE"/>
    <w:rsid w:val="5B534F1F"/>
    <w:rsid w:val="5B6C1858"/>
    <w:rsid w:val="5C1DCD94"/>
    <w:rsid w:val="5C502A1C"/>
    <w:rsid w:val="5C7F9D72"/>
    <w:rsid w:val="5CBBF533"/>
    <w:rsid w:val="5CD4E1DF"/>
    <w:rsid w:val="5CF65985"/>
    <w:rsid w:val="5D38865D"/>
    <w:rsid w:val="5D8879D3"/>
    <w:rsid w:val="5DCAF5FF"/>
    <w:rsid w:val="5E2F7C25"/>
    <w:rsid w:val="5E3840D8"/>
    <w:rsid w:val="5E77080A"/>
    <w:rsid w:val="5F18BC30"/>
    <w:rsid w:val="5F6D4141"/>
    <w:rsid w:val="5FAF1599"/>
    <w:rsid w:val="5FE81BB2"/>
    <w:rsid w:val="6097E2FB"/>
    <w:rsid w:val="609F944F"/>
    <w:rsid w:val="60F927DD"/>
    <w:rsid w:val="613129C0"/>
    <w:rsid w:val="613F578A"/>
    <w:rsid w:val="61A117F0"/>
    <w:rsid w:val="61D814C2"/>
    <w:rsid w:val="62201B28"/>
    <w:rsid w:val="6234E21C"/>
    <w:rsid w:val="62498F4D"/>
    <w:rsid w:val="626AA9E7"/>
    <w:rsid w:val="6279C6D4"/>
    <w:rsid w:val="62A3FB18"/>
    <w:rsid w:val="62E62946"/>
    <w:rsid w:val="6397A1E4"/>
    <w:rsid w:val="639F078B"/>
    <w:rsid w:val="643A2248"/>
    <w:rsid w:val="6475D3F1"/>
    <w:rsid w:val="6482859C"/>
    <w:rsid w:val="64EC30E4"/>
    <w:rsid w:val="650EC4C8"/>
    <w:rsid w:val="65B5CA2A"/>
    <w:rsid w:val="65EF38C3"/>
    <w:rsid w:val="66044114"/>
    <w:rsid w:val="661B5663"/>
    <w:rsid w:val="6626352A"/>
    <w:rsid w:val="66A9C7D3"/>
    <w:rsid w:val="66E35F78"/>
    <w:rsid w:val="670F210C"/>
    <w:rsid w:val="677CF28A"/>
    <w:rsid w:val="679F92AF"/>
    <w:rsid w:val="67AB4167"/>
    <w:rsid w:val="67D7EA16"/>
    <w:rsid w:val="67F5F27F"/>
    <w:rsid w:val="680A798D"/>
    <w:rsid w:val="6820F2C3"/>
    <w:rsid w:val="6858D975"/>
    <w:rsid w:val="6869D3D9"/>
    <w:rsid w:val="68FBD34D"/>
    <w:rsid w:val="68FE71EB"/>
    <w:rsid w:val="69001893"/>
    <w:rsid w:val="694E77AA"/>
    <w:rsid w:val="69577823"/>
    <w:rsid w:val="6958A0B4"/>
    <w:rsid w:val="69B69711"/>
    <w:rsid w:val="69B8F671"/>
    <w:rsid w:val="69D5D86F"/>
    <w:rsid w:val="69E2DCBE"/>
    <w:rsid w:val="6A4515F2"/>
    <w:rsid w:val="6A5625D8"/>
    <w:rsid w:val="6A71434C"/>
    <w:rsid w:val="6A7B0F6F"/>
    <w:rsid w:val="6AAFA66E"/>
    <w:rsid w:val="6AD89A2B"/>
    <w:rsid w:val="6BCEE810"/>
    <w:rsid w:val="6C1DB42F"/>
    <w:rsid w:val="6C303C4E"/>
    <w:rsid w:val="6CAA4E41"/>
    <w:rsid w:val="6D2073A2"/>
    <w:rsid w:val="6D65DA1D"/>
    <w:rsid w:val="6DB7769D"/>
    <w:rsid w:val="6E292847"/>
    <w:rsid w:val="6E42D5B2"/>
    <w:rsid w:val="6E6A30E5"/>
    <w:rsid w:val="6F035E21"/>
    <w:rsid w:val="6F03F317"/>
    <w:rsid w:val="6F38D63F"/>
    <w:rsid w:val="6F6CD704"/>
    <w:rsid w:val="6F9DC224"/>
    <w:rsid w:val="6FB1F2F4"/>
    <w:rsid w:val="6FC4FBF5"/>
    <w:rsid w:val="6FC6656C"/>
    <w:rsid w:val="6FCBF815"/>
    <w:rsid w:val="6FE6CE68"/>
    <w:rsid w:val="70003F7E"/>
    <w:rsid w:val="7039A26E"/>
    <w:rsid w:val="7062D1E3"/>
    <w:rsid w:val="70954A68"/>
    <w:rsid w:val="709B01A6"/>
    <w:rsid w:val="70C4F055"/>
    <w:rsid w:val="70EA8C09"/>
    <w:rsid w:val="714E2439"/>
    <w:rsid w:val="714E85D8"/>
    <w:rsid w:val="718FF56B"/>
    <w:rsid w:val="71BD7175"/>
    <w:rsid w:val="72042A29"/>
    <w:rsid w:val="72280583"/>
    <w:rsid w:val="729C593F"/>
    <w:rsid w:val="72E08A7D"/>
    <w:rsid w:val="73002D76"/>
    <w:rsid w:val="73621DA6"/>
    <w:rsid w:val="73DDE235"/>
    <w:rsid w:val="740A09CF"/>
    <w:rsid w:val="74BB87A5"/>
    <w:rsid w:val="74C5FFD7"/>
    <w:rsid w:val="752D9548"/>
    <w:rsid w:val="7581577D"/>
    <w:rsid w:val="75BD80E8"/>
    <w:rsid w:val="75C0EB1A"/>
    <w:rsid w:val="7601298E"/>
    <w:rsid w:val="763AF740"/>
    <w:rsid w:val="7650FC85"/>
    <w:rsid w:val="7655F890"/>
    <w:rsid w:val="76E327F3"/>
    <w:rsid w:val="77459637"/>
    <w:rsid w:val="77806A8D"/>
    <w:rsid w:val="778162AA"/>
    <w:rsid w:val="77840D99"/>
    <w:rsid w:val="778C8378"/>
    <w:rsid w:val="7799878A"/>
    <w:rsid w:val="77FDB1F1"/>
    <w:rsid w:val="786F2696"/>
    <w:rsid w:val="787405F5"/>
    <w:rsid w:val="787DCCE9"/>
    <w:rsid w:val="78980638"/>
    <w:rsid w:val="78ECC259"/>
    <w:rsid w:val="78FE8857"/>
    <w:rsid w:val="7929072D"/>
    <w:rsid w:val="7959FA7C"/>
    <w:rsid w:val="79A6B6CB"/>
    <w:rsid w:val="79E8EDCF"/>
    <w:rsid w:val="7A0B280E"/>
    <w:rsid w:val="7A11BF25"/>
    <w:rsid w:val="7A2346F9"/>
    <w:rsid w:val="7A65722B"/>
    <w:rsid w:val="7AC2D13F"/>
    <w:rsid w:val="7B012705"/>
    <w:rsid w:val="7B4F71D4"/>
    <w:rsid w:val="7B8E740A"/>
    <w:rsid w:val="7BA49989"/>
    <w:rsid w:val="7C5CBEE1"/>
    <w:rsid w:val="7C636DC4"/>
    <w:rsid w:val="7D04095F"/>
    <w:rsid w:val="7D096DE7"/>
    <w:rsid w:val="7DD7CD75"/>
    <w:rsid w:val="7E20AB36"/>
    <w:rsid w:val="7E70C44E"/>
    <w:rsid w:val="7E76B8F4"/>
    <w:rsid w:val="7F1AD6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ACA00"/>
  <w15:chartTrackingRefBased/>
  <w15:docId w15:val="{5CD2B665-24C4-422D-8CA1-DBD74065B7D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659A4"/>
    <w:pPr>
      <w:spacing w:after="0" w:line="360" w:lineRule="auto"/>
      <w:jc w:val="both"/>
    </w:pPr>
    <w:rPr>
      <w:rFonts w:ascii="Calibri" w:hAnsi="Calibri"/>
      <w:sz w:val="20"/>
      <w:lang w:val="en-GB"/>
    </w:rPr>
  </w:style>
  <w:style w:type="paragraph" w:styleId="Heading1">
    <w:name w:val="heading 1"/>
    <w:basedOn w:val="Normal"/>
    <w:next w:val="Normal"/>
    <w:link w:val="Heading1Char"/>
    <w:autoRedefine/>
    <w:uiPriority w:val="9"/>
    <w:qFormat/>
    <w:rsid w:val="008E3607"/>
    <w:pPr>
      <w:keepNext/>
      <w:keepLines/>
      <w:outlineLvl w:val="0"/>
    </w:pPr>
    <w:rPr>
      <w:rFonts w:eastAsiaTheme="majorEastAsia" w:cstheme="majorBidi"/>
      <w:b/>
      <w:color w:val="000000" w:themeColor="text1"/>
      <w:szCs w:val="40"/>
    </w:rPr>
  </w:style>
  <w:style w:type="paragraph" w:styleId="Heading2">
    <w:name w:val="heading 2"/>
    <w:basedOn w:val="Normal"/>
    <w:next w:val="Normal"/>
    <w:link w:val="Heading2Char"/>
    <w:uiPriority w:val="9"/>
    <w:unhideWhenUsed/>
    <w:qFormat/>
    <w:rsid w:val="00921991"/>
    <w:pPr>
      <w:keepNext/>
      <w:keepLines/>
      <w:outlineLvl w:val="1"/>
      <w:pPrChange w:author="Katsumbe, Tatenda" w:date="2025-07-30T00:44:00Z" w:id="0">
        <w:pPr>
          <w:keepNext/>
          <w:keepLines/>
          <w:spacing w:line="360" w:lineRule="auto"/>
          <w:jc w:val="both"/>
          <w:outlineLvl w:val="1"/>
        </w:pPr>
      </w:pPrChange>
    </w:pPr>
    <w:rPr>
      <w:rFonts w:eastAsiaTheme="majorEastAsia" w:cstheme="majorBidi"/>
      <w:b/>
      <w:color w:val="000000" w:themeColor="text1"/>
      <w:szCs w:val="32"/>
      <w:rPrChange w:author="Katsumbe, Tatenda" w:date="2025-07-30T00:44:00Z" w:id="0">
        <w:rPr>
          <w:rFonts w:ascii="Calibri" w:hAnsi="Calibri" w:eastAsiaTheme="majorEastAsia" w:cstheme="majorBidi"/>
          <w:color w:val="000000" w:themeColor="text1"/>
          <w:kern w:val="2"/>
          <w:szCs w:val="32"/>
          <w:lang w:val="en-GB" w:eastAsia="en-US" w:bidi="ar-SA"/>
          <w14:ligatures w14:val="standardContextual"/>
        </w:rPr>
      </w:rPrChange>
    </w:rPr>
  </w:style>
  <w:style w:type="paragraph" w:styleId="Heading3">
    <w:name w:val="heading 3"/>
    <w:basedOn w:val="Normal"/>
    <w:next w:val="Normal"/>
    <w:link w:val="Heading3Char"/>
    <w:uiPriority w:val="9"/>
    <w:unhideWhenUsed/>
    <w:qFormat/>
    <w:rsid w:val="00921991"/>
    <w:pPr>
      <w:keepNext/>
      <w:keepLines/>
      <w:outlineLvl w:val="2"/>
      <w:pPrChange w:author="Katsumbe, Tatenda" w:date="2025-07-30T00:44:00Z" w:id="1">
        <w:pPr>
          <w:keepNext/>
          <w:keepLines/>
          <w:spacing w:before="160" w:after="80" w:line="360" w:lineRule="auto"/>
          <w:jc w:val="both"/>
          <w:outlineLvl w:val="2"/>
        </w:pPr>
      </w:pPrChange>
    </w:pPr>
    <w:rPr>
      <w:rFonts w:eastAsiaTheme="majorEastAsia" w:cstheme="majorBidi"/>
      <w:b/>
      <w:color w:val="000000" w:themeColor="text1"/>
      <w:szCs w:val="28"/>
      <w:rPrChange w:author="Katsumbe, Tatenda" w:date="2025-07-30T00:44:00Z" w:id="1">
        <w:rPr>
          <w:rFonts w:ascii="Calibri" w:hAnsi="Calibri" w:eastAsiaTheme="majorEastAsia" w:cstheme="majorBidi"/>
          <w:color w:val="0F4761" w:themeColor="accent1" w:themeShade="BF"/>
          <w:kern w:val="2"/>
          <w:sz w:val="22"/>
          <w:szCs w:val="28"/>
          <w:lang w:val="en-GB" w:eastAsia="en-US" w:bidi="ar-SA"/>
          <w14:ligatures w14:val="standardContextual"/>
        </w:rPr>
      </w:rPrChange>
    </w:rPr>
  </w:style>
  <w:style w:type="paragraph" w:styleId="Heading4">
    <w:name w:val="heading 4"/>
    <w:basedOn w:val="Normal"/>
    <w:next w:val="Normal"/>
    <w:link w:val="Heading4Char"/>
    <w:uiPriority w:val="9"/>
    <w:semiHidden/>
    <w:unhideWhenUsed/>
    <w:qFormat/>
    <w:rsid w:val="00440D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0D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0DC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0DC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0DC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0DCF"/>
    <w:pPr>
      <w:keepNext/>
      <w:keepLines/>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8E3607"/>
    <w:rPr>
      <w:rFonts w:ascii="Calibri" w:hAnsi="Calibri" w:eastAsiaTheme="majorEastAsia" w:cstheme="majorBidi"/>
      <w:b/>
      <w:color w:val="000000" w:themeColor="text1"/>
      <w:sz w:val="20"/>
      <w:szCs w:val="40"/>
      <w:lang w:val="en-GB"/>
    </w:rPr>
  </w:style>
  <w:style w:type="character" w:styleId="Heading2Char" w:customStyle="1">
    <w:name w:val="Heading 2 Char"/>
    <w:basedOn w:val="DefaultParagraphFont"/>
    <w:link w:val="Heading2"/>
    <w:uiPriority w:val="9"/>
    <w:rsid w:val="00921991"/>
    <w:rPr>
      <w:rFonts w:ascii="Calibri" w:hAnsi="Calibri" w:eastAsiaTheme="majorEastAsia" w:cstheme="majorBidi"/>
      <w:b/>
      <w:color w:val="000000" w:themeColor="text1"/>
      <w:sz w:val="20"/>
      <w:szCs w:val="32"/>
      <w:lang w:val="en-GB"/>
    </w:rPr>
  </w:style>
  <w:style w:type="character" w:styleId="Heading3Char" w:customStyle="1">
    <w:name w:val="Heading 3 Char"/>
    <w:basedOn w:val="DefaultParagraphFont"/>
    <w:link w:val="Heading3"/>
    <w:uiPriority w:val="9"/>
    <w:rsid w:val="00921991"/>
    <w:rPr>
      <w:rFonts w:ascii="Calibri" w:hAnsi="Calibri" w:eastAsiaTheme="majorEastAsia" w:cstheme="majorBidi"/>
      <w:b/>
      <w:color w:val="000000" w:themeColor="text1"/>
      <w:sz w:val="20"/>
      <w:szCs w:val="28"/>
      <w:lang w:val="en-GB"/>
    </w:rPr>
  </w:style>
  <w:style w:type="character" w:styleId="Heading4Char" w:customStyle="1">
    <w:name w:val="Heading 4 Char"/>
    <w:basedOn w:val="DefaultParagraphFont"/>
    <w:link w:val="Heading4"/>
    <w:uiPriority w:val="9"/>
    <w:semiHidden/>
    <w:rsid w:val="00440DCF"/>
    <w:rPr>
      <w:rFonts w:eastAsiaTheme="majorEastAsia" w:cstheme="majorBidi"/>
      <w:i/>
      <w:iCs/>
      <w:color w:val="0F4761" w:themeColor="accent1" w:themeShade="BF"/>
      <w:lang w:val="en-GB"/>
    </w:rPr>
  </w:style>
  <w:style w:type="character" w:styleId="Heading5Char" w:customStyle="1">
    <w:name w:val="Heading 5 Char"/>
    <w:basedOn w:val="DefaultParagraphFont"/>
    <w:link w:val="Heading5"/>
    <w:uiPriority w:val="9"/>
    <w:semiHidden/>
    <w:rsid w:val="00440DCF"/>
    <w:rPr>
      <w:rFonts w:eastAsiaTheme="majorEastAsia" w:cstheme="majorBidi"/>
      <w:color w:val="0F4761" w:themeColor="accent1" w:themeShade="BF"/>
      <w:lang w:val="en-GB"/>
    </w:rPr>
  </w:style>
  <w:style w:type="character" w:styleId="Heading6Char" w:customStyle="1">
    <w:name w:val="Heading 6 Char"/>
    <w:basedOn w:val="DefaultParagraphFont"/>
    <w:link w:val="Heading6"/>
    <w:uiPriority w:val="9"/>
    <w:semiHidden/>
    <w:rsid w:val="00440DCF"/>
    <w:rPr>
      <w:rFonts w:eastAsiaTheme="majorEastAsia" w:cstheme="majorBidi"/>
      <w:i/>
      <w:iCs/>
      <w:color w:val="595959" w:themeColor="text1" w:themeTint="A6"/>
      <w:lang w:val="en-GB"/>
    </w:rPr>
  </w:style>
  <w:style w:type="character" w:styleId="Heading7Char" w:customStyle="1">
    <w:name w:val="Heading 7 Char"/>
    <w:basedOn w:val="DefaultParagraphFont"/>
    <w:link w:val="Heading7"/>
    <w:uiPriority w:val="9"/>
    <w:semiHidden/>
    <w:rsid w:val="00440DCF"/>
    <w:rPr>
      <w:rFonts w:eastAsiaTheme="majorEastAsia" w:cstheme="majorBidi"/>
      <w:color w:val="595959" w:themeColor="text1" w:themeTint="A6"/>
      <w:lang w:val="en-GB"/>
    </w:rPr>
  </w:style>
  <w:style w:type="character" w:styleId="Heading8Char" w:customStyle="1">
    <w:name w:val="Heading 8 Char"/>
    <w:basedOn w:val="DefaultParagraphFont"/>
    <w:link w:val="Heading8"/>
    <w:uiPriority w:val="9"/>
    <w:semiHidden/>
    <w:rsid w:val="00440DCF"/>
    <w:rPr>
      <w:rFonts w:eastAsiaTheme="majorEastAsia" w:cstheme="majorBidi"/>
      <w:i/>
      <w:iCs/>
      <w:color w:val="272727" w:themeColor="text1" w:themeTint="D8"/>
      <w:lang w:val="en-GB"/>
    </w:rPr>
  </w:style>
  <w:style w:type="character" w:styleId="Heading9Char" w:customStyle="1">
    <w:name w:val="Heading 9 Char"/>
    <w:basedOn w:val="DefaultParagraphFont"/>
    <w:link w:val="Heading9"/>
    <w:uiPriority w:val="9"/>
    <w:semiHidden/>
    <w:rsid w:val="00440DCF"/>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440DCF"/>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440DCF"/>
    <w:rPr>
      <w:rFonts w:asciiTheme="majorHAnsi" w:hAnsiTheme="majorHAnsi" w:eastAsiaTheme="majorEastAsia" w:cstheme="majorBidi"/>
      <w:spacing w:val="-10"/>
      <w:kern w:val="28"/>
      <w:sz w:val="56"/>
      <w:szCs w:val="56"/>
      <w:lang w:val="en-GB"/>
    </w:rPr>
  </w:style>
  <w:style w:type="paragraph" w:styleId="Subtitle">
    <w:name w:val="Subtitle"/>
    <w:basedOn w:val="Normal"/>
    <w:next w:val="Normal"/>
    <w:link w:val="SubtitleChar"/>
    <w:uiPriority w:val="11"/>
    <w:qFormat/>
    <w:rsid w:val="00440DCF"/>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440DCF"/>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440DCF"/>
    <w:pPr>
      <w:spacing w:before="160"/>
      <w:jc w:val="center"/>
    </w:pPr>
    <w:rPr>
      <w:i/>
      <w:iCs/>
      <w:color w:val="404040" w:themeColor="text1" w:themeTint="BF"/>
    </w:rPr>
  </w:style>
  <w:style w:type="character" w:styleId="QuoteChar" w:customStyle="1">
    <w:name w:val="Quote Char"/>
    <w:basedOn w:val="DefaultParagraphFont"/>
    <w:link w:val="Quote"/>
    <w:uiPriority w:val="29"/>
    <w:rsid w:val="00440DCF"/>
    <w:rPr>
      <w:i/>
      <w:iCs/>
      <w:color w:val="404040" w:themeColor="text1" w:themeTint="BF"/>
      <w:lang w:val="en-GB"/>
    </w:rPr>
  </w:style>
  <w:style w:type="paragraph" w:styleId="ListParagraph">
    <w:name w:val="List Paragraph"/>
    <w:basedOn w:val="Normal"/>
    <w:uiPriority w:val="34"/>
    <w:qFormat/>
    <w:rsid w:val="00440DCF"/>
    <w:pPr>
      <w:ind w:left="720"/>
      <w:contextualSpacing/>
    </w:pPr>
  </w:style>
  <w:style w:type="character" w:styleId="IntenseEmphasis">
    <w:name w:val="Intense Emphasis"/>
    <w:basedOn w:val="DefaultParagraphFont"/>
    <w:uiPriority w:val="21"/>
    <w:qFormat/>
    <w:rsid w:val="00440DCF"/>
    <w:rPr>
      <w:i/>
      <w:iCs/>
      <w:color w:val="0F4761" w:themeColor="accent1" w:themeShade="BF"/>
    </w:rPr>
  </w:style>
  <w:style w:type="paragraph" w:styleId="IntenseQuote">
    <w:name w:val="Intense Quote"/>
    <w:basedOn w:val="Normal"/>
    <w:next w:val="Normal"/>
    <w:link w:val="IntenseQuoteChar"/>
    <w:uiPriority w:val="30"/>
    <w:qFormat/>
    <w:rsid w:val="00440DCF"/>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440DCF"/>
    <w:rPr>
      <w:i/>
      <w:iCs/>
      <w:color w:val="0F4761" w:themeColor="accent1" w:themeShade="BF"/>
      <w:lang w:val="en-GB"/>
    </w:rPr>
  </w:style>
  <w:style w:type="character" w:styleId="IntenseReference">
    <w:name w:val="Intense Reference"/>
    <w:basedOn w:val="DefaultParagraphFont"/>
    <w:uiPriority w:val="32"/>
    <w:qFormat/>
    <w:rsid w:val="00440DCF"/>
    <w:rPr>
      <w:b/>
      <w:bCs/>
      <w:smallCaps/>
      <w:color w:val="0F4761" w:themeColor="accent1" w:themeShade="BF"/>
      <w:spacing w:val="5"/>
    </w:rPr>
  </w:style>
  <w:style w:type="paragraph" w:styleId="Revision">
    <w:name w:val="Revision"/>
    <w:hidden/>
    <w:uiPriority w:val="99"/>
    <w:semiHidden/>
    <w:rsid w:val="00E93060"/>
    <w:pPr>
      <w:spacing w:after="0" w:line="240" w:lineRule="auto"/>
    </w:pPr>
    <w:rPr>
      <w:rFonts w:ascii="Calibri" w:hAnsi="Calibri"/>
      <w:sz w:val="20"/>
      <w:lang w:val="en-GB"/>
    </w:rPr>
  </w:style>
  <w:style w:type="character" w:styleId="CommentReference">
    <w:name w:val="annotation reference"/>
    <w:basedOn w:val="DefaultParagraphFont"/>
    <w:uiPriority w:val="99"/>
    <w:semiHidden/>
    <w:unhideWhenUsed/>
    <w:rsid w:val="006469E2"/>
    <w:rPr>
      <w:sz w:val="16"/>
      <w:szCs w:val="16"/>
    </w:rPr>
  </w:style>
  <w:style w:type="paragraph" w:styleId="CommentText">
    <w:name w:val="annotation text"/>
    <w:basedOn w:val="Normal"/>
    <w:link w:val="CommentTextChar"/>
    <w:uiPriority w:val="99"/>
    <w:unhideWhenUsed/>
    <w:rsid w:val="006469E2"/>
    <w:pPr>
      <w:spacing w:line="240" w:lineRule="auto"/>
    </w:pPr>
    <w:rPr>
      <w:szCs w:val="20"/>
    </w:rPr>
  </w:style>
  <w:style w:type="character" w:styleId="CommentTextChar" w:customStyle="1">
    <w:name w:val="Comment Text Char"/>
    <w:basedOn w:val="DefaultParagraphFont"/>
    <w:link w:val="CommentText"/>
    <w:uiPriority w:val="99"/>
    <w:rsid w:val="006469E2"/>
    <w:rPr>
      <w:rFonts w:ascii="Calibri" w:hAnsi="Calibri"/>
      <w:sz w:val="20"/>
      <w:szCs w:val="20"/>
      <w:lang w:val="en-GB"/>
    </w:rPr>
  </w:style>
  <w:style w:type="paragraph" w:styleId="CommentSubject">
    <w:name w:val="annotation subject"/>
    <w:basedOn w:val="CommentText"/>
    <w:next w:val="CommentText"/>
    <w:link w:val="CommentSubjectChar"/>
    <w:uiPriority w:val="99"/>
    <w:semiHidden/>
    <w:unhideWhenUsed/>
    <w:rsid w:val="006469E2"/>
    <w:rPr>
      <w:b/>
      <w:bCs/>
    </w:rPr>
  </w:style>
  <w:style w:type="character" w:styleId="CommentSubjectChar" w:customStyle="1">
    <w:name w:val="Comment Subject Char"/>
    <w:basedOn w:val="CommentTextChar"/>
    <w:link w:val="CommentSubject"/>
    <w:uiPriority w:val="99"/>
    <w:semiHidden/>
    <w:rsid w:val="006469E2"/>
    <w:rPr>
      <w:rFonts w:ascii="Calibri" w:hAnsi="Calibri"/>
      <w:b/>
      <w:bCs/>
      <w:sz w:val="20"/>
      <w:szCs w:val="20"/>
      <w:lang w:val="en-GB"/>
    </w:rPr>
  </w:style>
  <w:style w:type="character" w:styleId="PlaceholderText">
    <w:name w:val="Placeholder Text"/>
    <w:basedOn w:val="DefaultParagraphFont"/>
    <w:uiPriority w:val="99"/>
    <w:semiHidden/>
    <w:rsid w:val="00167C7B"/>
    <w:rPr>
      <w:color w:val="666666"/>
    </w:rPr>
  </w:style>
  <w:style w:type="character" w:styleId="Hyperlink">
    <w:name w:val="Hyperlink"/>
    <w:basedOn w:val="DefaultParagraphFont"/>
    <w:uiPriority w:val="99"/>
    <w:unhideWhenUsed/>
    <w:rsid w:val="00560996"/>
    <w:rPr>
      <w:color w:val="467886" w:themeColor="hyperlink"/>
      <w:u w:val="single"/>
    </w:rPr>
  </w:style>
  <w:style w:type="character" w:styleId="UnresolvedMention">
    <w:name w:val="Unresolved Mention"/>
    <w:basedOn w:val="DefaultParagraphFont"/>
    <w:uiPriority w:val="99"/>
    <w:semiHidden/>
    <w:unhideWhenUsed/>
    <w:rsid w:val="00560996"/>
    <w:rPr>
      <w:color w:val="605E5C"/>
      <w:shd w:val="clear" w:color="auto" w:fill="E1DFDD"/>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NormalWeb">
    <w:name w:val="Normal (Web)"/>
    <w:basedOn w:val="Normal"/>
    <w:uiPriority w:val="99"/>
    <w:semiHidden/>
    <w:unhideWhenUsed/>
    <w:rsid w:val="00CB4BA9"/>
    <w:pPr>
      <w:spacing w:before="100" w:beforeAutospacing="1" w:after="100" w:afterAutospacing="1" w:line="240" w:lineRule="auto"/>
      <w:jc w:val="left"/>
    </w:pPr>
    <w:rPr>
      <w:rFonts w:ascii="Times New Roman" w:hAnsi="Times New Roman" w:eastAsia="Times New Roman" w:cs="Times New Roman"/>
      <w:kern w:val="0"/>
      <w:sz w:val="24"/>
      <w:lang w:val="en-ZA" w:eastAsia="en-GB"/>
      <w14:ligatures w14:val="none"/>
    </w:rPr>
  </w:style>
  <w:style w:type="character" w:styleId="relative" w:customStyle="1">
    <w:name w:val="relative"/>
    <w:basedOn w:val="DefaultParagraphFont"/>
    <w:rsid w:val="00CB4BA9"/>
  </w:style>
  <w:style w:type="character" w:styleId="Strong">
    <w:name w:val="Strong"/>
    <w:basedOn w:val="DefaultParagraphFont"/>
    <w:uiPriority w:val="22"/>
    <w:qFormat/>
    <w:rsid w:val="00CB4BA9"/>
    <w:rPr>
      <w:b/>
      <w:bCs/>
    </w:rPr>
  </w:style>
  <w:style w:type="character" w:styleId="ms-1" w:customStyle="1">
    <w:name w:val="ms-1"/>
    <w:basedOn w:val="DefaultParagraphFont"/>
    <w:rsid w:val="00CB4BA9"/>
  </w:style>
  <w:style w:type="character" w:styleId="max-w-full" w:customStyle="1">
    <w:name w:val="max-w-full"/>
    <w:basedOn w:val="DefaultParagraphFont"/>
    <w:rsid w:val="00CB4BA9"/>
  </w:style>
  <w:style w:type="character" w:styleId="-me-1" w:customStyle="1">
    <w:name w:val="-me-1"/>
    <w:basedOn w:val="DefaultParagraphFont"/>
    <w:rsid w:val="00CB4BA9"/>
  </w:style>
  <w:style w:type="paragraph" w:styleId="Caption">
    <w:name w:val="caption"/>
    <w:basedOn w:val="Normal"/>
    <w:next w:val="Normal"/>
    <w:uiPriority w:val="35"/>
    <w:unhideWhenUsed/>
    <w:qFormat/>
    <w:rsid w:val="00F318BD"/>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32236">
      <w:bodyDiv w:val="1"/>
      <w:marLeft w:val="0"/>
      <w:marRight w:val="0"/>
      <w:marTop w:val="0"/>
      <w:marBottom w:val="0"/>
      <w:divBdr>
        <w:top w:val="none" w:sz="0" w:space="0" w:color="auto"/>
        <w:left w:val="none" w:sz="0" w:space="0" w:color="auto"/>
        <w:bottom w:val="none" w:sz="0" w:space="0" w:color="auto"/>
        <w:right w:val="none" w:sz="0" w:space="0" w:color="auto"/>
      </w:divBdr>
      <w:divsChild>
        <w:div w:id="1018317630">
          <w:marLeft w:val="480"/>
          <w:marRight w:val="0"/>
          <w:marTop w:val="0"/>
          <w:marBottom w:val="0"/>
          <w:divBdr>
            <w:top w:val="none" w:sz="0" w:space="0" w:color="auto"/>
            <w:left w:val="none" w:sz="0" w:space="0" w:color="auto"/>
            <w:bottom w:val="none" w:sz="0" w:space="0" w:color="auto"/>
            <w:right w:val="none" w:sz="0" w:space="0" w:color="auto"/>
          </w:divBdr>
        </w:div>
        <w:div w:id="503981205">
          <w:marLeft w:val="480"/>
          <w:marRight w:val="0"/>
          <w:marTop w:val="0"/>
          <w:marBottom w:val="0"/>
          <w:divBdr>
            <w:top w:val="none" w:sz="0" w:space="0" w:color="auto"/>
            <w:left w:val="none" w:sz="0" w:space="0" w:color="auto"/>
            <w:bottom w:val="none" w:sz="0" w:space="0" w:color="auto"/>
            <w:right w:val="none" w:sz="0" w:space="0" w:color="auto"/>
          </w:divBdr>
        </w:div>
        <w:div w:id="1075006010">
          <w:marLeft w:val="480"/>
          <w:marRight w:val="0"/>
          <w:marTop w:val="0"/>
          <w:marBottom w:val="0"/>
          <w:divBdr>
            <w:top w:val="none" w:sz="0" w:space="0" w:color="auto"/>
            <w:left w:val="none" w:sz="0" w:space="0" w:color="auto"/>
            <w:bottom w:val="none" w:sz="0" w:space="0" w:color="auto"/>
            <w:right w:val="none" w:sz="0" w:space="0" w:color="auto"/>
          </w:divBdr>
        </w:div>
        <w:div w:id="1749383632">
          <w:marLeft w:val="480"/>
          <w:marRight w:val="0"/>
          <w:marTop w:val="0"/>
          <w:marBottom w:val="0"/>
          <w:divBdr>
            <w:top w:val="none" w:sz="0" w:space="0" w:color="auto"/>
            <w:left w:val="none" w:sz="0" w:space="0" w:color="auto"/>
            <w:bottom w:val="none" w:sz="0" w:space="0" w:color="auto"/>
            <w:right w:val="none" w:sz="0" w:space="0" w:color="auto"/>
          </w:divBdr>
        </w:div>
        <w:div w:id="351810838">
          <w:marLeft w:val="480"/>
          <w:marRight w:val="0"/>
          <w:marTop w:val="0"/>
          <w:marBottom w:val="0"/>
          <w:divBdr>
            <w:top w:val="none" w:sz="0" w:space="0" w:color="auto"/>
            <w:left w:val="none" w:sz="0" w:space="0" w:color="auto"/>
            <w:bottom w:val="none" w:sz="0" w:space="0" w:color="auto"/>
            <w:right w:val="none" w:sz="0" w:space="0" w:color="auto"/>
          </w:divBdr>
        </w:div>
        <w:div w:id="2323717">
          <w:marLeft w:val="480"/>
          <w:marRight w:val="0"/>
          <w:marTop w:val="0"/>
          <w:marBottom w:val="0"/>
          <w:divBdr>
            <w:top w:val="none" w:sz="0" w:space="0" w:color="auto"/>
            <w:left w:val="none" w:sz="0" w:space="0" w:color="auto"/>
            <w:bottom w:val="none" w:sz="0" w:space="0" w:color="auto"/>
            <w:right w:val="none" w:sz="0" w:space="0" w:color="auto"/>
          </w:divBdr>
        </w:div>
        <w:div w:id="1101222155">
          <w:marLeft w:val="480"/>
          <w:marRight w:val="0"/>
          <w:marTop w:val="0"/>
          <w:marBottom w:val="0"/>
          <w:divBdr>
            <w:top w:val="none" w:sz="0" w:space="0" w:color="auto"/>
            <w:left w:val="none" w:sz="0" w:space="0" w:color="auto"/>
            <w:bottom w:val="none" w:sz="0" w:space="0" w:color="auto"/>
            <w:right w:val="none" w:sz="0" w:space="0" w:color="auto"/>
          </w:divBdr>
        </w:div>
        <w:div w:id="895433253">
          <w:marLeft w:val="480"/>
          <w:marRight w:val="0"/>
          <w:marTop w:val="0"/>
          <w:marBottom w:val="0"/>
          <w:divBdr>
            <w:top w:val="none" w:sz="0" w:space="0" w:color="auto"/>
            <w:left w:val="none" w:sz="0" w:space="0" w:color="auto"/>
            <w:bottom w:val="none" w:sz="0" w:space="0" w:color="auto"/>
            <w:right w:val="none" w:sz="0" w:space="0" w:color="auto"/>
          </w:divBdr>
        </w:div>
        <w:div w:id="452332755">
          <w:marLeft w:val="480"/>
          <w:marRight w:val="0"/>
          <w:marTop w:val="0"/>
          <w:marBottom w:val="0"/>
          <w:divBdr>
            <w:top w:val="none" w:sz="0" w:space="0" w:color="auto"/>
            <w:left w:val="none" w:sz="0" w:space="0" w:color="auto"/>
            <w:bottom w:val="none" w:sz="0" w:space="0" w:color="auto"/>
            <w:right w:val="none" w:sz="0" w:space="0" w:color="auto"/>
          </w:divBdr>
        </w:div>
        <w:div w:id="1075053303">
          <w:marLeft w:val="480"/>
          <w:marRight w:val="0"/>
          <w:marTop w:val="0"/>
          <w:marBottom w:val="0"/>
          <w:divBdr>
            <w:top w:val="none" w:sz="0" w:space="0" w:color="auto"/>
            <w:left w:val="none" w:sz="0" w:space="0" w:color="auto"/>
            <w:bottom w:val="none" w:sz="0" w:space="0" w:color="auto"/>
            <w:right w:val="none" w:sz="0" w:space="0" w:color="auto"/>
          </w:divBdr>
        </w:div>
        <w:div w:id="178278592">
          <w:marLeft w:val="480"/>
          <w:marRight w:val="0"/>
          <w:marTop w:val="0"/>
          <w:marBottom w:val="0"/>
          <w:divBdr>
            <w:top w:val="none" w:sz="0" w:space="0" w:color="auto"/>
            <w:left w:val="none" w:sz="0" w:space="0" w:color="auto"/>
            <w:bottom w:val="none" w:sz="0" w:space="0" w:color="auto"/>
            <w:right w:val="none" w:sz="0" w:space="0" w:color="auto"/>
          </w:divBdr>
        </w:div>
        <w:div w:id="530846545">
          <w:marLeft w:val="480"/>
          <w:marRight w:val="0"/>
          <w:marTop w:val="0"/>
          <w:marBottom w:val="0"/>
          <w:divBdr>
            <w:top w:val="none" w:sz="0" w:space="0" w:color="auto"/>
            <w:left w:val="none" w:sz="0" w:space="0" w:color="auto"/>
            <w:bottom w:val="none" w:sz="0" w:space="0" w:color="auto"/>
            <w:right w:val="none" w:sz="0" w:space="0" w:color="auto"/>
          </w:divBdr>
        </w:div>
        <w:div w:id="2051178277">
          <w:marLeft w:val="480"/>
          <w:marRight w:val="0"/>
          <w:marTop w:val="0"/>
          <w:marBottom w:val="0"/>
          <w:divBdr>
            <w:top w:val="none" w:sz="0" w:space="0" w:color="auto"/>
            <w:left w:val="none" w:sz="0" w:space="0" w:color="auto"/>
            <w:bottom w:val="none" w:sz="0" w:space="0" w:color="auto"/>
            <w:right w:val="none" w:sz="0" w:space="0" w:color="auto"/>
          </w:divBdr>
        </w:div>
        <w:div w:id="118844993">
          <w:marLeft w:val="480"/>
          <w:marRight w:val="0"/>
          <w:marTop w:val="0"/>
          <w:marBottom w:val="0"/>
          <w:divBdr>
            <w:top w:val="none" w:sz="0" w:space="0" w:color="auto"/>
            <w:left w:val="none" w:sz="0" w:space="0" w:color="auto"/>
            <w:bottom w:val="none" w:sz="0" w:space="0" w:color="auto"/>
            <w:right w:val="none" w:sz="0" w:space="0" w:color="auto"/>
          </w:divBdr>
        </w:div>
        <w:div w:id="77875313">
          <w:marLeft w:val="480"/>
          <w:marRight w:val="0"/>
          <w:marTop w:val="0"/>
          <w:marBottom w:val="0"/>
          <w:divBdr>
            <w:top w:val="none" w:sz="0" w:space="0" w:color="auto"/>
            <w:left w:val="none" w:sz="0" w:space="0" w:color="auto"/>
            <w:bottom w:val="none" w:sz="0" w:space="0" w:color="auto"/>
            <w:right w:val="none" w:sz="0" w:space="0" w:color="auto"/>
          </w:divBdr>
        </w:div>
        <w:div w:id="1571841216">
          <w:marLeft w:val="480"/>
          <w:marRight w:val="0"/>
          <w:marTop w:val="0"/>
          <w:marBottom w:val="0"/>
          <w:divBdr>
            <w:top w:val="none" w:sz="0" w:space="0" w:color="auto"/>
            <w:left w:val="none" w:sz="0" w:space="0" w:color="auto"/>
            <w:bottom w:val="none" w:sz="0" w:space="0" w:color="auto"/>
            <w:right w:val="none" w:sz="0" w:space="0" w:color="auto"/>
          </w:divBdr>
        </w:div>
        <w:div w:id="275983298">
          <w:marLeft w:val="480"/>
          <w:marRight w:val="0"/>
          <w:marTop w:val="0"/>
          <w:marBottom w:val="0"/>
          <w:divBdr>
            <w:top w:val="none" w:sz="0" w:space="0" w:color="auto"/>
            <w:left w:val="none" w:sz="0" w:space="0" w:color="auto"/>
            <w:bottom w:val="none" w:sz="0" w:space="0" w:color="auto"/>
            <w:right w:val="none" w:sz="0" w:space="0" w:color="auto"/>
          </w:divBdr>
        </w:div>
        <w:div w:id="1419868009">
          <w:marLeft w:val="480"/>
          <w:marRight w:val="0"/>
          <w:marTop w:val="0"/>
          <w:marBottom w:val="0"/>
          <w:divBdr>
            <w:top w:val="none" w:sz="0" w:space="0" w:color="auto"/>
            <w:left w:val="none" w:sz="0" w:space="0" w:color="auto"/>
            <w:bottom w:val="none" w:sz="0" w:space="0" w:color="auto"/>
            <w:right w:val="none" w:sz="0" w:space="0" w:color="auto"/>
          </w:divBdr>
        </w:div>
        <w:div w:id="279773529">
          <w:marLeft w:val="480"/>
          <w:marRight w:val="0"/>
          <w:marTop w:val="0"/>
          <w:marBottom w:val="0"/>
          <w:divBdr>
            <w:top w:val="none" w:sz="0" w:space="0" w:color="auto"/>
            <w:left w:val="none" w:sz="0" w:space="0" w:color="auto"/>
            <w:bottom w:val="none" w:sz="0" w:space="0" w:color="auto"/>
            <w:right w:val="none" w:sz="0" w:space="0" w:color="auto"/>
          </w:divBdr>
        </w:div>
        <w:div w:id="1168325200">
          <w:marLeft w:val="480"/>
          <w:marRight w:val="0"/>
          <w:marTop w:val="0"/>
          <w:marBottom w:val="0"/>
          <w:divBdr>
            <w:top w:val="none" w:sz="0" w:space="0" w:color="auto"/>
            <w:left w:val="none" w:sz="0" w:space="0" w:color="auto"/>
            <w:bottom w:val="none" w:sz="0" w:space="0" w:color="auto"/>
            <w:right w:val="none" w:sz="0" w:space="0" w:color="auto"/>
          </w:divBdr>
        </w:div>
        <w:div w:id="710035080">
          <w:marLeft w:val="480"/>
          <w:marRight w:val="0"/>
          <w:marTop w:val="0"/>
          <w:marBottom w:val="0"/>
          <w:divBdr>
            <w:top w:val="none" w:sz="0" w:space="0" w:color="auto"/>
            <w:left w:val="none" w:sz="0" w:space="0" w:color="auto"/>
            <w:bottom w:val="none" w:sz="0" w:space="0" w:color="auto"/>
            <w:right w:val="none" w:sz="0" w:space="0" w:color="auto"/>
          </w:divBdr>
        </w:div>
        <w:div w:id="1121801923">
          <w:marLeft w:val="480"/>
          <w:marRight w:val="0"/>
          <w:marTop w:val="0"/>
          <w:marBottom w:val="0"/>
          <w:divBdr>
            <w:top w:val="none" w:sz="0" w:space="0" w:color="auto"/>
            <w:left w:val="none" w:sz="0" w:space="0" w:color="auto"/>
            <w:bottom w:val="none" w:sz="0" w:space="0" w:color="auto"/>
            <w:right w:val="none" w:sz="0" w:space="0" w:color="auto"/>
          </w:divBdr>
        </w:div>
        <w:div w:id="1253778986">
          <w:marLeft w:val="480"/>
          <w:marRight w:val="0"/>
          <w:marTop w:val="0"/>
          <w:marBottom w:val="0"/>
          <w:divBdr>
            <w:top w:val="none" w:sz="0" w:space="0" w:color="auto"/>
            <w:left w:val="none" w:sz="0" w:space="0" w:color="auto"/>
            <w:bottom w:val="none" w:sz="0" w:space="0" w:color="auto"/>
            <w:right w:val="none" w:sz="0" w:space="0" w:color="auto"/>
          </w:divBdr>
        </w:div>
      </w:divsChild>
    </w:div>
    <w:div w:id="5836412">
      <w:bodyDiv w:val="1"/>
      <w:marLeft w:val="0"/>
      <w:marRight w:val="0"/>
      <w:marTop w:val="0"/>
      <w:marBottom w:val="0"/>
      <w:divBdr>
        <w:top w:val="none" w:sz="0" w:space="0" w:color="auto"/>
        <w:left w:val="none" w:sz="0" w:space="0" w:color="auto"/>
        <w:bottom w:val="none" w:sz="0" w:space="0" w:color="auto"/>
        <w:right w:val="none" w:sz="0" w:space="0" w:color="auto"/>
      </w:divBdr>
    </w:div>
    <w:div w:id="6830336">
      <w:bodyDiv w:val="1"/>
      <w:marLeft w:val="0"/>
      <w:marRight w:val="0"/>
      <w:marTop w:val="0"/>
      <w:marBottom w:val="0"/>
      <w:divBdr>
        <w:top w:val="none" w:sz="0" w:space="0" w:color="auto"/>
        <w:left w:val="none" w:sz="0" w:space="0" w:color="auto"/>
        <w:bottom w:val="none" w:sz="0" w:space="0" w:color="auto"/>
        <w:right w:val="none" w:sz="0" w:space="0" w:color="auto"/>
      </w:divBdr>
    </w:div>
    <w:div w:id="9534306">
      <w:bodyDiv w:val="1"/>
      <w:marLeft w:val="0"/>
      <w:marRight w:val="0"/>
      <w:marTop w:val="0"/>
      <w:marBottom w:val="0"/>
      <w:divBdr>
        <w:top w:val="none" w:sz="0" w:space="0" w:color="auto"/>
        <w:left w:val="none" w:sz="0" w:space="0" w:color="auto"/>
        <w:bottom w:val="none" w:sz="0" w:space="0" w:color="auto"/>
        <w:right w:val="none" w:sz="0" w:space="0" w:color="auto"/>
      </w:divBdr>
    </w:div>
    <w:div w:id="13582872">
      <w:bodyDiv w:val="1"/>
      <w:marLeft w:val="0"/>
      <w:marRight w:val="0"/>
      <w:marTop w:val="0"/>
      <w:marBottom w:val="0"/>
      <w:divBdr>
        <w:top w:val="none" w:sz="0" w:space="0" w:color="auto"/>
        <w:left w:val="none" w:sz="0" w:space="0" w:color="auto"/>
        <w:bottom w:val="none" w:sz="0" w:space="0" w:color="auto"/>
        <w:right w:val="none" w:sz="0" w:space="0" w:color="auto"/>
      </w:divBdr>
      <w:divsChild>
        <w:div w:id="180821224">
          <w:marLeft w:val="480"/>
          <w:marRight w:val="0"/>
          <w:marTop w:val="0"/>
          <w:marBottom w:val="0"/>
          <w:divBdr>
            <w:top w:val="none" w:sz="0" w:space="0" w:color="auto"/>
            <w:left w:val="none" w:sz="0" w:space="0" w:color="auto"/>
            <w:bottom w:val="none" w:sz="0" w:space="0" w:color="auto"/>
            <w:right w:val="none" w:sz="0" w:space="0" w:color="auto"/>
          </w:divBdr>
        </w:div>
        <w:div w:id="194655125">
          <w:marLeft w:val="480"/>
          <w:marRight w:val="0"/>
          <w:marTop w:val="0"/>
          <w:marBottom w:val="0"/>
          <w:divBdr>
            <w:top w:val="none" w:sz="0" w:space="0" w:color="auto"/>
            <w:left w:val="none" w:sz="0" w:space="0" w:color="auto"/>
            <w:bottom w:val="none" w:sz="0" w:space="0" w:color="auto"/>
            <w:right w:val="none" w:sz="0" w:space="0" w:color="auto"/>
          </w:divBdr>
        </w:div>
        <w:div w:id="303508122">
          <w:marLeft w:val="480"/>
          <w:marRight w:val="0"/>
          <w:marTop w:val="0"/>
          <w:marBottom w:val="0"/>
          <w:divBdr>
            <w:top w:val="none" w:sz="0" w:space="0" w:color="auto"/>
            <w:left w:val="none" w:sz="0" w:space="0" w:color="auto"/>
            <w:bottom w:val="none" w:sz="0" w:space="0" w:color="auto"/>
            <w:right w:val="none" w:sz="0" w:space="0" w:color="auto"/>
          </w:divBdr>
        </w:div>
        <w:div w:id="864631797">
          <w:marLeft w:val="480"/>
          <w:marRight w:val="0"/>
          <w:marTop w:val="0"/>
          <w:marBottom w:val="0"/>
          <w:divBdr>
            <w:top w:val="none" w:sz="0" w:space="0" w:color="auto"/>
            <w:left w:val="none" w:sz="0" w:space="0" w:color="auto"/>
            <w:bottom w:val="none" w:sz="0" w:space="0" w:color="auto"/>
            <w:right w:val="none" w:sz="0" w:space="0" w:color="auto"/>
          </w:divBdr>
        </w:div>
        <w:div w:id="1038316309">
          <w:marLeft w:val="480"/>
          <w:marRight w:val="0"/>
          <w:marTop w:val="0"/>
          <w:marBottom w:val="0"/>
          <w:divBdr>
            <w:top w:val="none" w:sz="0" w:space="0" w:color="auto"/>
            <w:left w:val="none" w:sz="0" w:space="0" w:color="auto"/>
            <w:bottom w:val="none" w:sz="0" w:space="0" w:color="auto"/>
            <w:right w:val="none" w:sz="0" w:space="0" w:color="auto"/>
          </w:divBdr>
        </w:div>
        <w:div w:id="1218663787">
          <w:marLeft w:val="480"/>
          <w:marRight w:val="0"/>
          <w:marTop w:val="0"/>
          <w:marBottom w:val="0"/>
          <w:divBdr>
            <w:top w:val="none" w:sz="0" w:space="0" w:color="auto"/>
            <w:left w:val="none" w:sz="0" w:space="0" w:color="auto"/>
            <w:bottom w:val="none" w:sz="0" w:space="0" w:color="auto"/>
            <w:right w:val="none" w:sz="0" w:space="0" w:color="auto"/>
          </w:divBdr>
        </w:div>
        <w:div w:id="1291939051">
          <w:marLeft w:val="480"/>
          <w:marRight w:val="0"/>
          <w:marTop w:val="0"/>
          <w:marBottom w:val="0"/>
          <w:divBdr>
            <w:top w:val="none" w:sz="0" w:space="0" w:color="auto"/>
            <w:left w:val="none" w:sz="0" w:space="0" w:color="auto"/>
            <w:bottom w:val="none" w:sz="0" w:space="0" w:color="auto"/>
            <w:right w:val="none" w:sz="0" w:space="0" w:color="auto"/>
          </w:divBdr>
        </w:div>
        <w:div w:id="1344893338">
          <w:marLeft w:val="480"/>
          <w:marRight w:val="0"/>
          <w:marTop w:val="0"/>
          <w:marBottom w:val="0"/>
          <w:divBdr>
            <w:top w:val="none" w:sz="0" w:space="0" w:color="auto"/>
            <w:left w:val="none" w:sz="0" w:space="0" w:color="auto"/>
            <w:bottom w:val="none" w:sz="0" w:space="0" w:color="auto"/>
            <w:right w:val="none" w:sz="0" w:space="0" w:color="auto"/>
          </w:divBdr>
        </w:div>
        <w:div w:id="1480615465">
          <w:marLeft w:val="480"/>
          <w:marRight w:val="0"/>
          <w:marTop w:val="0"/>
          <w:marBottom w:val="0"/>
          <w:divBdr>
            <w:top w:val="none" w:sz="0" w:space="0" w:color="auto"/>
            <w:left w:val="none" w:sz="0" w:space="0" w:color="auto"/>
            <w:bottom w:val="none" w:sz="0" w:space="0" w:color="auto"/>
            <w:right w:val="none" w:sz="0" w:space="0" w:color="auto"/>
          </w:divBdr>
        </w:div>
        <w:div w:id="1833326577">
          <w:marLeft w:val="480"/>
          <w:marRight w:val="0"/>
          <w:marTop w:val="0"/>
          <w:marBottom w:val="0"/>
          <w:divBdr>
            <w:top w:val="none" w:sz="0" w:space="0" w:color="auto"/>
            <w:left w:val="none" w:sz="0" w:space="0" w:color="auto"/>
            <w:bottom w:val="none" w:sz="0" w:space="0" w:color="auto"/>
            <w:right w:val="none" w:sz="0" w:space="0" w:color="auto"/>
          </w:divBdr>
        </w:div>
        <w:div w:id="1842771071">
          <w:marLeft w:val="480"/>
          <w:marRight w:val="0"/>
          <w:marTop w:val="0"/>
          <w:marBottom w:val="0"/>
          <w:divBdr>
            <w:top w:val="none" w:sz="0" w:space="0" w:color="auto"/>
            <w:left w:val="none" w:sz="0" w:space="0" w:color="auto"/>
            <w:bottom w:val="none" w:sz="0" w:space="0" w:color="auto"/>
            <w:right w:val="none" w:sz="0" w:space="0" w:color="auto"/>
          </w:divBdr>
        </w:div>
        <w:div w:id="1913616769">
          <w:marLeft w:val="480"/>
          <w:marRight w:val="0"/>
          <w:marTop w:val="0"/>
          <w:marBottom w:val="0"/>
          <w:divBdr>
            <w:top w:val="none" w:sz="0" w:space="0" w:color="auto"/>
            <w:left w:val="none" w:sz="0" w:space="0" w:color="auto"/>
            <w:bottom w:val="none" w:sz="0" w:space="0" w:color="auto"/>
            <w:right w:val="none" w:sz="0" w:space="0" w:color="auto"/>
          </w:divBdr>
        </w:div>
        <w:div w:id="1985355459">
          <w:marLeft w:val="480"/>
          <w:marRight w:val="0"/>
          <w:marTop w:val="0"/>
          <w:marBottom w:val="0"/>
          <w:divBdr>
            <w:top w:val="none" w:sz="0" w:space="0" w:color="auto"/>
            <w:left w:val="none" w:sz="0" w:space="0" w:color="auto"/>
            <w:bottom w:val="none" w:sz="0" w:space="0" w:color="auto"/>
            <w:right w:val="none" w:sz="0" w:space="0" w:color="auto"/>
          </w:divBdr>
        </w:div>
      </w:divsChild>
    </w:div>
    <w:div w:id="14694689">
      <w:bodyDiv w:val="1"/>
      <w:marLeft w:val="0"/>
      <w:marRight w:val="0"/>
      <w:marTop w:val="0"/>
      <w:marBottom w:val="0"/>
      <w:divBdr>
        <w:top w:val="none" w:sz="0" w:space="0" w:color="auto"/>
        <w:left w:val="none" w:sz="0" w:space="0" w:color="auto"/>
        <w:bottom w:val="none" w:sz="0" w:space="0" w:color="auto"/>
        <w:right w:val="none" w:sz="0" w:space="0" w:color="auto"/>
      </w:divBdr>
      <w:divsChild>
        <w:div w:id="1221403137">
          <w:marLeft w:val="480"/>
          <w:marRight w:val="0"/>
          <w:marTop w:val="0"/>
          <w:marBottom w:val="0"/>
          <w:divBdr>
            <w:top w:val="none" w:sz="0" w:space="0" w:color="auto"/>
            <w:left w:val="none" w:sz="0" w:space="0" w:color="auto"/>
            <w:bottom w:val="none" w:sz="0" w:space="0" w:color="auto"/>
            <w:right w:val="none" w:sz="0" w:space="0" w:color="auto"/>
          </w:divBdr>
        </w:div>
        <w:div w:id="209265253">
          <w:marLeft w:val="480"/>
          <w:marRight w:val="0"/>
          <w:marTop w:val="0"/>
          <w:marBottom w:val="0"/>
          <w:divBdr>
            <w:top w:val="none" w:sz="0" w:space="0" w:color="auto"/>
            <w:left w:val="none" w:sz="0" w:space="0" w:color="auto"/>
            <w:bottom w:val="none" w:sz="0" w:space="0" w:color="auto"/>
            <w:right w:val="none" w:sz="0" w:space="0" w:color="auto"/>
          </w:divBdr>
        </w:div>
        <w:div w:id="1814178308">
          <w:marLeft w:val="480"/>
          <w:marRight w:val="0"/>
          <w:marTop w:val="0"/>
          <w:marBottom w:val="0"/>
          <w:divBdr>
            <w:top w:val="none" w:sz="0" w:space="0" w:color="auto"/>
            <w:left w:val="none" w:sz="0" w:space="0" w:color="auto"/>
            <w:bottom w:val="none" w:sz="0" w:space="0" w:color="auto"/>
            <w:right w:val="none" w:sz="0" w:space="0" w:color="auto"/>
          </w:divBdr>
        </w:div>
        <w:div w:id="795416783">
          <w:marLeft w:val="480"/>
          <w:marRight w:val="0"/>
          <w:marTop w:val="0"/>
          <w:marBottom w:val="0"/>
          <w:divBdr>
            <w:top w:val="none" w:sz="0" w:space="0" w:color="auto"/>
            <w:left w:val="none" w:sz="0" w:space="0" w:color="auto"/>
            <w:bottom w:val="none" w:sz="0" w:space="0" w:color="auto"/>
            <w:right w:val="none" w:sz="0" w:space="0" w:color="auto"/>
          </w:divBdr>
        </w:div>
        <w:div w:id="1200776979">
          <w:marLeft w:val="480"/>
          <w:marRight w:val="0"/>
          <w:marTop w:val="0"/>
          <w:marBottom w:val="0"/>
          <w:divBdr>
            <w:top w:val="none" w:sz="0" w:space="0" w:color="auto"/>
            <w:left w:val="none" w:sz="0" w:space="0" w:color="auto"/>
            <w:bottom w:val="none" w:sz="0" w:space="0" w:color="auto"/>
            <w:right w:val="none" w:sz="0" w:space="0" w:color="auto"/>
          </w:divBdr>
        </w:div>
        <w:div w:id="1367097530">
          <w:marLeft w:val="480"/>
          <w:marRight w:val="0"/>
          <w:marTop w:val="0"/>
          <w:marBottom w:val="0"/>
          <w:divBdr>
            <w:top w:val="none" w:sz="0" w:space="0" w:color="auto"/>
            <w:left w:val="none" w:sz="0" w:space="0" w:color="auto"/>
            <w:bottom w:val="none" w:sz="0" w:space="0" w:color="auto"/>
            <w:right w:val="none" w:sz="0" w:space="0" w:color="auto"/>
          </w:divBdr>
        </w:div>
        <w:div w:id="1670518694">
          <w:marLeft w:val="480"/>
          <w:marRight w:val="0"/>
          <w:marTop w:val="0"/>
          <w:marBottom w:val="0"/>
          <w:divBdr>
            <w:top w:val="none" w:sz="0" w:space="0" w:color="auto"/>
            <w:left w:val="none" w:sz="0" w:space="0" w:color="auto"/>
            <w:bottom w:val="none" w:sz="0" w:space="0" w:color="auto"/>
            <w:right w:val="none" w:sz="0" w:space="0" w:color="auto"/>
          </w:divBdr>
        </w:div>
        <w:div w:id="315845985">
          <w:marLeft w:val="480"/>
          <w:marRight w:val="0"/>
          <w:marTop w:val="0"/>
          <w:marBottom w:val="0"/>
          <w:divBdr>
            <w:top w:val="none" w:sz="0" w:space="0" w:color="auto"/>
            <w:left w:val="none" w:sz="0" w:space="0" w:color="auto"/>
            <w:bottom w:val="none" w:sz="0" w:space="0" w:color="auto"/>
            <w:right w:val="none" w:sz="0" w:space="0" w:color="auto"/>
          </w:divBdr>
        </w:div>
        <w:div w:id="1810855147">
          <w:marLeft w:val="480"/>
          <w:marRight w:val="0"/>
          <w:marTop w:val="0"/>
          <w:marBottom w:val="0"/>
          <w:divBdr>
            <w:top w:val="none" w:sz="0" w:space="0" w:color="auto"/>
            <w:left w:val="none" w:sz="0" w:space="0" w:color="auto"/>
            <w:bottom w:val="none" w:sz="0" w:space="0" w:color="auto"/>
            <w:right w:val="none" w:sz="0" w:space="0" w:color="auto"/>
          </w:divBdr>
        </w:div>
        <w:div w:id="1315984421">
          <w:marLeft w:val="480"/>
          <w:marRight w:val="0"/>
          <w:marTop w:val="0"/>
          <w:marBottom w:val="0"/>
          <w:divBdr>
            <w:top w:val="none" w:sz="0" w:space="0" w:color="auto"/>
            <w:left w:val="none" w:sz="0" w:space="0" w:color="auto"/>
            <w:bottom w:val="none" w:sz="0" w:space="0" w:color="auto"/>
            <w:right w:val="none" w:sz="0" w:space="0" w:color="auto"/>
          </w:divBdr>
        </w:div>
        <w:div w:id="1380397022">
          <w:marLeft w:val="480"/>
          <w:marRight w:val="0"/>
          <w:marTop w:val="0"/>
          <w:marBottom w:val="0"/>
          <w:divBdr>
            <w:top w:val="none" w:sz="0" w:space="0" w:color="auto"/>
            <w:left w:val="none" w:sz="0" w:space="0" w:color="auto"/>
            <w:bottom w:val="none" w:sz="0" w:space="0" w:color="auto"/>
            <w:right w:val="none" w:sz="0" w:space="0" w:color="auto"/>
          </w:divBdr>
        </w:div>
        <w:div w:id="1537351886">
          <w:marLeft w:val="480"/>
          <w:marRight w:val="0"/>
          <w:marTop w:val="0"/>
          <w:marBottom w:val="0"/>
          <w:divBdr>
            <w:top w:val="none" w:sz="0" w:space="0" w:color="auto"/>
            <w:left w:val="none" w:sz="0" w:space="0" w:color="auto"/>
            <w:bottom w:val="none" w:sz="0" w:space="0" w:color="auto"/>
            <w:right w:val="none" w:sz="0" w:space="0" w:color="auto"/>
          </w:divBdr>
        </w:div>
        <w:div w:id="701900362">
          <w:marLeft w:val="480"/>
          <w:marRight w:val="0"/>
          <w:marTop w:val="0"/>
          <w:marBottom w:val="0"/>
          <w:divBdr>
            <w:top w:val="none" w:sz="0" w:space="0" w:color="auto"/>
            <w:left w:val="none" w:sz="0" w:space="0" w:color="auto"/>
            <w:bottom w:val="none" w:sz="0" w:space="0" w:color="auto"/>
            <w:right w:val="none" w:sz="0" w:space="0" w:color="auto"/>
          </w:divBdr>
        </w:div>
        <w:div w:id="819031053">
          <w:marLeft w:val="480"/>
          <w:marRight w:val="0"/>
          <w:marTop w:val="0"/>
          <w:marBottom w:val="0"/>
          <w:divBdr>
            <w:top w:val="none" w:sz="0" w:space="0" w:color="auto"/>
            <w:left w:val="none" w:sz="0" w:space="0" w:color="auto"/>
            <w:bottom w:val="none" w:sz="0" w:space="0" w:color="auto"/>
            <w:right w:val="none" w:sz="0" w:space="0" w:color="auto"/>
          </w:divBdr>
        </w:div>
        <w:div w:id="1697149882">
          <w:marLeft w:val="480"/>
          <w:marRight w:val="0"/>
          <w:marTop w:val="0"/>
          <w:marBottom w:val="0"/>
          <w:divBdr>
            <w:top w:val="none" w:sz="0" w:space="0" w:color="auto"/>
            <w:left w:val="none" w:sz="0" w:space="0" w:color="auto"/>
            <w:bottom w:val="none" w:sz="0" w:space="0" w:color="auto"/>
            <w:right w:val="none" w:sz="0" w:space="0" w:color="auto"/>
          </w:divBdr>
        </w:div>
        <w:div w:id="1963340433">
          <w:marLeft w:val="480"/>
          <w:marRight w:val="0"/>
          <w:marTop w:val="0"/>
          <w:marBottom w:val="0"/>
          <w:divBdr>
            <w:top w:val="none" w:sz="0" w:space="0" w:color="auto"/>
            <w:left w:val="none" w:sz="0" w:space="0" w:color="auto"/>
            <w:bottom w:val="none" w:sz="0" w:space="0" w:color="auto"/>
            <w:right w:val="none" w:sz="0" w:space="0" w:color="auto"/>
          </w:divBdr>
        </w:div>
        <w:div w:id="1952056545">
          <w:marLeft w:val="480"/>
          <w:marRight w:val="0"/>
          <w:marTop w:val="0"/>
          <w:marBottom w:val="0"/>
          <w:divBdr>
            <w:top w:val="none" w:sz="0" w:space="0" w:color="auto"/>
            <w:left w:val="none" w:sz="0" w:space="0" w:color="auto"/>
            <w:bottom w:val="none" w:sz="0" w:space="0" w:color="auto"/>
            <w:right w:val="none" w:sz="0" w:space="0" w:color="auto"/>
          </w:divBdr>
        </w:div>
        <w:div w:id="559826186">
          <w:marLeft w:val="480"/>
          <w:marRight w:val="0"/>
          <w:marTop w:val="0"/>
          <w:marBottom w:val="0"/>
          <w:divBdr>
            <w:top w:val="none" w:sz="0" w:space="0" w:color="auto"/>
            <w:left w:val="none" w:sz="0" w:space="0" w:color="auto"/>
            <w:bottom w:val="none" w:sz="0" w:space="0" w:color="auto"/>
            <w:right w:val="none" w:sz="0" w:space="0" w:color="auto"/>
          </w:divBdr>
        </w:div>
        <w:div w:id="6517701">
          <w:marLeft w:val="480"/>
          <w:marRight w:val="0"/>
          <w:marTop w:val="0"/>
          <w:marBottom w:val="0"/>
          <w:divBdr>
            <w:top w:val="none" w:sz="0" w:space="0" w:color="auto"/>
            <w:left w:val="none" w:sz="0" w:space="0" w:color="auto"/>
            <w:bottom w:val="none" w:sz="0" w:space="0" w:color="auto"/>
            <w:right w:val="none" w:sz="0" w:space="0" w:color="auto"/>
          </w:divBdr>
        </w:div>
        <w:div w:id="2092460189">
          <w:marLeft w:val="480"/>
          <w:marRight w:val="0"/>
          <w:marTop w:val="0"/>
          <w:marBottom w:val="0"/>
          <w:divBdr>
            <w:top w:val="none" w:sz="0" w:space="0" w:color="auto"/>
            <w:left w:val="none" w:sz="0" w:space="0" w:color="auto"/>
            <w:bottom w:val="none" w:sz="0" w:space="0" w:color="auto"/>
            <w:right w:val="none" w:sz="0" w:space="0" w:color="auto"/>
          </w:divBdr>
        </w:div>
        <w:div w:id="1900627469">
          <w:marLeft w:val="480"/>
          <w:marRight w:val="0"/>
          <w:marTop w:val="0"/>
          <w:marBottom w:val="0"/>
          <w:divBdr>
            <w:top w:val="none" w:sz="0" w:space="0" w:color="auto"/>
            <w:left w:val="none" w:sz="0" w:space="0" w:color="auto"/>
            <w:bottom w:val="none" w:sz="0" w:space="0" w:color="auto"/>
            <w:right w:val="none" w:sz="0" w:space="0" w:color="auto"/>
          </w:divBdr>
        </w:div>
        <w:div w:id="1939483979">
          <w:marLeft w:val="480"/>
          <w:marRight w:val="0"/>
          <w:marTop w:val="0"/>
          <w:marBottom w:val="0"/>
          <w:divBdr>
            <w:top w:val="none" w:sz="0" w:space="0" w:color="auto"/>
            <w:left w:val="none" w:sz="0" w:space="0" w:color="auto"/>
            <w:bottom w:val="none" w:sz="0" w:space="0" w:color="auto"/>
            <w:right w:val="none" w:sz="0" w:space="0" w:color="auto"/>
          </w:divBdr>
        </w:div>
        <w:div w:id="1800030828">
          <w:marLeft w:val="480"/>
          <w:marRight w:val="0"/>
          <w:marTop w:val="0"/>
          <w:marBottom w:val="0"/>
          <w:divBdr>
            <w:top w:val="none" w:sz="0" w:space="0" w:color="auto"/>
            <w:left w:val="none" w:sz="0" w:space="0" w:color="auto"/>
            <w:bottom w:val="none" w:sz="0" w:space="0" w:color="auto"/>
            <w:right w:val="none" w:sz="0" w:space="0" w:color="auto"/>
          </w:divBdr>
        </w:div>
        <w:div w:id="1658800969">
          <w:marLeft w:val="480"/>
          <w:marRight w:val="0"/>
          <w:marTop w:val="0"/>
          <w:marBottom w:val="0"/>
          <w:divBdr>
            <w:top w:val="none" w:sz="0" w:space="0" w:color="auto"/>
            <w:left w:val="none" w:sz="0" w:space="0" w:color="auto"/>
            <w:bottom w:val="none" w:sz="0" w:space="0" w:color="auto"/>
            <w:right w:val="none" w:sz="0" w:space="0" w:color="auto"/>
          </w:divBdr>
        </w:div>
        <w:div w:id="1993485414">
          <w:marLeft w:val="480"/>
          <w:marRight w:val="0"/>
          <w:marTop w:val="0"/>
          <w:marBottom w:val="0"/>
          <w:divBdr>
            <w:top w:val="none" w:sz="0" w:space="0" w:color="auto"/>
            <w:left w:val="none" w:sz="0" w:space="0" w:color="auto"/>
            <w:bottom w:val="none" w:sz="0" w:space="0" w:color="auto"/>
            <w:right w:val="none" w:sz="0" w:space="0" w:color="auto"/>
          </w:divBdr>
        </w:div>
        <w:div w:id="968049234">
          <w:marLeft w:val="480"/>
          <w:marRight w:val="0"/>
          <w:marTop w:val="0"/>
          <w:marBottom w:val="0"/>
          <w:divBdr>
            <w:top w:val="none" w:sz="0" w:space="0" w:color="auto"/>
            <w:left w:val="none" w:sz="0" w:space="0" w:color="auto"/>
            <w:bottom w:val="none" w:sz="0" w:space="0" w:color="auto"/>
            <w:right w:val="none" w:sz="0" w:space="0" w:color="auto"/>
          </w:divBdr>
        </w:div>
        <w:div w:id="1324890207">
          <w:marLeft w:val="480"/>
          <w:marRight w:val="0"/>
          <w:marTop w:val="0"/>
          <w:marBottom w:val="0"/>
          <w:divBdr>
            <w:top w:val="none" w:sz="0" w:space="0" w:color="auto"/>
            <w:left w:val="none" w:sz="0" w:space="0" w:color="auto"/>
            <w:bottom w:val="none" w:sz="0" w:space="0" w:color="auto"/>
            <w:right w:val="none" w:sz="0" w:space="0" w:color="auto"/>
          </w:divBdr>
        </w:div>
        <w:div w:id="76946396">
          <w:marLeft w:val="480"/>
          <w:marRight w:val="0"/>
          <w:marTop w:val="0"/>
          <w:marBottom w:val="0"/>
          <w:divBdr>
            <w:top w:val="none" w:sz="0" w:space="0" w:color="auto"/>
            <w:left w:val="none" w:sz="0" w:space="0" w:color="auto"/>
            <w:bottom w:val="none" w:sz="0" w:space="0" w:color="auto"/>
            <w:right w:val="none" w:sz="0" w:space="0" w:color="auto"/>
          </w:divBdr>
        </w:div>
        <w:div w:id="1606232002">
          <w:marLeft w:val="480"/>
          <w:marRight w:val="0"/>
          <w:marTop w:val="0"/>
          <w:marBottom w:val="0"/>
          <w:divBdr>
            <w:top w:val="none" w:sz="0" w:space="0" w:color="auto"/>
            <w:left w:val="none" w:sz="0" w:space="0" w:color="auto"/>
            <w:bottom w:val="none" w:sz="0" w:space="0" w:color="auto"/>
            <w:right w:val="none" w:sz="0" w:space="0" w:color="auto"/>
          </w:divBdr>
        </w:div>
        <w:div w:id="1881816694">
          <w:marLeft w:val="480"/>
          <w:marRight w:val="0"/>
          <w:marTop w:val="0"/>
          <w:marBottom w:val="0"/>
          <w:divBdr>
            <w:top w:val="none" w:sz="0" w:space="0" w:color="auto"/>
            <w:left w:val="none" w:sz="0" w:space="0" w:color="auto"/>
            <w:bottom w:val="none" w:sz="0" w:space="0" w:color="auto"/>
            <w:right w:val="none" w:sz="0" w:space="0" w:color="auto"/>
          </w:divBdr>
        </w:div>
      </w:divsChild>
    </w:div>
    <w:div w:id="19864133">
      <w:bodyDiv w:val="1"/>
      <w:marLeft w:val="0"/>
      <w:marRight w:val="0"/>
      <w:marTop w:val="0"/>
      <w:marBottom w:val="0"/>
      <w:divBdr>
        <w:top w:val="none" w:sz="0" w:space="0" w:color="auto"/>
        <w:left w:val="none" w:sz="0" w:space="0" w:color="auto"/>
        <w:bottom w:val="none" w:sz="0" w:space="0" w:color="auto"/>
        <w:right w:val="none" w:sz="0" w:space="0" w:color="auto"/>
      </w:divBdr>
    </w:div>
    <w:div w:id="22099888">
      <w:bodyDiv w:val="1"/>
      <w:marLeft w:val="0"/>
      <w:marRight w:val="0"/>
      <w:marTop w:val="0"/>
      <w:marBottom w:val="0"/>
      <w:divBdr>
        <w:top w:val="none" w:sz="0" w:space="0" w:color="auto"/>
        <w:left w:val="none" w:sz="0" w:space="0" w:color="auto"/>
        <w:bottom w:val="none" w:sz="0" w:space="0" w:color="auto"/>
        <w:right w:val="none" w:sz="0" w:space="0" w:color="auto"/>
      </w:divBdr>
    </w:div>
    <w:div w:id="22369450">
      <w:bodyDiv w:val="1"/>
      <w:marLeft w:val="0"/>
      <w:marRight w:val="0"/>
      <w:marTop w:val="0"/>
      <w:marBottom w:val="0"/>
      <w:divBdr>
        <w:top w:val="none" w:sz="0" w:space="0" w:color="auto"/>
        <w:left w:val="none" w:sz="0" w:space="0" w:color="auto"/>
        <w:bottom w:val="none" w:sz="0" w:space="0" w:color="auto"/>
        <w:right w:val="none" w:sz="0" w:space="0" w:color="auto"/>
      </w:divBdr>
    </w:div>
    <w:div w:id="24721215">
      <w:bodyDiv w:val="1"/>
      <w:marLeft w:val="0"/>
      <w:marRight w:val="0"/>
      <w:marTop w:val="0"/>
      <w:marBottom w:val="0"/>
      <w:divBdr>
        <w:top w:val="none" w:sz="0" w:space="0" w:color="auto"/>
        <w:left w:val="none" w:sz="0" w:space="0" w:color="auto"/>
        <w:bottom w:val="none" w:sz="0" w:space="0" w:color="auto"/>
        <w:right w:val="none" w:sz="0" w:space="0" w:color="auto"/>
      </w:divBdr>
    </w:div>
    <w:div w:id="29230266">
      <w:bodyDiv w:val="1"/>
      <w:marLeft w:val="0"/>
      <w:marRight w:val="0"/>
      <w:marTop w:val="0"/>
      <w:marBottom w:val="0"/>
      <w:divBdr>
        <w:top w:val="none" w:sz="0" w:space="0" w:color="auto"/>
        <w:left w:val="none" w:sz="0" w:space="0" w:color="auto"/>
        <w:bottom w:val="none" w:sz="0" w:space="0" w:color="auto"/>
        <w:right w:val="none" w:sz="0" w:space="0" w:color="auto"/>
      </w:divBdr>
    </w:div>
    <w:div w:id="29378193">
      <w:bodyDiv w:val="1"/>
      <w:marLeft w:val="0"/>
      <w:marRight w:val="0"/>
      <w:marTop w:val="0"/>
      <w:marBottom w:val="0"/>
      <w:divBdr>
        <w:top w:val="none" w:sz="0" w:space="0" w:color="auto"/>
        <w:left w:val="none" w:sz="0" w:space="0" w:color="auto"/>
        <w:bottom w:val="none" w:sz="0" w:space="0" w:color="auto"/>
        <w:right w:val="none" w:sz="0" w:space="0" w:color="auto"/>
      </w:divBdr>
    </w:div>
    <w:div w:id="30234394">
      <w:bodyDiv w:val="1"/>
      <w:marLeft w:val="0"/>
      <w:marRight w:val="0"/>
      <w:marTop w:val="0"/>
      <w:marBottom w:val="0"/>
      <w:divBdr>
        <w:top w:val="none" w:sz="0" w:space="0" w:color="auto"/>
        <w:left w:val="none" w:sz="0" w:space="0" w:color="auto"/>
        <w:bottom w:val="none" w:sz="0" w:space="0" w:color="auto"/>
        <w:right w:val="none" w:sz="0" w:space="0" w:color="auto"/>
      </w:divBdr>
    </w:div>
    <w:div w:id="30300342">
      <w:bodyDiv w:val="1"/>
      <w:marLeft w:val="0"/>
      <w:marRight w:val="0"/>
      <w:marTop w:val="0"/>
      <w:marBottom w:val="0"/>
      <w:divBdr>
        <w:top w:val="none" w:sz="0" w:space="0" w:color="auto"/>
        <w:left w:val="none" w:sz="0" w:space="0" w:color="auto"/>
        <w:bottom w:val="none" w:sz="0" w:space="0" w:color="auto"/>
        <w:right w:val="none" w:sz="0" w:space="0" w:color="auto"/>
      </w:divBdr>
    </w:div>
    <w:div w:id="31153698">
      <w:bodyDiv w:val="1"/>
      <w:marLeft w:val="0"/>
      <w:marRight w:val="0"/>
      <w:marTop w:val="0"/>
      <w:marBottom w:val="0"/>
      <w:divBdr>
        <w:top w:val="none" w:sz="0" w:space="0" w:color="auto"/>
        <w:left w:val="none" w:sz="0" w:space="0" w:color="auto"/>
        <w:bottom w:val="none" w:sz="0" w:space="0" w:color="auto"/>
        <w:right w:val="none" w:sz="0" w:space="0" w:color="auto"/>
      </w:divBdr>
    </w:div>
    <w:div w:id="39792032">
      <w:bodyDiv w:val="1"/>
      <w:marLeft w:val="0"/>
      <w:marRight w:val="0"/>
      <w:marTop w:val="0"/>
      <w:marBottom w:val="0"/>
      <w:divBdr>
        <w:top w:val="none" w:sz="0" w:space="0" w:color="auto"/>
        <w:left w:val="none" w:sz="0" w:space="0" w:color="auto"/>
        <w:bottom w:val="none" w:sz="0" w:space="0" w:color="auto"/>
        <w:right w:val="none" w:sz="0" w:space="0" w:color="auto"/>
      </w:divBdr>
    </w:div>
    <w:div w:id="41826288">
      <w:bodyDiv w:val="1"/>
      <w:marLeft w:val="0"/>
      <w:marRight w:val="0"/>
      <w:marTop w:val="0"/>
      <w:marBottom w:val="0"/>
      <w:divBdr>
        <w:top w:val="none" w:sz="0" w:space="0" w:color="auto"/>
        <w:left w:val="none" w:sz="0" w:space="0" w:color="auto"/>
        <w:bottom w:val="none" w:sz="0" w:space="0" w:color="auto"/>
        <w:right w:val="none" w:sz="0" w:space="0" w:color="auto"/>
      </w:divBdr>
    </w:div>
    <w:div w:id="43989045">
      <w:bodyDiv w:val="1"/>
      <w:marLeft w:val="0"/>
      <w:marRight w:val="0"/>
      <w:marTop w:val="0"/>
      <w:marBottom w:val="0"/>
      <w:divBdr>
        <w:top w:val="none" w:sz="0" w:space="0" w:color="auto"/>
        <w:left w:val="none" w:sz="0" w:space="0" w:color="auto"/>
        <w:bottom w:val="none" w:sz="0" w:space="0" w:color="auto"/>
        <w:right w:val="none" w:sz="0" w:space="0" w:color="auto"/>
      </w:divBdr>
    </w:div>
    <w:div w:id="45301666">
      <w:bodyDiv w:val="1"/>
      <w:marLeft w:val="0"/>
      <w:marRight w:val="0"/>
      <w:marTop w:val="0"/>
      <w:marBottom w:val="0"/>
      <w:divBdr>
        <w:top w:val="none" w:sz="0" w:space="0" w:color="auto"/>
        <w:left w:val="none" w:sz="0" w:space="0" w:color="auto"/>
        <w:bottom w:val="none" w:sz="0" w:space="0" w:color="auto"/>
        <w:right w:val="none" w:sz="0" w:space="0" w:color="auto"/>
      </w:divBdr>
    </w:div>
    <w:div w:id="52973637">
      <w:bodyDiv w:val="1"/>
      <w:marLeft w:val="0"/>
      <w:marRight w:val="0"/>
      <w:marTop w:val="0"/>
      <w:marBottom w:val="0"/>
      <w:divBdr>
        <w:top w:val="none" w:sz="0" w:space="0" w:color="auto"/>
        <w:left w:val="none" w:sz="0" w:space="0" w:color="auto"/>
        <w:bottom w:val="none" w:sz="0" w:space="0" w:color="auto"/>
        <w:right w:val="none" w:sz="0" w:space="0" w:color="auto"/>
      </w:divBdr>
    </w:div>
    <w:div w:id="56438130">
      <w:bodyDiv w:val="1"/>
      <w:marLeft w:val="0"/>
      <w:marRight w:val="0"/>
      <w:marTop w:val="0"/>
      <w:marBottom w:val="0"/>
      <w:divBdr>
        <w:top w:val="none" w:sz="0" w:space="0" w:color="auto"/>
        <w:left w:val="none" w:sz="0" w:space="0" w:color="auto"/>
        <w:bottom w:val="none" w:sz="0" w:space="0" w:color="auto"/>
        <w:right w:val="none" w:sz="0" w:space="0" w:color="auto"/>
      </w:divBdr>
    </w:div>
    <w:div w:id="59644923">
      <w:bodyDiv w:val="1"/>
      <w:marLeft w:val="0"/>
      <w:marRight w:val="0"/>
      <w:marTop w:val="0"/>
      <w:marBottom w:val="0"/>
      <w:divBdr>
        <w:top w:val="none" w:sz="0" w:space="0" w:color="auto"/>
        <w:left w:val="none" w:sz="0" w:space="0" w:color="auto"/>
        <w:bottom w:val="none" w:sz="0" w:space="0" w:color="auto"/>
        <w:right w:val="none" w:sz="0" w:space="0" w:color="auto"/>
      </w:divBdr>
      <w:divsChild>
        <w:div w:id="544223866">
          <w:marLeft w:val="480"/>
          <w:marRight w:val="0"/>
          <w:marTop w:val="0"/>
          <w:marBottom w:val="0"/>
          <w:divBdr>
            <w:top w:val="none" w:sz="0" w:space="0" w:color="auto"/>
            <w:left w:val="none" w:sz="0" w:space="0" w:color="auto"/>
            <w:bottom w:val="none" w:sz="0" w:space="0" w:color="auto"/>
            <w:right w:val="none" w:sz="0" w:space="0" w:color="auto"/>
          </w:divBdr>
        </w:div>
        <w:div w:id="1450201207">
          <w:marLeft w:val="480"/>
          <w:marRight w:val="0"/>
          <w:marTop w:val="0"/>
          <w:marBottom w:val="0"/>
          <w:divBdr>
            <w:top w:val="none" w:sz="0" w:space="0" w:color="auto"/>
            <w:left w:val="none" w:sz="0" w:space="0" w:color="auto"/>
            <w:bottom w:val="none" w:sz="0" w:space="0" w:color="auto"/>
            <w:right w:val="none" w:sz="0" w:space="0" w:color="auto"/>
          </w:divBdr>
        </w:div>
        <w:div w:id="380400059">
          <w:marLeft w:val="480"/>
          <w:marRight w:val="0"/>
          <w:marTop w:val="0"/>
          <w:marBottom w:val="0"/>
          <w:divBdr>
            <w:top w:val="none" w:sz="0" w:space="0" w:color="auto"/>
            <w:left w:val="none" w:sz="0" w:space="0" w:color="auto"/>
            <w:bottom w:val="none" w:sz="0" w:space="0" w:color="auto"/>
            <w:right w:val="none" w:sz="0" w:space="0" w:color="auto"/>
          </w:divBdr>
        </w:div>
        <w:div w:id="46223659">
          <w:marLeft w:val="480"/>
          <w:marRight w:val="0"/>
          <w:marTop w:val="0"/>
          <w:marBottom w:val="0"/>
          <w:divBdr>
            <w:top w:val="none" w:sz="0" w:space="0" w:color="auto"/>
            <w:left w:val="none" w:sz="0" w:space="0" w:color="auto"/>
            <w:bottom w:val="none" w:sz="0" w:space="0" w:color="auto"/>
            <w:right w:val="none" w:sz="0" w:space="0" w:color="auto"/>
          </w:divBdr>
        </w:div>
        <w:div w:id="1460612735">
          <w:marLeft w:val="480"/>
          <w:marRight w:val="0"/>
          <w:marTop w:val="0"/>
          <w:marBottom w:val="0"/>
          <w:divBdr>
            <w:top w:val="none" w:sz="0" w:space="0" w:color="auto"/>
            <w:left w:val="none" w:sz="0" w:space="0" w:color="auto"/>
            <w:bottom w:val="none" w:sz="0" w:space="0" w:color="auto"/>
            <w:right w:val="none" w:sz="0" w:space="0" w:color="auto"/>
          </w:divBdr>
        </w:div>
        <w:div w:id="1674339888">
          <w:marLeft w:val="480"/>
          <w:marRight w:val="0"/>
          <w:marTop w:val="0"/>
          <w:marBottom w:val="0"/>
          <w:divBdr>
            <w:top w:val="none" w:sz="0" w:space="0" w:color="auto"/>
            <w:left w:val="none" w:sz="0" w:space="0" w:color="auto"/>
            <w:bottom w:val="none" w:sz="0" w:space="0" w:color="auto"/>
            <w:right w:val="none" w:sz="0" w:space="0" w:color="auto"/>
          </w:divBdr>
        </w:div>
        <w:div w:id="136991002">
          <w:marLeft w:val="480"/>
          <w:marRight w:val="0"/>
          <w:marTop w:val="0"/>
          <w:marBottom w:val="0"/>
          <w:divBdr>
            <w:top w:val="none" w:sz="0" w:space="0" w:color="auto"/>
            <w:left w:val="none" w:sz="0" w:space="0" w:color="auto"/>
            <w:bottom w:val="none" w:sz="0" w:space="0" w:color="auto"/>
            <w:right w:val="none" w:sz="0" w:space="0" w:color="auto"/>
          </w:divBdr>
        </w:div>
        <w:div w:id="94402014">
          <w:marLeft w:val="480"/>
          <w:marRight w:val="0"/>
          <w:marTop w:val="0"/>
          <w:marBottom w:val="0"/>
          <w:divBdr>
            <w:top w:val="none" w:sz="0" w:space="0" w:color="auto"/>
            <w:left w:val="none" w:sz="0" w:space="0" w:color="auto"/>
            <w:bottom w:val="none" w:sz="0" w:space="0" w:color="auto"/>
            <w:right w:val="none" w:sz="0" w:space="0" w:color="auto"/>
          </w:divBdr>
        </w:div>
        <w:div w:id="1975060365">
          <w:marLeft w:val="480"/>
          <w:marRight w:val="0"/>
          <w:marTop w:val="0"/>
          <w:marBottom w:val="0"/>
          <w:divBdr>
            <w:top w:val="none" w:sz="0" w:space="0" w:color="auto"/>
            <w:left w:val="none" w:sz="0" w:space="0" w:color="auto"/>
            <w:bottom w:val="none" w:sz="0" w:space="0" w:color="auto"/>
            <w:right w:val="none" w:sz="0" w:space="0" w:color="auto"/>
          </w:divBdr>
        </w:div>
        <w:div w:id="1548451177">
          <w:marLeft w:val="480"/>
          <w:marRight w:val="0"/>
          <w:marTop w:val="0"/>
          <w:marBottom w:val="0"/>
          <w:divBdr>
            <w:top w:val="none" w:sz="0" w:space="0" w:color="auto"/>
            <w:left w:val="none" w:sz="0" w:space="0" w:color="auto"/>
            <w:bottom w:val="none" w:sz="0" w:space="0" w:color="auto"/>
            <w:right w:val="none" w:sz="0" w:space="0" w:color="auto"/>
          </w:divBdr>
        </w:div>
        <w:div w:id="794329015">
          <w:marLeft w:val="480"/>
          <w:marRight w:val="0"/>
          <w:marTop w:val="0"/>
          <w:marBottom w:val="0"/>
          <w:divBdr>
            <w:top w:val="none" w:sz="0" w:space="0" w:color="auto"/>
            <w:left w:val="none" w:sz="0" w:space="0" w:color="auto"/>
            <w:bottom w:val="none" w:sz="0" w:space="0" w:color="auto"/>
            <w:right w:val="none" w:sz="0" w:space="0" w:color="auto"/>
          </w:divBdr>
        </w:div>
        <w:div w:id="1225531350">
          <w:marLeft w:val="480"/>
          <w:marRight w:val="0"/>
          <w:marTop w:val="0"/>
          <w:marBottom w:val="0"/>
          <w:divBdr>
            <w:top w:val="none" w:sz="0" w:space="0" w:color="auto"/>
            <w:left w:val="none" w:sz="0" w:space="0" w:color="auto"/>
            <w:bottom w:val="none" w:sz="0" w:space="0" w:color="auto"/>
            <w:right w:val="none" w:sz="0" w:space="0" w:color="auto"/>
          </w:divBdr>
        </w:div>
        <w:div w:id="1873683873">
          <w:marLeft w:val="480"/>
          <w:marRight w:val="0"/>
          <w:marTop w:val="0"/>
          <w:marBottom w:val="0"/>
          <w:divBdr>
            <w:top w:val="none" w:sz="0" w:space="0" w:color="auto"/>
            <w:left w:val="none" w:sz="0" w:space="0" w:color="auto"/>
            <w:bottom w:val="none" w:sz="0" w:space="0" w:color="auto"/>
            <w:right w:val="none" w:sz="0" w:space="0" w:color="auto"/>
          </w:divBdr>
        </w:div>
        <w:div w:id="359549825">
          <w:marLeft w:val="480"/>
          <w:marRight w:val="0"/>
          <w:marTop w:val="0"/>
          <w:marBottom w:val="0"/>
          <w:divBdr>
            <w:top w:val="none" w:sz="0" w:space="0" w:color="auto"/>
            <w:left w:val="none" w:sz="0" w:space="0" w:color="auto"/>
            <w:bottom w:val="none" w:sz="0" w:space="0" w:color="auto"/>
            <w:right w:val="none" w:sz="0" w:space="0" w:color="auto"/>
          </w:divBdr>
        </w:div>
        <w:div w:id="2096659529">
          <w:marLeft w:val="480"/>
          <w:marRight w:val="0"/>
          <w:marTop w:val="0"/>
          <w:marBottom w:val="0"/>
          <w:divBdr>
            <w:top w:val="none" w:sz="0" w:space="0" w:color="auto"/>
            <w:left w:val="none" w:sz="0" w:space="0" w:color="auto"/>
            <w:bottom w:val="none" w:sz="0" w:space="0" w:color="auto"/>
            <w:right w:val="none" w:sz="0" w:space="0" w:color="auto"/>
          </w:divBdr>
        </w:div>
        <w:div w:id="1835683357">
          <w:marLeft w:val="480"/>
          <w:marRight w:val="0"/>
          <w:marTop w:val="0"/>
          <w:marBottom w:val="0"/>
          <w:divBdr>
            <w:top w:val="none" w:sz="0" w:space="0" w:color="auto"/>
            <w:left w:val="none" w:sz="0" w:space="0" w:color="auto"/>
            <w:bottom w:val="none" w:sz="0" w:space="0" w:color="auto"/>
            <w:right w:val="none" w:sz="0" w:space="0" w:color="auto"/>
          </w:divBdr>
        </w:div>
        <w:div w:id="2056271949">
          <w:marLeft w:val="480"/>
          <w:marRight w:val="0"/>
          <w:marTop w:val="0"/>
          <w:marBottom w:val="0"/>
          <w:divBdr>
            <w:top w:val="none" w:sz="0" w:space="0" w:color="auto"/>
            <w:left w:val="none" w:sz="0" w:space="0" w:color="auto"/>
            <w:bottom w:val="none" w:sz="0" w:space="0" w:color="auto"/>
            <w:right w:val="none" w:sz="0" w:space="0" w:color="auto"/>
          </w:divBdr>
        </w:div>
        <w:div w:id="393048877">
          <w:marLeft w:val="480"/>
          <w:marRight w:val="0"/>
          <w:marTop w:val="0"/>
          <w:marBottom w:val="0"/>
          <w:divBdr>
            <w:top w:val="none" w:sz="0" w:space="0" w:color="auto"/>
            <w:left w:val="none" w:sz="0" w:space="0" w:color="auto"/>
            <w:bottom w:val="none" w:sz="0" w:space="0" w:color="auto"/>
            <w:right w:val="none" w:sz="0" w:space="0" w:color="auto"/>
          </w:divBdr>
        </w:div>
        <w:div w:id="1412700060">
          <w:marLeft w:val="480"/>
          <w:marRight w:val="0"/>
          <w:marTop w:val="0"/>
          <w:marBottom w:val="0"/>
          <w:divBdr>
            <w:top w:val="none" w:sz="0" w:space="0" w:color="auto"/>
            <w:left w:val="none" w:sz="0" w:space="0" w:color="auto"/>
            <w:bottom w:val="none" w:sz="0" w:space="0" w:color="auto"/>
            <w:right w:val="none" w:sz="0" w:space="0" w:color="auto"/>
          </w:divBdr>
        </w:div>
        <w:div w:id="1632133660">
          <w:marLeft w:val="480"/>
          <w:marRight w:val="0"/>
          <w:marTop w:val="0"/>
          <w:marBottom w:val="0"/>
          <w:divBdr>
            <w:top w:val="none" w:sz="0" w:space="0" w:color="auto"/>
            <w:left w:val="none" w:sz="0" w:space="0" w:color="auto"/>
            <w:bottom w:val="none" w:sz="0" w:space="0" w:color="auto"/>
            <w:right w:val="none" w:sz="0" w:space="0" w:color="auto"/>
          </w:divBdr>
        </w:div>
        <w:div w:id="859859940">
          <w:marLeft w:val="480"/>
          <w:marRight w:val="0"/>
          <w:marTop w:val="0"/>
          <w:marBottom w:val="0"/>
          <w:divBdr>
            <w:top w:val="none" w:sz="0" w:space="0" w:color="auto"/>
            <w:left w:val="none" w:sz="0" w:space="0" w:color="auto"/>
            <w:bottom w:val="none" w:sz="0" w:space="0" w:color="auto"/>
            <w:right w:val="none" w:sz="0" w:space="0" w:color="auto"/>
          </w:divBdr>
        </w:div>
        <w:div w:id="1905290652">
          <w:marLeft w:val="480"/>
          <w:marRight w:val="0"/>
          <w:marTop w:val="0"/>
          <w:marBottom w:val="0"/>
          <w:divBdr>
            <w:top w:val="none" w:sz="0" w:space="0" w:color="auto"/>
            <w:left w:val="none" w:sz="0" w:space="0" w:color="auto"/>
            <w:bottom w:val="none" w:sz="0" w:space="0" w:color="auto"/>
            <w:right w:val="none" w:sz="0" w:space="0" w:color="auto"/>
          </w:divBdr>
        </w:div>
      </w:divsChild>
    </w:div>
    <w:div w:id="68813784">
      <w:bodyDiv w:val="1"/>
      <w:marLeft w:val="0"/>
      <w:marRight w:val="0"/>
      <w:marTop w:val="0"/>
      <w:marBottom w:val="0"/>
      <w:divBdr>
        <w:top w:val="none" w:sz="0" w:space="0" w:color="auto"/>
        <w:left w:val="none" w:sz="0" w:space="0" w:color="auto"/>
        <w:bottom w:val="none" w:sz="0" w:space="0" w:color="auto"/>
        <w:right w:val="none" w:sz="0" w:space="0" w:color="auto"/>
      </w:divBdr>
    </w:div>
    <w:div w:id="70582870">
      <w:bodyDiv w:val="1"/>
      <w:marLeft w:val="0"/>
      <w:marRight w:val="0"/>
      <w:marTop w:val="0"/>
      <w:marBottom w:val="0"/>
      <w:divBdr>
        <w:top w:val="none" w:sz="0" w:space="0" w:color="auto"/>
        <w:left w:val="none" w:sz="0" w:space="0" w:color="auto"/>
        <w:bottom w:val="none" w:sz="0" w:space="0" w:color="auto"/>
        <w:right w:val="none" w:sz="0" w:space="0" w:color="auto"/>
      </w:divBdr>
      <w:divsChild>
        <w:div w:id="82996363">
          <w:marLeft w:val="480"/>
          <w:marRight w:val="0"/>
          <w:marTop w:val="0"/>
          <w:marBottom w:val="0"/>
          <w:divBdr>
            <w:top w:val="none" w:sz="0" w:space="0" w:color="auto"/>
            <w:left w:val="none" w:sz="0" w:space="0" w:color="auto"/>
            <w:bottom w:val="none" w:sz="0" w:space="0" w:color="auto"/>
            <w:right w:val="none" w:sz="0" w:space="0" w:color="auto"/>
          </w:divBdr>
        </w:div>
        <w:div w:id="115494533">
          <w:marLeft w:val="480"/>
          <w:marRight w:val="0"/>
          <w:marTop w:val="0"/>
          <w:marBottom w:val="0"/>
          <w:divBdr>
            <w:top w:val="none" w:sz="0" w:space="0" w:color="auto"/>
            <w:left w:val="none" w:sz="0" w:space="0" w:color="auto"/>
            <w:bottom w:val="none" w:sz="0" w:space="0" w:color="auto"/>
            <w:right w:val="none" w:sz="0" w:space="0" w:color="auto"/>
          </w:divBdr>
        </w:div>
        <w:div w:id="326448284">
          <w:marLeft w:val="480"/>
          <w:marRight w:val="0"/>
          <w:marTop w:val="0"/>
          <w:marBottom w:val="0"/>
          <w:divBdr>
            <w:top w:val="none" w:sz="0" w:space="0" w:color="auto"/>
            <w:left w:val="none" w:sz="0" w:space="0" w:color="auto"/>
            <w:bottom w:val="none" w:sz="0" w:space="0" w:color="auto"/>
            <w:right w:val="none" w:sz="0" w:space="0" w:color="auto"/>
          </w:divBdr>
        </w:div>
        <w:div w:id="329067029">
          <w:marLeft w:val="480"/>
          <w:marRight w:val="0"/>
          <w:marTop w:val="0"/>
          <w:marBottom w:val="0"/>
          <w:divBdr>
            <w:top w:val="none" w:sz="0" w:space="0" w:color="auto"/>
            <w:left w:val="none" w:sz="0" w:space="0" w:color="auto"/>
            <w:bottom w:val="none" w:sz="0" w:space="0" w:color="auto"/>
            <w:right w:val="none" w:sz="0" w:space="0" w:color="auto"/>
          </w:divBdr>
        </w:div>
        <w:div w:id="345525521">
          <w:marLeft w:val="480"/>
          <w:marRight w:val="0"/>
          <w:marTop w:val="0"/>
          <w:marBottom w:val="0"/>
          <w:divBdr>
            <w:top w:val="none" w:sz="0" w:space="0" w:color="auto"/>
            <w:left w:val="none" w:sz="0" w:space="0" w:color="auto"/>
            <w:bottom w:val="none" w:sz="0" w:space="0" w:color="auto"/>
            <w:right w:val="none" w:sz="0" w:space="0" w:color="auto"/>
          </w:divBdr>
        </w:div>
        <w:div w:id="545221643">
          <w:marLeft w:val="480"/>
          <w:marRight w:val="0"/>
          <w:marTop w:val="0"/>
          <w:marBottom w:val="0"/>
          <w:divBdr>
            <w:top w:val="none" w:sz="0" w:space="0" w:color="auto"/>
            <w:left w:val="none" w:sz="0" w:space="0" w:color="auto"/>
            <w:bottom w:val="none" w:sz="0" w:space="0" w:color="auto"/>
            <w:right w:val="none" w:sz="0" w:space="0" w:color="auto"/>
          </w:divBdr>
        </w:div>
        <w:div w:id="569970546">
          <w:marLeft w:val="480"/>
          <w:marRight w:val="0"/>
          <w:marTop w:val="0"/>
          <w:marBottom w:val="0"/>
          <w:divBdr>
            <w:top w:val="none" w:sz="0" w:space="0" w:color="auto"/>
            <w:left w:val="none" w:sz="0" w:space="0" w:color="auto"/>
            <w:bottom w:val="none" w:sz="0" w:space="0" w:color="auto"/>
            <w:right w:val="none" w:sz="0" w:space="0" w:color="auto"/>
          </w:divBdr>
        </w:div>
        <w:div w:id="606621467">
          <w:marLeft w:val="480"/>
          <w:marRight w:val="0"/>
          <w:marTop w:val="0"/>
          <w:marBottom w:val="0"/>
          <w:divBdr>
            <w:top w:val="none" w:sz="0" w:space="0" w:color="auto"/>
            <w:left w:val="none" w:sz="0" w:space="0" w:color="auto"/>
            <w:bottom w:val="none" w:sz="0" w:space="0" w:color="auto"/>
            <w:right w:val="none" w:sz="0" w:space="0" w:color="auto"/>
          </w:divBdr>
        </w:div>
        <w:div w:id="616447285">
          <w:marLeft w:val="480"/>
          <w:marRight w:val="0"/>
          <w:marTop w:val="0"/>
          <w:marBottom w:val="0"/>
          <w:divBdr>
            <w:top w:val="none" w:sz="0" w:space="0" w:color="auto"/>
            <w:left w:val="none" w:sz="0" w:space="0" w:color="auto"/>
            <w:bottom w:val="none" w:sz="0" w:space="0" w:color="auto"/>
            <w:right w:val="none" w:sz="0" w:space="0" w:color="auto"/>
          </w:divBdr>
        </w:div>
        <w:div w:id="742727489">
          <w:marLeft w:val="480"/>
          <w:marRight w:val="0"/>
          <w:marTop w:val="0"/>
          <w:marBottom w:val="0"/>
          <w:divBdr>
            <w:top w:val="none" w:sz="0" w:space="0" w:color="auto"/>
            <w:left w:val="none" w:sz="0" w:space="0" w:color="auto"/>
            <w:bottom w:val="none" w:sz="0" w:space="0" w:color="auto"/>
            <w:right w:val="none" w:sz="0" w:space="0" w:color="auto"/>
          </w:divBdr>
        </w:div>
        <w:div w:id="813178159">
          <w:marLeft w:val="480"/>
          <w:marRight w:val="0"/>
          <w:marTop w:val="0"/>
          <w:marBottom w:val="0"/>
          <w:divBdr>
            <w:top w:val="none" w:sz="0" w:space="0" w:color="auto"/>
            <w:left w:val="none" w:sz="0" w:space="0" w:color="auto"/>
            <w:bottom w:val="none" w:sz="0" w:space="0" w:color="auto"/>
            <w:right w:val="none" w:sz="0" w:space="0" w:color="auto"/>
          </w:divBdr>
        </w:div>
        <w:div w:id="993991147">
          <w:marLeft w:val="480"/>
          <w:marRight w:val="0"/>
          <w:marTop w:val="0"/>
          <w:marBottom w:val="0"/>
          <w:divBdr>
            <w:top w:val="none" w:sz="0" w:space="0" w:color="auto"/>
            <w:left w:val="none" w:sz="0" w:space="0" w:color="auto"/>
            <w:bottom w:val="none" w:sz="0" w:space="0" w:color="auto"/>
            <w:right w:val="none" w:sz="0" w:space="0" w:color="auto"/>
          </w:divBdr>
        </w:div>
        <w:div w:id="1015154741">
          <w:marLeft w:val="480"/>
          <w:marRight w:val="0"/>
          <w:marTop w:val="0"/>
          <w:marBottom w:val="0"/>
          <w:divBdr>
            <w:top w:val="none" w:sz="0" w:space="0" w:color="auto"/>
            <w:left w:val="none" w:sz="0" w:space="0" w:color="auto"/>
            <w:bottom w:val="none" w:sz="0" w:space="0" w:color="auto"/>
            <w:right w:val="none" w:sz="0" w:space="0" w:color="auto"/>
          </w:divBdr>
        </w:div>
        <w:div w:id="1211767798">
          <w:marLeft w:val="480"/>
          <w:marRight w:val="0"/>
          <w:marTop w:val="0"/>
          <w:marBottom w:val="0"/>
          <w:divBdr>
            <w:top w:val="none" w:sz="0" w:space="0" w:color="auto"/>
            <w:left w:val="none" w:sz="0" w:space="0" w:color="auto"/>
            <w:bottom w:val="none" w:sz="0" w:space="0" w:color="auto"/>
            <w:right w:val="none" w:sz="0" w:space="0" w:color="auto"/>
          </w:divBdr>
        </w:div>
        <w:div w:id="1260020528">
          <w:marLeft w:val="480"/>
          <w:marRight w:val="0"/>
          <w:marTop w:val="0"/>
          <w:marBottom w:val="0"/>
          <w:divBdr>
            <w:top w:val="none" w:sz="0" w:space="0" w:color="auto"/>
            <w:left w:val="none" w:sz="0" w:space="0" w:color="auto"/>
            <w:bottom w:val="none" w:sz="0" w:space="0" w:color="auto"/>
            <w:right w:val="none" w:sz="0" w:space="0" w:color="auto"/>
          </w:divBdr>
        </w:div>
        <w:div w:id="1273830092">
          <w:marLeft w:val="480"/>
          <w:marRight w:val="0"/>
          <w:marTop w:val="0"/>
          <w:marBottom w:val="0"/>
          <w:divBdr>
            <w:top w:val="none" w:sz="0" w:space="0" w:color="auto"/>
            <w:left w:val="none" w:sz="0" w:space="0" w:color="auto"/>
            <w:bottom w:val="none" w:sz="0" w:space="0" w:color="auto"/>
            <w:right w:val="none" w:sz="0" w:space="0" w:color="auto"/>
          </w:divBdr>
        </w:div>
        <w:div w:id="1382169369">
          <w:marLeft w:val="480"/>
          <w:marRight w:val="0"/>
          <w:marTop w:val="0"/>
          <w:marBottom w:val="0"/>
          <w:divBdr>
            <w:top w:val="none" w:sz="0" w:space="0" w:color="auto"/>
            <w:left w:val="none" w:sz="0" w:space="0" w:color="auto"/>
            <w:bottom w:val="none" w:sz="0" w:space="0" w:color="auto"/>
            <w:right w:val="none" w:sz="0" w:space="0" w:color="auto"/>
          </w:divBdr>
        </w:div>
        <w:div w:id="1534613298">
          <w:marLeft w:val="480"/>
          <w:marRight w:val="0"/>
          <w:marTop w:val="0"/>
          <w:marBottom w:val="0"/>
          <w:divBdr>
            <w:top w:val="none" w:sz="0" w:space="0" w:color="auto"/>
            <w:left w:val="none" w:sz="0" w:space="0" w:color="auto"/>
            <w:bottom w:val="none" w:sz="0" w:space="0" w:color="auto"/>
            <w:right w:val="none" w:sz="0" w:space="0" w:color="auto"/>
          </w:divBdr>
        </w:div>
        <w:div w:id="1710957914">
          <w:marLeft w:val="480"/>
          <w:marRight w:val="0"/>
          <w:marTop w:val="0"/>
          <w:marBottom w:val="0"/>
          <w:divBdr>
            <w:top w:val="none" w:sz="0" w:space="0" w:color="auto"/>
            <w:left w:val="none" w:sz="0" w:space="0" w:color="auto"/>
            <w:bottom w:val="none" w:sz="0" w:space="0" w:color="auto"/>
            <w:right w:val="none" w:sz="0" w:space="0" w:color="auto"/>
          </w:divBdr>
        </w:div>
        <w:div w:id="1786533074">
          <w:marLeft w:val="480"/>
          <w:marRight w:val="0"/>
          <w:marTop w:val="0"/>
          <w:marBottom w:val="0"/>
          <w:divBdr>
            <w:top w:val="none" w:sz="0" w:space="0" w:color="auto"/>
            <w:left w:val="none" w:sz="0" w:space="0" w:color="auto"/>
            <w:bottom w:val="none" w:sz="0" w:space="0" w:color="auto"/>
            <w:right w:val="none" w:sz="0" w:space="0" w:color="auto"/>
          </w:divBdr>
        </w:div>
        <w:div w:id="1932008895">
          <w:marLeft w:val="480"/>
          <w:marRight w:val="0"/>
          <w:marTop w:val="0"/>
          <w:marBottom w:val="0"/>
          <w:divBdr>
            <w:top w:val="none" w:sz="0" w:space="0" w:color="auto"/>
            <w:left w:val="none" w:sz="0" w:space="0" w:color="auto"/>
            <w:bottom w:val="none" w:sz="0" w:space="0" w:color="auto"/>
            <w:right w:val="none" w:sz="0" w:space="0" w:color="auto"/>
          </w:divBdr>
        </w:div>
        <w:div w:id="2121603439">
          <w:marLeft w:val="480"/>
          <w:marRight w:val="0"/>
          <w:marTop w:val="0"/>
          <w:marBottom w:val="0"/>
          <w:divBdr>
            <w:top w:val="none" w:sz="0" w:space="0" w:color="auto"/>
            <w:left w:val="none" w:sz="0" w:space="0" w:color="auto"/>
            <w:bottom w:val="none" w:sz="0" w:space="0" w:color="auto"/>
            <w:right w:val="none" w:sz="0" w:space="0" w:color="auto"/>
          </w:divBdr>
        </w:div>
      </w:divsChild>
    </w:div>
    <w:div w:id="72243310">
      <w:bodyDiv w:val="1"/>
      <w:marLeft w:val="0"/>
      <w:marRight w:val="0"/>
      <w:marTop w:val="0"/>
      <w:marBottom w:val="0"/>
      <w:divBdr>
        <w:top w:val="none" w:sz="0" w:space="0" w:color="auto"/>
        <w:left w:val="none" w:sz="0" w:space="0" w:color="auto"/>
        <w:bottom w:val="none" w:sz="0" w:space="0" w:color="auto"/>
        <w:right w:val="none" w:sz="0" w:space="0" w:color="auto"/>
      </w:divBdr>
    </w:div>
    <w:div w:id="86848950">
      <w:bodyDiv w:val="1"/>
      <w:marLeft w:val="0"/>
      <w:marRight w:val="0"/>
      <w:marTop w:val="0"/>
      <w:marBottom w:val="0"/>
      <w:divBdr>
        <w:top w:val="none" w:sz="0" w:space="0" w:color="auto"/>
        <w:left w:val="none" w:sz="0" w:space="0" w:color="auto"/>
        <w:bottom w:val="none" w:sz="0" w:space="0" w:color="auto"/>
        <w:right w:val="none" w:sz="0" w:space="0" w:color="auto"/>
      </w:divBdr>
    </w:div>
    <w:div w:id="88935045">
      <w:bodyDiv w:val="1"/>
      <w:marLeft w:val="0"/>
      <w:marRight w:val="0"/>
      <w:marTop w:val="0"/>
      <w:marBottom w:val="0"/>
      <w:divBdr>
        <w:top w:val="none" w:sz="0" w:space="0" w:color="auto"/>
        <w:left w:val="none" w:sz="0" w:space="0" w:color="auto"/>
        <w:bottom w:val="none" w:sz="0" w:space="0" w:color="auto"/>
        <w:right w:val="none" w:sz="0" w:space="0" w:color="auto"/>
      </w:divBdr>
    </w:div>
    <w:div w:id="99842122">
      <w:bodyDiv w:val="1"/>
      <w:marLeft w:val="0"/>
      <w:marRight w:val="0"/>
      <w:marTop w:val="0"/>
      <w:marBottom w:val="0"/>
      <w:divBdr>
        <w:top w:val="none" w:sz="0" w:space="0" w:color="auto"/>
        <w:left w:val="none" w:sz="0" w:space="0" w:color="auto"/>
        <w:bottom w:val="none" w:sz="0" w:space="0" w:color="auto"/>
        <w:right w:val="none" w:sz="0" w:space="0" w:color="auto"/>
      </w:divBdr>
    </w:div>
    <w:div w:id="102696201">
      <w:bodyDiv w:val="1"/>
      <w:marLeft w:val="0"/>
      <w:marRight w:val="0"/>
      <w:marTop w:val="0"/>
      <w:marBottom w:val="0"/>
      <w:divBdr>
        <w:top w:val="none" w:sz="0" w:space="0" w:color="auto"/>
        <w:left w:val="none" w:sz="0" w:space="0" w:color="auto"/>
        <w:bottom w:val="none" w:sz="0" w:space="0" w:color="auto"/>
        <w:right w:val="none" w:sz="0" w:space="0" w:color="auto"/>
      </w:divBdr>
    </w:div>
    <w:div w:id="111293675">
      <w:bodyDiv w:val="1"/>
      <w:marLeft w:val="0"/>
      <w:marRight w:val="0"/>
      <w:marTop w:val="0"/>
      <w:marBottom w:val="0"/>
      <w:divBdr>
        <w:top w:val="none" w:sz="0" w:space="0" w:color="auto"/>
        <w:left w:val="none" w:sz="0" w:space="0" w:color="auto"/>
        <w:bottom w:val="none" w:sz="0" w:space="0" w:color="auto"/>
        <w:right w:val="none" w:sz="0" w:space="0" w:color="auto"/>
      </w:divBdr>
    </w:div>
    <w:div w:id="112797266">
      <w:bodyDiv w:val="1"/>
      <w:marLeft w:val="0"/>
      <w:marRight w:val="0"/>
      <w:marTop w:val="0"/>
      <w:marBottom w:val="0"/>
      <w:divBdr>
        <w:top w:val="none" w:sz="0" w:space="0" w:color="auto"/>
        <w:left w:val="none" w:sz="0" w:space="0" w:color="auto"/>
        <w:bottom w:val="none" w:sz="0" w:space="0" w:color="auto"/>
        <w:right w:val="none" w:sz="0" w:space="0" w:color="auto"/>
      </w:divBdr>
    </w:div>
    <w:div w:id="113180702">
      <w:bodyDiv w:val="1"/>
      <w:marLeft w:val="0"/>
      <w:marRight w:val="0"/>
      <w:marTop w:val="0"/>
      <w:marBottom w:val="0"/>
      <w:divBdr>
        <w:top w:val="none" w:sz="0" w:space="0" w:color="auto"/>
        <w:left w:val="none" w:sz="0" w:space="0" w:color="auto"/>
        <w:bottom w:val="none" w:sz="0" w:space="0" w:color="auto"/>
        <w:right w:val="none" w:sz="0" w:space="0" w:color="auto"/>
      </w:divBdr>
    </w:div>
    <w:div w:id="115221729">
      <w:bodyDiv w:val="1"/>
      <w:marLeft w:val="0"/>
      <w:marRight w:val="0"/>
      <w:marTop w:val="0"/>
      <w:marBottom w:val="0"/>
      <w:divBdr>
        <w:top w:val="none" w:sz="0" w:space="0" w:color="auto"/>
        <w:left w:val="none" w:sz="0" w:space="0" w:color="auto"/>
        <w:bottom w:val="none" w:sz="0" w:space="0" w:color="auto"/>
        <w:right w:val="none" w:sz="0" w:space="0" w:color="auto"/>
      </w:divBdr>
    </w:div>
    <w:div w:id="118301730">
      <w:bodyDiv w:val="1"/>
      <w:marLeft w:val="0"/>
      <w:marRight w:val="0"/>
      <w:marTop w:val="0"/>
      <w:marBottom w:val="0"/>
      <w:divBdr>
        <w:top w:val="none" w:sz="0" w:space="0" w:color="auto"/>
        <w:left w:val="none" w:sz="0" w:space="0" w:color="auto"/>
        <w:bottom w:val="none" w:sz="0" w:space="0" w:color="auto"/>
        <w:right w:val="none" w:sz="0" w:space="0" w:color="auto"/>
      </w:divBdr>
      <w:divsChild>
        <w:div w:id="1478960734">
          <w:marLeft w:val="480"/>
          <w:marRight w:val="0"/>
          <w:marTop w:val="0"/>
          <w:marBottom w:val="0"/>
          <w:divBdr>
            <w:top w:val="none" w:sz="0" w:space="0" w:color="auto"/>
            <w:left w:val="none" w:sz="0" w:space="0" w:color="auto"/>
            <w:bottom w:val="none" w:sz="0" w:space="0" w:color="auto"/>
            <w:right w:val="none" w:sz="0" w:space="0" w:color="auto"/>
          </w:divBdr>
        </w:div>
        <w:div w:id="1857381383">
          <w:marLeft w:val="480"/>
          <w:marRight w:val="0"/>
          <w:marTop w:val="0"/>
          <w:marBottom w:val="0"/>
          <w:divBdr>
            <w:top w:val="none" w:sz="0" w:space="0" w:color="auto"/>
            <w:left w:val="none" w:sz="0" w:space="0" w:color="auto"/>
            <w:bottom w:val="none" w:sz="0" w:space="0" w:color="auto"/>
            <w:right w:val="none" w:sz="0" w:space="0" w:color="auto"/>
          </w:divBdr>
        </w:div>
        <w:div w:id="1313102466">
          <w:marLeft w:val="480"/>
          <w:marRight w:val="0"/>
          <w:marTop w:val="0"/>
          <w:marBottom w:val="0"/>
          <w:divBdr>
            <w:top w:val="none" w:sz="0" w:space="0" w:color="auto"/>
            <w:left w:val="none" w:sz="0" w:space="0" w:color="auto"/>
            <w:bottom w:val="none" w:sz="0" w:space="0" w:color="auto"/>
            <w:right w:val="none" w:sz="0" w:space="0" w:color="auto"/>
          </w:divBdr>
        </w:div>
        <w:div w:id="1304038863">
          <w:marLeft w:val="480"/>
          <w:marRight w:val="0"/>
          <w:marTop w:val="0"/>
          <w:marBottom w:val="0"/>
          <w:divBdr>
            <w:top w:val="none" w:sz="0" w:space="0" w:color="auto"/>
            <w:left w:val="none" w:sz="0" w:space="0" w:color="auto"/>
            <w:bottom w:val="none" w:sz="0" w:space="0" w:color="auto"/>
            <w:right w:val="none" w:sz="0" w:space="0" w:color="auto"/>
          </w:divBdr>
        </w:div>
        <w:div w:id="830950355">
          <w:marLeft w:val="480"/>
          <w:marRight w:val="0"/>
          <w:marTop w:val="0"/>
          <w:marBottom w:val="0"/>
          <w:divBdr>
            <w:top w:val="none" w:sz="0" w:space="0" w:color="auto"/>
            <w:left w:val="none" w:sz="0" w:space="0" w:color="auto"/>
            <w:bottom w:val="none" w:sz="0" w:space="0" w:color="auto"/>
            <w:right w:val="none" w:sz="0" w:space="0" w:color="auto"/>
          </w:divBdr>
        </w:div>
        <w:div w:id="1717774184">
          <w:marLeft w:val="480"/>
          <w:marRight w:val="0"/>
          <w:marTop w:val="0"/>
          <w:marBottom w:val="0"/>
          <w:divBdr>
            <w:top w:val="none" w:sz="0" w:space="0" w:color="auto"/>
            <w:left w:val="none" w:sz="0" w:space="0" w:color="auto"/>
            <w:bottom w:val="none" w:sz="0" w:space="0" w:color="auto"/>
            <w:right w:val="none" w:sz="0" w:space="0" w:color="auto"/>
          </w:divBdr>
        </w:div>
        <w:div w:id="2089423105">
          <w:marLeft w:val="480"/>
          <w:marRight w:val="0"/>
          <w:marTop w:val="0"/>
          <w:marBottom w:val="0"/>
          <w:divBdr>
            <w:top w:val="none" w:sz="0" w:space="0" w:color="auto"/>
            <w:left w:val="none" w:sz="0" w:space="0" w:color="auto"/>
            <w:bottom w:val="none" w:sz="0" w:space="0" w:color="auto"/>
            <w:right w:val="none" w:sz="0" w:space="0" w:color="auto"/>
          </w:divBdr>
        </w:div>
        <w:div w:id="1889412361">
          <w:marLeft w:val="480"/>
          <w:marRight w:val="0"/>
          <w:marTop w:val="0"/>
          <w:marBottom w:val="0"/>
          <w:divBdr>
            <w:top w:val="none" w:sz="0" w:space="0" w:color="auto"/>
            <w:left w:val="none" w:sz="0" w:space="0" w:color="auto"/>
            <w:bottom w:val="none" w:sz="0" w:space="0" w:color="auto"/>
            <w:right w:val="none" w:sz="0" w:space="0" w:color="auto"/>
          </w:divBdr>
        </w:div>
        <w:div w:id="621887343">
          <w:marLeft w:val="480"/>
          <w:marRight w:val="0"/>
          <w:marTop w:val="0"/>
          <w:marBottom w:val="0"/>
          <w:divBdr>
            <w:top w:val="none" w:sz="0" w:space="0" w:color="auto"/>
            <w:left w:val="none" w:sz="0" w:space="0" w:color="auto"/>
            <w:bottom w:val="none" w:sz="0" w:space="0" w:color="auto"/>
            <w:right w:val="none" w:sz="0" w:space="0" w:color="auto"/>
          </w:divBdr>
        </w:div>
        <w:div w:id="133914422">
          <w:marLeft w:val="480"/>
          <w:marRight w:val="0"/>
          <w:marTop w:val="0"/>
          <w:marBottom w:val="0"/>
          <w:divBdr>
            <w:top w:val="none" w:sz="0" w:space="0" w:color="auto"/>
            <w:left w:val="none" w:sz="0" w:space="0" w:color="auto"/>
            <w:bottom w:val="none" w:sz="0" w:space="0" w:color="auto"/>
            <w:right w:val="none" w:sz="0" w:space="0" w:color="auto"/>
          </w:divBdr>
        </w:div>
        <w:div w:id="1112482419">
          <w:marLeft w:val="480"/>
          <w:marRight w:val="0"/>
          <w:marTop w:val="0"/>
          <w:marBottom w:val="0"/>
          <w:divBdr>
            <w:top w:val="none" w:sz="0" w:space="0" w:color="auto"/>
            <w:left w:val="none" w:sz="0" w:space="0" w:color="auto"/>
            <w:bottom w:val="none" w:sz="0" w:space="0" w:color="auto"/>
            <w:right w:val="none" w:sz="0" w:space="0" w:color="auto"/>
          </w:divBdr>
        </w:div>
        <w:div w:id="673385497">
          <w:marLeft w:val="480"/>
          <w:marRight w:val="0"/>
          <w:marTop w:val="0"/>
          <w:marBottom w:val="0"/>
          <w:divBdr>
            <w:top w:val="none" w:sz="0" w:space="0" w:color="auto"/>
            <w:left w:val="none" w:sz="0" w:space="0" w:color="auto"/>
            <w:bottom w:val="none" w:sz="0" w:space="0" w:color="auto"/>
            <w:right w:val="none" w:sz="0" w:space="0" w:color="auto"/>
          </w:divBdr>
        </w:div>
        <w:div w:id="1738236307">
          <w:marLeft w:val="480"/>
          <w:marRight w:val="0"/>
          <w:marTop w:val="0"/>
          <w:marBottom w:val="0"/>
          <w:divBdr>
            <w:top w:val="none" w:sz="0" w:space="0" w:color="auto"/>
            <w:left w:val="none" w:sz="0" w:space="0" w:color="auto"/>
            <w:bottom w:val="none" w:sz="0" w:space="0" w:color="auto"/>
            <w:right w:val="none" w:sz="0" w:space="0" w:color="auto"/>
          </w:divBdr>
        </w:div>
        <w:div w:id="219370684">
          <w:marLeft w:val="480"/>
          <w:marRight w:val="0"/>
          <w:marTop w:val="0"/>
          <w:marBottom w:val="0"/>
          <w:divBdr>
            <w:top w:val="none" w:sz="0" w:space="0" w:color="auto"/>
            <w:left w:val="none" w:sz="0" w:space="0" w:color="auto"/>
            <w:bottom w:val="none" w:sz="0" w:space="0" w:color="auto"/>
            <w:right w:val="none" w:sz="0" w:space="0" w:color="auto"/>
          </w:divBdr>
        </w:div>
        <w:div w:id="1791045908">
          <w:marLeft w:val="480"/>
          <w:marRight w:val="0"/>
          <w:marTop w:val="0"/>
          <w:marBottom w:val="0"/>
          <w:divBdr>
            <w:top w:val="none" w:sz="0" w:space="0" w:color="auto"/>
            <w:left w:val="none" w:sz="0" w:space="0" w:color="auto"/>
            <w:bottom w:val="none" w:sz="0" w:space="0" w:color="auto"/>
            <w:right w:val="none" w:sz="0" w:space="0" w:color="auto"/>
          </w:divBdr>
        </w:div>
        <w:div w:id="245576414">
          <w:marLeft w:val="480"/>
          <w:marRight w:val="0"/>
          <w:marTop w:val="0"/>
          <w:marBottom w:val="0"/>
          <w:divBdr>
            <w:top w:val="none" w:sz="0" w:space="0" w:color="auto"/>
            <w:left w:val="none" w:sz="0" w:space="0" w:color="auto"/>
            <w:bottom w:val="none" w:sz="0" w:space="0" w:color="auto"/>
            <w:right w:val="none" w:sz="0" w:space="0" w:color="auto"/>
          </w:divBdr>
        </w:div>
        <w:div w:id="1712070814">
          <w:marLeft w:val="480"/>
          <w:marRight w:val="0"/>
          <w:marTop w:val="0"/>
          <w:marBottom w:val="0"/>
          <w:divBdr>
            <w:top w:val="none" w:sz="0" w:space="0" w:color="auto"/>
            <w:left w:val="none" w:sz="0" w:space="0" w:color="auto"/>
            <w:bottom w:val="none" w:sz="0" w:space="0" w:color="auto"/>
            <w:right w:val="none" w:sz="0" w:space="0" w:color="auto"/>
          </w:divBdr>
        </w:div>
        <w:div w:id="1093356873">
          <w:marLeft w:val="480"/>
          <w:marRight w:val="0"/>
          <w:marTop w:val="0"/>
          <w:marBottom w:val="0"/>
          <w:divBdr>
            <w:top w:val="none" w:sz="0" w:space="0" w:color="auto"/>
            <w:left w:val="none" w:sz="0" w:space="0" w:color="auto"/>
            <w:bottom w:val="none" w:sz="0" w:space="0" w:color="auto"/>
            <w:right w:val="none" w:sz="0" w:space="0" w:color="auto"/>
          </w:divBdr>
        </w:div>
        <w:div w:id="53243434">
          <w:marLeft w:val="480"/>
          <w:marRight w:val="0"/>
          <w:marTop w:val="0"/>
          <w:marBottom w:val="0"/>
          <w:divBdr>
            <w:top w:val="none" w:sz="0" w:space="0" w:color="auto"/>
            <w:left w:val="none" w:sz="0" w:space="0" w:color="auto"/>
            <w:bottom w:val="none" w:sz="0" w:space="0" w:color="auto"/>
            <w:right w:val="none" w:sz="0" w:space="0" w:color="auto"/>
          </w:divBdr>
        </w:div>
        <w:div w:id="38167561">
          <w:marLeft w:val="480"/>
          <w:marRight w:val="0"/>
          <w:marTop w:val="0"/>
          <w:marBottom w:val="0"/>
          <w:divBdr>
            <w:top w:val="none" w:sz="0" w:space="0" w:color="auto"/>
            <w:left w:val="none" w:sz="0" w:space="0" w:color="auto"/>
            <w:bottom w:val="none" w:sz="0" w:space="0" w:color="auto"/>
            <w:right w:val="none" w:sz="0" w:space="0" w:color="auto"/>
          </w:divBdr>
        </w:div>
        <w:div w:id="1889488436">
          <w:marLeft w:val="480"/>
          <w:marRight w:val="0"/>
          <w:marTop w:val="0"/>
          <w:marBottom w:val="0"/>
          <w:divBdr>
            <w:top w:val="none" w:sz="0" w:space="0" w:color="auto"/>
            <w:left w:val="none" w:sz="0" w:space="0" w:color="auto"/>
            <w:bottom w:val="none" w:sz="0" w:space="0" w:color="auto"/>
            <w:right w:val="none" w:sz="0" w:space="0" w:color="auto"/>
          </w:divBdr>
        </w:div>
        <w:div w:id="1255364385">
          <w:marLeft w:val="480"/>
          <w:marRight w:val="0"/>
          <w:marTop w:val="0"/>
          <w:marBottom w:val="0"/>
          <w:divBdr>
            <w:top w:val="none" w:sz="0" w:space="0" w:color="auto"/>
            <w:left w:val="none" w:sz="0" w:space="0" w:color="auto"/>
            <w:bottom w:val="none" w:sz="0" w:space="0" w:color="auto"/>
            <w:right w:val="none" w:sz="0" w:space="0" w:color="auto"/>
          </w:divBdr>
        </w:div>
        <w:div w:id="1782796329">
          <w:marLeft w:val="480"/>
          <w:marRight w:val="0"/>
          <w:marTop w:val="0"/>
          <w:marBottom w:val="0"/>
          <w:divBdr>
            <w:top w:val="none" w:sz="0" w:space="0" w:color="auto"/>
            <w:left w:val="none" w:sz="0" w:space="0" w:color="auto"/>
            <w:bottom w:val="none" w:sz="0" w:space="0" w:color="auto"/>
            <w:right w:val="none" w:sz="0" w:space="0" w:color="auto"/>
          </w:divBdr>
        </w:div>
        <w:div w:id="592397393">
          <w:marLeft w:val="480"/>
          <w:marRight w:val="0"/>
          <w:marTop w:val="0"/>
          <w:marBottom w:val="0"/>
          <w:divBdr>
            <w:top w:val="none" w:sz="0" w:space="0" w:color="auto"/>
            <w:left w:val="none" w:sz="0" w:space="0" w:color="auto"/>
            <w:bottom w:val="none" w:sz="0" w:space="0" w:color="auto"/>
            <w:right w:val="none" w:sz="0" w:space="0" w:color="auto"/>
          </w:divBdr>
        </w:div>
        <w:div w:id="725572113">
          <w:marLeft w:val="480"/>
          <w:marRight w:val="0"/>
          <w:marTop w:val="0"/>
          <w:marBottom w:val="0"/>
          <w:divBdr>
            <w:top w:val="none" w:sz="0" w:space="0" w:color="auto"/>
            <w:left w:val="none" w:sz="0" w:space="0" w:color="auto"/>
            <w:bottom w:val="none" w:sz="0" w:space="0" w:color="auto"/>
            <w:right w:val="none" w:sz="0" w:space="0" w:color="auto"/>
          </w:divBdr>
        </w:div>
        <w:div w:id="747383037">
          <w:marLeft w:val="480"/>
          <w:marRight w:val="0"/>
          <w:marTop w:val="0"/>
          <w:marBottom w:val="0"/>
          <w:divBdr>
            <w:top w:val="none" w:sz="0" w:space="0" w:color="auto"/>
            <w:left w:val="none" w:sz="0" w:space="0" w:color="auto"/>
            <w:bottom w:val="none" w:sz="0" w:space="0" w:color="auto"/>
            <w:right w:val="none" w:sz="0" w:space="0" w:color="auto"/>
          </w:divBdr>
        </w:div>
        <w:div w:id="2136026300">
          <w:marLeft w:val="480"/>
          <w:marRight w:val="0"/>
          <w:marTop w:val="0"/>
          <w:marBottom w:val="0"/>
          <w:divBdr>
            <w:top w:val="none" w:sz="0" w:space="0" w:color="auto"/>
            <w:left w:val="none" w:sz="0" w:space="0" w:color="auto"/>
            <w:bottom w:val="none" w:sz="0" w:space="0" w:color="auto"/>
            <w:right w:val="none" w:sz="0" w:space="0" w:color="auto"/>
          </w:divBdr>
        </w:div>
        <w:div w:id="1686663842">
          <w:marLeft w:val="480"/>
          <w:marRight w:val="0"/>
          <w:marTop w:val="0"/>
          <w:marBottom w:val="0"/>
          <w:divBdr>
            <w:top w:val="none" w:sz="0" w:space="0" w:color="auto"/>
            <w:left w:val="none" w:sz="0" w:space="0" w:color="auto"/>
            <w:bottom w:val="none" w:sz="0" w:space="0" w:color="auto"/>
            <w:right w:val="none" w:sz="0" w:space="0" w:color="auto"/>
          </w:divBdr>
        </w:div>
      </w:divsChild>
    </w:div>
    <w:div w:id="122891981">
      <w:bodyDiv w:val="1"/>
      <w:marLeft w:val="0"/>
      <w:marRight w:val="0"/>
      <w:marTop w:val="0"/>
      <w:marBottom w:val="0"/>
      <w:divBdr>
        <w:top w:val="none" w:sz="0" w:space="0" w:color="auto"/>
        <w:left w:val="none" w:sz="0" w:space="0" w:color="auto"/>
        <w:bottom w:val="none" w:sz="0" w:space="0" w:color="auto"/>
        <w:right w:val="none" w:sz="0" w:space="0" w:color="auto"/>
      </w:divBdr>
      <w:divsChild>
        <w:div w:id="218323490">
          <w:marLeft w:val="0"/>
          <w:marRight w:val="0"/>
          <w:marTop w:val="0"/>
          <w:marBottom w:val="240"/>
          <w:divBdr>
            <w:top w:val="none" w:sz="0" w:space="0" w:color="auto"/>
            <w:left w:val="none" w:sz="0" w:space="0" w:color="auto"/>
            <w:bottom w:val="none" w:sz="0" w:space="0" w:color="auto"/>
            <w:right w:val="none" w:sz="0" w:space="0" w:color="auto"/>
          </w:divBdr>
        </w:div>
        <w:div w:id="6757640">
          <w:marLeft w:val="0"/>
          <w:marRight w:val="0"/>
          <w:marTop w:val="0"/>
          <w:marBottom w:val="240"/>
          <w:divBdr>
            <w:top w:val="none" w:sz="0" w:space="0" w:color="auto"/>
            <w:left w:val="none" w:sz="0" w:space="0" w:color="auto"/>
            <w:bottom w:val="none" w:sz="0" w:space="0" w:color="auto"/>
            <w:right w:val="none" w:sz="0" w:space="0" w:color="auto"/>
          </w:divBdr>
        </w:div>
        <w:div w:id="1264606395">
          <w:marLeft w:val="0"/>
          <w:marRight w:val="0"/>
          <w:marTop w:val="0"/>
          <w:marBottom w:val="240"/>
          <w:divBdr>
            <w:top w:val="none" w:sz="0" w:space="0" w:color="auto"/>
            <w:left w:val="none" w:sz="0" w:space="0" w:color="auto"/>
            <w:bottom w:val="none" w:sz="0" w:space="0" w:color="auto"/>
            <w:right w:val="none" w:sz="0" w:space="0" w:color="auto"/>
          </w:divBdr>
        </w:div>
        <w:div w:id="580916228">
          <w:marLeft w:val="0"/>
          <w:marRight w:val="0"/>
          <w:marTop w:val="0"/>
          <w:marBottom w:val="240"/>
          <w:divBdr>
            <w:top w:val="none" w:sz="0" w:space="0" w:color="auto"/>
            <w:left w:val="none" w:sz="0" w:space="0" w:color="auto"/>
            <w:bottom w:val="none" w:sz="0" w:space="0" w:color="auto"/>
            <w:right w:val="none" w:sz="0" w:space="0" w:color="auto"/>
          </w:divBdr>
        </w:div>
        <w:div w:id="1662192431">
          <w:marLeft w:val="0"/>
          <w:marRight w:val="0"/>
          <w:marTop w:val="0"/>
          <w:marBottom w:val="240"/>
          <w:divBdr>
            <w:top w:val="none" w:sz="0" w:space="0" w:color="auto"/>
            <w:left w:val="none" w:sz="0" w:space="0" w:color="auto"/>
            <w:bottom w:val="none" w:sz="0" w:space="0" w:color="auto"/>
            <w:right w:val="none" w:sz="0" w:space="0" w:color="auto"/>
          </w:divBdr>
        </w:div>
      </w:divsChild>
    </w:div>
    <w:div w:id="123355788">
      <w:bodyDiv w:val="1"/>
      <w:marLeft w:val="0"/>
      <w:marRight w:val="0"/>
      <w:marTop w:val="0"/>
      <w:marBottom w:val="0"/>
      <w:divBdr>
        <w:top w:val="none" w:sz="0" w:space="0" w:color="auto"/>
        <w:left w:val="none" w:sz="0" w:space="0" w:color="auto"/>
        <w:bottom w:val="none" w:sz="0" w:space="0" w:color="auto"/>
        <w:right w:val="none" w:sz="0" w:space="0" w:color="auto"/>
      </w:divBdr>
    </w:div>
    <w:div w:id="126122637">
      <w:bodyDiv w:val="1"/>
      <w:marLeft w:val="0"/>
      <w:marRight w:val="0"/>
      <w:marTop w:val="0"/>
      <w:marBottom w:val="0"/>
      <w:divBdr>
        <w:top w:val="none" w:sz="0" w:space="0" w:color="auto"/>
        <w:left w:val="none" w:sz="0" w:space="0" w:color="auto"/>
        <w:bottom w:val="none" w:sz="0" w:space="0" w:color="auto"/>
        <w:right w:val="none" w:sz="0" w:space="0" w:color="auto"/>
      </w:divBdr>
    </w:div>
    <w:div w:id="127822504">
      <w:bodyDiv w:val="1"/>
      <w:marLeft w:val="0"/>
      <w:marRight w:val="0"/>
      <w:marTop w:val="0"/>
      <w:marBottom w:val="0"/>
      <w:divBdr>
        <w:top w:val="none" w:sz="0" w:space="0" w:color="auto"/>
        <w:left w:val="none" w:sz="0" w:space="0" w:color="auto"/>
        <w:bottom w:val="none" w:sz="0" w:space="0" w:color="auto"/>
        <w:right w:val="none" w:sz="0" w:space="0" w:color="auto"/>
      </w:divBdr>
      <w:divsChild>
        <w:div w:id="161507649">
          <w:marLeft w:val="480"/>
          <w:marRight w:val="0"/>
          <w:marTop w:val="0"/>
          <w:marBottom w:val="0"/>
          <w:divBdr>
            <w:top w:val="none" w:sz="0" w:space="0" w:color="auto"/>
            <w:left w:val="none" w:sz="0" w:space="0" w:color="auto"/>
            <w:bottom w:val="none" w:sz="0" w:space="0" w:color="auto"/>
            <w:right w:val="none" w:sz="0" w:space="0" w:color="auto"/>
          </w:divBdr>
        </w:div>
        <w:div w:id="123355765">
          <w:marLeft w:val="480"/>
          <w:marRight w:val="0"/>
          <w:marTop w:val="0"/>
          <w:marBottom w:val="0"/>
          <w:divBdr>
            <w:top w:val="none" w:sz="0" w:space="0" w:color="auto"/>
            <w:left w:val="none" w:sz="0" w:space="0" w:color="auto"/>
            <w:bottom w:val="none" w:sz="0" w:space="0" w:color="auto"/>
            <w:right w:val="none" w:sz="0" w:space="0" w:color="auto"/>
          </w:divBdr>
        </w:div>
        <w:div w:id="1810710293">
          <w:marLeft w:val="480"/>
          <w:marRight w:val="0"/>
          <w:marTop w:val="0"/>
          <w:marBottom w:val="0"/>
          <w:divBdr>
            <w:top w:val="none" w:sz="0" w:space="0" w:color="auto"/>
            <w:left w:val="none" w:sz="0" w:space="0" w:color="auto"/>
            <w:bottom w:val="none" w:sz="0" w:space="0" w:color="auto"/>
            <w:right w:val="none" w:sz="0" w:space="0" w:color="auto"/>
          </w:divBdr>
        </w:div>
        <w:div w:id="1480271565">
          <w:marLeft w:val="480"/>
          <w:marRight w:val="0"/>
          <w:marTop w:val="0"/>
          <w:marBottom w:val="0"/>
          <w:divBdr>
            <w:top w:val="none" w:sz="0" w:space="0" w:color="auto"/>
            <w:left w:val="none" w:sz="0" w:space="0" w:color="auto"/>
            <w:bottom w:val="none" w:sz="0" w:space="0" w:color="auto"/>
            <w:right w:val="none" w:sz="0" w:space="0" w:color="auto"/>
          </w:divBdr>
        </w:div>
        <w:div w:id="153843988">
          <w:marLeft w:val="480"/>
          <w:marRight w:val="0"/>
          <w:marTop w:val="0"/>
          <w:marBottom w:val="0"/>
          <w:divBdr>
            <w:top w:val="none" w:sz="0" w:space="0" w:color="auto"/>
            <w:left w:val="none" w:sz="0" w:space="0" w:color="auto"/>
            <w:bottom w:val="none" w:sz="0" w:space="0" w:color="auto"/>
            <w:right w:val="none" w:sz="0" w:space="0" w:color="auto"/>
          </w:divBdr>
        </w:div>
        <w:div w:id="763497712">
          <w:marLeft w:val="480"/>
          <w:marRight w:val="0"/>
          <w:marTop w:val="0"/>
          <w:marBottom w:val="0"/>
          <w:divBdr>
            <w:top w:val="none" w:sz="0" w:space="0" w:color="auto"/>
            <w:left w:val="none" w:sz="0" w:space="0" w:color="auto"/>
            <w:bottom w:val="none" w:sz="0" w:space="0" w:color="auto"/>
            <w:right w:val="none" w:sz="0" w:space="0" w:color="auto"/>
          </w:divBdr>
        </w:div>
        <w:div w:id="2002925825">
          <w:marLeft w:val="480"/>
          <w:marRight w:val="0"/>
          <w:marTop w:val="0"/>
          <w:marBottom w:val="0"/>
          <w:divBdr>
            <w:top w:val="none" w:sz="0" w:space="0" w:color="auto"/>
            <w:left w:val="none" w:sz="0" w:space="0" w:color="auto"/>
            <w:bottom w:val="none" w:sz="0" w:space="0" w:color="auto"/>
            <w:right w:val="none" w:sz="0" w:space="0" w:color="auto"/>
          </w:divBdr>
        </w:div>
        <w:div w:id="548341977">
          <w:marLeft w:val="480"/>
          <w:marRight w:val="0"/>
          <w:marTop w:val="0"/>
          <w:marBottom w:val="0"/>
          <w:divBdr>
            <w:top w:val="none" w:sz="0" w:space="0" w:color="auto"/>
            <w:left w:val="none" w:sz="0" w:space="0" w:color="auto"/>
            <w:bottom w:val="none" w:sz="0" w:space="0" w:color="auto"/>
            <w:right w:val="none" w:sz="0" w:space="0" w:color="auto"/>
          </w:divBdr>
        </w:div>
        <w:div w:id="964963112">
          <w:marLeft w:val="480"/>
          <w:marRight w:val="0"/>
          <w:marTop w:val="0"/>
          <w:marBottom w:val="0"/>
          <w:divBdr>
            <w:top w:val="none" w:sz="0" w:space="0" w:color="auto"/>
            <w:left w:val="none" w:sz="0" w:space="0" w:color="auto"/>
            <w:bottom w:val="none" w:sz="0" w:space="0" w:color="auto"/>
            <w:right w:val="none" w:sz="0" w:space="0" w:color="auto"/>
          </w:divBdr>
        </w:div>
        <w:div w:id="2122138886">
          <w:marLeft w:val="480"/>
          <w:marRight w:val="0"/>
          <w:marTop w:val="0"/>
          <w:marBottom w:val="0"/>
          <w:divBdr>
            <w:top w:val="none" w:sz="0" w:space="0" w:color="auto"/>
            <w:left w:val="none" w:sz="0" w:space="0" w:color="auto"/>
            <w:bottom w:val="none" w:sz="0" w:space="0" w:color="auto"/>
            <w:right w:val="none" w:sz="0" w:space="0" w:color="auto"/>
          </w:divBdr>
        </w:div>
        <w:div w:id="1680889781">
          <w:marLeft w:val="480"/>
          <w:marRight w:val="0"/>
          <w:marTop w:val="0"/>
          <w:marBottom w:val="0"/>
          <w:divBdr>
            <w:top w:val="none" w:sz="0" w:space="0" w:color="auto"/>
            <w:left w:val="none" w:sz="0" w:space="0" w:color="auto"/>
            <w:bottom w:val="none" w:sz="0" w:space="0" w:color="auto"/>
            <w:right w:val="none" w:sz="0" w:space="0" w:color="auto"/>
          </w:divBdr>
        </w:div>
        <w:div w:id="1614285552">
          <w:marLeft w:val="480"/>
          <w:marRight w:val="0"/>
          <w:marTop w:val="0"/>
          <w:marBottom w:val="0"/>
          <w:divBdr>
            <w:top w:val="none" w:sz="0" w:space="0" w:color="auto"/>
            <w:left w:val="none" w:sz="0" w:space="0" w:color="auto"/>
            <w:bottom w:val="none" w:sz="0" w:space="0" w:color="auto"/>
            <w:right w:val="none" w:sz="0" w:space="0" w:color="auto"/>
          </w:divBdr>
        </w:div>
        <w:div w:id="1856385801">
          <w:marLeft w:val="480"/>
          <w:marRight w:val="0"/>
          <w:marTop w:val="0"/>
          <w:marBottom w:val="0"/>
          <w:divBdr>
            <w:top w:val="none" w:sz="0" w:space="0" w:color="auto"/>
            <w:left w:val="none" w:sz="0" w:space="0" w:color="auto"/>
            <w:bottom w:val="none" w:sz="0" w:space="0" w:color="auto"/>
            <w:right w:val="none" w:sz="0" w:space="0" w:color="auto"/>
          </w:divBdr>
        </w:div>
        <w:div w:id="1067652958">
          <w:marLeft w:val="480"/>
          <w:marRight w:val="0"/>
          <w:marTop w:val="0"/>
          <w:marBottom w:val="0"/>
          <w:divBdr>
            <w:top w:val="none" w:sz="0" w:space="0" w:color="auto"/>
            <w:left w:val="none" w:sz="0" w:space="0" w:color="auto"/>
            <w:bottom w:val="none" w:sz="0" w:space="0" w:color="auto"/>
            <w:right w:val="none" w:sz="0" w:space="0" w:color="auto"/>
          </w:divBdr>
        </w:div>
        <w:div w:id="732388692">
          <w:marLeft w:val="480"/>
          <w:marRight w:val="0"/>
          <w:marTop w:val="0"/>
          <w:marBottom w:val="0"/>
          <w:divBdr>
            <w:top w:val="none" w:sz="0" w:space="0" w:color="auto"/>
            <w:left w:val="none" w:sz="0" w:space="0" w:color="auto"/>
            <w:bottom w:val="none" w:sz="0" w:space="0" w:color="auto"/>
            <w:right w:val="none" w:sz="0" w:space="0" w:color="auto"/>
          </w:divBdr>
        </w:div>
        <w:div w:id="38212192">
          <w:marLeft w:val="480"/>
          <w:marRight w:val="0"/>
          <w:marTop w:val="0"/>
          <w:marBottom w:val="0"/>
          <w:divBdr>
            <w:top w:val="none" w:sz="0" w:space="0" w:color="auto"/>
            <w:left w:val="none" w:sz="0" w:space="0" w:color="auto"/>
            <w:bottom w:val="none" w:sz="0" w:space="0" w:color="auto"/>
            <w:right w:val="none" w:sz="0" w:space="0" w:color="auto"/>
          </w:divBdr>
        </w:div>
        <w:div w:id="618342292">
          <w:marLeft w:val="480"/>
          <w:marRight w:val="0"/>
          <w:marTop w:val="0"/>
          <w:marBottom w:val="0"/>
          <w:divBdr>
            <w:top w:val="none" w:sz="0" w:space="0" w:color="auto"/>
            <w:left w:val="none" w:sz="0" w:space="0" w:color="auto"/>
            <w:bottom w:val="none" w:sz="0" w:space="0" w:color="auto"/>
            <w:right w:val="none" w:sz="0" w:space="0" w:color="auto"/>
          </w:divBdr>
        </w:div>
        <w:div w:id="1531262878">
          <w:marLeft w:val="480"/>
          <w:marRight w:val="0"/>
          <w:marTop w:val="0"/>
          <w:marBottom w:val="0"/>
          <w:divBdr>
            <w:top w:val="none" w:sz="0" w:space="0" w:color="auto"/>
            <w:left w:val="none" w:sz="0" w:space="0" w:color="auto"/>
            <w:bottom w:val="none" w:sz="0" w:space="0" w:color="auto"/>
            <w:right w:val="none" w:sz="0" w:space="0" w:color="auto"/>
          </w:divBdr>
        </w:div>
        <w:div w:id="298994766">
          <w:marLeft w:val="480"/>
          <w:marRight w:val="0"/>
          <w:marTop w:val="0"/>
          <w:marBottom w:val="0"/>
          <w:divBdr>
            <w:top w:val="none" w:sz="0" w:space="0" w:color="auto"/>
            <w:left w:val="none" w:sz="0" w:space="0" w:color="auto"/>
            <w:bottom w:val="none" w:sz="0" w:space="0" w:color="auto"/>
            <w:right w:val="none" w:sz="0" w:space="0" w:color="auto"/>
          </w:divBdr>
        </w:div>
        <w:div w:id="1869490079">
          <w:marLeft w:val="480"/>
          <w:marRight w:val="0"/>
          <w:marTop w:val="0"/>
          <w:marBottom w:val="0"/>
          <w:divBdr>
            <w:top w:val="none" w:sz="0" w:space="0" w:color="auto"/>
            <w:left w:val="none" w:sz="0" w:space="0" w:color="auto"/>
            <w:bottom w:val="none" w:sz="0" w:space="0" w:color="auto"/>
            <w:right w:val="none" w:sz="0" w:space="0" w:color="auto"/>
          </w:divBdr>
        </w:div>
        <w:div w:id="304315354">
          <w:marLeft w:val="480"/>
          <w:marRight w:val="0"/>
          <w:marTop w:val="0"/>
          <w:marBottom w:val="0"/>
          <w:divBdr>
            <w:top w:val="none" w:sz="0" w:space="0" w:color="auto"/>
            <w:left w:val="none" w:sz="0" w:space="0" w:color="auto"/>
            <w:bottom w:val="none" w:sz="0" w:space="0" w:color="auto"/>
            <w:right w:val="none" w:sz="0" w:space="0" w:color="auto"/>
          </w:divBdr>
        </w:div>
        <w:div w:id="226690636">
          <w:marLeft w:val="480"/>
          <w:marRight w:val="0"/>
          <w:marTop w:val="0"/>
          <w:marBottom w:val="0"/>
          <w:divBdr>
            <w:top w:val="none" w:sz="0" w:space="0" w:color="auto"/>
            <w:left w:val="none" w:sz="0" w:space="0" w:color="auto"/>
            <w:bottom w:val="none" w:sz="0" w:space="0" w:color="auto"/>
            <w:right w:val="none" w:sz="0" w:space="0" w:color="auto"/>
          </w:divBdr>
        </w:div>
        <w:div w:id="1684936757">
          <w:marLeft w:val="480"/>
          <w:marRight w:val="0"/>
          <w:marTop w:val="0"/>
          <w:marBottom w:val="0"/>
          <w:divBdr>
            <w:top w:val="none" w:sz="0" w:space="0" w:color="auto"/>
            <w:left w:val="none" w:sz="0" w:space="0" w:color="auto"/>
            <w:bottom w:val="none" w:sz="0" w:space="0" w:color="auto"/>
            <w:right w:val="none" w:sz="0" w:space="0" w:color="auto"/>
          </w:divBdr>
        </w:div>
        <w:div w:id="59908137">
          <w:marLeft w:val="480"/>
          <w:marRight w:val="0"/>
          <w:marTop w:val="0"/>
          <w:marBottom w:val="0"/>
          <w:divBdr>
            <w:top w:val="none" w:sz="0" w:space="0" w:color="auto"/>
            <w:left w:val="none" w:sz="0" w:space="0" w:color="auto"/>
            <w:bottom w:val="none" w:sz="0" w:space="0" w:color="auto"/>
            <w:right w:val="none" w:sz="0" w:space="0" w:color="auto"/>
          </w:divBdr>
        </w:div>
        <w:div w:id="113015574">
          <w:marLeft w:val="480"/>
          <w:marRight w:val="0"/>
          <w:marTop w:val="0"/>
          <w:marBottom w:val="0"/>
          <w:divBdr>
            <w:top w:val="none" w:sz="0" w:space="0" w:color="auto"/>
            <w:left w:val="none" w:sz="0" w:space="0" w:color="auto"/>
            <w:bottom w:val="none" w:sz="0" w:space="0" w:color="auto"/>
            <w:right w:val="none" w:sz="0" w:space="0" w:color="auto"/>
          </w:divBdr>
        </w:div>
        <w:div w:id="609822114">
          <w:marLeft w:val="480"/>
          <w:marRight w:val="0"/>
          <w:marTop w:val="0"/>
          <w:marBottom w:val="0"/>
          <w:divBdr>
            <w:top w:val="none" w:sz="0" w:space="0" w:color="auto"/>
            <w:left w:val="none" w:sz="0" w:space="0" w:color="auto"/>
            <w:bottom w:val="none" w:sz="0" w:space="0" w:color="auto"/>
            <w:right w:val="none" w:sz="0" w:space="0" w:color="auto"/>
          </w:divBdr>
        </w:div>
        <w:div w:id="1119491235">
          <w:marLeft w:val="480"/>
          <w:marRight w:val="0"/>
          <w:marTop w:val="0"/>
          <w:marBottom w:val="0"/>
          <w:divBdr>
            <w:top w:val="none" w:sz="0" w:space="0" w:color="auto"/>
            <w:left w:val="none" w:sz="0" w:space="0" w:color="auto"/>
            <w:bottom w:val="none" w:sz="0" w:space="0" w:color="auto"/>
            <w:right w:val="none" w:sz="0" w:space="0" w:color="auto"/>
          </w:divBdr>
        </w:div>
      </w:divsChild>
    </w:div>
    <w:div w:id="128013567">
      <w:bodyDiv w:val="1"/>
      <w:marLeft w:val="0"/>
      <w:marRight w:val="0"/>
      <w:marTop w:val="0"/>
      <w:marBottom w:val="0"/>
      <w:divBdr>
        <w:top w:val="none" w:sz="0" w:space="0" w:color="auto"/>
        <w:left w:val="none" w:sz="0" w:space="0" w:color="auto"/>
        <w:bottom w:val="none" w:sz="0" w:space="0" w:color="auto"/>
        <w:right w:val="none" w:sz="0" w:space="0" w:color="auto"/>
      </w:divBdr>
    </w:div>
    <w:div w:id="128518197">
      <w:bodyDiv w:val="1"/>
      <w:marLeft w:val="0"/>
      <w:marRight w:val="0"/>
      <w:marTop w:val="0"/>
      <w:marBottom w:val="0"/>
      <w:divBdr>
        <w:top w:val="none" w:sz="0" w:space="0" w:color="auto"/>
        <w:left w:val="none" w:sz="0" w:space="0" w:color="auto"/>
        <w:bottom w:val="none" w:sz="0" w:space="0" w:color="auto"/>
        <w:right w:val="none" w:sz="0" w:space="0" w:color="auto"/>
      </w:divBdr>
    </w:div>
    <w:div w:id="140195748">
      <w:bodyDiv w:val="1"/>
      <w:marLeft w:val="0"/>
      <w:marRight w:val="0"/>
      <w:marTop w:val="0"/>
      <w:marBottom w:val="0"/>
      <w:divBdr>
        <w:top w:val="none" w:sz="0" w:space="0" w:color="auto"/>
        <w:left w:val="none" w:sz="0" w:space="0" w:color="auto"/>
        <w:bottom w:val="none" w:sz="0" w:space="0" w:color="auto"/>
        <w:right w:val="none" w:sz="0" w:space="0" w:color="auto"/>
      </w:divBdr>
    </w:div>
    <w:div w:id="141191425">
      <w:bodyDiv w:val="1"/>
      <w:marLeft w:val="0"/>
      <w:marRight w:val="0"/>
      <w:marTop w:val="0"/>
      <w:marBottom w:val="0"/>
      <w:divBdr>
        <w:top w:val="none" w:sz="0" w:space="0" w:color="auto"/>
        <w:left w:val="none" w:sz="0" w:space="0" w:color="auto"/>
        <w:bottom w:val="none" w:sz="0" w:space="0" w:color="auto"/>
        <w:right w:val="none" w:sz="0" w:space="0" w:color="auto"/>
      </w:divBdr>
      <w:divsChild>
        <w:div w:id="47386189">
          <w:marLeft w:val="480"/>
          <w:marRight w:val="0"/>
          <w:marTop w:val="0"/>
          <w:marBottom w:val="0"/>
          <w:divBdr>
            <w:top w:val="none" w:sz="0" w:space="0" w:color="auto"/>
            <w:left w:val="none" w:sz="0" w:space="0" w:color="auto"/>
            <w:bottom w:val="none" w:sz="0" w:space="0" w:color="auto"/>
            <w:right w:val="none" w:sz="0" w:space="0" w:color="auto"/>
          </w:divBdr>
        </w:div>
        <w:div w:id="87313882">
          <w:marLeft w:val="480"/>
          <w:marRight w:val="0"/>
          <w:marTop w:val="0"/>
          <w:marBottom w:val="0"/>
          <w:divBdr>
            <w:top w:val="none" w:sz="0" w:space="0" w:color="auto"/>
            <w:left w:val="none" w:sz="0" w:space="0" w:color="auto"/>
            <w:bottom w:val="none" w:sz="0" w:space="0" w:color="auto"/>
            <w:right w:val="none" w:sz="0" w:space="0" w:color="auto"/>
          </w:divBdr>
        </w:div>
        <w:div w:id="102114707">
          <w:marLeft w:val="480"/>
          <w:marRight w:val="0"/>
          <w:marTop w:val="0"/>
          <w:marBottom w:val="0"/>
          <w:divBdr>
            <w:top w:val="none" w:sz="0" w:space="0" w:color="auto"/>
            <w:left w:val="none" w:sz="0" w:space="0" w:color="auto"/>
            <w:bottom w:val="none" w:sz="0" w:space="0" w:color="auto"/>
            <w:right w:val="none" w:sz="0" w:space="0" w:color="auto"/>
          </w:divBdr>
        </w:div>
        <w:div w:id="125129299">
          <w:marLeft w:val="480"/>
          <w:marRight w:val="0"/>
          <w:marTop w:val="0"/>
          <w:marBottom w:val="0"/>
          <w:divBdr>
            <w:top w:val="none" w:sz="0" w:space="0" w:color="auto"/>
            <w:left w:val="none" w:sz="0" w:space="0" w:color="auto"/>
            <w:bottom w:val="none" w:sz="0" w:space="0" w:color="auto"/>
            <w:right w:val="none" w:sz="0" w:space="0" w:color="auto"/>
          </w:divBdr>
        </w:div>
        <w:div w:id="232281281">
          <w:marLeft w:val="480"/>
          <w:marRight w:val="0"/>
          <w:marTop w:val="0"/>
          <w:marBottom w:val="0"/>
          <w:divBdr>
            <w:top w:val="none" w:sz="0" w:space="0" w:color="auto"/>
            <w:left w:val="none" w:sz="0" w:space="0" w:color="auto"/>
            <w:bottom w:val="none" w:sz="0" w:space="0" w:color="auto"/>
            <w:right w:val="none" w:sz="0" w:space="0" w:color="auto"/>
          </w:divBdr>
        </w:div>
        <w:div w:id="475268985">
          <w:marLeft w:val="480"/>
          <w:marRight w:val="0"/>
          <w:marTop w:val="0"/>
          <w:marBottom w:val="0"/>
          <w:divBdr>
            <w:top w:val="none" w:sz="0" w:space="0" w:color="auto"/>
            <w:left w:val="none" w:sz="0" w:space="0" w:color="auto"/>
            <w:bottom w:val="none" w:sz="0" w:space="0" w:color="auto"/>
            <w:right w:val="none" w:sz="0" w:space="0" w:color="auto"/>
          </w:divBdr>
        </w:div>
        <w:div w:id="1088304132">
          <w:marLeft w:val="480"/>
          <w:marRight w:val="0"/>
          <w:marTop w:val="0"/>
          <w:marBottom w:val="0"/>
          <w:divBdr>
            <w:top w:val="none" w:sz="0" w:space="0" w:color="auto"/>
            <w:left w:val="none" w:sz="0" w:space="0" w:color="auto"/>
            <w:bottom w:val="none" w:sz="0" w:space="0" w:color="auto"/>
            <w:right w:val="none" w:sz="0" w:space="0" w:color="auto"/>
          </w:divBdr>
        </w:div>
        <w:div w:id="1238857633">
          <w:marLeft w:val="480"/>
          <w:marRight w:val="0"/>
          <w:marTop w:val="0"/>
          <w:marBottom w:val="0"/>
          <w:divBdr>
            <w:top w:val="none" w:sz="0" w:space="0" w:color="auto"/>
            <w:left w:val="none" w:sz="0" w:space="0" w:color="auto"/>
            <w:bottom w:val="none" w:sz="0" w:space="0" w:color="auto"/>
            <w:right w:val="none" w:sz="0" w:space="0" w:color="auto"/>
          </w:divBdr>
        </w:div>
        <w:div w:id="1286933478">
          <w:marLeft w:val="480"/>
          <w:marRight w:val="0"/>
          <w:marTop w:val="0"/>
          <w:marBottom w:val="0"/>
          <w:divBdr>
            <w:top w:val="none" w:sz="0" w:space="0" w:color="auto"/>
            <w:left w:val="none" w:sz="0" w:space="0" w:color="auto"/>
            <w:bottom w:val="none" w:sz="0" w:space="0" w:color="auto"/>
            <w:right w:val="none" w:sz="0" w:space="0" w:color="auto"/>
          </w:divBdr>
        </w:div>
        <w:div w:id="1289121973">
          <w:marLeft w:val="480"/>
          <w:marRight w:val="0"/>
          <w:marTop w:val="0"/>
          <w:marBottom w:val="0"/>
          <w:divBdr>
            <w:top w:val="none" w:sz="0" w:space="0" w:color="auto"/>
            <w:left w:val="none" w:sz="0" w:space="0" w:color="auto"/>
            <w:bottom w:val="none" w:sz="0" w:space="0" w:color="auto"/>
            <w:right w:val="none" w:sz="0" w:space="0" w:color="auto"/>
          </w:divBdr>
        </w:div>
        <w:div w:id="1302541589">
          <w:marLeft w:val="480"/>
          <w:marRight w:val="0"/>
          <w:marTop w:val="0"/>
          <w:marBottom w:val="0"/>
          <w:divBdr>
            <w:top w:val="none" w:sz="0" w:space="0" w:color="auto"/>
            <w:left w:val="none" w:sz="0" w:space="0" w:color="auto"/>
            <w:bottom w:val="none" w:sz="0" w:space="0" w:color="auto"/>
            <w:right w:val="none" w:sz="0" w:space="0" w:color="auto"/>
          </w:divBdr>
        </w:div>
        <w:div w:id="1341160991">
          <w:marLeft w:val="480"/>
          <w:marRight w:val="0"/>
          <w:marTop w:val="0"/>
          <w:marBottom w:val="0"/>
          <w:divBdr>
            <w:top w:val="none" w:sz="0" w:space="0" w:color="auto"/>
            <w:left w:val="none" w:sz="0" w:space="0" w:color="auto"/>
            <w:bottom w:val="none" w:sz="0" w:space="0" w:color="auto"/>
            <w:right w:val="none" w:sz="0" w:space="0" w:color="auto"/>
          </w:divBdr>
        </w:div>
        <w:div w:id="1666857949">
          <w:marLeft w:val="480"/>
          <w:marRight w:val="0"/>
          <w:marTop w:val="0"/>
          <w:marBottom w:val="0"/>
          <w:divBdr>
            <w:top w:val="none" w:sz="0" w:space="0" w:color="auto"/>
            <w:left w:val="none" w:sz="0" w:space="0" w:color="auto"/>
            <w:bottom w:val="none" w:sz="0" w:space="0" w:color="auto"/>
            <w:right w:val="none" w:sz="0" w:space="0" w:color="auto"/>
          </w:divBdr>
        </w:div>
        <w:div w:id="1729183762">
          <w:marLeft w:val="480"/>
          <w:marRight w:val="0"/>
          <w:marTop w:val="0"/>
          <w:marBottom w:val="0"/>
          <w:divBdr>
            <w:top w:val="none" w:sz="0" w:space="0" w:color="auto"/>
            <w:left w:val="none" w:sz="0" w:space="0" w:color="auto"/>
            <w:bottom w:val="none" w:sz="0" w:space="0" w:color="auto"/>
            <w:right w:val="none" w:sz="0" w:space="0" w:color="auto"/>
          </w:divBdr>
        </w:div>
        <w:div w:id="1799449210">
          <w:marLeft w:val="480"/>
          <w:marRight w:val="0"/>
          <w:marTop w:val="0"/>
          <w:marBottom w:val="0"/>
          <w:divBdr>
            <w:top w:val="none" w:sz="0" w:space="0" w:color="auto"/>
            <w:left w:val="none" w:sz="0" w:space="0" w:color="auto"/>
            <w:bottom w:val="none" w:sz="0" w:space="0" w:color="auto"/>
            <w:right w:val="none" w:sz="0" w:space="0" w:color="auto"/>
          </w:divBdr>
        </w:div>
        <w:div w:id="1825126305">
          <w:marLeft w:val="480"/>
          <w:marRight w:val="0"/>
          <w:marTop w:val="0"/>
          <w:marBottom w:val="0"/>
          <w:divBdr>
            <w:top w:val="none" w:sz="0" w:space="0" w:color="auto"/>
            <w:left w:val="none" w:sz="0" w:space="0" w:color="auto"/>
            <w:bottom w:val="none" w:sz="0" w:space="0" w:color="auto"/>
            <w:right w:val="none" w:sz="0" w:space="0" w:color="auto"/>
          </w:divBdr>
        </w:div>
        <w:div w:id="1827359237">
          <w:marLeft w:val="480"/>
          <w:marRight w:val="0"/>
          <w:marTop w:val="0"/>
          <w:marBottom w:val="0"/>
          <w:divBdr>
            <w:top w:val="none" w:sz="0" w:space="0" w:color="auto"/>
            <w:left w:val="none" w:sz="0" w:space="0" w:color="auto"/>
            <w:bottom w:val="none" w:sz="0" w:space="0" w:color="auto"/>
            <w:right w:val="none" w:sz="0" w:space="0" w:color="auto"/>
          </w:divBdr>
        </w:div>
        <w:div w:id="1837959395">
          <w:marLeft w:val="480"/>
          <w:marRight w:val="0"/>
          <w:marTop w:val="0"/>
          <w:marBottom w:val="0"/>
          <w:divBdr>
            <w:top w:val="none" w:sz="0" w:space="0" w:color="auto"/>
            <w:left w:val="none" w:sz="0" w:space="0" w:color="auto"/>
            <w:bottom w:val="none" w:sz="0" w:space="0" w:color="auto"/>
            <w:right w:val="none" w:sz="0" w:space="0" w:color="auto"/>
          </w:divBdr>
        </w:div>
        <w:div w:id="1952740172">
          <w:marLeft w:val="480"/>
          <w:marRight w:val="0"/>
          <w:marTop w:val="0"/>
          <w:marBottom w:val="0"/>
          <w:divBdr>
            <w:top w:val="none" w:sz="0" w:space="0" w:color="auto"/>
            <w:left w:val="none" w:sz="0" w:space="0" w:color="auto"/>
            <w:bottom w:val="none" w:sz="0" w:space="0" w:color="auto"/>
            <w:right w:val="none" w:sz="0" w:space="0" w:color="auto"/>
          </w:divBdr>
        </w:div>
      </w:divsChild>
    </w:div>
    <w:div w:id="142550376">
      <w:bodyDiv w:val="1"/>
      <w:marLeft w:val="0"/>
      <w:marRight w:val="0"/>
      <w:marTop w:val="0"/>
      <w:marBottom w:val="0"/>
      <w:divBdr>
        <w:top w:val="none" w:sz="0" w:space="0" w:color="auto"/>
        <w:left w:val="none" w:sz="0" w:space="0" w:color="auto"/>
        <w:bottom w:val="none" w:sz="0" w:space="0" w:color="auto"/>
        <w:right w:val="none" w:sz="0" w:space="0" w:color="auto"/>
      </w:divBdr>
    </w:div>
    <w:div w:id="145515525">
      <w:bodyDiv w:val="1"/>
      <w:marLeft w:val="0"/>
      <w:marRight w:val="0"/>
      <w:marTop w:val="0"/>
      <w:marBottom w:val="0"/>
      <w:divBdr>
        <w:top w:val="none" w:sz="0" w:space="0" w:color="auto"/>
        <w:left w:val="none" w:sz="0" w:space="0" w:color="auto"/>
        <w:bottom w:val="none" w:sz="0" w:space="0" w:color="auto"/>
        <w:right w:val="none" w:sz="0" w:space="0" w:color="auto"/>
      </w:divBdr>
      <w:divsChild>
        <w:div w:id="186068638">
          <w:marLeft w:val="480"/>
          <w:marRight w:val="0"/>
          <w:marTop w:val="0"/>
          <w:marBottom w:val="0"/>
          <w:divBdr>
            <w:top w:val="none" w:sz="0" w:space="0" w:color="auto"/>
            <w:left w:val="none" w:sz="0" w:space="0" w:color="auto"/>
            <w:bottom w:val="none" w:sz="0" w:space="0" w:color="auto"/>
            <w:right w:val="none" w:sz="0" w:space="0" w:color="auto"/>
          </w:divBdr>
        </w:div>
        <w:div w:id="350954944">
          <w:marLeft w:val="480"/>
          <w:marRight w:val="0"/>
          <w:marTop w:val="0"/>
          <w:marBottom w:val="0"/>
          <w:divBdr>
            <w:top w:val="none" w:sz="0" w:space="0" w:color="auto"/>
            <w:left w:val="none" w:sz="0" w:space="0" w:color="auto"/>
            <w:bottom w:val="none" w:sz="0" w:space="0" w:color="auto"/>
            <w:right w:val="none" w:sz="0" w:space="0" w:color="auto"/>
          </w:divBdr>
        </w:div>
        <w:div w:id="408617811">
          <w:marLeft w:val="480"/>
          <w:marRight w:val="0"/>
          <w:marTop w:val="0"/>
          <w:marBottom w:val="0"/>
          <w:divBdr>
            <w:top w:val="none" w:sz="0" w:space="0" w:color="auto"/>
            <w:left w:val="none" w:sz="0" w:space="0" w:color="auto"/>
            <w:bottom w:val="none" w:sz="0" w:space="0" w:color="auto"/>
            <w:right w:val="none" w:sz="0" w:space="0" w:color="auto"/>
          </w:divBdr>
        </w:div>
        <w:div w:id="619605779">
          <w:marLeft w:val="480"/>
          <w:marRight w:val="0"/>
          <w:marTop w:val="0"/>
          <w:marBottom w:val="0"/>
          <w:divBdr>
            <w:top w:val="none" w:sz="0" w:space="0" w:color="auto"/>
            <w:left w:val="none" w:sz="0" w:space="0" w:color="auto"/>
            <w:bottom w:val="none" w:sz="0" w:space="0" w:color="auto"/>
            <w:right w:val="none" w:sz="0" w:space="0" w:color="auto"/>
          </w:divBdr>
        </w:div>
        <w:div w:id="1061253262">
          <w:marLeft w:val="480"/>
          <w:marRight w:val="0"/>
          <w:marTop w:val="0"/>
          <w:marBottom w:val="0"/>
          <w:divBdr>
            <w:top w:val="none" w:sz="0" w:space="0" w:color="auto"/>
            <w:left w:val="none" w:sz="0" w:space="0" w:color="auto"/>
            <w:bottom w:val="none" w:sz="0" w:space="0" w:color="auto"/>
            <w:right w:val="none" w:sz="0" w:space="0" w:color="auto"/>
          </w:divBdr>
        </w:div>
        <w:div w:id="1073621759">
          <w:marLeft w:val="480"/>
          <w:marRight w:val="0"/>
          <w:marTop w:val="0"/>
          <w:marBottom w:val="0"/>
          <w:divBdr>
            <w:top w:val="none" w:sz="0" w:space="0" w:color="auto"/>
            <w:left w:val="none" w:sz="0" w:space="0" w:color="auto"/>
            <w:bottom w:val="none" w:sz="0" w:space="0" w:color="auto"/>
            <w:right w:val="none" w:sz="0" w:space="0" w:color="auto"/>
          </w:divBdr>
        </w:div>
        <w:div w:id="1222012621">
          <w:marLeft w:val="480"/>
          <w:marRight w:val="0"/>
          <w:marTop w:val="0"/>
          <w:marBottom w:val="0"/>
          <w:divBdr>
            <w:top w:val="none" w:sz="0" w:space="0" w:color="auto"/>
            <w:left w:val="none" w:sz="0" w:space="0" w:color="auto"/>
            <w:bottom w:val="none" w:sz="0" w:space="0" w:color="auto"/>
            <w:right w:val="none" w:sz="0" w:space="0" w:color="auto"/>
          </w:divBdr>
        </w:div>
        <w:div w:id="1238857780">
          <w:marLeft w:val="480"/>
          <w:marRight w:val="0"/>
          <w:marTop w:val="0"/>
          <w:marBottom w:val="0"/>
          <w:divBdr>
            <w:top w:val="none" w:sz="0" w:space="0" w:color="auto"/>
            <w:left w:val="none" w:sz="0" w:space="0" w:color="auto"/>
            <w:bottom w:val="none" w:sz="0" w:space="0" w:color="auto"/>
            <w:right w:val="none" w:sz="0" w:space="0" w:color="auto"/>
          </w:divBdr>
        </w:div>
        <w:div w:id="1370760853">
          <w:marLeft w:val="480"/>
          <w:marRight w:val="0"/>
          <w:marTop w:val="0"/>
          <w:marBottom w:val="0"/>
          <w:divBdr>
            <w:top w:val="none" w:sz="0" w:space="0" w:color="auto"/>
            <w:left w:val="none" w:sz="0" w:space="0" w:color="auto"/>
            <w:bottom w:val="none" w:sz="0" w:space="0" w:color="auto"/>
            <w:right w:val="none" w:sz="0" w:space="0" w:color="auto"/>
          </w:divBdr>
        </w:div>
        <w:div w:id="1449858604">
          <w:marLeft w:val="480"/>
          <w:marRight w:val="0"/>
          <w:marTop w:val="0"/>
          <w:marBottom w:val="0"/>
          <w:divBdr>
            <w:top w:val="none" w:sz="0" w:space="0" w:color="auto"/>
            <w:left w:val="none" w:sz="0" w:space="0" w:color="auto"/>
            <w:bottom w:val="none" w:sz="0" w:space="0" w:color="auto"/>
            <w:right w:val="none" w:sz="0" w:space="0" w:color="auto"/>
          </w:divBdr>
        </w:div>
        <w:div w:id="1558591485">
          <w:marLeft w:val="480"/>
          <w:marRight w:val="0"/>
          <w:marTop w:val="0"/>
          <w:marBottom w:val="0"/>
          <w:divBdr>
            <w:top w:val="none" w:sz="0" w:space="0" w:color="auto"/>
            <w:left w:val="none" w:sz="0" w:space="0" w:color="auto"/>
            <w:bottom w:val="none" w:sz="0" w:space="0" w:color="auto"/>
            <w:right w:val="none" w:sz="0" w:space="0" w:color="auto"/>
          </w:divBdr>
        </w:div>
        <w:div w:id="1565532038">
          <w:marLeft w:val="480"/>
          <w:marRight w:val="0"/>
          <w:marTop w:val="0"/>
          <w:marBottom w:val="0"/>
          <w:divBdr>
            <w:top w:val="none" w:sz="0" w:space="0" w:color="auto"/>
            <w:left w:val="none" w:sz="0" w:space="0" w:color="auto"/>
            <w:bottom w:val="none" w:sz="0" w:space="0" w:color="auto"/>
            <w:right w:val="none" w:sz="0" w:space="0" w:color="auto"/>
          </w:divBdr>
        </w:div>
        <w:div w:id="1678846057">
          <w:marLeft w:val="480"/>
          <w:marRight w:val="0"/>
          <w:marTop w:val="0"/>
          <w:marBottom w:val="0"/>
          <w:divBdr>
            <w:top w:val="none" w:sz="0" w:space="0" w:color="auto"/>
            <w:left w:val="none" w:sz="0" w:space="0" w:color="auto"/>
            <w:bottom w:val="none" w:sz="0" w:space="0" w:color="auto"/>
            <w:right w:val="none" w:sz="0" w:space="0" w:color="auto"/>
          </w:divBdr>
        </w:div>
        <w:div w:id="1982273879">
          <w:marLeft w:val="480"/>
          <w:marRight w:val="0"/>
          <w:marTop w:val="0"/>
          <w:marBottom w:val="0"/>
          <w:divBdr>
            <w:top w:val="none" w:sz="0" w:space="0" w:color="auto"/>
            <w:left w:val="none" w:sz="0" w:space="0" w:color="auto"/>
            <w:bottom w:val="none" w:sz="0" w:space="0" w:color="auto"/>
            <w:right w:val="none" w:sz="0" w:space="0" w:color="auto"/>
          </w:divBdr>
        </w:div>
        <w:div w:id="2129663801">
          <w:marLeft w:val="480"/>
          <w:marRight w:val="0"/>
          <w:marTop w:val="0"/>
          <w:marBottom w:val="0"/>
          <w:divBdr>
            <w:top w:val="none" w:sz="0" w:space="0" w:color="auto"/>
            <w:left w:val="none" w:sz="0" w:space="0" w:color="auto"/>
            <w:bottom w:val="none" w:sz="0" w:space="0" w:color="auto"/>
            <w:right w:val="none" w:sz="0" w:space="0" w:color="auto"/>
          </w:divBdr>
        </w:div>
      </w:divsChild>
    </w:div>
    <w:div w:id="146629223">
      <w:bodyDiv w:val="1"/>
      <w:marLeft w:val="0"/>
      <w:marRight w:val="0"/>
      <w:marTop w:val="0"/>
      <w:marBottom w:val="0"/>
      <w:divBdr>
        <w:top w:val="none" w:sz="0" w:space="0" w:color="auto"/>
        <w:left w:val="none" w:sz="0" w:space="0" w:color="auto"/>
        <w:bottom w:val="none" w:sz="0" w:space="0" w:color="auto"/>
        <w:right w:val="none" w:sz="0" w:space="0" w:color="auto"/>
      </w:divBdr>
    </w:div>
    <w:div w:id="151920638">
      <w:bodyDiv w:val="1"/>
      <w:marLeft w:val="0"/>
      <w:marRight w:val="0"/>
      <w:marTop w:val="0"/>
      <w:marBottom w:val="0"/>
      <w:divBdr>
        <w:top w:val="none" w:sz="0" w:space="0" w:color="auto"/>
        <w:left w:val="none" w:sz="0" w:space="0" w:color="auto"/>
        <w:bottom w:val="none" w:sz="0" w:space="0" w:color="auto"/>
        <w:right w:val="none" w:sz="0" w:space="0" w:color="auto"/>
      </w:divBdr>
    </w:div>
    <w:div w:id="156768764">
      <w:bodyDiv w:val="1"/>
      <w:marLeft w:val="0"/>
      <w:marRight w:val="0"/>
      <w:marTop w:val="0"/>
      <w:marBottom w:val="0"/>
      <w:divBdr>
        <w:top w:val="none" w:sz="0" w:space="0" w:color="auto"/>
        <w:left w:val="none" w:sz="0" w:space="0" w:color="auto"/>
        <w:bottom w:val="none" w:sz="0" w:space="0" w:color="auto"/>
        <w:right w:val="none" w:sz="0" w:space="0" w:color="auto"/>
      </w:divBdr>
    </w:div>
    <w:div w:id="162671852">
      <w:bodyDiv w:val="1"/>
      <w:marLeft w:val="0"/>
      <w:marRight w:val="0"/>
      <w:marTop w:val="0"/>
      <w:marBottom w:val="0"/>
      <w:divBdr>
        <w:top w:val="none" w:sz="0" w:space="0" w:color="auto"/>
        <w:left w:val="none" w:sz="0" w:space="0" w:color="auto"/>
        <w:bottom w:val="none" w:sz="0" w:space="0" w:color="auto"/>
        <w:right w:val="none" w:sz="0" w:space="0" w:color="auto"/>
      </w:divBdr>
    </w:div>
    <w:div w:id="165098079">
      <w:bodyDiv w:val="1"/>
      <w:marLeft w:val="0"/>
      <w:marRight w:val="0"/>
      <w:marTop w:val="0"/>
      <w:marBottom w:val="0"/>
      <w:divBdr>
        <w:top w:val="none" w:sz="0" w:space="0" w:color="auto"/>
        <w:left w:val="none" w:sz="0" w:space="0" w:color="auto"/>
        <w:bottom w:val="none" w:sz="0" w:space="0" w:color="auto"/>
        <w:right w:val="none" w:sz="0" w:space="0" w:color="auto"/>
      </w:divBdr>
      <w:divsChild>
        <w:div w:id="1525705398">
          <w:marLeft w:val="480"/>
          <w:marRight w:val="0"/>
          <w:marTop w:val="0"/>
          <w:marBottom w:val="0"/>
          <w:divBdr>
            <w:top w:val="none" w:sz="0" w:space="0" w:color="auto"/>
            <w:left w:val="none" w:sz="0" w:space="0" w:color="auto"/>
            <w:bottom w:val="none" w:sz="0" w:space="0" w:color="auto"/>
            <w:right w:val="none" w:sz="0" w:space="0" w:color="auto"/>
          </w:divBdr>
        </w:div>
        <w:div w:id="547571843">
          <w:marLeft w:val="480"/>
          <w:marRight w:val="0"/>
          <w:marTop w:val="0"/>
          <w:marBottom w:val="0"/>
          <w:divBdr>
            <w:top w:val="none" w:sz="0" w:space="0" w:color="auto"/>
            <w:left w:val="none" w:sz="0" w:space="0" w:color="auto"/>
            <w:bottom w:val="none" w:sz="0" w:space="0" w:color="auto"/>
            <w:right w:val="none" w:sz="0" w:space="0" w:color="auto"/>
          </w:divBdr>
        </w:div>
        <w:div w:id="999966063">
          <w:marLeft w:val="480"/>
          <w:marRight w:val="0"/>
          <w:marTop w:val="0"/>
          <w:marBottom w:val="0"/>
          <w:divBdr>
            <w:top w:val="none" w:sz="0" w:space="0" w:color="auto"/>
            <w:left w:val="none" w:sz="0" w:space="0" w:color="auto"/>
            <w:bottom w:val="none" w:sz="0" w:space="0" w:color="auto"/>
            <w:right w:val="none" w:sz="0" w:space="0" w:color="auto"/>
          </w:divBdr>
        </w:div>
        <w:div w:id="357704188">
          <w:marLeft w:val="480"/>
          <w:marRight w:val="0"/>
          <w:marTop w:val="0"/>
          <w:marBottom w:val="0"/>
          <w:divBdr>
            <w:top w:val="none" w:sz="0" w:space="0" w:color="auto"/>
            <w:left w:val="none" w:sz="0" w:space="0" w:color="auto"/>
            <w:bottom w:val="none" w:sz="0" w:space="0" w:color="auto"/>
            <w:right w:val="none" w:sz="0" w:space="0" w:color="auto"/>
          </w:divBdr>
        </w:div>
        <w:div w:id="1424377933">
          <w:marLeft w:val="480"/>
          <w:marRight w:val="0"/>
          <w:marTop w:val="0"/>
          <w:marBottom w:val="0"/>
          <w:divBdr>
            <w:top w:val="none" w:sz="0" w:space="0" w:color="auto"/>
            <w:left w:val="none" w:sz="0" w:space="0" w:color="auto"/>
            <w:bottom w:val="none" w:sz="0" w:space="0" w:color="auto"/>
            <w:right w:val="none" w:sz="0" w:space="0" w:color="auto"/>
          </w:divBdr>
        </w:div>
        <w:div w:id="1468084688">
          <w:marLeft w:val="480"/>
          <w:marRight w:val="0"/>
          <w:marTop w:val="0"/>
          <w:marBottom w:val="0"/>
          <w:divBdr>
            <w:top w:val="none" w:sz="0" w:space="0" w:color="auto"/>
            <w:left w:val="none" w:sz="0" w:space="0" w:color="auto"/>
            <w:bottom w:val="none" w:sz="0" w:space="0" w:color="auto"/>
            <w:right w:val="none" w:sz="0" w:space="0" w:color="auto"/>
          </w:divBdr>
        </w:div>
        <w:div w:id="308677092">
          <w:marLeft w:val="480"/>
          <w:marRight w:val="0"/>
          <w:marTop w:val="0"/>
          <w:marBottom w:val="0"/>
          <w:divBdr>
            <w:top w:val="none" w:sz="0" w:space="0" w:color="auto"/>
            <w:left w:val="none" w:sz="0" w:space="0" w:color="auto"/>
            <w:bottom w:val="none" w:sz="0" w:space="0" w:color="auto"/>
            <w:right w:val="none" w:sz="0" w:space="0" w:color="auto"/>
          </w:divBdr>
        </w:div>
        <w:div w:id="1015577699">
          <w:marLeft w:val="480"/>
          <w:marRight w:val="0"/>
          <w:marTop w:val="0"/>
          <w:marBottom w:val="0"/>
          <w:divBdr>
            <w:top w:val="none" w:sz="0" w:space="0" w:color="auto"/>
            <w:left w:val="none" w:sz="0" w:space="0" w:color="auto"/>
            <w:bottom w:val="none" w:sz="0" w:space="0" w:color="auto"/>
            <w:right w:val="none" w:sz="0" w:space="0" w:color="auto"/>
          </w:divBdr>
        </w:div>
        <w:div w:id="1297183144">
          <w:marLeft w:val="480"/>
          <w:marRight w:val="0"/>
          <w:marTop w:val="0"/>
          <w:marBottom w:val="0"/>
          <w:divBdr>
            <w:top w:val="none" w:sz="0" w:space="0" w:color="auto"/>
            <w:left w:val="none" w:sz="0" w:space="0" w:color="auto"/>
            <w:bottom w:val="none" w:sz="0" w:space="0" w:color="auto"/>
            <w:right w:val="none" w:sz="0" w:space="0" w:color="auto"/>
          </w:divBdr>
        </w:div>
        <w:div w:id="1607036516">
          <w:marLeft w:val="480"/>
          <w:marRight w:val="0"/>
          <w:marTop w:val="0"/>
          <w:marBottom w:val="0"/>
          <w:divBdr>
            <w:top w:val="none" w:sz="0" w:space="0" w:color="auto"/>
            <w:left w:val="none" w:sz="0" w:space="0" w:color="auto"/>
            <w:bottom w:val="none" w:sz="0" w:space="0" w:color="auto"/>
            <w:right w:val="none" w:sz="0" w:space="0" w:color="auto"/>
          </w:divBdr>
        </w:div>
        <w:div w:id="147018437">
          <w:marLeft w:val="480"/>
          <w:marRight w:val="0"/>
          <w:marTop w:val="0"/>
          <w:marBottom w:val="0"/>
          <w:divBdr>
            <w:top w:val="none" w:sz="0" w:space="0" w:color="auto"/>
            <w:left w:val="none" w:sz="0" w:space="0" w:color="auto"/>
            <w:bottom w:val="none" w:sz="0" w:space="0" w:color="auto"/>
            <w:right w:val="none" w:sz="0" w:space="0" w:color="auto"/>
          </w:divBdr>
        </w:div>
        <w:div w:id="1796677473">
          <w:marLeft w:val="480"/>
          <w:marRight w:val="0"/>
          <w:marTop w:val="0"/>
          <w:marBottom w:val="0"/>
          <w:divBdr>
            <w:top w:val="none" w:sz="0" w:space="0" w:color="auto"/>
            <w:left w:val="none" w:sz="0" w:space="0" w:color="auto"/>
            <w:bottom w:val="none" w:sz="0" w:space="0" w:color="auto"/>
            <w:right w:val="none" w:sz="0" w:space="0" w:color="auto"/>
          </w:divBdr>
        </w:div>
        <w:div w:id="843790160">
          <w:marLeft w:val="480"/>
          <w:marRight w:val="0"/>
          <w:marTop w:val="0"/>
          <w:marBottom w:val="0"/>
          <w:divBdr>
            <w:top w:val="none" w:sz="0" w:space="0" w:color="auto"/>
            <w:left w:val="none" w:sz="0" w:space="0" w:color="auto"/>
            <w:bottom w:val="none" w:sz="0" w:space="0" w:color="auto"/>
            <w:right w:val="none" w:sz="0" w:space="0" w:color="auto"/>
          </w:divBdr>
        </w:div>
        <w:div w:id="36584782">
          <w:marLeft w:val="480"/>
          <w:marRight w:val="0"/>
          <w:marTop w:val="0"/>
          <w:marBottom w:val="0"/>
          <w:divBdr>
            <w:top w:val="none" w:sz="0" w:space="0" w:color="auto"/>
            <w:left w:val="none" w:sz="0" w:space="0" w:color="auto"/>
            <w:bottom w:val="none" w:sz="0" w:space="0" w:color="auto"/>
            <w:right w:val="none" w:sz="0" w:space="0" w:color="auto"/>
          </w:divBdr>
        </w:div>
        <w:div w:id="657226599">
          <w:marLeft w:val="480"/>
          <w:marRight w:val="0"/>
          <w:marTop w:val="0"/>
          <w:marBottom w:val="0"/>
          <w:divBdr>
            <w:top w:val="none" w:sz="0" w:space="0" w:color="auto"/>
            <w:left w:val="none" w:sz="0" w:space="0" w:color="auto"/>
            <w:bottom w:val="none" w:sz="0" w:space="0" w:color="auto"/>
            <w:right w:val="none" w:sz="0" w:space="0" w:color="auto"/>
          </w:divBdr>
        </w:div>
        <w:div w:id="918171249">
          <w:marLeft w:val="480"/>
          <w:marRight w:val="0"/>
          <w:marTop w:val="0"/>
          <w:marBottom w:val="0"/>
          <w:divBdr>
            <w:top w:val="none" w:sz="0" w:space="0" w:color="auto"/>
            <w:left w:val="none" w:sz="0" w:space="0" w:color="auto"/>
            <w:bottom w:val="none" w:sz="0" w:space="0" w:color="auto"/>
            <w:right w:val="none" w:sz="0" w:space="0" w:color="auto"/>
          </w:divBdr>
        </w:div>
        <w:div w:id="898785273">
          <w:marLeft w:val="480"/>
          <w:marRight w:val="0"/>
          <w:marTop w:val="0"/>
          <w:marBottom w:val="0"/>
          <w:divBdr>
            <w:top w:val="none" w:sz="0" w:space="0" w:color="auto"/>
            <w:left w:val="none" w:sz="0" w:space="0" w:color="auto"/>
            <w:bottom w:val="none" w:sz="0" w:space="0" w:color="auto"/>
            <w:right w:val="none" w:sz="0" w:space="0" w:color="auto"/>
          </w:divBdr>
        </w:div>
        <w:div w:id="1771271093">
          <w:marLeft w:val="480"/>
          <w:marRight w:val="0"/>
          <w:marTop w:val="0"/>
          <w:marBottom w:val="0"/>
          <w:divBdr>
            <w:top w:val="none" w:sz="0" w:space="0" w:color="auto"/>
            <w:left w:val="none" w:sz="0" w:space="0" w:color="auto"/>
            <w:bottom w:val="none" w:sz="0" w:space="0" w:color="auto"/>
            <w:right w:val="none" w:sz="0" w:space="0" w:color="auto"/>
          </w:divBdr>
        </w:div>
        <w:div w:id="1024211621">
          <w:marLeft w:val="480"/>
          <w:marRight w:val="0"/>
          <w:marTop w:val="0"/>
          <w:marBottom w:val="0"/>
          <w:divBdr>
            <w:top w:val="none" w:sz="0" w:space="0" w:color="auto"/>
            <w:left w:val="none" w:sz="0" w:space="0" w:color="auto"/>
            <w:bottom w:val="none" w:sz="0" w:space="0" w:color="auto"/>
            <w:right w:val="none" w:sz="0" w:space="0" w:color="auto"/>
          </w:divBdr>
        </w:div>
        <w:div w:id="194853704">
          <w:marLeft w:val="480"/>
          <w:marRight w:val="0"/>
          <w:marTop w:val="0"/>
          <w:marBottom w:val="0"/>
          <w:divBdr>
            <w:top w:val="none" w:sz="0" w:space="0" w:color="auto"/>
            <w:left w:val="none" w:sz="0" w:space="0" w:color="auto"/>
            <w:bottom w:val="none" w:sz="0" w:space="0" w:color="auto"/>
            <w:right w:val="none" w:sz="0" w:space="0" w:color="auto"/>
          </w:divBdr>
        </w:div>
        <w:div w:id="1732732168">
          <w:marLeft w:val="480"/>
          <w:marRight w:val="0"/>
          <w:marTop w:val="0"/>
          <w:marBottom w:val="0"/>
          <w:divBdr>
            <w:top w:val="none" w:sz="0" w:space="0" w:color="auto"/>
            <w:left w:val="none" w:sz="0" w:space="0" w:color="auto"/>
            <w:bottom w:val="none" w:sz="0" w:space="0" w:color="auto"/>
            <w:right w:val="none" w:sz="0" w:space="0" w:color="auto"/>
          </w:divBdr>
        </w:div>
        <w:div w:id="15008973">
          <w:marLeft w:val="480"/>
          <w:marRight w:val="0"/>
          <w:marTop w:val="0"/>
          <w:marBottom w:val="0"/>
          <w:divBdr>
            <w:top w:val="none" w:sz="0" w:space="0" w:color="auto"/>
            <w:left w:val="none" w:sz="0" w:space="0" w:color="auto"/>
            <w:bottom w:val="none" w:sz="0" w:space="0" w:color="auto"/>
            <w:right w:val="none" w:sz="0" w:space="0" w:color="auto"/>
          </w:divBdr>
        </w:div>
        <w:div w:id="1385106849">
          <w:marLeft w:val="480"/>
          <w:marRight w:val="0"/>
          <w:marTop w:val="0"/>
          <w:marBottom w:val="0"/>
          <w:divBdr>
            <w:top w:val="none" w:sz="0" w:space="0" w:color="auto"/>
            <w:left w:val="none" w:sz="0" w:space="0" w:color="auto"/>
            <w:bottom w:val="none" w:sz="0" w:space="0" w:color="auto"/>
            <w:right w:val="none" w:sz="0" w:space="0" w:color="auto"/>
          </w:divBdr>
        </w:div>
        <w:div w:id="2085955157">
          <w:marLeft w:val="480"/>
          <w:marRight w:val="0"/>
          <w:marTop w:val="0"/>
          <w:marBottom w:val="0"/>
          <w:divBdr>
            <w:top w:val="none" w:sz="0" w:space="0" w:color="auto"/>
            <w:left w:val="none" w:sz="0" w:space="0" w:color="auto"/>
            <w:bottom w:val="none" w:sz="0" w:space="0" w:color="auto"/>
            <w:right w:val="none" w:sz="0" w:space="0" w:color="auto"/>
          </w:divBdr>
        </w:div>
        <w:div w:id="1665426344">
          <w:marLeft w:val="480"/>
          <w:marRight w:val="0"/>
          <w:marTop w:val="0"/>
          <w:marBottom w:val="0"/>
          <w:divBdr>
            <w:top w:val="none" w:sz="0" w:space="0" w:color="auto"/>
            <w:left w:val="none" w:sz="0" w:space="0" w:color="auto"/>
            <w:bottom w:val="none" w:sz="0" w:space="0" w:color="auto"/>
            <w:right w:val="none" w:sz="0" w:space="0" w:color="auto"/>
          </w:divBdr>
        </w:div>
        <w:div w:id="1218204035">
          <w:marLeft w:val="480"/>
          <w:marRight w:val="0"/>
          <w:marTop w:val="0"/>
          <w:marBottom w:val="0"/>
          <w:divBdr>
            <w:top w:val="none" w:sz="0" w:space="0" w:color="auto"/>
            <w:left w:val="none" w:sz="0" w:space="0" w:color="auto"/>
            <w:bottom w:val="none" w:sz="0" w:space="0" w:color="auto"/>
            <w:right w:val="none" w:sz="0" w:space="0" w:color="auto"/>
          </w:divBdr>
        </w:div>
        <w:div w:id="2067947046">
          <w:marLeft w:val="480"/>
          <w:marRight w:val="0"/>
          <w:marTop w:val="0"/>
          <w:marBottom w:val="0"/>
          <w:divBdr>
            <w:top w:val="none" w:sz="0" w:space="0" w:color="auto"/>
            <w:left w:val="none" w:sz="0" w:space="0" w:color="auto"/>
            <w:bottom w:val="none" w:sz="0" w:space="0" w:color="auto"/>
            <w:right w:val="none" w:sz="0" w:space="0" w:color="auto"/>
          </w:divBdr>
        </w:div>
        <w:div w:id="620383337">
          <w:marLeft w:val="480"/>
          <w:marRight w:val="0"/>
          <w:marTop w:val="0"/>
          <w:marBottom w:val="0"/>
          <w:divBdr>
            <w:top w:val="none" w:sz="0" w:space="0" w:color="auto"/>
            <w:left w:val="none" w:sz="0" w:space="0" w:color="auto"/>
            <w:bottom w:val="none" w:sz="0" w:space="0" w:color="auto"/>
            <w:right w:val="none" w:sz="0" w:space="0" w:color="auto"/>
          </w:divBdr>
        </w:div>
        <w:div w:id="958679069">
          <w:marLeft w:val="480"/>
          <w:marRight w:val="0"/>
          <w:marTop w:val="0"/>
          <w:marBottom w:val="0"/>
          <w:divBdr>
            <w:top w:val="none" w:sz="0" w:space="0" w:color="auto"/>
            <w:left w:val="none" w:sz="0" w:space="0" w:color="auto"/>
            <w:bottom w:val="none" w:sz="0" w:space="0" w:color="auto"/>
            <w:right w:val="none" w:sz="0" w:space="0" w:color="auto"/>
          </w:divBdr>
        </w:div>
        <w:div w:id="1970353369">
          <w:marLeft w:val="480"/>
          <w:marRight w:val="0"/>
          <w:marTop w:val="0"/>
          <w:marBottom w:val="0"/>
          <w:divBdr>
            <w:top w:val="none" w:sz="0" w:space="0" w:color="auto"/>
            <w:left w:val="none" w:sz="0" w:space="0" w:color="auto"/>
            <w:bottom w:val="none" w:sz="0" w:space="0" w:color="auto"/>
            <w:right w:val="none" w:sz="0" w:space="0" w:color="auto"/>
          </w:divBdr>
        </w:div>
      </w:divsChild>
    </w:div>
    <w:div w:id="182862968">
      <w:bodyDiv w:val="1"/>
      <w:marLeft w:val="0"/>
      <w:marRight w:val="0"/>
      <w:marTop w:val="0"/>
      <w:marBottom w:val="0"/>
      <w:divBdr>
        <w:top w:val="none" w:sz="0" w:space="0" w:color="auto"/>
        <w:left w:val="none" w:sz="0" w:space="0" w:color="auto"/>
        <w:bottom w:val="none" w:sz="0" w:space="0" w:color="auto"/>
        <w:right w:val="none" w:sz="0" w:space="0" w:color="auto"/>
      </w:divBdr>
    </w:div>
    <w:div w:id="185600251">
      <w:bodyDiv w:val="1"/>
      <w:marLeft w:val="0"/>
      <w:marRight w:val="0"/>
      <w:marTop w:val="0"/>
      <w:marBottom w:val="0"/>
      <w:divBdr>
        <w:top w:val="none" w:sz="0" w:space="0" w:color="auto"/>
        <w:left w:val="none" w:sz="0" w:space="0" w:color="auto"/>
        <w:bottom w:val="none" w:sz="0" w:space="0" w:color="auto"/>
        <w:right w:val="none" w:sz="0" w:space="0" w:color="auto"/>
      </w:divBdr>
    </w:div>
    <w:div w:id="190463258">
      <w:bodyDiv w:val="1"/>
      <w:marLeft w:val="0"/>
      <w:marRight w:val="0"/>
      <w:marTop w:val="0"/>
      <w:marBottom w:val="0"/>
      <w:divBdr>
        <w:top w:val="none" w:sz="0" w:space="0" w:color="auto"/>
        <w:left w:val="none" w:sz="0" w:space="0" w:color="auto"/>
        <w:bottom w:val="none" w:sz="0" w:space="0" w:color="auto"/>
        <w:right w:val="none" w:sz="0" w:space="0" w:color="auto"/>
      </w:divBdr>
      <w:divsChild>
        <w:div w:id="183516433">
          <w:marLeft w:val="480"/>
          <w:marRight w:val="0"/>
          <w:marTop w:val="0"/>
          <w:marBottom w:val="0"/>
          <w:divBdr>
            <w:top w:val="none" w:sz="0" w:space="0" w:color="auto"/>
            <w:left w:val="none" w:sz="0" w:space="0" w:color="auto"/>
            <w:bottom w:val="none" w:sz="0" w:space="0" w:color="auto"/>
            <w:right w:val="none" w:sz="0" w:space="0" w:color="auto"/>
          </w:divBdr>
        </w:div>
        <w:div w:id="228883573">
          <w:marLeft w:val="480"/>
          <w:marRight w:val="0"/>
          <w:marTop w:val="0"/>
          <w:marBottom w:val="0"/>
          <w:divBdr>
            <w:top w:val="none" w:sz="0" w:space="0" w:color="auto"/>
            <w:left w:val="none" w:sz="0" w:space="0" w:color="auto"/>
            <w:bottom w:val="none" w:sz="0" w:space="0" w:color="auto"/>
            <w:right w:val="none" w:sz="0" w:space="0" w:color="auto"/>
          </w:divBdr>
        </w:div>
        <w:div w:id="247470996">
          <w:marLeft w:val="480"/>
          <w:marRight w:val="0"/>
          <w:marTop w:val="0"/>
          <w:marBottom w:val="0"/>
          <w:divBdr>
            <w:top w:val="none" w:sz="0" w:space="0" w:color="auto"/>
            <w:left w:val="none" w:sz="0" w:space="0" w:color="auto"/>
            <w:bottom w:val="none" w:sz="0" w:space="0" w:color="auto"/>
            <w:right w:val="none" w:sz="0" w:space="0" w:color="auto"/>
          </w:divBdr>
        </w:div>
        <w:div w:id="537745419">
          <w:marLeft w:val="480"/>
          <w:marRight w:val="0"/>
          <w:marTop w:val="0"/>
          <w:marBottom w:val="0"/>
          <w:divBdr>
            <w:top w:val="none" w:sz="0" w:space="0" w:color="auto"/>
            <w:left w:val="none" w:sz="0" w:space="0" w:color="auto"/>
            <w:bottom w:val="none" w:sz="0" w:space="0" w:color="auto"/>
            <w:right w:val="none" w:sz="0" w:space="0" w:color="auto"/>
          </w:divBdr>
        </w:div>
        <w:div w:id="1017927990">
          <w:marLeft w:val="480"/>
          <w:marRight w:val="0"/>
          <w:marTop w:val="0"/>
          <w:marBottom w:val="0"/>
          <w:divBdr>
            <w:top w:val="none" w:sz="0" w:space="0" w:color="auto"/>
            <w:left w:val="none" w:sz="0" w:space="0" w:color="auto"/>
            <w:bottom w:val="none" w:sz="0" w:space="0" w:color="auto"/>
            <w:right w:val="none" w:sz="0" w:space="0" w:color="auto"/>
          </w:divBdr>
        </w:div>
        <w:div w:id="1113476112">
          <w:marLeft w:val="480"/>
          <w:marRight w:val="0"/>
          <w:marTop w:val="0"/>
          <w:marBottom w:val="0"/>
          <w:divBdr>
            <w:top w:val="none" w:sz="0" w:space="0" w:color="auto"/>
            <w:left w:val="none" w:sz="0" w:space="0" w:color="auto"/>
            <w:bottom w:val="none" w:sz="0" w:space="0" w:color="auto"/>
            <w:right w:val="none" w:sz="0" w:space="0" w:color="auto"/>
          </w:divBdr>
        </w:div>
        <w:div w:id="1210343245">
          <w:marLeft w:val="480"/>
          <w:marRight w:val="0"/>
          <w:marTop w:val="0"/>
          <w:marBottom w:val="0"/>
          <w:divBdr>
            <w:top w:val="none" w:sz="0" w:space="0" w:color="auto"/>
            <w:left w:val="none" w:sz="0" w:space="0" w:color="auto"/>
            <w:bottom w:val="none" w:sz="0" w:space="0" w:color="auto"/>
            <w:right w:val="none" w:sz="0" w:space="0" w:color="auto"/>
          </w:divBdr>
        </w:div>
        <w:div w:id="1219517686">
          <w:marLeft w:val="480"/>
          <w:marRight w:val="0"/>
          <w:marTop w:val="0"/>
          <w:marBottom w:val="0"/>
          <w:divBdr>
            <w:top w:val="none" w:sz="0" w:space="0" w:color="auto"/>
            <w:left w:val="none" w:sz="0" w:space="0" w:color="auto"/>
            <w:bottom w:val="none" w:sz="0" w:space="0" w:color="auto"/>
            <w:right w:val="none" w:sz="0" w:space="0" w:color="auto"/>
          </w:divBdr>
        </w:div>
        <w:div w:id="1245071337">
          <w:marLeft w:val="480"/>
          <w:marRight w:val="0"/>
          <w:marTop w:val="0"/>
          <w:marBottom w:val="0"/>
          <w:divBdr>
            <w:top w:val="none" w:sz="0" w:space="0" w:color="auto"/>
            <w:left w:val="none" w:sz="0" w:space="0" w:color="auto"/>
            <w:bottom w:val="none" w:sz="0" w:space="0" w:color="auto"/>
            <w:right w:val="none" w:sz="0" w:space="0" w:color="auto"/>
          </w:divBdr>
        </w:div>
        <w:div w:id="1338923096">
          <w:marLeft w:val="480"/>
          <w:marRight w:val="0"/>
          <w:marTop w:val="0"/>
          <w:marBottom w:val="0"/>
          <w:divBdr>
            <w:top w:val="none" w:sz="0" w:space="0" w:color="auto"/>
            <w:left w:val="none" w:sz="0" w:space="0" w:color="auto"/>
            <w:bottom w:val="none" w:sz="0" w:space="0" w:color="auto"/>
            <w:right w:val="none" w:sz="0" w:space="0" w:color="auto"/>
          </w:divBdr>
        </w:div>
        <w:div w:id="1350595432">
          <w:marLeft w:val="480"/>
          <w:marRight w:val="0"/>
          <w:marTop w:val="0"/>
          <w:marBottom w:val="0"/>
          <w:divBdr>
            <w:top w:val="none" w:sz="0" w:space="0" w:color="auto"/>
            <w:left w:val="none" w:sz="0" w:space="0" w:color="auto"/>
            <w:bottom w:val="none" w:sz="0" w:space="0" w:color="auto"/>
            <w:right w:val="none" w:sz="0" w:space="0" w:color="auto"/>
          </w:divBdr>
        </w:div>
        <w:div w:id="1358972283">
          <w:marLeft w:val="480"/>
          <w:marRight w:val="0"/>
          <w:marTop w:val="0"/>
          <w:marBottom w:val="0"/>
          <w:divBdr>
            <w:top w:val="none" w:sz="0" w:space="0" w:color="auto"/>
            <w:left w:val="none" w:sz="0" w:space="0" w:color="auto"/>
            <w:bottom w:val="none" w:sz="0" w:space="0" w:color="auto"/>
            <w:right w:val="none" w:sz="0" w:space="0" w:color="auto"/>
          </w:divBdr>
        </w:div>
        <w:div w:id="1360664694">
          <w:marLeft w:val="480"/>
          <w:marRight w:val="0"/>
          <w:marTop w:val="0"/>
          <w:marBottom w:val="0"/>
          <w:divBdr>
            <w:top w:val="none" w:sz="0" w:space="0" w:color="auto"/>
            <w:left w:val="none" w:sz="0" w:space="0" w:color="auto"/>
            <w:bottom w:val="none" w:sz="0" w:space="0" w:color="auto"/>
            <w:right w:val="none" w:sz="0" w:space="0" w:color="auto"/>
          </w:divBdr>
        </w:div>
      </w:divsChild>
    </w:div>
    <w:div w:id="200554152">
      <w:bodyDiv w:val="1"/>
      <w:marLeft w:val="0"/>
      <w:marRight w:val="0"/>
      <w:marTop w:val="0"/>
      <w:marBottom w:val="0"/>
      <w:divBdr>
        <w:top w:val="none" w:sz="0" w:space="0" w:color="auto"/>
        <w:left w:val="none" w:sz="0" w:space="0" w:color="auto"/>
        <w:bottom w:val="none" w:sz="0" w:space="0" w:color="auto"/>
        <w:right w:val="none" w:sz="0" w:space="0" w:color="auto"/>
      </w:divBdr>
    </w:div>
    <w:div w:id="213736090">
      <w:bodyDiv w:val="1"/>
      <w:marLeft w:val="0"/>
      <w:marRight w:val="0"/>
      <w:marTop w:val="0"/>
      <w:marBottom w:val="0"/>
      <w:divBdr>
        <w:top w:val="none" w:sz="0" w:space="0" w:color="auto"/>
        <w:left w:val="none" w:sz="0" w:space="0" w:color="auto"/>
        <w:bottom w:val="none" w:sz="0" w:space="0" w:color="auto"/>
        <w:right w:val="none" w:sz="0" w:space="0" w:color="auto"/>
      </w:divBdr>
      <w:divsChild>
        <w:div w:id="334264346">
          <w:marLeft w:val="480"/>
          <w:marRight w:val="0"/>
          <w:marTop w:val="0"/>
          <w:marBottom w:val="0"/>
          <w:divBdr>
            <w:top w:val="none" w:sz="0" w:space="0" w:color="auto"/>
            <w:left w:val="none" w:sz="0" w:space="0" w:color="auto"/>
            <w:bottom w:val="none" w:sz="0" w:space="0" w:color="auto"/>
            <w:right w:val="none" w:sz="0" w:space="0" w:color="auto"/>
          </w:divBdr>
        </w:div>
        <w:div w:id="365915431">
          <w:marLeft w:val="480"/>
          <w:marRight w:val="0"/>
          <w:marTop w:val="0"/>
          <w:marBottom w:val="0"/>
          <w:divBdr>
            <w:top w:val="none" w:sz="0" w:space="0" w:color="auto"/>
            <w:left w:val="none" w:sz="0" w:space="0" w:color="auto"/>
            <w:bottom w:val="none" w:sz="0" w:space="0" w:color="auto"/>
            <w:right w:val="none" w:sz="0" w:space="0" w:color="auto"/>
          </w:divBdr>
        </w:div>
        <w:div w:id="559828511">
          <w:marLeft w:val="480"/>
          <w:marRight w:val="0"/>
          <w:marTop w:val="0"/>
          <w:marBottom w:val="0"/>
          <w:divBdr>
            <w:top w:val="none" w:sz="0" w:space="0" w:color="auto"/>
            <w:left w:val="none" w:sz="0" w:space="0" w:color="auto"/>
            <w:bottom w:val="none" w:sz="0" w:space="0" w:color="auto"/>
            <w:right w:val="none" w:sz="0" w:space="0" w:color="auto"/>
          </w:divBdr>
        </w:div>
        <w:div w:id="573051219">
          <w:marLeft w:val="480"/>
          <w:marRight w:val="0"/>
          <w:marTop w:val="0"/>
          <w:marBottom w:val="0"/>
          <w:divBdr>
            <w:top w:val="none" w:sz="0" w:space="0" w:color="auto"/>
            <w:left w:val="none" w:sz="0" w:space="0" w:color="auto"/>
            <w:bottom w:val="none" w:sz="0" w:space="0" w:color="auto"/>
            <w:right w:val="none" w:sz="0" w:space="0" w:color="auto"/>
          </w:divBdr>
        </w:div>
        <w:div w:id="595552029">
          <w:marLeft w:val="480"/>
          <w:marRight w:val="0"/>
          <w:marTop w:val="0"/>
          <w:marBottom w:val="0"/>
          <w:divBdr>
            <w:top w:val="none" w:sz="0" w:space="0" w:color="auto"/>
            <w:left w:val="none" w:sz="0" w:space="0" w:color="auto"/>
            <w:bottom w:val="none" w:sz="0" w:space="0" w:color="auto"/>
            <w:right w:val="none" w:sz="0" w:space="0" w:color="auto"/>
          </w:divBdr>
        </w:div>
        <w:div w:id="659308024">
          <w:marLeft w:val="480"/>
          <w:marRight w:val="0"/>
          <w:marTop w:val="0"/>
          <w:marBottom w:val="0"/>
          <w:divBdr>
            <w:top w:val="none" w:sz="0" w:space="0" w:color="auto"/>
            <w:left w:val="none" w:sz="0" w:space="0" w:color="auto"/>
            <w:bottom w:val="none" w:sz="0" w:space="0" w:color="auto"/>
            <w:right w:val="none" w:sz="0" w:space="0" w:color="auto"/>
          </w:divBdr>
        </w:div>
        <w:div w:id="844324438">
          <w:marLeft w:val="480"/>
          <w:marRight w:val="0"/>
          <w:marTop w:val="0"/>
          <w:marBottom w:val="0"/>
          <w:divBdr>
            <w:top w:val="none" w:sz="0" w:space="0" w:color="auto"/>
            <w:left w:val="none" w:sz="0" w:space="0" w:color="auto"/>
            <w:bottom w:val="none" w:sz="0" w:space="0" w:color="auto"/>
            <w:right w:val="none" w:sz="0" w:space="0" w:color="auto"/>
          </w:divBdr>
        </w:div>
        <w:div w:id="1854680894">
          <w:marLeft w:val="480"/>
          <w:marRight w:val="0"/>
          <w:marTop w:val="0"/>
          <w:marBottom w:val="0"/>
          <w:divBdr>
            <w:top w:val="none" w:sz="0" w:space="0" w:color="auto"/>
            <w:left w:val="none" w:sz="0" w:space="0" w:color="auto"/>
            <w:bottom w:val="none" w:sz="0" w:space="0" w:color="auto"/>
            <w:right w:val="none" w:sz="0" w:space="0" w:color="auto"/>
          </w:divBdr>
        </w:div>
        <w:div w:id="1925214733">
          <w:marLeft w:val="480"/>
          <w:marRight w:val="0"/>
          <w:marTop w:val="0"/>
          <w:marBottom w:val="0"/>
          <w:divBdr>
            <w:top w:val="none" w:sz="0" w:space="0" w:color="auto"/>
            <w:left w:val="none" w:sz="0" w:space="0" w:color="auto"/>
            <w:bottom w:val="none" w:sz="0" w:space="0" w:color="auto"/>
            <w:right w:val="none" w:sz="0" w:space="0" w:color="auto"/>
          </w:divBdr>
        </w:div>
      </w:divsChild>
    </w:div>
    <w:div w:id="221526826">
      <w:bodyDiv w:val="1"/>
      <w:marLeft w:val="0"/>
      <w:marRight w:val="0"/>
      <w:marTop w:val="0"/>
      <w:marBottom w:val="0"/>
      <w:divBdr>
        <w:top w:val="none" w:sz="0" w:space="0" w:color="auto"/>
        <w:left w:val="none" w:sz="0" w:space="0" w:color="auto"/>
        <w:bottom w:val="none" w:sz="0" w:space="0" w:color="auto"/>
        <w:right w:val="none" w:sz="0" w:space="0" w:color="auto"/>
      </w:divBdr>
    </w:div>
    <w:div w:id="226040650">
      <w:bodyDiv w:val="1"/>
      <w:marLeft w:val="0"/>
      <w:marRight w:val="0"/>
      <w:marTop w:val="0"/>
      <w:marBottom w:val="0"/>
      <w:divBdr>
        <w:top w:val="none" w:sz="0" w:space="0" w:color="auto"/>
        <w:left w:val="none" w:sz="0" w:space="0" w:color="auto"/>
        <w:bottom w:val="none" w:sz="0" w:space="0" w:color="auto"/>
        <w:right w:val="none" w:sz="0" w:space="0" w:color="auto"/>
      </w:divBdr>
    </w:div>
    <w:div w:id="227107674">
      <w:bodyDiv w:val="1"/>
      <w:marLeft w:val="0"/>
      <w:marRight w:val="0"/>
      <w:marTop w:val="0"/>
      <w:marBottom w:val="0"/>
      <w:divBdr>
        <w:top w:val="none" w:sz="0" w:space="0" w:color="auto"/>
        <w:left w:val="none" w:sz="0" w:space="0" w:color="auto"/>
        <w:bottom w:val="none" w:sz="0" w:space="0" w:color="auto"/>
        <w:right w:val="none" w:sz="0" w:space="0" w:color="auto"/>
      </w:divBdr>
    </w:div>
    <w:div w:id="228073510">
      <w:bodyDiv w:val="1"/>
      <w:marLeft w:val="0"/>
      <w:marRight w:val="0"/>
      <w:marTop w:val="0"/>
      <w:marBottom w:val="0"/>
      <w:divBdr>
        <w:top w:val="none" w:sz="0" w:space="0" w:color="auto"/>
        <w:left w:val="none" w:sz="0" w:space="0" w:color="auto"/>
        <w:bottom w:val="none" w:sz="0" w:space="0" w:color="auto"/>
        <w:right w:val="none" w:sz="0" w:space="0" w:color="auto"/>
      </w:divBdr>
      <w:divsChild>
        <w:div w:id="1916739053">
          <w:marLeft w:val="480"/>
          <w:marRight w:val="0"/>
          <w:marTop w:val="0"/>
          <w:marBottom w:val="0"/>
          <w:divBdr>
            <w:top w:val="none" w:sz="0" w:space="0" w:color="auto"/>
            <w:left w:val="none" w:sz="0" w:space="0" w:color="auto"/>
            <w:bottom w:val="none" w:sz="0" w:space="0" w:color="auto"/>
            <w:right w:val="none" w:sz="0" w:space="0" w:color="auto"/>
          </w:divBdr>
        </w:div>
        <w:div w:id="838272647">
          <w:marLeft w:val="480"/>
          <w:marRight w:val="0"/>
          <w:marTop w:val="0"/>
          <w:marBottom w:val="0"/>
          <w:divBdr>
            <w:top w:val="none" w:sz="0" w:space="0" w:color="auto"/>
            <w:left w:val="none" w:sz="0" w:space="0" w:color="auto"/>
            <w:bottom w:val="none" w:sz="0" w:space="0" w:color="auto"/>
            <w:right w:val="none" w:sz="0" w:space="0" w:color="auto"/>
          </w:divBdr>
        </w:div>
        <w:div w:id="1792699272">
          <w:marLeft w:val="480"/>
          <w:marRight w:val="0"/>
          <w:marTop w:val="0"/>
          <w:marBottom w:val="0"/>
          <w:divBdr>
            <w:top w:val="none" w:sz="0" w:space="0" w:color="auto"/>
            <w:left w:val="none" w:sz="0" w:space="0" w:color="auto"/>
            <w:bottom w:val="none" w:sz="0" w:space="0" w:color="auto"/>
            <w:right w:val="none" w:sz="0" w:space="0" w:color="auto"/>
          </w:divBdr>
        </w:div>
        <w:div w:id="649023829">
          <w:marLeft w:val="480"/>
          <w:marRight w:val="0"/>
          <w:marTop w:val="0"/>
          <w:marBottom w:val="0"/>
          <w:divBdr>
            <w:top w:val="none" w:sz="0" w:space="0" w:color="auto"/>
            <w:left w:val="none" w:sz="0" w:space="0" w:color="auto"/>
            <w:bottom w:val="none" w:sz="0" w:space="0" w:color="auto"/>
            <w:right w:val="none" w:sz="0" w:space="0" w:color="auto"/>
          </w:divBdr>
        </w:div>
        <w:div w:id="959842778">
          <w:marLeft w:val="480"/>
          <w:marRight w:val="0"/>
          <w:marTop w:val="0"/>
          <w:marBottom w:val="0"/>
          <w:divBdr>
            <w:top w:val="none" w:sz="0" w:space="0" w:color="auto"/>
            <w:left w:val="none" w:sz="0" w:space="0" w:color="auto"/>
            <w:bottom w:val="none" w:sz="0" w:space="0" w:color="auto"/>
            <w:right w:val="none" w:sz="0" w:space="0" w:color="auto"/>
          </w:divBdr>
        </w:div>
        <w:div w:id="1576013770">
          <w:marLeft w:val="480"/>
          <w:marRight w:val="0"/>
          <w:marTop w:val="0"/>
          <w:marBottom w:val="0"/>
          <w:divBdr>
            <w:top w:val="none" w:sz="0" w:space="0" w:color="auto"/>
            <w:left w:val="none" w:sz="0" w:space="0" w:color="auto"/>
            <w:bottom w:val="none" w:sz="0" w:space="0" w:color="auto"/>
            <w:right w:val="none" w:sz="0" w:space="0" w:color="auto"/>
          </w:divBdr>
        </w:div>
        <w:div w:id="678313456">
          <w:marLeft w:val="480"/>
          <w:marRight w:val="0"/>
          <w:marTop w:val="0"/>
          <w:marBottom w:val="0"/>
          <w:divBdr>
            <w:top w:val="none" w:sz="0" w:space="0" w:color="auto"/>
            <w:left w:val="none" w:sz="0" w:space="0" w:color="auto"/>
            <w:bottom w:val="none" w:sz="0" w:space="0" w:color="auto"/>
            <w:right w:val="none" w:sz="0" w:space="0" w:color="auto"/>
          </w:divBdr>
        </w:div>
        <w:div w:id="981886239">
          <w:marLeft w:val="480"/>
          <w:marRight w:val="0"/>
          <w:marTop w:val="0"/>
          <w:marBottom w:val="0"/>
          <w:divBdr>
            <w:top w:val="none" w:sz="0" w:space="0" w:color="auto"/>
            <w:left w:val="none" w:sz="0" w:space="0" w:color="auto"/>
            <w:bottom w:val="none" w:sz="0" w:space="0" w:color="auto"/>
            <w:right w:val="none" w:sz="0" w:space="0" w:color="auto"/>
          </w:divBdr>
        </w:div>
        <w:div w:id="436751617">
          <w:marLeft w:val="480"/>
          <w:marRight w:val="0"/>
          <w:marTop w:val="0"/>
          <w:marBottom w:val="0"/>
          <w:divBdr>
            <w:top w:val="none" w:sz="0" w:space="0" w:color="auto"/>
            <w:left w:val="none" w:sz="0" w:space="0" w:color="auto"/>
            <w:bottom w:val="none" w:sz="0" w:space="0" w:color="auto"/>
            <w:right w:val="none" w:sz="0" w:space="0" w:color="auto"/>
          </w:divBdr>
        </w:div>
        <w:div w:id="731926288">
          <w:marLeft w:val="480"/>
          <w:marRight w:val="0"/>
          <w:marTop w:val="0"/>
          <w:marBottom w:val="0"/>
          <w:divBdr>
            <w:top w:val="none" w:sz="0" w:space="0" w:color="auto"/>
            <w:left w:val="none" w:sz="0" w:space="0" w:color="auto"/>
            <w:bottom w:val="none" w:sz="0" w:space="0" w:color="auto"/>
            <w:right w:val="none" w:sz="0" w:space="0" w:color="auto"/>
          </w:divBdr>
        </w:div>
        <w:div w:id="1207060443">
          <w:marLeft w:val="480"/>
          <w:marRight w:val="0"/>
          <w:marTop w:val="0"/>
          <w:marBottom w:val="0"/>
          <w:divBdr>
            <w:top w:val="none" w:sz="0" w:space="0" w:color="auto"/>
            <w:left w:val="none" w:sz="0" w:space="0" w:color="auto"/>
            <w:bottom w:val="none" w:sz="0" w:space="0" w:color="auto"/>
            <w:right w:val="none" w:sz="0" w:space="0" w:color="auto"/>
          </w:divBdr>
        </w:div>
        <w:div w:id="2059359372">
          <w:marLeft w:val="480"/>
          <w:marRight w:val="0"/>
          <w:marTop w:val="0"/>
          <w:marBottom w:val="0"/>
          <w:divBdr>
            <w:top w:val="none" w:sz="0" w:space="0" w:color="auto"/>
            <w:left w:val="none" w:sz="0" w:space="0" w:color="auto"/>
            <w:bottom w:val="none" w:sz="0" w:space="0" w:color="auto"/>
            <w:right w:val="none" w:sz="0" w:space="0" w:color="auto"/>
          </w:divBdr>
        </w:div>
        <w:div w:id="1688362963">
          <w:marLeft w:val="480"/>
          <w:marRight w:val="0"/>
          <w:marTop w:val="0"/>
          <w:marBottom w:val="0"/>
          <w:divBdr>
            <w:top w:val="none" w:sz="0" w:space="0" w:color="auto"/>
            <w:left w:val="none" w:sz="0" w:space="0" w:color="auto"/>
            <w:bottom w:val="none" w:sz="0" w:space="0" w:color="auto"/>
            <w:right w:val="none" w:sz="0" w:space="0" w:color="auto"/>
          </w:divBdr>
        </w:div>
        <w:div w:id="1785883920">
          <w:marLeft w:val="480"/>
          <w:marRight w:val="0"/>
          <w:marTop w:val="0"/>
          <w:marBottom w:val="0"/>
          <w:divBdr>
            <w:top w:val="none" w:sz="0" w:space="0" w:color="auto"/>
            <w:left w:val="none" w:sz="0" w:space="0" w:color="auto"/>
            <w:bottom w:val="none" w:sz="0" w:space="0" w:color="auto"/>
            <w:right w:val="none" w:sz="0" w:space="0" w:color="auto"/>
          </w:divBdr>
        </w:div>
        <w:div w:id="207037923">
          <w:marLeft w:val="480"/>
          <w:marRight w:val="0"/>
          <w:marTop w:val="0"/>
          <w:marBottom w:val="0"/>
          <w:divBdr>
            <w:top w:val="none" w:sz="0" w:space="0" w:color="auto"/>
            <w:left w:val="none" w:sz="0" w:space="0" w:color="auto"/>
            <w:bottom w:val="none" w:sz="0" w:space="0" w:color="auto"/>
            <w:right w:val="none" w:sz="0" w:space="0" w:color="auto"/>
          </w:divBdr>
        </w:div>
        <w:div w:id="1478262770">
          <w:marLeft w:val="480"/>
          <w:marRight w:val="0"/>
          <w:marTop w:val="0"/>
          <w:marBottom w:val="0"/>
          <w:divBdr>
            <w:top w:val="none" w:sz="0" w:space="0" w:color="auto"/>
            <w:left w:val="none" w:sz="0" w:space="0" w:color="auto"/>
            <w:bottom w:val="none" w:sz="0" w:space="0" w:color="auto"/>
            <w:right w:val="none" w:sz="0" w:space="0" w:color="auto"/>
          </w:divBdr>
        </w:div>
        <w:div w:id="1767580535">
          <w:marLeft w:val="480"/>
          <w:marRight w:val="0"/>
          <w:marTop w:val="0"/>
          <w:marBottom w:val="0"/>
          <w:divBdr>
            <w:top w:val="none" w:sz="0" w:space="0" w:color="auto"/>
            <w:left w:val="none" w:sz="0" w:space="0" w:color="auto"/>
            <w:bottom w:val="none" w:sz="0" w:space="0" w:color="auto"/>
            <w:right w:val="none" w:sz="0" w:space="0" w:color="auto"/>
          </w:divBdr>
        </w:div>
        <w:div w:id="37364442">
          <w:marLeft w:val="480"/>
          <w:marRight w:val="0"/>
          <w:marTop w:val="0"/>
          <w:marBottom w:val="0"/>
          <w:divBdr>
            <w:top w:val="none" w:sz="0" w:space="0" w:color="auto"/>
            <w:left w:val="none" w:sz="0" w:space="0" w:color="auto"/>
            <w:bottom w:val="none" w:sz="0" w:space="0" w:color="auto"/>
            <w:right w:val="none" w:sz="0" w:space="0" w:color="auto"/>
          </w:divBdr>
        </w:div>
        <w:div w:id="1731923494">
          <w:marLeft w:val="480"/>
          <w:marRight w:val="0"/>
          <w:marTop w:val="0"/>
          <w:marBottom w:val="0"/>
          <w:divBdr>
            <w:top w:val="none" w:sz="0" w:space="0" w:color="auto"/>
            <w:left w:val="none" w:sz="0" w:space="0" w:color="auto"/>
            <w:bottom w:val="none" w:sz="0" w:space="0" w:color="auto"/>
            <w:right w:val="none" w:sz="0" w:space="0" w:color="auto"/>
          </w:divBdr>
        </w:div>
        <w:div w:id="460346799">
          <w:marLeft w:val="480"/>
          <w:marRight w:val="0"/>
          <w:marTop w:val="0"/>
          <w:marBottom w:val="0"/>
          <w:divBdr>
            <w:top w:val="none" w:sz="0" w:space="0" w:color="auto"/>
            <w:left w:val="none" w:sz="0" w:space="0" w:color="auto"/>
            <w:bottom w:val="none" w:sz="0" w:space="0" w:color="auto"/>
            <w:right w:val="none" w:sz="0" w:space="0" w:color="auto"/>
          </w:divBdr>
        </w:div>
        <w:div w:id="548494003">
          <w:marLeft w:val="480"/>
          <w:marRight w:val="0"/>
          <w:marTop w:val="0"/>
          <w:marBottom w:val="0"/>
          <w:divBdr>
            <w:top w:val="none" w:sz="0" w:space="0" w:color="auto"/>
            <w:left w:val="none" w:sz="0" w:space="0" w:color="auto"/>
            <w:bottom w:val="none" w:sz="0" w:space="0" w:color="auto"/>
            <w:right w:val="none" w:sz="0" w:space="0" w:color="auto"/>
          </w:divBdr>
        </w:div>
        <w:div w:id="1546602739">
          <w:marLeft w:val="480"/>
          <w:marRight w:val="0"/>
          <w:marTop w:val="0"/>
          <w:marBottom w:val="0"/>
          <w:divBdr>
            <w:top w:val="none" w:sz="0" w:space="0" w:color="auto"/>
            <w:left w:val="none" w:sz="0" w:space="0" w:color="auto"/>
            <w:bottom w:val="none" w:sz="0" w:space="0" w:color="auto"/>
            <w:right w:val="none" w:sz="0" w:space="0" w:color="auto"/>
          </w:divBdr>
        </w:div>
      </w:divsChild>
    </w:div>
    <w:div w:id="229195867">
      <w:bodyDiv w:val="1"/>
      <w:marLeft w:val="0"/>
      <w:marRight w:val="0"/>
      <w:marTop w:val="0"/>
      <w:marBottom w:val="0"/>
      <w:divBdr>
        <w:top w:val="none" w:sz="0" w:space="0" w:color="auto"/>
        <w:left w:val="none" w:sz="0" w:space="0" w:color="auto"/>
        <w:bottom w:val="none" w:sz="0" w:space="0" w:color="auto"/>
        <w:right w:val="none" w:sz="0" w:space="0" w:color="auto"/>
      </w:divBdr>
    </w:div>
    <w:div w:id="230893476">
      <w:bodyDiv w:val="1"/>
      <w:marLeft w:val="0"/>
      <w:marRight w:val="0"/>
      <w:marTop w:val="0"/>
      <w:marBottom w:val="0"/>
      <w:divBdr>
        <w:top w:val="none" w:sz="0" w:space="0" w:color="auto"/>
        <w:left w:val="none" w:sz="0" w:space="0" w:color="auto"/>
        <w:bottom w:val="none" w:sz="0" w:space="0" w:color="auto"/>
        <w:right w:val="none" w:sz="0" w:space="0" w:color="auto"/>
      </w:divBdr>
    </w:div>
    <w:div w:id="233273894">
      <w:bodyDiv w:val="1"/>
      <w:marLeft w:val="0"/>
      <w:marRight w:val="0"/>
      <w:marTop w:val="0"/>
      <w:marBottom w:val="0"/>
      <w:divBdr>
        <w:top w:val="none" w:sz="0" w:space="0" w:color="auto"/>
        <w:left w:val="none" w:sz="0" w:space="0" w:color="auto"/>
        <w:bottom w:val="none" w:sz="0" w:space="0" w:color="auto"/>
        <w:right w:val="none" w:sz="0" w:space="0" w:color="auto"/>
      </w:divBdr>
    </w:div>
    <w:div w:id="234246032">
      <w:bodyDiv w:val="1"/>
      <w:marLeft w:val="0"/>
      <w:marRight w:val="0"/>
      <w:marTop w:val="0"/>
      <w:marBottom w:val="0"/>
      <w:divBdr>
        <w:top w:val="none" w:sz="0" w:space="0" w:color="auto"/>
        <w:left w:val="none" w:sz="0" w:space="0" w:color="auto"/>
        <w:bottom w:val="none" w:sz="0" w:space="0" w:color="auto"/>
        <w:right w:val="none" w:sz="0" w:space="0" w:color="auto"/>
      </w:divBdr>
    </w:div>
    <w:div w:id="235166800">
      <w:bodyDiv w:val="1"/>
      <w:marLeft w:val="0"/>
      <w:marRight w:val="0"/>
      <w:marTop w:val="0"/>
      <w:marBottom w:val="0"/>
      <w:divBdr>
        <w:top w:val="none" w:sz="0" w:space="0" w:color="auto"/>
        <w:left w:val="none" w:sz="0" w:space="0" w:color="auto"/>
        <w:bottom w:val="none" w:sz="0" w:space="0" w:color="auto"/>
        <w:right w:val="none" w:sz="0" w:space="0" w:color="auto"/>
      </w:divBdr>
    </w:div>
    <w:div w:id="243152311">
      <w:bodyDiv w:val="1"/>
      <w:marLeft w:val="0"/>
      <w:marRight w:val="0"/>
      <w:marTop w:val="0"/>
      <w:marBottom w:val="0"/>
      <w:divBdr>
        <w:top w:val="none" w:sz="0" w:space="0" w:color="auto"/>
        <w:left w:val="none" w:sz="0" w:space="0" w:color="auto"/>
        <w:bottom w:val="none" w:sz="0" w:space="0" w:color="auto"/>
        <w:right w:val="none" w:sz="0" w:space="0" w:color="auto"/>
      </w:divBdr>
    </w:div>
    <w:div w:id="243882447">
      <w:bodyDiv w:val="1"/>
      <w:marLeft w:val="0"/>
      <w:marRight w:val="0"/>
      <w:marTop w:val="0"/>
      <w:marBottom w:val="0"/>
      <w:divBdr>
        <w:top w:val="none" w:sz="0" w:space="0" w:color="auto"/>
        <w:left w:val="none" w:sz="0" w:space="0" w:color="auto"/>
        <w:bottom w:val="none" w:sz="0" w:space="0" w:color="auto"/>
        <w:right w:val="none" w:sz="0" w:space="0" w:color="auto"/>
      </w:divBdr>
      <w:divsChild>
        <w:div w:id="2108302681">
          <w:marLeft w:val="480"/>
          <w:marRight w:val="0"/>
          <w:marTop w:val="0"/>
          <w:marBottom w:val="0"/>
          <w:divBdr>
            <w:top w:val="none" w:sz="0" w:space="0" w:color="auto"/>
            <w:left w:val="none" w:sz="0" w:space="0" w:color="auto"/>
            <w:bottom w:val="none" w:sz="0" w:space="0" w:color="auto"/>
            <w:right w:val="none" w:sz="0" w:space="0" w:color="auto"/>
          </w:divBdr>
        </w:div>
        <w:div w:id="10568527">
          <w:marLeft w:val="480"/>
          <w:marRight w:val="0"/>
          <w:marTop w:val="0"/>
          <w:marBottom w:val="0"/>
          <w:divBdr>
            <w:top w:val="none" w:sz="0" w:space="0" w:color="auto"/>
            <w:left w:val="none" w:sz="0" w:space="0" w:color="auto"/>
            <w:bottom w:val="none" w:sz="0" w:space="0" w:color="auto"/>
            <w:right w:val="none" w:sz="0" w:space="0" w:color="auto"/>
          </w:divBdr>
        </w:div>
        <w:div w:id="1897546549">
          <w:marLeft w:val="480"/>
          <w:marRight w:val="0"/>
          <w:marTop w:val="0"/>
          <w:marBottom w:val="0"/>
          <w:divBdr>
            <w:top w:val="none" w:sz="0" w:space="0" w:color="auto"/>
            <w:left w:val="none" w:sz="0" w:space="0" w:color="auto"/>
            <w:bottom w:val="none" w:sz="0" w:space="0" w:color="auto"/>
            <w:right w:val="none" w:sz="0" w:space="0" w:color="auto"/>
          </w:divBdr>
        </w:div>
        <w:div w:id="1006522441">
          <w:marLeft w:val="480"/>
          <w:marRight w:val="0"/>
          <w:marTop w:val="0"/>
          <w:marBottom w:val="0"/>
          <w:divBdr>
            <w:top w:val="none" w:sz="0" w:space="0" w:color="auto"/>
            <w:left w:val="none" w:sz="0" w:space="0" w:color="auto"/>
            <w:bottom w:val="none" w:sz="0" w:space="0" w:color="auto"/>
            <w:right w:val="none" w:sz="0" w:space="0" w:color="auto"/>
          </w:divBdr>
        </w:div>
        <w:div w:id="795608830">
          <w:marLeft w:val="480"/>
          <w:marRight w:val="0"/>
          <w:marTop w:val="0"/>
          <w:marBottom w:val="0"/>
          <w:divBdr>
            <w:top w:val="none" w:sz="0" w:space="0" w:color="auto"/>
            <w:left w:val="none" w:sz="0" w:space="0" w:color="auto"/>
            <w:bottom w:val="none" w:sz="0" w:space="0" w:color="auto"/>
            <w:right w:val="none" w:sz="0" w:space="0" w:color="auto"/>
          </w:divBdr>
        </w:div>
        <w:div w:id="1833989114">
          <w:marLeft w:val="480"/>
          <w:marRight w:val="0"/>
          <w:marTop w:val="0"/>
          <w:marBottom w:val="0"/>
          <w:divBdr>
            <w:top w:val="none" w:sz="0" w:space="0" w:color="auto"/>
            <w:left w:val="none" w:sz="0" w:space="0" w:color="auto"/>
            <w:bottom w:val="none" w:sz="0" w:space="0" w:color="auto"/>
            <w:right w:val="none" w:sz="0" w:space="0" w:color="auto"/>
          </w:divBdr>
        </w:div>
        <w:div w:id="1589145738">
          <w:marLeft w:val="480"/>
          <w:marRight w:val="0"/>
          <w:marTop w:val="0"/>
          <w:marBottom w:val="0"/>
          <w:divBdr>
            <w:top w:val="none" w:sz="0" w:space="0" w:color="auto"/>
            <w:left w:val="none" w:sz="0" w:space="0" w:color="auto"/>
            <w:bottom w:val="none" w:sz="0" w:space="0" w:color="auto"/>
            <w:right w:val="none" w:sz="0" w:space="0" w:color="auto"/>
          </w:divBdr>
        </w:div>
        <w:div w:id="557471566">
          <w:marLeft w:val="480"/>
          <w:marRight w:val="0"/>
          <w:marTop w:val="0"/>
          <w:marBottom w:val="0"/>
          <w:divBdr>
            <w:top w:val="none" w:sz="0" w:space="0" w:color="auto"/>
            <w:left w:val="none" w:sz="0" w:space="0" w:color="auto"/>
            <w:bottom w:val="none" w:sz="0" w:space="0" w:color="auto"/>
            <w:right w:val="none" w:sz="0" w:space="0" w:color="auto"/>
          </w:divBdr>
        </w:div>
        <w:div w:id="843738435">
          <w:marLeft w:val="480"/>
          <w:marRight w:val="0"/>
          <w:marTop w:val="0"/>
          <w:marBottom w:val="0"/>
          <w:divBdr>
            <w:top w:val="none" w:sz="0" w:space="0" w:color="auto"/>
            <w:left w:val="none" w:sz="0" w:space="0" w:color="auto"/>
            <w:bottom w:val="none" w:sz="0" w:space="0" w:color="auto"/>
            <w:right w:val="none" w:sz="0" w:space="0" w:color="auto"/>
          </w:divBdr>
        </w:div>
        <w:div w:id="139158360">
          <w:marLeft w:val="480"/>
          <w:marRight w:val="0"/>
          <w:marTop w:val="0"/>
          <w:marBottom w:val="0"/>
          <w:divBdr>
            <w:top w:val="none" w:sz="0" w:space="0" w:color="auto"/>
            <w:left w:val="none" w:sz="0" w:space="0" w:color="auto"/>
            <w:bottom w:val="none" w:sz="0" w:space="0" w:color="auto"/>
            <w:right w:val="none" w:sz="0" w:space="0" w:color="auto"/>
          </w:divBdr>
        </w:div>
        <w:div w:id="623193674">
          <w:marLeft w:val="480"/>
          <w:marRight w:val="0"/>
          <w:marTop w:val="0"/>
          <w:marBottom w:val="0"/>
          <w:divBdr>
            <w:top w:val="none" w:sz="0" w:space="0" w:color="auto"/>
            <w:left w:val="none" w:sz="0" w:space="0" w:color="auto"/>
            <w:bottom w:val="none" w:sz="0" w:space="0" w:color="auto"/>
            <w:right w:val="none" w:sz="0" w:space="0" w:color="auto"/>
          </w:divBdr>
        </w:div>
        <w:div w:id="234825997">
          <w:marLeft w:val="480"/>
          <w:marRight w:val="0"/>
          <w:marTop w:val="0"/>
          <w:marBottom w:val="0"/>
          <w:divBdr>
            <w:top w:val="none" w:sz="0" w:space="0" w:color="auto"/>
            <w:left w:val="none" w:sz="0" w:space="0" w:color="auto"/>
            <w:bottom w:val="none" w:sz="0" w:space="0" w:color="auto"/>
            <w:right w:val="none" w:sz="0" w:space="0" w:color="auto"/>
          </w:divBdr>
        </w:div>
        <w:div w:id="150609202">
          <w:marLeft w:val="480"/>
          <w:marRight w:val="0"/>
          <w:marTop w:val="0"/>
          <w:marBottom w:val="0"/>
          <w:divBdr>
            <w:top w:val="none" w:sz="0" w:space="0" w:color="auto"/>
            <w:left w:val="none" w:sz="0" w:space="0" w:color="auto"/>
            <w:bottom w:val="none" w:sz="0" w:space="0" w:color="auto"/>
            <w:right w:val="none" w:sz="0" w:space="0" w:color="auto"/>
          </w:divBdr>
        </w:div>
        <w:div w:id="1950501685">
          <w:marLeft w:val="480"/>
          <w:marRight w:val="0"/>
          <w:marTop w:val="0"/>
          <w:marBottom w:val="0"/>
          <w:divBdr>
            <w:top w:val="none" w:sz="0" w:space="0" w:color="auto"/>
            <w:left w:val="none" w:sz="0" w:space="0" w:color="auto"/>
            <w:bottom w:val="none" w:sz="0" w:space="0" w:color="auto"/>
            <w:right w:val="none" w:sz="0" w:space="0" w:color="auto"/>
          </w:divBdr>
        </w:div>
        <w:div w:id="1942519511">
          <w:marLeft w:val="480"/>
          <w:marRight w:val="0"/>
          <w:marTop w:val="0"/>
          <w:marBottom w:val="0"/>
          <w:divBdr>
            <w:top w:val="none" w:sz="0" w:space="0" w:color="auto"/>
            <w:left w:val="none" w:sz="0" w:space="0" w:color="auto"/>
            <w:bottom w:val="none" w:sz="0" w:space="0" w:color="auto"/>
            <w:right w:val="none" w:sz="0" w:space="0" w:color="auto"/>
          </w:divBdr>
        </w:div>
        <w:div w:id="2041315919">
          <w:marLeft w:val="480"/>
          <w:marRight w:val="0"/>
          <w:marTop w:val="0"/>
          <w:marBottom w:val="0"/>
          <w:divBdr>
            <w:top w:val="none" w:sz="0" w:space="0" w:color="auto"/>
            <w:left w:val="none" w:sz="0" w:space="0" w:color="auto"/>
            <w:bottom w:val="none" w:sz="0" w:space="0" w:color="auto"/>
            <w:right w:val="none" w:sz="0" w:space="0" w:color="auto"/>
          </w:divBdr>
        </w:div>
        <w:div w:id="2047438297">
          <w:marLeft w:val="480"/>
          <w:marRight w:val="0"/>
          <w:marTop w:val="0"/>
          <w:marBottom w:val="0"/>
          <w:divBdr>
            <w:top w:val="none" w:sz="0" w:space="0" w:color="auto"/>
            <w:left w:val="none" w:sz="0" w:space="0" w:color="auto"/>
            <w:bottom w:val="none" w:sz="0" w:space="0" w:color="auto"/>
            <w:right w:val="none" w:sz="0" w:space="0" w:color="auto"/>
          </w:divBdr>
        </w:div>
        <w:div w:id="742028905">
          <w:marLeft w:val="480"/>
          <w:marRight w:val="0"/>
          <w:marTop w:val="0"/>
          <w:marBottom w:val="0"/>
          <w:divBdr>
            <w:top w:val="none" w:sz="0" w:space="0" w:color="auto"/>
            <w:left w:val="none" w:sz="0" w:space="0" w:color="auto"/>
            <w:bottom w:val="none" w:sz="0" w:space="0" w:color="auto"/>
            <w:right w:val="none" w:sz="0" w:space="0" w:color="auto"/>
          </w:divBdr>
        </w:div>
        <w:div w:id="2143839485">
          <w:marLeft w:val="480"/>
          <w:marRight w:val="0"/>
          <w:marTop w:val="0"/>
          <w:marBottom w:val="0"/>
          <w:divBdr>
            <w:top w:val="none" w:sz="0" w:space="0" w:color="auto"/>
            <w:left w:val="none" w:sz="0" w:space="0" w:color="auto"/>
            <w:bottom w:val="none" w:sz="0" w:space="0" w:color="auto"/>
            <w:right w:val="none" w:sz="0" w:space="0" w:color="auto"/>
          </w:divBdr>
        </w:div>
        <w:div w:id="718557018">
          <w:marLeft w:val="480"/>
          <w:marRight w:val="0"/>
          <w:marTop w:val="0"/>
          <w:marBottom w:val="0"/>
          <w:divBdr>
            <w:top w:val="none" w:sz="0" w:space="0" w:color="auto"/>
            <w:left w:val="none" w:sz="0" w:space="0" w:color="auto"/>
            <w:bottom w:val="none" w:sz="0" w:space="0" w:color="auto"/>
            <w:right w:val="none" w:sz="0" w:space="0" w:color="auto"/>
          </w:divBdr>
        </w:div>
        <w:div w:id="681124221">
          <w:marLeft w:val="480"/>
          <w:marRight w:val="0"/>
          <w:marTop w:val="0"/>
          <w:marBottom w:val="0"/>
          <w:divBdr>
            <w:top w:val="none" w:sz="0" w:space="0" w:color="auto"/>
            <w:left w:val="none" w:sz="0" w:space="0" w:color="auto"/>
            <w:bottom w:val="none" w:sz="0" w:space="0" w:color="auto"/>
            <w:right w:val="none" w:sz="0" w:space="0" w:color="auto"/>
          </w:divBdr>
        </w:div>
        <w:div w:id="412823670">
          <w:marLeft w:val="480"/>
          <w:marRight w:val="0"/>
          <w:marTop w:val="0"/>
          <w:marBottom w:val="0"/>
          <w:divBdr>
            <w:top w:val="none" w:sz="0" w:space="0" w:color="auto"/>
            <w:left w:val="none" w:sz="0" w:space="0" w:color="auto"/>
            <w:bottom w:val="none" w:sz="0" w:space="0" w:color="auto"/>
            <w:right w:val="none" w:sz="0" w:space="0" w:color="auto"/>
          </w:divBdr>
        </w:div>
        <w:div w:id="323360614">
          <w:marLeft w:val="480"/>
          <w:marRight w:val="0"/>
          <w:marTop w:val="0"/>
          <w:marBottom w:val="0"/>
          <w:divBdr>
            <w:top w:val="none" w:sz="0" w:space="0" w:color="auto"/>
            <w:left w:val="none" w:sz="0" w:space="0" w:color="auto"/>
            <w:bottom w:val="none" w:sz="0" w:space="0" w:color="auto"/>
            <w:right w:val="none" w:sz="0" w:space="0" w:color="auto"/>
          </w:divBdr>
        </w:div>
        <w:div w:id="1762331711">
          <w:marLeft w:val="480"/>
          <w:marRight w:val="0"/>
          <w:marTop w:val="0"/>
          <w:marBottom w:val="0"/>
          <w:divBdr>
            <w:top w:val="none" w:sz="0" w:space="0" w:color="auto"/>
            <w:left w:val="none" w:sz="0" w:space="0" w:color="auto"/>
            <w:bottom w:val="none" w:sz="0" w:space="0" w:color="auto"/>
            <w:right w:val="none" w:sz="0" w:space="0" w:color="auto"/>
          </w:divBdr>
        </w:div>
        <w:div w:id="62217654">
          <w:marLeft w:val="480"/>
          <w:marRight w:val="0"/>
          <w:marTop w:val="0"/>
          <w:marBottom w:val="0"/>
          <w:divBdr>
            <w:top w:val="none" w:sz="0" w:space="0" w:color="auto"/>
            <w:left w:val="none" w:sz="0" w:space="0" w:color="auto"/>
            <w:bottom w:val="none" w:sz="0" w:space="0" w:color="auto"/>
            <w:right w:val="none" w:sz="0" w:space="0" w:color="auto"/>
          </w:divBdr>
        </w:div>
        <w:div w:id="1442802830">
          <w:marLeft w:val="480"/>
          <w:marRight w:val="0"/>
          <w:marTop w:val="0"/>
          <w:marBottom w:val="0"/>
          <w:divBdr>
            <w:top w:val="none" w:sz="0" w:space="0" w:color="auto"/>
            <w:left w:val="none" w:sz="0" w:space="0" w:color="auto"/>
            <w:bottom w:val="none" w:sz="0" w:space="0" w:color="auto"/>
            <w:right w:val="none" w:sz="0" w:space="0" w:color="auto"/>
          </w:divBdr>
        </w:div>
        <w:div w:id="2124761091">
          <w:marLeft w:val="480"/>
          <w:marRight w:val="0"/>
          <w:marTop w:val="0"/>
          <w:marBottom w:val="0"/>
          <w:divBdr>
            <w:top w:val="none" w:sz="0" w:space="0" w:color="auto"/>
            <w:left w:val="none" w:sz="0" w:space="0" w:color="auto"/>
            <w:bottom w:val="none" w:sz="0" w:space="0" w:color="auto"/>
            <w:right w:val="none" w:sz="0" w:space="0" w:color="auto"/>
          </w:divBdr>
        </w:div>
        <w:div w:id="1484009065">
          <w:marLeft w:val="480"/>
          <w:marRight w:val="0"/>
          <w:marTop w:val="0"/>
          <w:marBottom w:val="0"/>
          <w:divBdr>
            <w:top w:val="none" w:sz="0" w:space="0" w:color="auto"/>
            <w:left w:val="none" w:sz="0" w:space="0" w:color="auto"/>
            <w:bottom w:val="none" w:sz="0" w:space="0" w:color="auto"/>
            <w:right w:val="none" w:sz="0" w:space="0" w:color="auto"/>
          </w:divBdr>
        </w:div>
        <w:div w:id="2068868859">
          <w:marLeft w:val="480"/>
          <w:marRight w:val="0"/>
          <w:marTop w:val="0"/>
          <w:marBottom w:val="0"/>
          <w:divBdr>
            <w:top w:val="none" w:sz="0" w:space="0" w:color="auto"/>
            <w:left w:val="none" w:sz="0" w:space="0" w:color="auto"/>
            <w:bottom w:val="none" w:sz="0" w:space="0" w:color="auto"/>
            <w:right w:val="none" w:sz="0" w:space="0" w:color="auto"/>
          </w:divBdr>
        </w:div>
        <w:div w:id="1496411435">
          <w:marLeft w:val="480"/>
          <w:marRight w:val="0"/>
          <w:marTop w:val="0"/>
          <w:marBottom w:val="0"/>
          <w:divBdr>
            <w:top w:val="none" w:sz="0" w:space="0" w:color="auto"/>
            <w:left w:val="none" w:sz="0" w:space="0" w:color="auto"/>
            <w:bottom w:val="none" w:sz="0" w:space="0" w:color="auto"/>
            <w:right w:val="none" w:sz="0" w:space="0" w:color="auto"/>
          </w:divBdr>
        </w:div>
      </w:divsChild>
    </w:div>
    <w:div w:id="249238456">
      <w:bodyDiv w:val="1"/>
      <w:marLeft w:val="0"/>
      <w:marRight w:val="0"/>
      <w:marTop w:val="0"/>
      <w:marBottom w:val="0"/>
      <w:divBdr>
        <w:top w:val="none" w:sz="0" w:space="0" w:color="auto"/>
        <w:left w:val="none" w:sz="0" w:space="0" w:color="auto"/>
        <w:bottom w:val="none" w:sz="0" w:space="0" w:color="auto"/>
        <w:right w:val="none" w:sz="0" w:space="0" w:color="auto"/>
      </w:divBdr>
    </w:div>
    <w:div w:id="252248139">
      <w:bodyDiv w:val="1"/>
      <w:marLeft w:val="0"/>
      <w:marRight w:val="0"/>
      <w:marTop w:val="0"/>
      <w:marBottom w:val="0"/>
      <w:divBdr>
        <w:top w:val="none" w:sz="0" w:space="0" w:color="auto"/>
        <w:left w:val="none" w:sz="0" w:space="0" w:color="auto"/>
        <w:bottom w:val="none" w:sz="0" w:space="0" w:color="auto"/>
        <w:right w:val="none" w:sz="0" w:space="0" w:color="auto"/>
      </w:divBdr>
      <w:divsChild>
        <w:div w:id="459155906">
          <w:marLeft w:val="480"/>
          <w:marRight w:val="0"/>
          <w:marTop w:val="0"/>
          <w:marBottom w:val="0"/>
          <w:divBdr>
            <w:top w:val="none" w:sz="0" w:space="0" w:color="auto"/>
            <w:left w:val="none" w:sz="0" w:space="0" w:color="auto"/>
            <w:bottom w:val="none" w:sz="0" w:space="0" w:color="auto"/>
            <w:right w:val="none" w:sz="0" w:space="0" w:color="auto"/>
          </w:divBdr>
        </w:div>
        <w:div w:id="317271925">
          <w:marLeft w:val="480"/>
          <w:marRight w:val="0"/>
          <w:marTop w:val="0"/>
          <w:marBottom w:val="0"/>
          <w:divBdr>
            <w:top w:val="none" w:sz="0" w:space="0" w:color="auto"/>
            <w:left w:val="none" w:sz="0" w:space="0" w:color="auto"/>
            <w:bottom w:val="none" w:sz="0" w:space="0" w:color="auto"/>
            <w:right w:val="none" w:sz="0" w:space="0" w:color="auto"/>
          </w:divBdr>
        </w:div>
        <w:div w:id="1817411119">
          <w:marLeft w:val="480"/>
          <w:marRight w:val="0"/>
          <w:marTop w:val="0"/>
          <w:marBottom w:val="0"/>
          <w:divBdr>
            <w:top w:val="none" w:sz="0" w:space="0" w:color="auto"/>
            <w:left w:val="none" w:sz="0" w:space="0" w:color="auto"/>
            <w:bottom w:val="none" w:sz="0" w:space="0" w:color="auto"/>
            <w:right w:val="none" w:sz="0" w:space="0" w:color="auto"/>
          </w:divBdr>
        </w:div>
        <w:div w:id="1724326445">
          <w:marLeft w:val="480"/>
          <w:marRight w:val="0"/>
          <w:marTop w:val="0"/>
          <w:marBottom w:val="0"/>
          <w:divBdr>
            <w:top w:val="none" w:sz="0" w:space="0" w:color="auto"/>
            <w:left w:val="none" w:sz="0" w:space="0" w:color="auto"/>
            <w:bottom w:val="none" w:sz="0" w:space="0" w:color="auto"/>
            <w:right w:val="none" w:sz="0" w:space="0" w:color="auto"/>
          </w:divBdr>
        </w:div>
        <w:div w:id="428817349">
          <w:marLeft w:val="480"/>
          <w:marRight w:val="0"/>
          <w:marTop w:val="0"/>
          <w:marBottom w:val="0"/>
          <w:divBdr>
            <w:top w:val="none" w:sz="0" w:space="0" w:color="auto"/>
            <w:left w:val="none" w:sz="0" w:space="0" w:color="auto"/>
            <w:bottom w:val="none" w:sz="0" w:space="0" w:color="auto"/>
            <w:right w:val="none" w:sz="0" w:space="0" w:color="auto"/>
          </w:divBdr>
        </w:div>
        <w:div w:id="1099065438">
          <w:marLeft w:val="480"/>
          <w:marRight w:val="0"/>
          <w:marTop w:val="0"/>
          <w:marBottom w:val="0"/>
          <w:divBdr>
            <w:top w:val="none" w:sz="0" w:space="0" w:color="auto"/>
            <w:left w:val="none" w:sz="0" w:space="0" w:color="auto"/>
            <w:bottom w:val="none" w:sz="0" w:space="0" w:color="auto"/>
            <w:right w:val="none" w:sz="0" w:space="0" w:color="auto"/>
          </w:divBdr>
        </w:div>
        <w:div w:id="134296510">
          <w:marLeft w:val="480"/>
          <w:marRight w:val="0"/>
          <w:marTop w:val="0"/>
          <w:marBottom w:val="0"/>
          <w:divBdr>
            <w:top w:val="none" w:sz="0" w:space="0" w:color="auto"/>
            <w:left w:val="none" w:sz="0" w:space="0" w:color="auto"/>
            <w:bottom w:val="none" w:sz="0" w:space="0" w:color="auto"/>
            <w:right w:val="none" w:sz="0" w:space="0" w:color="auto"/>
          </w:divBdr>
        </w:div>
        <w:div w:id="1803234542">
          <w:marLeft w:val="480"/>
          <w:marRight w:val="0"/>
          <w:marTop w:val="0"/>
          <w:marBottom w:val="0"/>
          <w:divBdr>
            <w:top w:val="none" w:sz="0" w:space="0" w:color="auto"/>
            <w:left w:val="none" w:sz="0" w:space="0" w:color="auto"/>
            <w:bottom w:val="none" w:sz="0" w:space="0" w:color="auto"/>
            <w:right w:val="none" w:sz="0" w:space="0" w:color="auto"/>
          </w:divBdr>
        </w:div>
        <w:div w:id="885216446">
          <w:marLeft w:val="480"/>
          <w:marRight w:val="0"/>
          <w:marTop w:val="0"/>
          <w:marBottom w:val="0"/>
          <w:divBdr>
            <w:top w:val="none" w:sz="0" w:space="0" w:color="auto"/>
            <w:left w:val="none" w:sz="0" w:space="0" w:color="auto"/>
            <w:bottom w:val="none" w:sz="0" w:space="0" w:color="auto"/>
            <w:right w:val="none" w:sz="0" w:space="0" w:color="auto"/>
          </w:divBdr>
        </w:div>
        <w:div w:id="1968273703">
          <w:marLeft w:val="480"/>
          <w:marRight w:val="0"/>
          <w:marTop w:val="0"/>
          <w:marBottom w:val="0"/>
          <w:divBdr>
            <w:top w:val="none" w:sz="0" w:space="0" w:color="auto"/>
            <w:left w:val="none" w:sz="0" w:space="0" w:color="auto"/>
            <w:bottom w:val="none" w:sz="0" w:space="0" w:color="auto"/>
            <w:right w:val="none" w:sz="0" w:space="0" w:color="auto"/>
          </w:divBdr>
        </w:div>
        <w:div w:id="239021452">
          <w:marLeft w:val="480"/>
          <w:marRight w:val="0"/>
          <w:marTop w:val="0"/>
          <w:marBottom w:val="0"/>
          <w:divBdr>
            <w:top w:val="none" w:sz="0" w:space="0" w:color="auto"/>
            <w:left w:val="none" w:sz="0" w:space="0" w:color="auto"/>
            <w:bottom w:val="none" w:sz="0" w:space="0" w:color="auto"/>
            <w:right w:val="none" w:sz="0" w:space="0" w:color="auto"/>
          </w:divBdr>
        </w:div>
        <w:div w:id="2012875727">
          <w:marLeft w:val="480"/>
          <w:marRight w:val="0"/>
          <w:marTop w:val="0"/>
          <w:marBottom w:val="0"/>
          <w:divBdr>
            <w:top w:val="none" w:sz="0" w:space="0" w:color="auto"/>
            <w:left w:val="none" w:sz="0" w:space="0" w:color="auto"/>
            <w:bottom w:val="none" w:sz="0" w:space="0" w:color="auto"/>
            <w:right w:val="none" w:sz="0" w:space="0" w:color="auto"/>
          </w:divBdr>
        </w:div>
        <w:div w:id="1933933419">
          <w:marLeft w:val="480"/>
          <w:marRight w:val="0"/>
          <w:marTop w:val="0"/>
          <w:marBottom w:val="0"/>
          <w:divBdr>
            <w:top w:val="none" w:sz="0" w:space="0" w:color="auto"/>
            <w:left w:val="none" w:sz="0" w:space="0" w:color="auto"/>
            <w:bottom w:val="none" w:sz="0" w:space="0" w:color="auto"/>
            <w:right w:val="none" w:sz="0" w:space="0" w:color="auto"/>
          </w:divBdr>
        </w:div>
        <w:div w:id="1758019232">
          <w:marLeft w:val="480"/>
          <w:marRight w:val="0"/>
          <w:marTop w:val="0"/>
          <w:marBottom w:val="0"/>
          <w:divBdr>
            <w:top w:val="none" w:sz="0" w:space="0" w:color="auto"/>
            <w:left w:val="none" w:sz="0" w:space="0" w:color="auto"/>
            <w:bottom w:val="none" w:sz="0" w:space="0" w:color="auto"/>
            <w:right w:val="none" w:sz="0" w:space="0" w:color="auto"/>
          </w:divBdr>
        </w:div>
        <w:div w:id="1985116258">
          <w:marLeft w:val="480"/>
          <w:marRight w:val="0"/>
          <w:marTop w:val="0"/>
          <w:marBottom w:val="0"/>
          <w:divBdr>
            <w:top w:val="none" w:sz="0" w:space="0" w:color="auto"/>
            <w:left w:val="none" w:sz="0" w:space="0" w:color="auto"/>
            <w:bottom w:val="none" w:sz="0" w:space="0" w:color="auto"/>
            <w:right w:val="none" w:sz="0" w:space="0" w:color="auto"/>
          </w:divBdr>
        </w:div>
        <w:div w:id="183519617">
          <w:marLeft w:val="480"/>
          <w:marRight w:val="0"/>
          <w:marTop w:val="0"/>
          <w:marBottom w:val="0"/>
          <w:divBdr>
            <w:top w:val="none" w:sz="0" w:space="0" w:color="auto"/>
            <w:left w:val="none" w:sz="0" w:space="0" w:color="auto"/>
            <w:bottom w:val="none" w:sz="0" w:space="0" w:color="auto"/>
            <w:right w:val="none" w:sz="0" w:space="0" w:color="auto"/>
          </w:divBdr>
        </w:div>
        <w:div w:id="334696375">
          <w:marLeft w:val="480"/>
          <w:marRight w:val="0"/>
          <w:marTop w:val="0"/>
          <w:marBottom w:val="0"/>
          <w:divBdr>
            <w:top w:val="none" w:sz="0" w:space="0" w:color="auto"/>
            <w:left w:val="none" w:sz="0" w:space="0" w:color="auto"/>
            <w:bottom w:val="none" w:sz="0" w:space="0" w:color="auto"/>
            <w:right w:val="none" w:sz="0" w:space="0" w:color="auto"/>
          </w:divBdr>
        </w:div>
        <w:div w:id="319041522">
          <w:marLeft w:val="480"/>
          <w:marRight w:val="0"/>
          <w:marTop w:val="0"/>
          <w:marBottom w:val="0"/>
          <w:divBdr>
            <w:top w:val="none" w:sz="0" w:space="0" w:color="auto"/>
            <w:left w:val="none" w:sz="0" w:space="0" w:color="auto"/>
            <w:bottom w:val="none" w:sz="0" w:space="0" w:color="auto"/>
            <w:right w:val="none" w:sz="0" w:space="0" w:color="auto"/>
          </w:divBdr>
        </w:div>
        <w:div w:id="1049382342">
          <w:marLeft w:val="480"/>
          <w:marRight w:val="0"/>
          <w:marTop w:val="0"/>
          <w:marBottom w:val="0"/>
          <w:divBdr>
            <w:top w:val="none" w:sz="0" w:space="0" w:color="auto"/>
            <w:left w:val="none" w:sz="0" w:space="0" w:color="auto"/>
            <w:bottom w:val="none" w:sz="0" w:space="0" w:color="auto"/>
            <w:right w:val="none" w:sz="0" w:space="0" w:color="auto"/>
          </w:divBdr>
        </w:div>
        <w:div w:id="777025185">
          <w:marLeft w:val="480"/>
          <w:marRight w:val="0"/>
          <w:marTop w:val="0"/>
          <w:marBottom w:val="0"/>
          <w:divBdr>
            <w:top w:val="none" w:sz="0" w:space="0" w:color="auto"/>
            <w:left w:val="none" w:sz="0" w:space="0" w:color="auto"/>
            <w:bottom w:val="none" w:sz="0" w:space="0" w:color="auto"/>
            <w:right w:val="none" w:sz="0" w:space="0" w:color="auto"/>
          </w:divBdr>
        </w:div>
        <w:div w:id="1182936737">
          <w:marLeft w:val="480"/>
          <w:marRight w:val="0"/>
          <w:marTop w:val="0"/>
          <w:marBottom w:val="0"/>
          <w:divBdr>
            <w:top w:val="none" w:sz="0" w:space="0" w:color="auto"/>
            <w:left w:val="none" w:sz="0" w:space="0" w:color="auto"/>
            <w:bottom w:val="none" w:sz="0" w:space="0" w:color="auto"/>
            <w:right w:val="none" w:sz="0" w:space="0" w:color="auto"/>
          </w:divBdr>
        </w:div>
        <w:div w:id="1183978221">
          <w:marLeft w:val="480"/>
          <w:marRight w:val="0"/>
          <w:marTop w:val="0"/>
          <w:marBottom w:val="0"/>
          <w:divBdr>
            <w:top w:val="none" w:sz="0" w:space="0" w:color="auto"/>
            <w:left w:val="none" w:sz="0" w:space="0" w:color="auto"/>
            <w:bottom w:val="none" w:sz="0" w:space="0" w:color="auto"/>
            <w:right w:val="none" w:sz="0" w:space="0" w:color="auto"/>
          </w:divBdr>
        </w:div>
      </w:divsChild>
    </w:div>
    <w:div w:id="255066649">
      <w:bodyDiv w:val="1"/>
      <w:marLeft w:val="0"/>
      <w:marRight w:val="0"/>
      <w:marTop w:val="0"/>
      <w:marBottom w:val="0"/>
      <w:divBdr>
        <w:top w:val="none" w:sz="0" w:space="0" w:color="auto"/>
        <w:left w:val="none" w:sz="0" w:space="0" w:color="auto"/>
        <w:bottom w:val="none" w:sz="0" w:space="0" w:color="auto"/>
        <w:right w:val="none" w:sz="0" w:space="0" w:color="auto"/>
      </w:divBdr>
    </w:div>
    <w:div w:id="258757737">
      <w:bodyDiv w:val="1"/>
      <w:marLeft w:val="0"/>
      <w:marRight w:val="0"/>
      <w:marTop w:val="0"/>
      <w:marBottom w:val="0"/>
      <w:divBdr>
        <w:top w:val="none" w:sz="0" w:space="0" w:color="auto"/>
        <w:left w:val="none" w:sz="0" w:space="0" w:color="auto"/>
        <w:bottom w:val="none" w:sz="0" w:space="0" w:color="auto"/>
        <w:right w:val="none" w:sz="0" w:space="0" w:color="auto"/>
      </w:divBdr>
    </w:div>
    <w:div w:id="262541892">
      <w:bodyDiv w:val="1"/>
      <w:marLeft w:val="0"/>
      <w:marRight w:val="0"/>
      <w:marTop w:val="0"/>
      <w:marBottom w:val="0"/>
      <w:divBdr>
        <w:top w:val="none" w:sz="0" w:space="0" w:color="auto"/>
        <w:left w:val="none" w:sz="0" w:space="0" w:color="auto"/>
        <w:bottom w:val="none" w:sz="0" w:space="0" w:color="auto"/>
        <w:right w:val="none" w:sz="0" w:space="0" w:color="auto"/>
      </w:divBdr>
    </w:div>
    <w:div w:id="268203922">
      <w:bodyDiv w:val="1"/>
      <w:marLeft w:val="0"/>
      <w:marRight w:val="0"/>
      <w:marTop w:val="0"/>
      <w:marBottom w:val="0"/>
      <w:divBdr>
        <w:top w:val="none" w:sz="0" w:space="0" w:color="auto"/>
        <w:left w:val="none" w:sz="0" w:space="0" w:color="auto"/>
        <w:bottom w:val="none" w:sz="0" w:space="0" w:color="auto"/>
        <w:right w:val="none" w:sz="0" w:space="0" w:color="auto"/>
      </w:divBdr>
    </w:div>
    <w:div w:id="278536145">
      <w:bodyDiv w:val="1"/>
      <w:marLeft w:val="0"/>
      <w:marRight w:val="0"/>
      <w:marTop w:val="0"/>
      <w:marBottom w:val="0"/>
      <w:divBdr>
        <w:top w:val="none" w:sz="0" w:space="0" w:color="auto"/>
        <w:left w:val="none" w:sz="0" w:space="0" w:color="auto"/>
        <w:bottom w:val="none" w:sz="0" w:space="0" w:color="auto"/>
        <w:right w:val="none" w:sz="0" w:space="0" w:color="auto"/>
      </w:divBdr>
      <w:divsChild>
        <w:div w:id="179131046">
          <w:marLeft w:val="480"/>
          <w:marRight w:val="0"/>
          <w:marTop w:val="0"/>
          <w:marBottom w:val="0"/>
          <w:divBdr>
            <w:top w:val="none" w:sz="0" w:space="0" w:color="auto"/>
            <w:left w:val="none" w:sz="0" w:space="0" w:color="auto"/>
            <w:bottom w:val="none" w:sz="0" w:space="0" w:color="auto"/>
            <w:right w:val="none" w:sz="0" w:space="0" w:color="auto"/>
          </w:divBdr>
        </w:div>
        <w:div w:id="301228802">
          <w:marLeft w:val="480"/>
          <w:marRight w:val="0"/>
          <w:marTop w:val="0"/>
          <w:marBottom w:val="0"/>
          <w:divBdr>
            <w:top w:val="none" w:sz="0" w:space="0" w:color="auto"/>
            <w:left w:val="none" w:sz="0" w:space="0" w:color="auto"/>
            <w:bottom w:val="none" w:sz="0" w:space="0" w:color="auto"/>
            <w:right w:val="none" w:sz="0" w:space="0" w:color="auto"/>
          </w:divBdr>
        </w:div>
        <w:div w:id="471605142">
          <w:marLeft w:val="480"/>
          <w:marRight w:val="0"/>
          <w:marTop w:val="0"/>
          <w:marBottom w:val="0"/>
          <w:divBdr>
            <w:top w:val="none" w:sz="0" w:space="0" w:color="auto"/>
            <w:left w:val="none" w:sz="0" w:space="0" w:color="auto"/>
            <w:bottom w:val="none" w:sz="0" w:space="0" w:color="auto"/>
            <w:right w:val="none" w:sz="0" w:space="0" w:color="auto"/>
          </w:divBdr>
        </w:div>
        <w:div w:id="471749318">
          <w:marLeft w:val="480"/>
          <w:marRight w:val="0"/>
          <w:marTop w:val="0"/>
          <w:marBottom w:val="0"/>
          <w:divBdr>
            <w:top w:val="none" w:sz="0" w:space="0" w:color="auto"/>
            <w:left w:val="none" w:sz="0" w:space="0" w:color="auto"/>
            <w:bottom w:val="none" w:sz="0" w:space="0" w:color="auto"/>
            <w:right w:val="none" w:sz="0" w:space="0" w:color="auto"/>
          </w:divBdr>
        </w:div>
        <w:div w:id="783960456">
          <w:marLeft w:val="480"/>
          <w:marRight w:val="0"/>
          <w:marTop w:val="0"/>
          <w:marBottom w:val="0"/>
          <w:divBdr>
            <w:top w:val="none" w:sz="0" w:space="0" w:color="auto"/>
            <w:left w:val="none" w:sz="0" w:space="0" w:color="auto"/>
            <w:bottom w:val="none" w:sz="0" w:space="0" w:color="auto"/>
            <w:right w:val="none" w:sz="0" w:space="0" w:color="auto"/>
          </w:divBdr>
        </w:div>
        <w:div w:id="827403034">
          <w:marLeft w:val="480"/>
          <w:marRight w:val="0"/>
          <w:marTop w:val="0"/>
          <w:marBottom w:val="0"/>
          <w:divBdr>
            <w:top w:val="none" w:sz="0" w:space="0" w:color="auto"/>
            <w:left w:val="none" w:sz="0" w:space="0" w:color="auto"/>
            <w:bottom w:val="none" w:sz="0" w:space="0" w:color="auto"/>
            <w:right w:val="none" w:sz="0" w:space="0" w:color="auto"/>
          </w:divBdr>
        </w:div>
        <w:div w:id="834879481">
          <w:marLeft w:val="480"/>
          <w:marRight w:val="0"/>
          <w:marTop w:val="0"/>
          <w:marBottom w:val="0"/>
          <w:divBdr>
            <w:top w:val="none" w:sz="0" w:space="0" w:color="auto"/>
            <w:left w:val="none" w:sz="0" w:space="0" w:color="auto"/>
            <w:bottom w:val="none" w:sz="0" w:space="0" w:color="auto"/>
            <w:right w:val="none" w:sz="0" w:space="0" w:color="auto"/>
          </w:divBdr>
        </w:div>
        <w:div w:id="877818391">
          <w:marLeft w:val="480"/>
          <w:marRight w:val="0"/>
          <w:marTop w:val="0"/>
          <w:marBottom w:val="0"/>
          <w:divBdr>
            <w:top w:val="none" w:sz="0" w:space="0" w:color="auto"/>
            <w:left w:val="none" w:sz="0" w:space="0" w:color="auto"/>
            <w:bottom w:val="none" w:sz="0" w:space="0" w:color="auto"/>
            <w:right w:val="none" w:sz="0" w:space="0" w:color="auto"/>
          </w:divBdr>
        </w:div>
        <w:div w:id="1198082559">
          <w:marLeft w:val="480"/>
          <w:marRight w:val="0"/>
          <w:marTop w:val="0"/>
          <w:marBottom w:val="0"/>
          <w:divBdr>
            <w:top w:val="none" w:sz="0" w:space="0" w:color="auto"/>
            <w:left w:val="none" w:sz="0" w:space="0" w:color="auto"/>
            <w:bottom w:val="none" w:sz="0" w:space="0" w:color="auto"/>
            <w:right w:val="none" w:sz="0" w:space="0" w:color="auto"/>
          </w:divBdr>
        </w:div>
        <w:div w:id="1235242993">
          <w:marLeft w:val="480"/>
          <w:marRight w:val="0"/>
          <w:marTop w:val="0"/>
          <w:marBottom w:val="0"/>
          <w:divBdr>
            <w:top w:val="none" w:sz="0" w:space="0" w:color="auto"/>
            <w:left w:val="none" w:sz="0" w:space="0" w:color="auto"/>
            <w:bottom w:val="none" w:sz="0" w:space="0" w:color="auto"/>
            <w:right w:val="none" w:sz="0" w:space="0" w:color="auto"/>
          </w:divBdr>
        </w:div>
        <w:div w:id="1237207846">
          <w:marLeft w:val="480"/>
          <w:marRight w:val="0"/>
          <w:marTop w:val="0"/>
          <w:marBottom w:val="0"/>
          <w:divBdr>
            <w:top w:val="none" w:sz="0" w:space="0" w:color="auto"/>
            <w:left w:val="none" w:sz="0" w:space="0" w:color="auto"/>
            <w:bottom w:val="none" w:sz="0" w:space="0" w:color="auto"/>
            <w:right w:val="none" w:sz="0" w:space="0" w:color="auto"/>
          </w:divBdr>
        </w:div>
        <w:div w:id="1349990915">
          <w:marLeft w:val="480"/>
          <w:marRight w:val="0"/>
          <w:marTop w:val="0"/>
          <w:marBottom w:val="0"/>
          <w:divBdr>
            <w:top w:val="none" w:sz="0" w:space="0" w:color="auto"/>
            <w:left w:val="none" w:sz="0" w:space="0" w:color="auto"/>
            <w:bottom w:val="none" w:sz="0" w:space="0" w:color="auto"/>
            <w:right w:val="none" w:sz="0" w:space="0" w:color="auto"/>
          </w:divBdr>
        </w:div>
        <w:div w:id="1422409523">
          <w:marLeft w:val="480"/>
          <w:marRight w:val="0"/>
          <w:marTop w:val="0"/>
          <w:marBottom w:val="0"/>
          <w:divBdr>
            <w:top w:val="none" w:sz="0" w:space="0" w:color="auto"/>
            <w:left w:val="none" w:sz="0" w:space="0" w:color="auto"/>
            <w:bottom w:val="none" w:sz="0" w:space="0" w:color="auto"/>
            <w:right w:val="none" w:sz="0" w:space="0" w:color="auto"/>
          </w:divBdr>
        </w:div>
        <w:div w:id="1608654353">
          <w:marLeft w:val="480"/>
          <w:marRight w:val="0"/>
          <w:marTop w:val="0"/>
          <w:marBottom w:val="0"/>
          <w:divBdr>
            <w:top w:val="none" w:sz="0" w:space="0" w:color="auto"/>
            <w:left w:val="none" w:sz="0" w:space="0" w:color="auto"/>
            <w:bottom w:val="none" w:sz="0" w:space="0" w:color="auto"/>
            <w:right w:val="none" w:sz="0" w:space="0" w:color="auto"/>
          </w:divBdr>
        </w:div>
        <w:div w:id="1622877907">
          <w:marLeft w:val="480"/>
          <w:marRight w:val="0"/>
          <w:marTop w:val="0"/>
          <w:marBottom w:val="0"/>
          <w:divBdr>
            <w:top w:val="none" w:sz="0" w:space="0" w:color="auto"/>
            <w:left w:val="none" w:sz="0" w:space="0" w:color="auto"/>
            <w:bottom w:val="none" w:sz="0" w:space="0" w:color="auto"/>
            <w:right w:val="none" w:sz="0" w:space="0" w:color="auto"/>
          </w:divBdr>
        </w:div>
        <w:div w:id="1653292225">
          <w:marLeft w:val="480"/>
          <w:marRight w:val="0"/>
          <w:marTop w:val="0"/>
          <w:marBottom w:val="0"/>
          <w:divBdr>
            <w:top w:val="none" w:sz="0" w:space="0" w:color="auto"/>
            <w:left w:val="none" w:sz="0" w:space="0" w:color="auto"/>
            <w:bottom w:val="none" w:sz="0" w:space="0" w:color="auto"/>
            <w:right w:val="none" w:sz="0" w:space="0" w:color="auto"/>
          </w:divBdr>
        </w:div>
        <w:div w:id="1754931510">
          <w:marLeft w:val="480"/>
          <w:marRight w:val="0"/>
          <w:marTop w:val="0"/>
          <w:marBottom w:val="0"/>
          <w:divBdr>
            <w:top w:val="none" w:sz="0" w:space="0" w:color="auto"/>
            <w:left w:val="none" w:sz="0" w:space="0" w:color="auto"/>
            <w:bottom w:val="none" w:sz="0" w:space="0" w:color="auto"/>
            <w:right w:val="none" w:sz="0" w:space="0" w:color="auto"/>
          </w:divBdr>
        </w:div>
        <w:div w:id="1885405238">
          <w:marLeft w:val="480"/>
          <w:marRight w:val="0"/>
          <w:marTop w:val="0"/>
          <w:marBottom w:val="0"/>
          <w:divBdr>
            <w:top w:val="none" w:sz="0" w:space="0" w:color="auto"/>
            <w:left w:val="none" w:sz="0" w:space="0" w:color="auto"/>
            <w:bottom w:val="none" w:sz="0" w:space="0" w:color="auto"/>
            <w:right w:val="none" w:sz="0" w:space="0" w:color="auto"/>
          </w:divBdr>
        </w:div>
        <w:div w:id="1932473226">
          <w:marLeft w:val="480"/>
          <w:marRight w:val="0"/>
          <w:marTop w:val="0"/>
          <w:marBottom w:val="0"/>
          <w:divBdr>
            <w:top w:val="none" w:sz="0" w:space="0" w:color="auto"/>
            <w:left w:val="none" w:sz="0" w:space="0" w:color="auto"/>
            <w:bottom w:val="none" w:sz="0" w:space="0" w:color="auto"/>
            <w:right w:val="none" w:sz="0" w:space="0" w:color="auto"/>
          </w:divBdr>
        </w:div>
        <w:div w:id="2035646179">
          <w:marLeft w:val="480"/>
          <w:marRight w:val="0"/>
          <w:marTop w:val="0"/>
          <w:marBottom w:val="0"/>
          <w:divBdr>
            <w:top w:val="none" w:sz="0" w:space="0" w:color="auto"/>
            <w:left w:val="none" w:sz="0" w:space="0" w:color="auto"/>
            <w:bottom w:val="none" w:sz="0" w:space="0" w:color="auto"/>
            <w:right w:val="none" w:sz="0" w:space="0" w:color="auto"/>
          </w:divBdr>
        </w:div>
        <w:div w:id="2126459219">
          <w:marLeft w:val="480"/>
          <w:marRight w:val="0"/>
          <w:marTop w:val="0"/>
          <w:marBottom w:val="0"/>
          <w:divBdr>
            <w:top w:val="none" w:sz="0" w:space="0" w:color="auto"/>
            <w:left w:val="none" w:sz="0" w:space="0" w:color="auto"/>
            <w:bottom w:val="none" w:sz="0" w:space="0" w:color="auto"/>
            <w:right w:val="none" w:sz="0" w:space="0" w:color="auto"/>
          </w:divBdr>
        </w:div>
      </w:divsChild>
    </w:div>
    <w:div w:id="281110821">
      <w:bodyDiv w:val="1"/>
      <w:marLeft w:val="0"/>
      <w:marRight w:val="0"/>
      <w:marTop w:val="0"/>
      <w:marBottom w:val="0"/>
      <w:divBdr>
        <w:top w:val="none" w:sz="0" w:space="0" w:color="auto"/>
        <w:left w:val="none" w:sz="0" w:space="0" w:color="auto"/>
        <w:bottom w:val="none" w:sz="0" w:space="0" w:color="auto"/>
        <w:right w:val="none" w:sz="0" w:space="0" w:color="auto"/>
      </w:divBdr>
    </w:div>
    <w:div w:id="284627734">
      <w:bodyDiv w:val="1"/>
      <w:marLeft w:val="0"/>
      <w:marRight w:val="0"/>
      <w:marTop w:val="0"/>
      <w:marBottom w:val="0"/>
      <w:divBdr>
        <w:top w:val="none" w:sz="0" w:space="0" w:color="auto"/>
        <w:left w:val="none" w:sz="0" w:space="0" w:color="auto"/>
        <w:bottom w:val="none" w:sz="0" w:space="0" w:color="auto"/>
        <w:right w:val="none" w:sz="0" w:space="0" w:color="auto"/>
      </w:divBdr>
    </w:div>
    <w:div w:id="286199828">
      <w:bodyDiv w:val="1"/>
      <w:marLeft w:val="0"/>
      <w:marRight w:val="0"/>
      <w:marTop w:val="0"/>
      <w:marBottom w:val="0"/>
      <w:divBdr>
        <w:top w:val="none" w:sz="0" w:space="0" w:color="auto"/>
        <w:left w:val="none" w:sz="0" w:space="0" w:color="auto"/>
        <w:bottom w:val="none" w:sz="0" w:space="0" w:color="auto"/>
        <w:right w:val="none" w:sz="0" w:space="0" w:color="auto"/>
      </w:divBdr>
    </w:div>
    <w:div w:id="288047091">
      <w:bodyDiv w:val="1"/>
      <w:marLeft w:val="0"/>
      <w:marRight w:val="0"/>
      <w:marTop w:val="0"/>
      <w:marBottom w:val="0"/>
      <w:divBdr>
        <w:top w:val="none" w:sz="0" w:space="0" w:color="auto"/>
        <w:left w:val="none" w:sz="0" w:space="0" w:color="auto"/>
        <w:bottom w:val="none" w:sz="0" w:space="0" w:color="auto"/>
        <w:right w:val="none" w:sz="0" w:space="0" w:color="auto"/>
      </w:divBdr>
    </w:div>
    <w:div w:id="296299060">
      <w:bodyDiv w:val="1"/>
      <w:marLeft w:val="0"/>
      <w:marRight w:val="0"/>
      <w:marTop w:val="0"/>
      <w:marBottom w:val="0"/>
      <w:divBdr>
        <w:top w:val="none" w:sz="0" w:space="0" w:color="auto"/>
        <w:left w:val="none" w:sz="0" w:space="0" w:color="auto"/>
        <w:bottom w:val="none" w:sz="0" w:space="0" w:color="auto"/>
        <w:right w:val="none" w:sz="0" w:space="0" w:color="auto"/>
      </w:divBdr>
      <w:divsChild>
        <w:div w:id="13850844">
          <w:marLeft w:val="480"/>
          <w:marRight w:val="0"/>
          <w:marTop w:val="0"/>
          <w:marBottom w:val="0"/>
          <w:divBdr>
            <w:top w:val="none" w:sz="0" w:space="0" w:color="auto"/>
            <w:left w:val="none" w:sz="0" w:space="0" w:color="auto"/>
            <w:bottom w:val="none" w:sz="0" w:space="0" w:color="auto"/>
            <w:right w:val="none" w:sz="0" w:space="0" w:color="auto"/>
          </w:divBdr>
        </w:div>
        <w:div w:id="310596446">
          <w:marLeft w:val="480"/>
          <w:marRight w:val="0"/>
          <w:marTop w:val="0"/>
          <w:marBottom w:val="0"/>
          <w:divBdr>
            <w:top w:val="none" w:sz="0" w:space="0" w:color="auto"/>
            <w:left w:val="none" w:sz="0" w:space="0" w:color="auto"/>
            <w:bottom w:val="none" w:sz="0" w:space="0" w:color="auto"/>
            <w:right w:val="none" w:sz="0" w:space="0" w:color="auto"/>
          </w:divBdr>
        </w:div>
        <w:div w:id="340208851">
          <w:marLeft w:val="480"/>
          <w:marRight w:val="0"/>
          <w:marTop w:val="0"/>
          <w:marBottom w:val="0"/>
          <w:divBdr>
            <w:top w:val="none" w:sz="0" w:space="0" w:color="auto"/>
            <w:left w:val="none" w:sz="0" w:space="0" w:color="auto"/>
            <w:bottom w:val="none" w:sz="0" w:space="0" w:color="auto"/>
            <w:right w:val="none" w:sz="0" w:space="0" w:color="auto"/>
          </w:divBdr>
        </w:div>
        <w:div w:id="363136204">
          <w:marLeft w:val="480"/>
          <w:marRight w:val="0"/>
          <w:marTop w:val="0"/>
          <w:marBottom w:val="0"/>
          <w:divBdr>
            <w:top w:val="none" w:sz="0" w:space="0" w:color="auto"/>
            <w:left w:val="none" w:sz="0" w:space="0" w:color="auto"/>
            <w:bottom w:val="none" w:sz="0" w:space="0" w:color="auto"/>
            <w:right w:val="none" w:sz="0" w:space="0" w:color="auto"/>
          </w:divBdr>
        </w:div>
        <w:div w:id="480006657">
          <w:marLeft w:val="480"/>
          <w:marRight w:val="0"/>
          <w:marTop w:val="0"/>
          <w:marBottom w:val="0"/>
          <w:divBdr>
            <w:top w:val="none" w:sz="0" w:space="0" w:color="auto"/>
            <w:left w:val="none" w:sz="0" w:space="0" w:color="auto"/>
            <w:bottom w:val="none" w:sz="0" w:space="0" w:color="auto"/>
            <w:right w:val="none" w:sz="0" w:space="0" w:color="auto"/>
          </w:divBdr>
        </w:div>
        <w:div w:id="565340946">
          <w:marLeft w:val="480"/>
          <w:marRight w:val="0"/>
          <w:marTop w:val="0"/>
          <w:marBottom w:val="0"/>
          <w:divBdr>
            <w:top w:val="none" w:sz="0" w:space="0" w:color="auto"/>
            <w:left w:val="none" w:sz="0" w:space="0" w:color="auto"/>
            <w:bottom w:val="none" w:sz="0" w:space="0" w:color="auto"/>
            <w:right w:val="none" w:sz="0" w:space="0" w:color="auto"/>
          </w:divBdr>
        </w:div>
        <w:div w:id="598296085">
          <w:marLeft w:val="480"/>
          <w:marRight w:val="0"/>
          <w:marTop w:val="0"/>
          <w:marBottom w:val="0"/>
          <w:divBdr>
            <w:top w:val="none" w:sz="0" w:space="0" w:color="auto"/>
            <w:left w:val="none" w:sz="0" w:space="0" w:color="auto"/>
            <w:bottom w:val="none" w:sz="0" w:space="0" w:color="auto"/>
            <w:right w:val="none" w:sz="0" w:space="0" w:color="auto"/>
          </w:divBdr>
        </w:div>
        <w:div w:id="676348166">
          <w:marLeft w:val="480"/>
          <w:marRight w:val="0"/>
          <w:marTop w:val="0"/>
          <w:marBottom w:val="0"/>
          <w:divBdr>
            <w:top w:val="none" w:sz="0" w:space="0" w:color="auto"/>
            <w:left w:val="none" w:sz="0" w:space="0" w:color="auto"/>
            <w:bottom w:val="none" w:sz="0" w:space="0" w:color="auto"/>
            <w:right w:val="none" w:sz="0" w:space="0" w:color="auto"/>
          </w:divBdr>
        </w:div>
        <w:div w:id="798963138">
          <w:marLeft w:val="480"/>
          <w:marRight w:val="0"/>
          <w:marTop w:val="0"/>
          <w:marBottom w:val="0"/>
          <w:divBdr>
            <w:top w:val="none" w:sz="0" w:space="0" w:color="auto"/>
            <w:left w:val="none" w:sz="0" w:space="0" w:color="auto"/>
            <w:bottom w:val="none" w:sz="0" w:space="0" w:color="auto"/>
            <w:right w:val="none" w:sz="0" w:space="0" w:color="auto"/>
          </w:divBdr>
        </w:div>
        <w:div w:id="1141338536">
          <w:marLeft w:val="480"/>
          <w:marRight w:val="0"/>
          <w:marTop w:val="0"/>
          <w:marBottom w:val="0"/>
          <w:divBdr>
            <w:top w:val="none" w:sz="0" w:space="0" w:color="auto"/>
            <w:left w:val="none" w:sz="0" w:space="0" w:color="auto"/>
            <w:bottom w:val="none" w:sz="0" w:space="0" w:color="auto"/>
            <w:right w:val="none" w:sz="0" w:space="0" w:color="auto"/>
          </w:divBdr>
        </w:div>
        <w:div w:id="1222447681">
          <w:marLeft w:val="480"/>
          <w:marRight w:val="0"/>
          <w:marTop w:val="0"/>
          <w:marBottom w:val="0"/>
          <w:divBdr>
            <w:top w:val="none" w:sz="0" w:space="0" w:color="auto"/>
            <w:left w:val="none" w:sz="0" w:space="0" w:color="auto"/>
            <w:bottom w:val="none" w:sz="0" w:space="0" w:color="auto"/>
            <w:right w:val="none" w:sz="0" w:space="0" w:color="auto"/>
          </w:divBdr>
        </w:div>
        <w:div w:id="1231816016">
          <w:marLeft w:val="480"/>
          <w:marRight w:val="0"/>
          <w:marTop w:val="0"/>
          <w:marBottom w:val="0"/>
          <w:divBdr>
            <w:top w:val="none" w:sz="0" w:space="0" w:color="auto"/>
            <w:left w:val="none" w:sz="0" w:space="0" w:color="auto"/>
            <w:bottom w:val="none" w:sz="0" w:space="0" w:color="auto"/>
            <w:right w:val="none" w:sz="0" w:space="0" w:color="auto"/>
          </w:divBdr>
        </w:div>
        <w:div w:id="1250849084">
          <w:marLeft w:val="480"/>
          <w:marRight w:val="0"/>
          <w:marTop w:val="0"/>
          <w:marBottom w:val="0"/>
          <w:divBdr>
            <w:top w:val="none" w:sz="0" w:space="0" w:color="auto"/>
            <w:left w:val="none" w:sz="0" w:space="0" w:color="auto"/>
            <w:bottom w:val="none" w:sz="0" w:space="0" w:color="auto"/>
            <w:right w:val="none" w:sz="0" w:space="0" w:color="auto"/>
          </w:divBdr>
        </w:div>
        <w:div w:id="1261336454">
          <w:marLeft w:val="480"/>
          <w:marRight w:val="0"/>
          <w:marTop w:val="0"/>
          <w:marBottom w:val="0"/>
          <w:divBdr>
            <w:top w:val="none" w:sz="0" w:space="0" w:color="auto"/>
            <w:left w:val="none" w:sz="0" w:space="0" w:color="auto"/>
            <w:bottom w:val="none" w:sz="0" w:space="0" w:color="auto"/>
            <w:right w:val="none" w:sz="0" w:space="0" w:color="auto"/>
          </w:divBdr>
        </w:div>
        <w:div w:id="1271353754">
          <w:marLeft w:val="480"/>
          <w:marRight w:val="0"/>
          <w:marTop w:val="0"/>
          <w:marBottom w:val="0"/>
          <w:divBdr>
            <w:top w:val="none" w:sz="0" w:space="0" w:color="auto"/>
            <w:left w:val="none" w:sz="0" w:space="0" w:color="auto"/>
            <w:bottom w:val="none" w:sz="0" w:space="0" w:color="auto"/>
            <w:right w:val="none" w:sz="0" w:space="0" w:color="auto"/>
          </w:divBdr>
        </w:div>
        <w:div w:id="1325739345">
          <w:marLeft w:val="480"/>
          <w:marRight w:val="0"/>
          <w:marTop w:val="0"/>
          <w:marBottom w:val="0"/>
          <w:divBdr>
            <w:top w:val="none" w:sz="0" w:space="0" w:color="auto"/>
            <w:left w:val="none" w:sz="0" w:space="0" w:color="auto"/>
            <w:bottom w:val="none" w:sz="0" w:space="0" w:color="auto"/>
            <w:right w:val="none" w:sz="0" w:space="0" w:color="auto"/>
          </w:divBdr>
        </w:div>
        <w:div w:id="1431511329">
          <w:marLeft w:val="480"/>
          <w:marRight w:val="0"/>
          <w:marTop w:val="0"/>
          <w:marBottom w:val="0"/>
          <w:divBdr>
            <w:top w:val="none" w:sz="0" w:space="0" w:color="auto"/>
            <w:left w:val="none" w:sz="0" w:space="0" w:color="auto"/>
            <w:bottom w:val="none" w:sz="0" w:space="0" w:color="auto"/>
            <w:right w:val="none" w:sz="0" w:space="0" w:color="auto"/>
          </w:divBdr>
        </w:div>
        <w:div w:id="1440296198">
          <w:marLeft w:val="480"/>
          <w:marRight w:val="0"/>
          <w:marTop w:val="0"/>
          <w:marBottom w:val="0"/>
          <w:divBdr>
            <w:top w:val="none" w:sz="0" w:space="0" w:color="auto"/>
            <w:left w:val="none" w:sz="0" w:space="0" w:color="auto"/>
            <w:bottom w:val="none" w:sz="0" w:space="0" w:color="auto"/>
            <w:right w:val="none" w:sz="0" w:space="0" w:color="auto"/>
          </w:divBdr>
        </w:div>
        <w:div w:id="1554544019">
          <w:marLeft w:val="480"/>
          <w:marRight w:val="0"/>
          <w:marTop w:val="0"/>
          <w:marBottom w:val="0"/>
          <w:divBdr>
            <w:top w:val="none" w:sz="0" w:space="0" w:color="auto"/>
            <w:left w:val="none" w:sz="0" w:space="0" w:color="auto"/>
            <w:bottom w:val="none" w:sz="0" w:space="0" w:color="auto"/>
            <w:right w:val="none" w:sz="0" w:space="0" w:color="auto"/>
          </w:divBdr>
        </w:div>
        <w:div w:id="1687169944">
          <w:marLeft w:val="480"/>
          <w:marRight w:val="0"/>
          <w:marTop w:val="0"/>
          <w:marBottom w:val="0"/>
          <w:divBdr>
            <w:top w:val="none" w:sz="0" w:space="0" w:color="auto"/>
            <w:left w:val="none" w:sz="0" w:space="0" w:color="auto"/>
            <w:bottom w:val="none" w:sz="0" w:space="0" w:color="auto"/>
            <w:right w:val="none" w:sz="0" w:space="0" w:color="auto"/>
          </w:divBdr>
        </w:div>
      </w:divsChild>
    </w:div>
    <w:div w:id="304555036">
      <w:bodyDiv w:val="1"/>
      <w:marLeft w:val="0"/>
      <w:marRight w:val="0"/>
      <w:marTop w:val="0"/>
      <w:marBottom w:val="0"/>
      <w:divBdr>
        <w:top w:val="none" w:sz="0" w:space="0" w:color="auto"/>
        <w:left w:val="none" w:sz="0" w:space="0" w:color="auto"/>
        <w:bottom w:val="none" w:sz="0" w:space="0" w:color="auto"/>
        <w:right w:val="none" w:sz="0" w:space="0" w:color="auto"/>
      </w:divBdr>
    </w:div>
    <w:div w:id="306325555">
      <w:bodyDiv w:val="1"/>
      <w:marLeft w:val="0"/>
      <w:marRight w:val="0"/>
      <w:marTop w:val="0"/>
      <w:marBottom w:val="0"/>
      <w:divBdr>
        <w:top w:val="none" w:sz="0" w:space="0" w:color="auto"/>
        <w:left w:val="none" w:sz="0" w:space="0" w:color="auto"/>
        <w:bottom w:val="none" w:sz="0" w:space="0" w:color="auto"/>
        <w:right w:val="none" w:sz="0" w:space="0" w:color="auto"/>
      </w:divBdr>
    </w:div>
    <w:div w:id="307439682">
      <w:bodyDiv w:val="1"/>
      <w:marLeft w:val="0"/>
      <w:marRight w:val="0"/>
      <w:marTop w:val="0"/>
      <w:marBottom w:val="0"/>
      <w:divBdr>
        <w:top w:val="none" w:sz="0" w:space="0" w:color="auto"/>
        <w:left w:val="none" w:sz="0" w:space="0" w:color="auto"/>
        <w:bottom w:val="none" w:sz="0" w:space="0" w:color="auto"/>
        <w:right w:val="none" w:sz="0" w:space="0" w:color="auto"/>
      </w:divBdr>
    </w:div>
    <w:div w:id="313605914">
      <w:bodyDiv w:val="1"/>
      <w:marLeft w:val="0"/>
      <w:marRight w:val="0"/>
      <w:marTop w:val="0"/>
      <w:marBottom w:val="0"/>
      <w:divBdr>
        <w:top w:val="none" w:sz="0" w:space="0" w:color="auto"/>
        <w:left w:val="none" w:sz="0" w:space="0" w:color="auto"/>
        <w:bottom w:val="none" w:sz="0" w:space="0" w:color="auto"/>
        <w:right w:val="none" w:sz="0" w:space="0" w:color="auto"/>
      </w:divBdr>
    </w:div>
    <w:div w:id="316541746">
      <w:bodyDiv w:val="1"/>
      <w:marLeft w:val="0"/>
      <w:marRight w:val="0"/>
      <w:marTop w:val="0"/>
      <w:marBottom w:val="0"/>
      <w:divBdr>
        <w:top w:val="none" w:sz="0" w:space="0" w:color="auto"/>
        <w:left w:val="none" w:sz="0" w:space="0" w:color="auto"/>
        <w:bottom w:val="none" w:sz="0" w:space="0" w:color="auto"/>
        <w:right w:val="none" w:sz="0" w:space="0" w:color="auto"/>
      </w:divBdr>
    </w:div>
    <w:div w:id="327634263">
      <w:bodyDiv w:val="1"/>
      <w:marLeft w:val="0"/>
      <w:marRight w:val="0"/>
      <w:marTop w:val="0"/>
      <w:marBottom w:val="0"/>
      <w:divBdr>
        <w:top w:val="none" w:sz="0" w:space="0" w:color="auto"/>
        <w:left w:val="none" w:sz="0" w:space="0" w:color="auto"/>
        <w:bottom w:val="none" w:sz="0" w:space="0" w:color="auto"/>
        <w:right w:val="none" w:sz="0" w:space="0" w:color="auto"/>
      </w:divBdr>
    </w:div>
    <w:div w:id="329255562">
      <w:bodyDiv w:val="1"/>
      <w:marLeft w:val="0"/>
      <w:marRight w:val="0"/>
      <w:marTop w:val="0"/>
      <w:marBottom w:val="0"/>
      <w:divBdr>
        <w:top w:val="none" w:sz="0" w:space="0" w:color="auto"/>
        <w:left w:val="none" w:sz="0" w:space="0" w:color="auto"/>
        <w:bottom w:val="none" w:sz="0" w:space="0" w:color="auto"/>
        <w:right w:val="none" w:sz="0" w:space="0" w:color="auto"/>
      </w:divBdr>
    </w:div>
    <w:div w:id="332609874">
      <w:bodyDiv w:val="1"/>
      <w:marLeft w:val="0"/>
      <w:marRight w:val="0"/>
      <w:marTop w:val="0"/>
      <w:marBottom w:val="0"/>
      <w:divBdr>
        <w:top w:val="none" w:sz="0" w:space="0" w:color="auto"/>
        <w:left w:val="none" w:sz="0" w:space="0" w:color="auto"/>
        <w:bottom w:val="none" w:sz="0" w:space="0" w:color="auto"/>
        <w:right w:val="none" w:sz="0" w:space="0" w:color="auto"/>
      </w:divBdr>
    </w:div>
    <w:div w:id="338966456">
      <w:bodyDiv w:val="1"/>
      <w:marLeft w:val="0"/>
      <w:marRight w:val="0"/>
      <w:marTop w:val="0"/>
      <w:marBottom w:val="0"/>
      <w:divBdr>
        <w:top w:val="none" w:sz="0" w:space="0" w:color="auto"/>
        <w:left w:val="none" w:sz="0" w:space="0" w:color="auto"/>
        <w:bottom w:val="none" w:sz="0" w:space="0" w:color="auto"/>
        <w:right w:val="none" w:sz="0" w:space="0" w:color="auto"/>
      </w:divBdr>
    </w:div>
    <w:div w:id="340085121">
      <w:bodyDiv w:val="1"/>
      <w:marLeft w:val="0"/>
      <w:marRight w:val="0"/>
      <w:marTop w:val="0"/>
      <w:marBottom w:val="0"/>
      <w:divBdr>
        <w:top w:val="none" w:sz="0" w:space="0" w:color="auto"/>
        <w:left w:val="none" w:sz="0" w:space="0" w:color="auto"/>
        <w:bottom w:val="none" w:sz="0" w:space="0" w:color="auto"/>
        <w:right w:val="none" w:sz="0" w:space="0" w:color="auto"/>
      </w:divBdr>
      <w:divsChild>
        <w:div w:id="1101148031">
          <w:marLeft w:val="480"/>
          <w:marRight w:val="0"/>
          <w:marTop w:val="0"/>
          <w:marBottom w:val="0"/>
          <w:divBdr>
            <w:top w:val="none" w:sz="0" w:space="0" w:color="auto"/>
            <w:left w:val="none" w:sz="0" w:space="0" w:color="auto"/>
            <w:bottom w:val="none" w:sz="0" w:space="0" w:color="auto"/>
            <w:right w:val="none" w:sz="0" w:space="0" w:color="auto"/>
          </w:divBdr>
        </w:div>
        <w:div w:id="1152257972">
          <w:marLeft w:val="480"/>
          <w:marRight w:val="0"/>
          <w:marTop w:val="0"/>
          <w:marBottom w:val="0"/>
          <w:divBdr>
            <w:top w:val="none" w:sz="0" w:space="0" w:color="auto"/>
            <w:left w:val="none" w:sz="0" w:space="0" w:color="auto"/>
            <w:bottom w:val="none" w:sz="0" w:space="0" w:color="auto"/>
            <w:right w:val="none" w:sz="0" w:space="0" w:color="auto"/>
          </w:divBdr>
        </w:div>
        <w:div w:id="473526297">
          <w:marLeft w:val="480"/>
          <w:marRight w:val="0"/>
          <w:marTop w:val="0"/>
          <w:marBottom w:val="0"/>
          <w:divBdr>
            <w:top w:val="none" w:sz="0" w:space="0" w:color="auto"/>
            <w:left w:val="none" w:sz="0" w:space="0" w:color="auto"/>
            <w:bottom w:val="none" w:sz="0" w:space="0" w:color="auto"/>
            <w:right w:val="none" w:sz="0" w:space="0" w:color="auto"/>
          </w:divBdr>
        </w:div>
        <w:div w:id="1441223794">
          <w:marLeft w:val="480"/>
          <w:marRight w:val="0"/>
          <w:marTop w:val="0"/>
          <w:marBottom w:val="0"/>
          <w:divBdr>
            <w:top w:val="none" w:sz="0" w:space="0" w:color="auto"/>
            <w:left w:val="none" w:sz="0" w:space="0" w:color="auto"/>
            <w:bottom w:val="none" w:sz="0" w:space="0" w:color="auto"/>
            <w:right w:val="none" w:sz="0" w:space="0" w:color="auto"/>
          </w:divBdr>
        </w:div>
        <w:div w:id="1574660265">
          <w:marLeft w:val="480"/>
          <w:marRight w:val="0"/>
          <w:marTop w:val="0"/>
          <w:marBottom w:val="0"/>
          <w:divBdr>
            <w:top w:val="none" w:sz="0" w:space="0" w:color="auto"/>
            <w:left w:val="none" w:sz="0" w:space="0" w:color="auto"/>
            <w:bottom w:val="none" w:sz="0" w:space="0" w:color="auto"/>
            <w:right w:val="none" w:sz="0" w:space="0" w:color="auto"/>
          </w:divBdr>
        </w:div>
        <w:div w:id="1306013547">
          <w:marLeft w:val="480"/>
          <w:marRight w:val="0"/>
          <w:marTop w:val="0"/>
          <w:marBottom w:val="0"/>
          <w:divBdr>
            <w:top w:val="none" w:sz="0" w:space="0" w:color="auto"/>
            <w:left w:val="none" w:sz="0" w:space="0" w:color="auto"/>
            <w:bottom w:val="none" w:sz="0" w:space="0" w:color="auto"/>
            <w:right w:val="none" w:sz="0" w:space="0" w:color="auto"/>
          </w:divBdr>
        </w:div>
        <w:div w:id="798181929">
          <w:marLeft w:val="480"/>
          <w:marRight w:val="0"/>
          <w:marTop w:val="0"/>
          <w:marBottom w:val="0"/>
          <w:divBdr>
            <w:top w:val="none" w:sz="0" w:space="0" w:color="auto"/>
            <w:left w:val="none" w:sz="0" w:space="0" w:color="auto"/>
            <w:bottom w:val="none" w:sz="0" w:space="0" w:color="auto"/>
            <w:right w:val="none" w:sz="0" w:space="0" w:color="auto"/>
          </w:divBdr>
        </w:div>
        <w:div w:id="713385557">
          <w:marLeft w:val="480"/>
          <w:marRight w:val="0"/>
          <w:marTop w:val="0"/>
          <w:marBottom w:val="0"/>
          <w:divBdr>
            <w:top w:val="none" w:sz="0" w:space="0" w:color="auto"/>
            <w:left w:val="none" w:sz="0" w:space="0" w:color="auto"/>
            <w:bottom w:val="none" w:sz="0" w:space="0" w:color="auto"/>
            <w:right w:val="none" w:sz="0" w:space="0" w:color="auto"/>
          </w:divBdr>
        </w:div>
        <w:div w:id="517044680">
          <w:marLeft w:val="480"/>
          <w:marRight w:val="0"/>
          <w:marTop w:val="0"/>
          <w:marBottom w:val="0"/>
          <w:divBdr>
            <w:top w:val="none" w:sz="0" w:space="0" w:color="auto"/>
            <w:left w:val="none" w:sz="0" w:space="0" w:color="auto"/>
            <w:bottom w:val="none" w:sz="0" w:space="0" w:color="auto"/>
            <w:right w:val="none" w:sz="0" w:space="0" w:color="auto"/>
          </w:divBdr>
        </w:div>
        <w:div w:id="516426296">
          <w:marLeft w:val="480"/>
          <w:marRight w:val="0"/>
          <w:marTop w:val="0"/>
          <w:marBottom w:val="0"/>
          <w:divBdr>
            <w:top w:val="none" w:sz="0" w:space="0" w:color="auto"/>
            <w:left w:val="none" w:sz="0" w:space="0" w:color="auto"/>
            <w:bottom w:val="none" w:sz="0" w:space="0" w:color="auto"/>
            <w:right w:val="none" w:sz="0" w:space="0" w:color="auto"/>
          </w:divBdr>
        </w:div>
        <w:div w:id="1194073609">
          <w:marLeft w:val="480"/>
          <w:marRight w:val="0"/>
          <w:marTop w:val="0"/>
          <w:marBottom w:val="0"/>
          <w:divBdr>
            <w:top w:val="none" w:sz="0" w:space="0" w:color="auto"/>
            <w:left w:val="none" w:sz="0" w:space="0" w:color="auto"/>
            <w:bottom w:val="none" w:sz="0" w:space="0" w:color="auto"/>
            <w:right w:val="none" w:sz="0" w:space="0" w:color="auto"/>
          </w:divBdr>
        </w:div>
        <w:div w:id="889146385">
          <w:marLeft w:val="480"/>
          <w:marRight w:val="0"/>
          <w:marTop w:val="0"/>
          <w:marBottom w:val="0"/>
          <w:divBdr>
            <w:top w:val="none" w:sz="0" w:space="0" w:color="auto"/>
            <w:left w:val="none" w:sz="0" w:space="0" w:color="auto"/>
            <w:bottom w:val="none" w:sz="0" w:space="0" w:color="auto"/>
            <w:right w:val="none" w:sz="0" w:space="0" w:color="auto"/>
          </w:divBdr>
        </w:div>
        <w:div w:id="1860924947">
          <w:marLeft w:val="480"/>
          <w:marRight w:val="0"/>
          <w:marTop w:val="0"/>
          <w:marBottom w:val="0"/>
          <w:divBdr>
            <w:top w:val="none" w:sz="0" w:space="0" w:color="auto"/>
            <w:left w:val="none" w:sz="0" w:space="0" w:color="auto"/>
            <w:bottom w:val="none" w:sz="0" w:space="0" w:color="auto"/>
            <w:right w:val="none" w:sz="0" w:space="0" w:color="auto"/>
          </w:divBdr>
        </w:div>
        <w:div w:id="930821099">
          <w:marLeft w:val="480"/>
          <w:marRight w:val="0"/>
          <w:marTop w:val="0"/>
          <w:marBottom w:val="0"/>
          <w:divBdr>
            <w:top w:val="none" w:sz="0" w:space="0" w:color="auto"/>
            <w:left w:val="none" w:sz="0" w:space="0" w:color="auto"/>
            <w:bottom w:val="none" w:sz="0" w:space="0" w:color="auto"/>
            <w:right w:val="none" w:sz="0" w:space="0" w:color="auto"/>
          </w:divBdr>
        </w:div>
        <w:div w:id="964047665">
          <w:marLeft w:val="480"/>
          <w:marRight w:val="0"/>
          <w:marTop w:val="0"/>
          <w:marBottom w:val="0"/>
          <w:divBdr>
            <w:top w:val="none" w:sz="0" w:space="0" w:color="auto"/>
            <w:left w:val="none" w:sz="0" w:space="0" w:color="auto"/>
            <w:bottom w:val="none" w:sz="0" w:space="0" w:color="auto"/>
            <w:right w:val="none" w:sz="0" w:space="0" w:color="auto"/>
          </w:divBdr>
        </w:div>
        <w:div w:id="732656400">
          <w:marLeft w:val="480"/>
          <w:marRight w:val="0"/>
          <w:marTop w:val="0"/>
          <w:marBottom w:val="0"/>
          <w:divBdr>
            <w:top w:val="none" w:sz="0" w:space="0" w:color="auto"/>
            <w:left w:val="none" w:sz="0" w:space="0" w:color="auto"/>
            <w:bottom w:val="none" w:sz="0" w:space="0" w:color="auto"/>
            <w:right w:val="none" w:sz="0" w:space="0" w:color="auto"/>
          </w:divBdr>
        </w:div>
        <w:div w:id="1258638110">
          <w:marLeft w:val="480"/>
          <w:marRight w:val="0"/>
          <w:marTop w:val="0"/>
          <w:marBottom w:val="0"/>
          <w:divBdr>
            <w:top w:val="none" w:sz="0" w:space="0" w:color="auto"/>
            <w:left w:val="none" w:sz="0" w:space="0" w:color="auto"/>
            <w:bottom w:val="none" w:sz="0" w:space="0" w:color="auto"/>
            <w:right w:val="none" w:sz="0" w:space="0" w:color="auto"/>
          </w:divBdr>
        </w:div>
        <w:div w:id="545143774">
          <w:marLeft w:val="480"/>
          <w:marRight w:val="0"/>
          <w:marTop w:val="0"/>
          <w:marBottom w:val="0"/>
          <w:divBdr>
            <w:top w:val="none" w:sz="0" w:space="0" w:color="auto"/>
            <w:left w:val="none" w:sz="0" w:space="0" w:color="auto"/>
            <w:bottom w:val="none" w:sz="0" w:space="0" w:color="auto"/>
            <w:right w:val="none" w:sz="0" w:space="0" w:color="auto"/>
          </w:divBdr>
        </w:div>
        <w:div w:id="1291743504">
          <w:marLeft w:val="480"/>
          <w:marRight w:val="0"/>
          <w:marTop w:val="0"/>
          <w:marBottom w:val="0"/>
          <w:divBdr>
            <w:top w:val="none" w:sz="0" w:space="0" w:color="auto"/>
            <w:left w:val="none" w:sz="0" w:space="0" w:color="auto"/>
            <w:bottom w:val="none" w:sz="0" w:space="0" w:color="auto"/>
            <w:right w:val="none" w:sz="0" w:space="0" w:color="auto"/>
          </w:divBdr>
        </w:div>
        <w:div w:id="1851524050">
          <w:marLeft w:val="480"/>
          <w:marRight w:val="0"/>
          <w:marTop w:val="0"/>
          <w:marBottom w:val="0"/>
          <w:divBdr>
            <w:top w:val="none" w:sz="0" w:space="0" w:color="auto"/>
            <w:left w:val="none" w:sz="0" w:space="0" w:color="auto"/>
            <w:bottom w:val="none" w:sz="0" w:space="0" w:color="auto"/>
            <w:right w:val="none" w:sz="0" w:space="0" w:color="auto"/>
          </w:divBdr>
        </w:div>
        <w:div w:id="652680873">
          <w:marLeft w:val="480"/>
          <w:marRight w:val="0"/>
          <w:marTop w:val="0"/>
          <w:marBottom w:val="0"/>
          <w:divBdr>
            <w:top w:val="none" w:sz="0" w:space="0" w:color="auto"/>
            <w:left w:val="none" w:sz="0" w:space="0" w:color="auto"/>
            <w:bottom w:val="none" w:sz="0" w:space="0" w:color="auto"/>
            <w:right w:val="none" w:sz="0" w:space="0" w:color="auto"/>
          </w:divBdr>
        </w:div>
        <w:div w:id="648749201">
          <w:marLeft w:val="480"/>
          <w:marRight w:val="0"/>
          <w:marTop w:val="0"/>
          <w:marBottom w:val="0"/>
          <w:divBdr>
            <w:top w:val="none" w:sz="0" w:space="0" w:color="auto"/>
            <w:left w:val="none" w:sz="0" w:space="0" w:color="auto"/>
            <w:bottom w:val="none" w:sz="0" w:space="0" w:color="auto"/>
            <w:right w:val="none" w:sz="0" w:space="0" w:color="auto"/>
          </w:divBdr>
        </w:div>
        <w:div w:id="351759427">
          <w:marLeft w:val="480"/>
          <w:marRight w:val="0"/>
          <w:marTop w:val="0"/>
          <w:marBottom w:val="0"/>
          <w:divBdr>
            <w:top w:val="none" w:sz="0" w:space="0" w:color="auto"/>
            <w:left w:val="none" w:sz="0" w:space="0" w:color="auto"/>
            <w:bottom w:val="none" w:sz="0" w:space="0" w:color="auto"/>
            <w:right w:val="none" w:sz="0" w:space="0" w:color="auto"/>
          </w:divBdr>
        </w:div>
        <w:div w:id="1156457074">
          <w:marLeft w:val="480"/>
          <w:marRight w:val="0"/>
          <w:marTop w:val="0"/>
          <w:marBottom w:val="0"/>
          <w:divBdr>
            <w:top w:val="none" w:sz="0" w:space="0" w:color="auto"/>
            <w:left w:val="none" w:sz="0" w:space="0" w:color="auto"/>
            <w:bottom w:val="none" w:sz="0" w:space="0" w:color="auto"/>
            <w:right w:val="none" w:sz="0" w:space="0" w:color="auto"/>
          </w:divBdr>
        </w:div>
        <w:div w:id="1213224853">
          <w:marLeft w:val="480"/>
          <w:marRight w:val="0"/>
          <w:marTop w:val="0"/>
          <w:marBottom w:val="0"/>
          <w:divBdr>
            <w:top w:val="none" w:sz="0" w:space="0" w:color="auto"/>
            <w:left w:val="none" w:sz="0" w:space="0" w:color="auto"/>
            <w:bottom w:val="none" w:sz="0" w:space="0" w:color="auto"/>
            <w:right w:val="none" w:sz="0" w:space="0" w:color="auto"/>
          </w:divBdr>
        </w:div>
        <w:div w:id="1311908862">
          <w:marLeft w:val="480"/>
          <w:marRight w:val="0"/>
          <w:marTop w:val="0"/>
          <w:marBottom w:val="0"/>
          <w:divBdr>
            <w:top w:val="none" w:sz="0" w:space="0" w:color="auto"/>
            <w:left w:val="none" w:sz="0" w:space="0" w:color="auto"/>
            <w:bottom w:val="none" w:sz="0" w:space="0" w:color="auto"/>
            <w:right w:val="none" w:sz="0" w:space="0" w:color="auto"/>
          </w:divBdr>
        </w:div>
        <w:div w:id="817921709">
          <w:marLeft w:val="480"/>
          <w:marRight w:val="0"/>
          <w:marTop w:val="0"/>
          <w:marBottom w:val="0"/>
          <w:divBdr>
            <w:top w:val="none" w:sz="0" w:space="0" w:color="auto"/>
            <w:left w:val="none" w:sz="0" w:space="0" w:color="auto"/>
            <w:bottom w:val="none" w:sz="0" w:space="0" w:color="auto"/>
            <w:right w:val="none" w:sz="0" w:space="0" w:color="auto"/>
          </w:divBdr>
        </w:div>
      </w:divsChild>
    </w:div>
    <w:div w:id="342902142">
      <w:bodyDiv w:val="1"/>
      <w:marLeft w:val="0"/>
      <w:marRight w:val="0"/>
      <w:marTop w:val="0"/>
      <w:marBottom w:val="0"/>
      <w:divBdr>
        <w:top w:val="none" w:sz="0" w:space="0" w:color="auto"/>
        <w:left w:val="none" w:sz="0" w:space="0" w:color="auto"/>
        <w:bottom w:val="none" w:sz="0" w:space="0" w:color="auto"/>
        <w:right w:val="none" w:sz="0" w:space="0" w:color="auto"/>
      </w:divBdr>
      <w:divsChild>
        <w:div w:id="1917013140">
          <w:marLeft w:val="480"/>
          <w:marRight w:val="0"/>
          <w:marTop w:val="0"/>
          <w:marBottom w:val="0"/>
          <w:divBdr>
            <w:top w:val="none" w:sz="0" w:space="0" w:color="auto"/>
            <w:left w:val="none" w:sz="0" w:space="0" w:color="auto"/>
            <w:bottom w:val="none" w:sz="0" w:space="0" w:color="auto"/>
            <w:right w:val="none" w:sz="0" w:space="0" w:color="auto"/>
          </w:divBdr>
        </w:div>
        <w:div w:id="1658147270">
          <w:marLeft w:val="480"/>
          <w:marRight w:val="0"/>
          <w:marTop w:val="0"/>
          <w:marBottom w:val="0"/>
          <w:divBdr>
            <w:top w:val="none" w:sz="0" w:space="0" w:color="auto"/>
            <w:left w:val="none" w:sz="0" w:space="0" w:color="auto"/>
            <w:bottom w:val="none" w:sz="0" w:space="0" w:color="auto"/>
            <w:right w:val="none" w:sz="0" w:space="0" w:color="auto"/>
          </w:divBdr>
        </w:div>
        <w:div w:id="1345279858">
          <w:marLeft w:val="480"/>
          <w:marRight w:val="0"/>
          <w:marTop w:val="0"/>
          <w:marBottom w:val="0"/>
          <w:divBdr>
            <w:top w:val="none" w:sz="0" w:space="0" w:color="auto"/>
            <w:left w:val="none" w:sz="0" w:space="0" w:color="auto"/>
            <w:bottom w:val="none" w:sz="0" w:space="0" w:color="auto"/>
            <w:right w:val="none" w:sz="0" w:space="0" w:color="auto"/>
          </w:divBdr>
        </w:div>
        <w:div w:id="1578637264">
          <w:marLeft w:val="480"/>
          <w:marRight w:val="0"/>
          <w:marTop w:val="0"/>
          <w:marBottom w:val="0"/>
          <w:divBdr>
            <w:top w:val="none" w:sz="0" w:space="0" w:color="auto"/>
            <w:left w:val="none" w:sz="0" w:space="0" w:color="auto"/>
            <w:bottom w:val="none" w:sz="0" w:space="0" w:color="auto"/>
            <w:right w:val="none" w:sz="0" w:space="0" w:color="auto"/>
          </w:divBdr>
        </w:div>
        <w:div w:id="1927960345">
          <w:marLeft w:val="480"/>
          <w:marRight w:val="0"/>
          <w:marTop w:val="0"/>
          <w:marBottom w:val="0"/>
          <w:divBdr>
            <w:top w:val="none" w:sz="0" w:space="0" w:color="auto"/>
            <w:left w:val="none" w:sz="0" w:space="0" w:color="auto"/>
            <w:bottom w:val="none" w:sz="0" w:space="0" w:color="auto"/>
            <w:right w:val="none" w:sz="0" w:space="0" w:color="auto"/>
          </w:divBdr>
        </w:div>
        <w:div w:id="1875343438">
          <w:marLeft w:val="480"/>
          <w:marRight w:val="0"/>
          <w:marTop w:val="0"/>
          <w:marBottom w:val="0"/>
          <w:divBdr>
            <w:top w:val="none" w:sz="0" w:space="0" w:color="auto"/>
            <w:left w:val="none" w:sz="0" w:space="0" w:color="auto"/>
            <w:bottom w:val="none" w:sz="0" w:space="0" w:color="auto"/>
            <w:right w:val="none" w:sz="0" w:space="0" w:color="auto"/>
          </w:divBdr>
        </w:div>
        <w:div w:id="100490079">
          <w:marLeft w:val="480"/>
          <w:marRight w:val="0"/>
          <w:marTop w:val="0"/>
          <w:marBottom w:val="0"/>
          <w:divBdr>
            <w:top w:val="none" w:sz="0" w:space="0" w:color="auto"/>
            <w:left w:val="none" w:sz="0" w:space="0" w:color="auto"/>
            <w:bottom w:val="none" w:sz="0" w:space="0" w:color="auto"/>
            <w:right w:val="none" w:sz="0" w:space="0" w:color="auto"/>
          </w:divBdr>
        </w:div>
        <w:div w:id="1589192190">
          <w:marLeft w:val="480"/>
          <w:marRight w:val="0"/>
          <w:marTop w:val="0"/>
          <w:marBottom w:val="0"/>
          <w:divBdr>
            <w:top w:val="none" w:sz="0" w:space="0" w:color="auto"/>
            <w:left w:val="none" w:sz="0" w:space="0" w:color="auto"/>
            <w:bottom w:val="none" w:sz="0" w:space="0" w:color="auto"/>
            <w:right w:val="none" w:sz="0" w:space="0" w:color="auto"/>
          </w:divBdr>
        </w:div>
        <w:div w:id="265239680">
          <w:marLeft w:val="480"/>
          <w:marRight w:val="0"/>
          <w:marTop w:val="0"/>
          <w:marBottom w:val="0"/>
          <w:divBdr>
            <w:top w:val="none" w:sz="0" w:space="0" w:color="auto"/>
            <w:left w:val="none" w:sz="0" w:space="0" w:color="auto"/>
            <w:bottom w:val="none" w:sz="0" w:space="0" w:color="auto"/>
            <w:right w:val="none" w:sz="0" w:space="0" w:color="auto"/>
          </w:divBdr>
        </w:div>
        <w:div w:id="495804576">
          <w:marLeft w:val="480"/>
          <w:marRight w:val="0"/>
          <w:marTop w:val="0"/>
          <w:marBottom w:val="0"/>
          <w:divBdr>
            <w:top w:val="none" w:sz="0" w:space="0" w:color="auto"/>
            <w:left w:val="none" w:sz="0" w:space="0" w:color="auto"/>
            <w:bottom w:val="none" w:sz="0" w:space="0" w:color="auto"/>
            <w:right w:val="none" w:sz="0" w:space="0" w:color="auto"/>
          </w:divBdr>
        </w:div>
        <w:div w:id="231085333">
          <w:marLeft w:val="480"/>
          <w:marRight w:val="0"/>
          <w:marTop w:val="0"/>
          <w:marBottom w:val="0"/>
          <w:divBdr>
            <w:top w:val="none" w:sz="0" w:space="0" w:color="auto"/>
            <w:left w:val="none" w:sz="0" w:space="0" w:color="auto"/>
            <w:bottom w:val="none" w:sz="0" w:space="0" w:color="auto"/>
            <w:right w:val="none" w:sz="0" w:space="0" w:color="auto"/>
          </w:divBdr>
        </w:div>
        <w:div w:id="274413889">
          <w:marLeft w:val="480"/>
          <w:marRight w:val="0"/>
          <w:marTop w:val="0"/>
          <w:marBottom w:val="0"/>
          <w:divBdr>
            <w:top w:val="none" w:sz="0" w:space="0" w:color="auto"/>
            <w:left w:val="none" w:sz="0" w:space="0" w:color="auto"/>
            <w:bottom w:val="none" w:sz="0" w:space="0" w:color="auto"/>
            <w:right w:val="none" w:sz="0" w:space="0" w:color="auto"/>
          </w:divBdr>
        </w:div>
        <w:div w:id="1122117784">
          <w:marLeft w:val="480"/>
          <w:marRight w:val="0"/>
          <w:marTop w:val="0"/>
          <w:marBottom w:val="0"/>
          <w:divBdr>
            <w:top w:val="none" w:sz="0" w:space="0" w:color="auto"/>
            <w:left w:val="none" w:sz="0" w:space="0" w:color="auto"/>
            <w:bottom w:val="none" w:sz="0" w:space="0" w:color="auto"/>
            <w:right w:val="none" w:sz="0" w:space="0" w:color="auto"/>
          </w:divBdr>
        </w:div>
        <w:div w:id="1492284323">
          <w:marLeft w:val="480"/>
          <w:marRight w:val="0"/>
          <w:marTop w:val="0"/>
          <w:marBottom w:val="0"/>
          <w:divBdr>
            <w:top w:val="none" w:sz="0" w:space="0" w:color="auto"/>
            <w:left w:val="none" w:sz="0" w:space="0" w:color="auto"/>
            <w:bottom w:val="none" w:sz="0" w:space="0" w:color="auto"/>
            <w:right w:val="none" w:sz="0" w:space="0" w:color="auto"/>
          </w:divBdr>
        </w:div>
        <w:div w:id="861749727">
          <w:marLeft w:val="480"/>
          <w:marRight w:val="0"/>
          <w:marTop w:val="0"/>
          <w:marBottom w:val="0"/>
          <w:divBdr>
            <w:top w:val="none" w:sz="0" w:space="0" w:color="auto"/>
            <w:left w:val="none" w:sz="0" w:space="0" w:color="auto"/>
            <w:bottom w:val="none" w:sz="0" w:space="0" w:color="auto"/>
            <w:right w:val="none" w:sz="0" w:space="0" w:color="auto"/>
          </w:divBdr>
        </w:div>
        <w:div w:id="405810373">
          <w:marLeft w:val="480"/>
          <w:marRight w:val="0"/>
          <w:marTop w:val="0"/>
          <w:marBottom w:val="0"/>
          <w:divBdr>
            <w:top w:val="none" w:sz="0" w:space="0" w:color="auto"/>
            <w:left w:val="none" w:sz="0" w:space="0" w:color="auto"/>
            <w:bottom w:val="none" w:sz="0" w:space="0" w:color="auto"/>
            <w:right w:val="none" w:sz="0" w:space="0" w:color="auto"/>
          </w:divBdr>
        </w:div>
        <w:div w:id="182791217">
          <w:marLeft w:val="480"/>
          <w:marRight w:val="0"/>
          <w:marTop w:val="0"/>
          <w:marBottom w:val="0"/>
          <w:divBdr>
            <w:top w:val="none" w:sz="0" w:space="0" w:color="auto"/>
            <w:left w:val="none" w:sz="0" w:space="0" w:color="auto"/>
            <w:bottom w:val="none" w:sz="0" w:space="0" w:color="auto"/>
            <w:right w:val="none" w:sz="0" w:space="0" w:color="auto"/>
          </w:divBdr>
        </w:div>
        <w:div w:id="1834878142">
          <w:marLeft w:val="480"/>
          <w:marRight w:val="0"/>
          <w:marTop w:val="0"/>
          <w:marBottom w:val="0"/>
          <w:divBdr>
            <w:top w:val="none" w:sz="0" w:space="0" w:color="auto"/>
            <w:left w:val="none" w:sz="0" w:space="0" w:color="auto"/>
            <w:bottom w:val="none" w:sz="0" w:space="0" w:color="auto"/>
            <w:right w:val="none" w:sz="0" w:space="0" w:color="auto"/>
          </w:divBdr>
        </w:div>
        <w:div w:id="914824216">
          <w:marLeft w:val="480"/>
          <w:marRight w:val="0"/>
          <w:marTop w:val="0"/>
          <w:marBottom w:val="0"/>
          <w:divBdr>
            <w:top w:val="none" w:sz="0" w:space="0" w:color="auto"/>
            <w:left w:val="none" w:sz="0" w:space="0" w:color="auto"/>
            <w:bottom w:val="none" w:sz="0" w:space="0" w:color="auto"/>
            <w:right w:val="none" w:sz="0" w:space="0" w:color="auto"/>
          </w:divBdr>
        </w:div>
        <w:div w:id="2099859516">
          <w:marLeft w:val="480"/>
          <w:marRight w:val="0"/>
          <w:marTop w:val="0"/>
          <w:marBottom w:val="0"/>
          <w:divBdr>
            <w:top w:val="none" w:sz="0" w:space="0" w:color="auto"/>
            <w:left w:val="none" w:sz="0" w:space="0" w:color="auto"/>
            <w:bottom w:val="none" w:sz="0" w:space="0" w:color="auto"/>
            <w:right w:val="none" w:sz="0" w:space="0" w:color="auto"/>
          </w:divBdr>
        </w:div>
        <w:div w:id="1566257508">
          <w:marLeft w:val="480"/>
          <w:marRight w:val="0"/>
          <w:marTop w:val="0"/>
          <w:marBottom w:val="0"/>
          <w:divBdr>
            <w:top w:val="none" w:sz="0" w:space="0" w:color="auto"/>
            <w:left w:val="none" w:sz="0" w:space="0" w:color="auto"/>
            <w:bottom w:val="none" w:sz="0" w:space="0" w:color="auto"/>
            <w:right w:val="none" w:sz="0" w:space="0" w:color="auto"/>
          </w:divBdr>
        </w:div>
        <w:div w:id="1328093250">
          <w:marLeft w:val="480"/>
          <w:marRight w:val="0"/>
          <w:marTop w:val="0"/>
          <w:marBottom w:val="0"/>
          <w:divBdr>
            <w:top w:val="none" w:sz="0" w:space="0" w:color="auto"/>
            <w:left w:val="none" w:sz="0" w:space="0" w:color="auto"/>
            <w:bottom w:val="none" w:sz="0" w:space="0" w:color="auto"/>
            <w:right w:val="none" w:sz="0" w:space="0" w:color="auto"/>
          </w:divBdr>
        </w:div>
        <w:div w:id="1461343444">
          <w:marLeft w:val="480"/>
          <w:marRight w:val="0"/>
          <w:marTop w:val="0"/>
          <w:marBottom w:val="0"/>
          <w:divBdr>
            <w:top w:val="none" w:sz="0" w:space="0" w:color="auto"/>
            <w:left w:val="none" w:sz="0" w:space="0" w:color="auto"/>
            <w:bottom w:val="none" w:sz="0" w:space="0" w:color="auto"/>
            <w:right w:val="none" w:sz="0" w:space="0" w:color="auto"/>
          </w:divBdr>
        </w:div>
        <w:div w:id="963266584">
          <w:marLeft w:val="480"/>
          <w:marRight w:val="0"/>
          <w:marTop w:val="0"/>
          <w:marBottom w:val="0"/>
          <w:divBdr>
            <w:top w:val="none" w:sz="0" w:space="0" w:color="auto"/>
            <w:left w:val="none" w:sz="0" w:space="0" w:color="auto"/>
            <w:bottom w:val="none" w:sz="0" w:space="0" w:color="auto"/>
            <w:right w:val="none" w:sz="0" w:space="0" w:color="auto"/>
          </w:divBdr>
        </w:div>
        <w:div w:id="727648580">
          <w:marLeft w:val="480"/>
          <w:marRight w:val="0"/>
          <w:marTop w:val="0"/>
          <w:marBottom w:val="0"/>
          <w:divBdr>
            <w:top w:val="none" w:sz="0" w:space="0" w:color="auto"/>
            <w:left w:val="none" w:sz="0" w:space="0" w:color="auto"/>
            <w:bottom w:val="none" w:sz="0" w:space="0" w:color="auto"/>
            <w:right w:val="none" w:sz="0" w:space="0" w:color="auto"/>
          </w:divBdr>
        </w:div>
        <w:div w:id="119617888">
          <w:marLeft w:val="480"/>
          <w:marRight w:val="0"/>
          <w:marTop w:val="0"/>
          <w:marBottom w:val="0"/>
          <w:divBdr>
            <w:top w:val="none" w:sz="0" w:space="0" w:color="auto"/>
            <w:left w:val="none" w:sz="0" w:space="0" w:color="auto"/>
            <w:bottom w:val="none" w:sz="0" w:space="0" w:color="auto"/>
            <w:right w:val="none" w:sz="0" w:space="0" w:color="auto"/>
          </w:divBdr>
        </w:div>
      </w:divsChild>
    </w:div>
    <w:div w:id="344676754">
      <w:bodyDiv w:val="1"/>
      <w:marLeft w:val="0"/>
      <w:marRight w:val="0"/>
      <w:marTop w:val="0"/>
      <w:marBottom w:val="0"/>
      <w:divBdr>
        <w:top w:val="none" w:sz="0" w:space="0" w:color="auto"/>
        <w:left w:val="none" w:sz="0" w:space="0" w:color="auto"/>
        <w:bottom w:val="none" w:sz="0" w:space="0" w:color="auto"/>
        <w:right w:val="none" w:sz="0" w:space="0" w:color="auto"/>
      </w:divBdr>
    </w:div>
    <w:div w:id="347146030">
      <w:bodyDiv w:val="1"/>
      <w:marLeft w:val="0"/>
      <w:marRight w:val="0"/>
      <w:marTop w:val="0"/>
      <w:marBottom w:val="0"/>
      <w:divBdr>
        <w:top w:val="none" w:sz="0" w:space="0" w:color="auto"/>
        <w:left w:val="none" w:sz="0" w:space="0" w:color="auto"/>
        <w:bottom w:val="none" w:sz="0" w:space="0" w:color="auto"/>
        <w:right w:val="none" w:sz="0" w:space="0" w:color="auto"/>
      </w:divBdr>
    </w:div>
    <w:div w:id="379745926">
      <w:bodyDiv w:val="1"/>
      <w:marLeft w:val="0"/>
      <w:marRight w:val="0"/>
      <w:marTop w:val="0"/>
      <w:marBottom w:val="0"/>
      <w:divBdr>
        <w:top w:val="none" w:sz="0" w:space="0" w:color="auto"/>
        <w:left w:val="none" w:sz="0" w:space="0" w:color="auto"/>
        <w:bottom w:val="none" w:sz="0" w:space="0" w:color="auto"/>
        <w:right w:val="none" w:sz="0" w:space="0" w:color="auto"/>
      </w:divBdr>
    </w:div>
    <w:div w:id="381444092">
      <w:bodyDiv w:val="1"/>
      <w:marLeft w:val="0"/>
      <w:marRight w:val="0"/>
      <w:marTop w:val="0"/>
      <w:marBottom w:val="0"/>
      <w:divBdr>
        <w:top w:val="none" w:sz="0" w:space="0" w:color="auto"/>
        <w:left w:val="none" w:sz="0" w:space="0" w:color="auto"/>
        <w:bottom w:val="none" w:sz="0" w:space="0" w:color="auto"/>
        <w:right w:val="none" w:sz="0" w:space="0" w:color="auto"/>
      </w:divBdr>
      <w:divsChild>
        <w:div w:id="88354116">
          <w:marLeft w:val="480"/>
          <w:marRight w:val="0"/>
          <w:marTop w:val="0"/>
          <w:marBottom w:val="0"/>
          <w:divBdr>
            <w:top w:val="none" w:sz="0" w:space="0" w:color="auto"/>
            <w:left w:val="none" w:sz="0" w:space="0" w:color="auto"/>
            <w:bottom w:val="none" w:sz="0" w:space="0" w:color="auto"/>
            <w:right w:val="none" w:sz="0" w:space="0" w:color="auto"/>
          </w:divBdr>
        </w:div>
        <w:div w:id="153570475">
          <w:marLeft w:val="480"/>
          <w:marRight w:val="0"/>
          <w:marTop w:val="0"/>
          <w:marBottom w:val="0"/>
          <w:divBdr>
            <w:top w:val="none" w:sz="0" w:space="0" w:color="auto"/>
            <w:left w:val="none" w:sz="0" w:space="0" w:color="auto"/>
            <w:bottom w:val="none" w:sz="0" w:space="0" w:color="auto"/>
            <w:right w:val="none" w:sz="0" w:space="0" w:color="auto"/>
          </w:divBdr>
        </w:div>
        <w:div w:id="216010187">
          <w:marLeft w:val="480"/>
          <w:marRight w:val="0"/>
          <w:marTop w:val="0"/>
          <w:marBottom w:val="0"/>
          <w:divBdr>
            <w:top w:val="none" w:sz="0" w:space="0" w:color="auto"/>
            <w:left w:val="none" w:sz="0" w:space="0" w:color="auto"/>
            <w:bottom w:val="none" w:sz="0" w:space="0" w:color="auto"/>
            <w:right w:val="none" w:sz="0" w:space="0" w:color="auto"/>
          </w:divBdr>
        </w:div>
        <w:div w:id="399594715">
          <w:marLeft w:val="480"/>
          <w:marRight w:val="0"/>
          <w:marTop w:val="0"/>
          <w:marBottom w:val="0"/>
          <w:divBdr>
            <w:top w:val="none" w:sz="0" w:space="0" w:color="auto"/>
            <w:left w:val="none" w:sz="0" w:space="0" w:color="auto"/>
            <w:bottom w:val="none" w:sz="0" w:space="0" w:color="auto"/>
            <w:right w:val="none" w:sz="0" w:space="0" w:color="auto"/>
          </w:divBdr>
        </w:div>
        <w:div w:id="399711387">
          <w:marLeft w:val="480"/>
          <w:marRight w:val="0"/>
          <w:marTop w:val="0"/>
          <w:marBottom w:val="0"/>
          <w:divBdr>
            <w:top w:val="none" w:sz="0" w:space="0" w:color="auto"/>
            <w:left w:val="none" w:sz="0" w:space="0" w:color="auto"/>
            <w:bottom w:val="none" w:sz="0" w:space="0" w:color="auto"/>
            <w:right w:val="none" w:sz="0" w:space="0" w:color="auto"/>
          </w:divBdr>
        </w:div>
        <w:div w:id="487554268">
          <w:marLeft w:val="480"/>
          <w:marRight w:val="0"/>
          <w:marTop w:val="0"/>
          <w:marBottom w:val="0"/>
          <w:divBdr>
            <w:top w:val="none" w:sz="0" w:space="0" w:color="auto"/>
            <w:left w:val="none" w:sz="0" w:space="0" w:color="auto"/>
            <w:bottom w:val="none" w:sz="0" w:space="0" w:color="auto"/>
            <w:right w:val="none" w:sz="0" w:space="0" w:color="auto"/>
          </w:divBdr>
        </w:div>
        <w:div w:id="551304528">
          <w:marLeft w:val="480"/>
          <w:marRight w:val="0"/>
          <w:marTop w:val="0"/>
          <w:marBottom w:val="0"/>
          <w:divBdr>
            <w:top w:val="none" w:sz="0" w:space="0" w:color="auto"/>
            <w:left w:val="none" w:sz="0" w:space="0" w:color="auto"/>
            <w:bottom w:val="none" w:sz="0" w:space="0" w:color="auto"/>
            <w:right w:val="none" w:sz="0" w:space="0" w:color="auto"/>
          </w:divBdr>
        </w:div>
        <w:div w:id="718432261">
          <w:marLeft w:val="480"/>
          <w:marRight w:val="0"/>
          <w:marTop w:val="0"/>
          <w:marBottom w:val="0"/>
          <w:divBdr>
            <w:top w:val="none" w:sz="0" w:space="0" w:color="auto"/>
            <w:left w:val="none" w:sz="0" w:space="0" w:color="auto"/>
            <w:bottom w:val="none" w:sz="0" w:space="0" w:color="auto"/>
            <w:right w:val="none" w:sz="0" w:space="0" w:color="auto"/>
          </w:divBdr>
        </w:div>
        <w:div w:id="793596190">
          <w:marLeft w:val="480"/>
          <w:marRight w:val="0"/>
          <w:marTop w:val="0"/>
          <w:marBottom w:val="0"/>
          <w:divBdr>
            <w:top w:val="none" w:sz="0" w:space="0" w:color="auto"/>
            <w:left w:val="none" w:sz="0" w:space="0" w:color="auto"/>
            <w:bottom w:val="none" w:sz="0" w:space="0" w:color="auto"/>
            <w:right w:val="none" w:sz="0" w:space="0" w:color="auto"/>
          </w:divBdr>
        </w:div>
        <w:div w:id="884676336">
          <w:marLeft w:val="480"/>
          <w:marRight w:val="0"/>
          <w:marTop w:val="0"/>
          <w:marBottom w:val="0"/>
          <w:divBdr>
            <w:top w:val="none" w:sz="0" w:space="0" w:color="auto"/>
            <w:left w:val="none" w:sz="0" w:space="0" w:color="auto"/>
            <w:bottom w:val="none" w:sz="0" w:space="0" w:color="auto"/>
            <w:right w:val="none" w:sz="0" w:space="0" w:color="auto"/>
          </w:divBdr>
        </w:div>
        <w:div w:id="892932226">
          <w:marLeft w:val="480"/>
          <w:marRight w:val="0"/>
          <w:marTop w:val="0"/>
          <w:marBottom w:val="0"/>
          <w:divBdr>
            <w:top w:val="none" w:sz="0" w:space="0" w:color="auto"/>
            <w:left w:val="none" w:sz="0" w:space="0" w:color="auto"/>
            <w:bottom w:val="none" w:sz="0" w:space="0" w:color="auto"/>
            <w:right w:val="none" w:sz="0" w:space="0" w:color="auto"/>
          </w:divBdr>
        </w:div>
        <w:div w:id="1004435530">
          <w:marLeft w:val="480"/>
          <w:marRight w:val="0"/>
          <w:marTop w:val="0"/>
          <w:marBottom w:val="0"/>
          <w:divBdr>
            <w:top w:val="none" w:sz="0" w:space="0" w:color="auto"/>
            <w:left w:val="none" w:sz="0" w:space="0" w:color="auto"/>
            <w:bottom w:val="none" w:sz="0" w:space="0" w:color="auto"/>
            <w:right w:val="none" w:sz="0" w:space="0" w:color="auto"/>
          </w:divBdr>
        </w:div>
        <w:div w:id="1127117417">
          <w:marLeft w:val="480"/>
          <w:marRight w:val="0"/>
          <w:marTop w:val="0"/>
          <w:marBottom w:val="0"/>
          <w:divBdr>
            <w:top w:val="none" w:sz="0" w:space="0" w:color="auto"/>
            <w:left w:val="none" w:sz="0" w:space="0" w:color="auto"/>
            <w:bottom w:val="none" w:sz="0" w:space="0" w:color="auto"/>
            <w:right w:val="none" w:sz="0" w:space="0" w:color="auto"/>
          </w:divBdr>
        </w:div>
        <w:div w:id="1286278854">
          <w:marLeft w:val="480"/>
          <w:marRight w:val="0"/>
          <w:marTop w:val="0"/>
          <w:marBottom w:val="0"/>
          <w:divBdr>
            <w:top w:val="none" w:sz="0" w:space="0" w:color="auto"/>
            <w:left w:val="none" w:sz="0" w:space="0" w:color="auto"/>
            <w:bottom w:val="none" w:sz="0" w:space="0" w:color="auto"/>
            <w:right w:val="none" w:sz="0" w:space="0" w:color="auto"/>
          </w:divBdr>
        </w:div>
        <w:div w:id="1514607874">
          <w:marLeft w:val="480"/>
          <w:marRight w:val="0"/>
          <w:marTop w:val="0"/>
          <w:marBottom w:val="0"/>
          <w:divBdr>
            <w:top w:val="none" w:sz="0" w:space="0" w:color="auto"/>
            <w:left w:val="none" w:sz="0" w:space="0" w:color="auto"/>
            <w:bottom w:val="none" w:sz="0" w:space="0" w:color="auto"/>
            <w:right w:val="none" w:sz="0" w:space="0" w:color="auto"/>
          </w:divBdr>
        </w:div>
        <w:div w:id="1866020511">
          <w:marLeft w:val="480"/>
          <w:marRight w:val="0"/>
          <w:marTop w:val="0"/>
          <w:marBottom w:val="0"/>
          <w:divBdr>
            <w:top w:val="none" w:sz="0" w:space="0" w:color="auto"/>
            <w:left w:val="none" w:sz="0" w:space="0" w:color="auto"/>
            <w:bottom w:val="none" w:sz="0" w:space="0" w:color="auto"/>
            <w:right w:val="none" w:sz="0" w:space="0" w:color="auto"/>
          </w:divBdr>
        </w:div>
        <w:div w:id="1986815299">
          <w:marLeft w:val="480"/>
          <w:marRight w:val="0"/>
          <w:marTop w:val="0"/>
          <w:marBottom w:val="0"/>
          <w:divBdr>
            <w:top w:val="none" w:sz="0" w:space="0" w:color="auto"/>
            <w:left w:val="none" w:sz="0" w:space="0" w:color="auto"/>
            <w:bottom w:val="none" w:sz="0" w:space="0" w:color="auto"/>
            <w:right w:val="none" w:sz="0" w:space="0" w:color="auto"/>
          </w:divBdr>
        </w:div>
      </w:divsChild>
    </w:div>
    <w:div w:id="382601494">
      <w:bodyDiv w:val="1"/>
      <w:marLeft w:val="0"/>
      <w:marRight w:val="0"/>
      <w:marTop w:val="0"/>
      <w:marBottom w:val="0"/>
      <w:divBdr>
        <w:top w:val="none" w:sz="0" w:space="0" w:color="auto"/>
        <w:left w:val="none" w:sz="0" w:space="0" w:color="auto"/>
        <w:bottom w:val="none" w:sz="0" w:space="0" w:color="auto"/>
        <w:right w:val="none" w:sz="0" w:space="0" w:color="auto"/>
      </w:divBdr>
    </w:div>
    <w:div w:id="383795450">
      <w:bodyDiv w:val="1"/>
      <w:marLeft w:val="0"/>
      <w:marRight w:val="0"/>
      <w:marTop w:val="0"/>
      <w:marBottom w:val="0"/>
      <w:divBdr>
        <w:top w:val="none" w:sz="0" w:space="0" w:color="auto"/>
        <w:left w:val="none" w:sz="0" w:space="0" w:color="auto"/>
        <w:bottom w:val="none" w:sz="0" w:space="0" w:color="auto"/>
        <w:right w:val="none" w:sz="0" w:space="0" w:color="auto"/>
      </w:divBdr>
      <w:divsChild>
        <w:div w:id="1074084514">
          <w:marLeft w:val="480"/>
          <w:marRight w:val="0"/>
          <w:marTop w:val="0"/>
          <w:marBottom w:val="0"/>
          <w:divBdr>
            <w:top w:val="none" w:sz="0" w:space="0" w:color="auto"/>
            <w:left w:val="none" w:sz="0" w:space="0" w:color="auto"/>
            <w:bottom w:val="none" w:sz="0" w:space="0" w:color="auto"/>
            <w:right w:val="none" w:sz="0" w:space="0" w:color="auto"/>
          </w:divBdr>
        </w:div>
        <w:div w:id="237179448">
          <w:marLeft w:val="480"/>
          <w:marRight w:val="0"/>
          <w:marTop w:val="0"/>
          <w:marBottom w:val="0"/>
          <w:divBdr>
            <w:top w:val="none" w:sz="0" w:space="0" w:color="auto"/>
            <w:left w:val="none" w:sz="0" w:space="0" w:color="auto"/>
            <w:bottom w:val="none" w:sz="0" w:space="0" w:color="auto"/>
            <w:right w:val="none" w:sz="0" w:space="0" w:color="auto"/>
          </w:divBdr>
        </w:div>
        <w:div w:id="1699700218">
          <w:marLeft w:val="480"/>
          <w:marRight w:val="0"/>
          <w:marTop w:val="0"/>
          <w:marBottom w:val="0"/>
          <w:divBdr>
            <w:top w:val="none" w:sz="0" w:space="0" w:color="auto"/>
            <w:left w:val="none" w:sz="0" w:space="0" w:color="auto"/>
            <w:bottom w:val="none" w:sz="0" w:space="0" w:color="auto"/>
            <w:right w:val="none" w:sz="0" w:space="0" w:color="auto"/>
          </w:divBdr>
        </w:div>
        <w:div w:id="1946304328">
          <w:marLeft w:val="480"/>
          <w:marRight w:val="0"/>
          <w:marTop w:val="0"/>
          <w:marBottom w:val="0"/>
          <w:divBdr>
            <w:top w:val="none" w:sz="0" w:space="0" w:color="auto"/>
            <w:left w:val="none" w:sz="0" w:space="0" w:color="auto"/>
            <w:bottom w:val="none" w:sz="0" w:space="0" w:color="auto"/>
            <w:right w:val="none" w:sz="0" w:space="0" w:color="auto"/>
          </w:divBdr>
        </w:div>
        <w:div w:id="20084973">
          <w:marLeft w:val="480"/>
          <w:marRight w:val="0"/>
          <w:marTop w:val="0"/>
          <w:marBottom w:val="0"/>
          <w:divBdr>
            <w:top w:val="none" w:sz="0" w:space="0" w:color="auto"/>
            <w:left w:val="none" w:sz="0" w:space="0" w:color="auto"/>
            <w:bottom w:val="none" w:sz="0" w:space="0" w:color="auto"/>
            <w:right w:val="none" w:sz="0" w:space="0" w:color="auto"/>
          </w:divBdr>
        </w:div>
        <w:div w:id="1560239236">
          <w:marLeft w:val="480"/>
          <w:marRight w:val="0"/>
          <w:marTop w:val="0"/>
          <w:marBottom w:val="0"/>
          <w:divBdr>
            <w:top w:val="none" w:sz="0" w:space="0" w:color="auto"/>
            <w:left w:val="none" w:sz="0" w:space="0" w:color="auto"/>
            <w:bottom w:val="none" w:sz="0" w:space="0" w:color="auto"/>
            <w:right w:val="none" w:sz="0" w:space="0" w:color="auto"/>
          </w:divBdr>
        </w:div>
        <w:div w:id="1081751352">
          <w:marLeft w:val="480"/>
          <w:marRight w:val="0"/>
          <w:marTop w:val="0"/>
          <w:marBottom w:val="0"/>
          <w:divBdr>
            <w:top w:val="none" w:sz="0" w:space="0" w:color="auto"/>
            <w:left w:val="none" w:sz="0" w:space="0" w:color="auto"/>
            <w:bottom w:val="none" w:sz="0" w:space="0" w:color="auto"/>
            <w:right w:val="none" w:sz="0" w:space="0" w:color="auto"/>
          </w:divBdr>
        </w:div>
        <w:div w:id="1252621028">
          <w:marLeft w:val="480"/>
          <w:marRight w:val="0"/>
          <w:marTop w:val="0"/>
          <w:marBottom w:val="0"/>
          <w:divBdr>
            <w:top w:val="none" w:sz="0" w:space="0" w:color="auto"/>
            <w:left w:val="none" w:sz="0" w:space="0" w:color="auto"/>
            <w:bottom w:val="none" w:sz="0" w:space="0" w:color="auto"/>
            <w:right w:val="none" w:sz="0" w:space="0" w:color="auto"/>
          </w:divBdr>
        </w:div>
        <w:div w:id="145712132">
          <w:marLeft w:val="480"/>
          <w:marRight w:val="0"/>
          <w:marTop w:val="0"/>
          <w:marBottom w:val="0"/>
          <w:divBdr>
            <w:top w:val="none" w:sz="0" w:space="0" w:color="auto"/>
            <w:left w:val="none" w:sz="0" w:space="0" w:color="auto"/>
            <w:bottom w:val="none" w:sz="0" w:space="0" w:color="auto"/>
            <w:right w:val="none" w:sz="0" w:space="0" w:color="auto"/>
          </w:divBdr>
        </w:div>
        <w:div w:id="875196187">
          <w:marLeft w:val="480"/>
          <w:marRight w:val="0"/>
          <w:marTop w:val="0"/>
          <w:marBottom w:val="0"/>
          <w:divBdr>
            <w:top w:val="none" w:sz="0" w:space="0" w:color="auto"/>
            <w:left w:val="none" w:sz="0" w:space="0" w:color="auto"/>
            <w:bottom w:val="none" w:sz="0" w:space="0" w:color="auto"/>
            <w:right w:val="none" w:sz="0" w:space="0" w:color="auto"/>
          </w:divBdr>
        </w:div>
        <w:div w:id="1922449120">
          <w:marLeft w:val="480"/>
          <w:marRight w:val="0"/>
          <w:marTop w:val="0"/>
          <w:marBottom w:val="0"/>
          <w:divBdr>
            <w:top w:val="none" w:sz="0" w:space="0" w:color="auto"/>
            <w:left w:val="none" w:sz="0" w:space="0" w:color="auto"/>
            <w:bottom w:val="none" w:sz="0" w:space="0" w:color="auto"/>
            <w:right w:val="none" w:sz="0" w:space="0" w:color="auto"/>
          </w:divBdr>
        </w:div>
        <w:div w:id="1378511688">
          <w:marLeft w:val="480"/>
          <w:marRight w:val="0"/>
          <w:marTop w:val="0"/>
          <w:marBottom w:val="0"/>
          <w:divBdr>
            <w:top w:val="none" w:sz="0" w:space="0" w:color="auto"/>
            <w:left w:val="none" w:sz="0" w:space="0" w:color="auto"/>
            <w:bottom w:val="none" w:sz="0" w:space="0" w:color="auto"/>
            <w:right w:val="none" w:sz="0" w:space="0" w:color="auto"/>
          </w:divBdr>
        </w:div>
        <w:div w:id="731662978">
          <w:marLeft w:val="480"/>
          <w:marRight w:val="0"/>
          <w:marTop w:val="0"/>
          <w:marBottom w:val="0"/>
          <w:divBdr>
            <w:top w:val="none" w:sz="0" w:space="0" w:color="auto"/>
            <w:left w:val="none" w:sz="0" w:space="0" w:color="auto"/>
            <w:bottom w:val="none" w:sz="0" w:space="0" w:color="auto"/>
            <w:right w:val="none" w:sz="0" w:space="0" w:color="auto"/>
          </w:divBdr>
        </w:div>
        <w:div w:id="1961649661">
          <w:marLeft w:val="480"/>
          <w:marRight w:val="0"/>
          <w:marTop w:val="0"/>
          <w:marBottom w:val="0"/>
          <w:divBdr>
            <w:top w:val="none" w:sz="0" w:space="0" w:color="auto"/>
            <w:left w:val="none" w:sz="0" w:space="0" w:color="auto"/>
            <w:bottom w:val="none" w:sz="0" w:space="0" w:color="auto"/>
            <w:right w:val="none" w:sz="0" w:space="0" w:color="auto"/>
          </w:divBdr>
        </w:div>
        <w:div w:id="1629974112">
          <w:marLeft w:val="480"/>
          <w:marRight w:val="0"/>
          <w:marTop w:val="0"/>
          <w:marBottom w:val="0"/>
          <w:divBdr>
            <w:top w:val="none" w:sz="0" w:space="0" w:color="auto"/>
            <w:left w:val="none" w:sz="0" w:space="0" w:color="auto"/>
            <w:bottom w:val="none" w:sz="0" w:space="0" w:color="auto"/>
            <w:right w:val="none" w:sz="0" w:space="0" w:color="auto"/>
          </w:divBdr>
        </w:div>
        <w:div w:id="1504735570">
          <w:marLeft w:val="480"/>
          <w:marRight w:val="0"/>
          <w:marTop w:val="0"/>
          <w:marBottom w:val="0"/>
          <w:divBdr>
            <w:top w:val="none" w:sz="0" w:space="0" w:color="auto"/>
            <w:left w:val="none" w:sz="0" w:space="0" w:color="auto"/>
            <w:bottom w:val="none" w:sz="0" w:space="0" w:color="auto"/>
            <w:right w:val="none" w:sz="0" w:space="0" w:color="auto"/>
          </w:divBdr>
        </w:div>
        <w:div w:id="1811558554">
          <w:marLeft w:val="480"/>
          <w:marRight w:val="0"/>
          <w:marTop w:val="0"/>
          <w:marBottom w:val="0"/>
          <w:divBdr>
            <w:top w:val="none" w:sz="0" w:space="0" w:color="auto"/>
            <w:left w:val="none" w:sz="0" w:space="0" w:color="auto"/>
            <w:bottom w:val="none" w:sz="0" w:space="0" w:color="auto"/>
            <w:right w:val="none" w:sz="0" w:space="0" w:color="auto"/>
          </w:divBdr>
        </w:div>
        <w:div w:id="1132407641">
          <w:marLeft w:val="480"/>
          <w:marRight w:val="0"/>
          <w:marTop w:val="0"/>
          <w:marBottom w:val="0"/>
          <w:divBdr>
            <w:top w:val="none" w:sz="0" w:space="0" w:color="auto"/>
            <w:left w:val="none" w:sz="0" w:space="0" w:color="auto"/>
            <w:bottom w:val="none" w:sz="0" w:space="0" w:color="auto"/>
            <w:right w:val="none" w:sz="0" w:space="0" w:color="auto"/>
          </w:divBdr>
        </w:div>
        <w:div w:id="258955464">
          <w:marLeft w:val="480"/>
          <w:marRight w:val="0"/>
          <w:marTop w:val="0"/>
          <w:marBottom w:val="0"/>
          <w:divBdr>
            <w:top w:val="none" w:sz="0" w:space="0" w:color="auto"/>
            <w:left w:val="none" w:sz="0" w:space="0" w:color="auto"/>
            <w:bottom w:val="none" w:sz="0" w:space="0" w:color="auto"/>
            <w:right w:val="none" w:sz="0" w:space="0" w:color="auto"/>
          </w:divBdr>
        </w:div>
        <w:div w:id="2128891795">
          <w:marLeft w:val="480"/>
          <w:marRight w:val="0"/>
          <w:marTop w:val="0"/>
          <w:marBottom w:val="0"/>
          <w:divBdr>
            <w:top w:val="none" w:sz="0" w:space="0" w:color="auto"/>
            <w:left w:val="none" w:sz="0" w:space="0" w:color="auto"/>
            <w:bottom w:val="none" w:sz="0" w:space="0" w:color="auto"/>
            <w:right w:val="none" w:sz="0" w:space="0" w:color="auto"/>
          </w:divBdr>
        </w:div>
        <w:div w:id="1108236386">
          <w:marLeft w:val="480"/>
          <w:marRight w:val="0"/>
          <w:marTop w:val="0"/>
          <w:marBottom w:val="0"/>
          <w:divBdr>
            <w:top w:val="none" w:sz="0" w:space="0" w:color="auto"/>
            <w:left w:val="none" w:sz="0" w:space="0" w:color="auto"/>
            <w:bottom w:val="none" w:sz="0" w:space="0" w:color="auto"/>
            <w:right w:val="none" w:sz="0" w:space="0" w:color="auto"/>
          </w:divBdr>
        </w:div>
        <w:div w:id="1223755854">
          <w:marLeft w:val="480"/>
          <w:marRight w:val="0"/>
          <w:marTop w:val="0"/>
          <w:marBottom w:val="0"/>
          <w:divBdr>
            <w:top w:val="none" w:sz="0" w:space="0" w:color="auto"/>
            <w:left w:val="none" w:sz="0" w:space="0" w:color="auto"/>
            <w:bottom w:val="none" w:sz="0" w:space="0" w:color="auto"/>
            <w:right w:val="none" w:sz="0" w:space="0" w:color="auto"/>
          </w:divBdr>
        </w:div>
        <w:div w:id="481121329">
          <w:marLeft w:val="480"/>
          <w:marRight w:val="0"/>
          <w:marTop w:val="0"/>
          <w:marBottom w:val="0"/>
          <w:divBdr>
            <w:top w:val="none" w:sz="0" w:space="0" w:color="auto"/>
            <w:left w:val="none" w:sz="0" w:space="0" w:color="auto"/>
            <w:bottom w:val="none" w:sz="0" w:space="0" w:color="auto"/>
            <w:right w:val="none" w:sz="0" w:space="0" w:color="auto"/>
          </w:divBdr>
        </w:div>
        <w:div w:id="1338340230">
          <w:marLeft w:val="480"/>
          <w:marRight w:val="0"/>
          <w:marTop w:val="0"/>
          <w:marBottom w:val="0"/>
          <w:divBdr>
            <w:top w:val="none" w:sz="0" w:space="0" w:color="auto"/>
            <w:left w:val="none" w:sz="0" w:space="0" w:color="auto"/>
            <w:bottom w:val="none" w:sz="0" w:space="0" w:color="auto"/>
            <w:right w:val="none" w:sz="0" w:space="0" w:color="auto"/>
          </w:divBdr>
        </w:div>
        <w:div w:id="583106374">
          <w:marLeft w:val="480"/>
          <w:marRight w:val="0"/>
          <w:marTop w:val="0"/>
          <w:marBottom w:val="0"/>
          <w:divBdr>
            <w:top w:val="none" w:sz="0" w:space="0" w:color="auto"/>
            <w:left w:val="none" w:sz="0" w:space="0" w:color="auto"/>
            <w:bottom w:val="none" w:sz="0" w:space="0" w:color="auto"/>
            <w:right w:val="none" w:sz="0" w:space="0" w:color="auto"/>
          </w:divBdr>
        </w:div>
        <w:div w:id="724454169">
          <w:marLeft w:val="480"/>
          <w:marRight w:val="0"/>
          <w:marTop w:val="0"/>
          <w:marBottom w:val="0"/>
          <w:divBdr>
            <w:top w:val="none" w:sz="0" w:space="0" w:color="auto"/>
            <w:left w:val="none" w:sz="0" w:space="0" w:color="auto"/>
            <w:bottom w:val="none" w:sz="0" w:space="0" w:color="auto"/>
            <w:right w:val="none" w:sz="0" w:space="0" w:color="auto"/>
          </w:divBdr>
        </w:div>
        <w:div w:id="608774831">
          <w:marLeft w:val="480"/>
          <w:marRight w:val="0"/>
          <w:marTop w:val="0"/>
          <w:marBottom w:val="0"/>
          <w:divBdr>
            <w:top w:val="none" w:sz="0" w:space="0" w:color="auto"/>
            <w:left w:val="none" w:sz="0" w:space="0" w:color="auto"/>
            <w:bottom w:val="none" w:sz="0" w:space="0" w:color="auto"/>
            <w:right w:val="none" w:sz="0" w:space="0" w:color="auto"/>
          </w:divBdr>
        </w:div>
        <w:div w:id="1970359051">
          <w:marLeft w:val="480"/>
          <w:marRight w:val="0"/>
          <w:marTop w:val="0"/>
          <w:marBottom w:val="0"/>
          <w:divBdr>
            <w:top w:val="none" w:sz="0" w:space="0" w:color="auto"/>
            <w:left w:val="none" w:sz="0" w:space="0" w:color="auto"/>
            <w:bottom w:val="none" w:sz="0" w:space="0" w:color="auto"/>
            <w:right w:val="none" w:sz="0" w:space="0" w:color="auto"/>
          </w:divBdr>
        </w:div>
        <w:div w:id="1422943247">
          <w:marLeft w:val="480"/>
          <w:marRight w:val="0"/>
          <w:marTop w:val="0"/>
          <w:marBottom w:val="0"/>
          <w:divBdr>
            <w:top w:val="none" w:sz="0" w:space="0" w:color="auto"/>
            <w:left w:val="none" w:sz="0" w:space="0" w:color="auto"/>
            <w:bottom w:val="none" w:sz="0" w:space="0" w:color="auto"/>
            <w:right w:val="none" w:sz="0" w:space="0" w:color="auto"/>
          </w:divBdr>
        </w:div>
        <w:div w:id="904994533">
          <w:marLeft w:val="480"/>
          <w:marRight w:val="0"/>
          <w:marTop w:val="0"/>
          <w:marBottom w:val="0"/>
          <w:divBdr>
            <w:top w:val="none" w:sz="0" w:space="0" w:color="auto"/>
            <w:left w:val="none" w:sz="0" w:space="0" w:color="auto"/>
            <w:bottom w:val="none" w:sz="0" w:space="0" w:color="auto"/>
            <w:right w:val="none" w:sz="0" w:space="0" w:color="auto"/>
          </w:divBdr>
        </w:div>
      </w:divsChild>
    </w:div>
    <w:div w:id="384988180">
      <w:bodyDiv w:val="1"/>
      <w:marLeft w:val="0"/>
      <w:marRight w:val="0"/>
      <w:marTop w:val="0"/>
      <w:marBottom w:val="0"/>
      <w:divBdr>
        <w:top w:val="none" w:sz="0" w:space="0" w:color="auto"/>
        <w:left w:val="none" w:sz="0" w:space="0" w:color="auto"/>
        <w:bottom w:val="none" w:sz="0" w:space="0" w:color="auto"/>
        <w:right w:val="none" w:sz="0" w:space="0" w:color="auto"/>
      </w:divBdr>
    </w:div>
    <w:div w:id="385761102">
      <w:bodyDiv w:val="1"/>
      <w:marLeft w:val="0"/>
      <w:marRight w:val="0"/>
      <w:marTop w:val="0"/>
      <w:marBottom w:val="0"/>
      <w:divBdr>
        <w:top w:val="none" w:sz="0" w:space="0" w:color="auto"/>
        <w:left w:val="none" w:sz="0" w:space="0" w:color="auto"/>
        <w:bottom w:val="none" w:sz="0" w:space="0" w:color="auto"/>
        <w:right w:val="none" w:sz="0" w:space="0" w:color="auto"/>
      </w:divBdr>
      <w:divsChild>
        <w:div w:id="24722465">
          <w:marLeft w:val="480"/>
          <w:marRight w:val="0"/>
          <w:marTop w:val="0"/>
          <w:marBottom w:val="0"/>
          <w:divBdr>
            <w:top w:val="none" w:sz="0" w:space="0" w:color="auto"/>
            <w:left w:val="none" w:sz="0" w:space="0" w:color="auto"/>
            <w:bottom w:val="none" w:sz="0" w:space="0" w:color="auto"/>
            <w:right w:val="none" w:sz="0" w:space="0" w:color="auto"/>
          </w:divBdr>
        </w:div>
        <w:div w:id="286274885">
          <w:marLeft w:val="480"/>
          <w:marRight w:val="0"/>
          <w:marTop w:val="0"/>
          <w:marBottom w:val="0"/>
          <w:divBdr>
            <w:top w:val="none" w:sz="0" w:space="0" w:color="auto"/>
            <w:left w:val="none" w:sz="0" w:space="0" w:color="auto"/>
            <w:bottom w:val="none" w:sz="0" w:space="0" w:color="auto"/>
            <w:right w:val="none" w:sz="0" w:space="0" w:color="auto"/>
          </w:divBdr>
        </w:div>
        <w:div w:id="704716985">
          <w:marLeft w:val="480"/>
          <w:marRight w:val="0"/>
          <w:marTop w:val="0"/>
          <w:marBottom w:val="0"/>
          <w:divBdr>
            <w:top w:val="none" w:sz="0" w:space="0" w:color="auto"/>
            <w:left w:val="none" w:sz="0" w:space="0" w:color="auto"/>
            <w:bottom w:val="none" w:sz="0" w:space="0" w:color="auto"/>
            <w:right w:val="none" w:sz="0" w:space="0" w:color="auto"/>
          </w:divBdr>
        </w:div>
        <w:div w:id="918640705">
          <w:marLeft w:val="480"/>
          <w:marRight w:val="0"/>
          <w:marTop w:val="0"/>
          <w:marBottom w:val="0"/>
          <w:divBdr>
            <w:top w:val="none" w:sz="0" w:space="0" w:color="auto"/>
            <w:left w:val="none" w:sz="0" w:space="0" w:color="auto"/>
            <w:bottom w:val="none" w:sz="0" w:space="0" w:color="auto"/>
            <w:right w:val="none" w:sz="0" w:space="0" w:color="auto"/>
          </w:divBdr>
        </w:div>
        <w:div w:id="1136870220">
          <w:marLeft w:val="480"/>
          <w:marRight w:val="0"/>
          <w:marTop w:val="0"/>
          <w:marBottom w:val="0"/>
          <w:divBdr>
            <w:top w:val="none" w:sz="0" w:space="0" w:color="auto"/>
            <w:left w:val="none" w:sz="0" w:space="0" w:color="auto"/>
            <w:bottom w:val="none" w:sz="0" w:space="0" w:color="auto"/>
            <w:right w:val="none" w:sz="0" w:space="0" w:color="auto"/>
          </w:divBdr>
        </w:div>
        <w:div w:id="1201167689">
          <w:marLeft w:val="480"/>
          <w:marRight w:val="0"/>
          <w:marTop w:val="0"/>
          <w:marBottom w:val="0"/>
          <w:divBdr>
            <w:top w:val="none" w:sz="0" w:space="0" w:color="auto"/>
            <w:left w:val="none" w:sz="0" w:space="0" w:color="auto"/>
            <w:bottom w:val="none" w:sz="0" w:space="0" w:color="auto"/>
            <w:right w:val="none" w:sz="0" w:space="0" w:color="auto"/>
          </w:divBdr>
        </w:div>
        <w:div w:id="1215777751">
          <w:marLeft w:val="480"/>
          <w:marRight w:val="0"/>
          <w:marTop w:val="0"/>
          <w:marBottom w:val="0"/>
          <w:divBdr>
            <w:top w:val="none" w:sz="0" w:space="0" w:color="auto"/>
            <w:left w:val="none" w:sz="0" w:space="0" w:color="auto"/>
            <w:bottom w:val="none" w:sz="0" w:space="0" w:color="auto"/>
            <w:right w:val="none" w:sz="0" w:space="0" w:color="auto"/>
          </w:divBdr>
        </w:div>
        <w:div w:id="1490752232">
          <w:marLeft w:val="480"/>
          <w:marRight w:val="0"/>
          <w:marTop w:val="0"/>
          <w:marBottom w:val="0"/>
          <w:divBdr>
            <w:top w:val="none" w:sz="0" w:space="0" w:color="auto"/>
            <w:left w:val="none" w:sz="0" w:space="0" w:color="auto"/>
            <w:bottom w:val="none" w:sz="0" w:space="0" w:color="auto"/>
            <w:right w:val="none" w:sz="0" w:space="0" w:color="auto"/>
          </w:divBdr>
        </w:div>
        <w:div w:id="1641422258">
          <w:marLeft w:val="480"/>
          <w:marRight w:val="0"/>
          <w:marTop w:val="0"/>
          <w:marBottom w:val="0"/>
          <w:divBdr>
            <w:top w:val="none" w:sz="0" w:space="0" w:color="auto"/>
            <w:left w:val="none" w:sz="0" w:space="0" w:color="auto"/>
            <w:bottom w:val="none" w:sz="0" w:space="0" w:color="auto"/>
            <w:right w:val="none" w:sz="0" w:space="0" w:color="auto"/>
          </w:divBdr>
        </w:div>
        <w:div w:id="1988242281">
          <w:marLeft w:val="480"/>
          <w:marRight w:val="0"/>
          <w:marTop w:val="0"/>
          <w:marBottom w:val="0"/>
          <w:divBdr>
            <w:top w:val="none" w:sz="0" w:space="0" w:color="auto"/>
            <w:left w:val="none" w:sz="0" w:space="0" w:color="auto"/>
            <w:bottom w:val="none" w:sz="0" w:space="0" w:color="auto"/>
            <w:right w:val="none" w:sz="0" w:space="0" w:color="auto"/>
          </w:divBdr>
        </w:div>
      </w:divsChild>
    </w:div>
    <w:div w:id="387807415">
      <w:bodyDiv w:val="1"/>
      <w:marLeft w:val="0"/>
      <w:marRight w:val="0"/>
      <w:marTop w:val="0"/>
      <w:marBottom w:val="0"/>
      <w:divBdr>
        <w:top w:val="none" w:sz="0" w:space="0" w:color="auto"/>
        <w:left w:val="none" w:sz="0" w:space="0" w:color="auto"/>
        <w:bottom w:val="none" w:sz="0" w:space="0" w:color="auto"/>
        <w:right w:val="none" w:sz="0" w:space="0" w:color="auto"/>
      </w:divBdr>
      <w:divsChild>
        <w:div w:id="294215235">
          <w:marLeft w:val="480"/>
          <w:marRight w:val="0"/>
          <w:marTop w:val="0"/>
          <w:marBottom w:val="0"/>
          <w:divBdr>
            <w:top w:val="none" w:sz="0" w:space="0" w:color="auto"/>
            <w:left w:val="none" w:sz="0" w:space="0" w:color="auto"/>
            <w:bottom w:val="none" w:sz="0" w:space="0" w:color="auto"/>
            <w:right w:val="none" w:sz="0" w:space="0" w:color="auto"/>
          </w:divBdr>
        </w:div>
        <w:div w:id="319315650">
          <w:marLeft w:val="480"/>
          <w:marRight w:val="0"/>
          <w:marTop w:val="0"/>
          <w:marBottom w:val="0"/>
          <w:divBdr>
            <w:top w:val="none" w:sz="0" w:space="0" w:color="auto"/>
            <w:left w:val="none" w:sz="0" w:space="0" w:color="auto"/>
            <w:bottom w:val="none" w:sz="0" w:space="0" w:color="auto"/>
            <w:right w:val="none" w:sz="0" w:space="0" w:color="auto"/>
          </w:divBdr>
        </w:div>
        <w:div w:id="386297368">
          <w:marLeft w:val="480"/>
          <w:marRight w:val="0"/>
          <w:marTop w:val="0"/>
          <w:marBottom w:val="0"/>
          <w:divBdr>
            <w:top w:val="none" w:sz="0" w:space="0" w:color="auto"/>
            <w:left w:val="none" w:sz="0" w:space="0" w:color="auto"/>
            <w:bottom w:val="none" w:sz="0" w:space="0" w:color="auto"/>
            <w:right w:val="none" w:sz="0" w:space="0" w:color="auto"/>
          </w:divBdr>
        </w:div>
        <w:div w:id="435635100">
          <w:marLeft w:val="480"/>
          <w:marRight w:val="0"/>
          <w:marTop w:val="0"/>
          <w:marBottom w:val="0"/>
          <w:divBdr>
            <w:top w:val="none" w:sz="0" w:space="0" w:color="auto"/>
            <w:left w:val="none" w:sz="0" w:space="0" w:color="auto"/>
            <w:bottom w:val="none" w:sz="0" w:space="0" w:color="auto"/>
            <w:right w:val="none" w:sz="0" w:space="0" w:color="auto"/>
          </w:divBdr>
        </w:div>
        <w:div w:id="584806718">
          <w:marLeft w:val="480"/>
          <w:marRight w:val="0"/>
          <w:marTop w:val="0"/>
          <w:marBottom w:val="0"/>
          <w:divBdr>
            <w:top w:val="none" w:sz="0" w:space="0" w:color="auto"/>
            <w:left w:val="none" w:sz="0" w:space="0" w:color="auto"/>
            <w:bottom w:val="none" w:sz="0" w:space="0" w:color="auto"/>
            <w:right w:val="none" w:sz="0" w:space="0" w:color="auto"/>
          </w:divBdr>
        </w:div>
        <w:div w:id="886379356">
          <w:marLeft w:val="480"/>
          <w:marRight w:val="0"/>
          <w:marTop w:val="0"/>
          <w:marBottom w:val="0"/>
          <w:divBdr>
            <w:top w:val="none" w:sz="0" w:space="0" w:color="auto"/>
            <w:left w:val="none" w:sz="0" w:space="0" w:color="auto"/>
            <w:bottom w:val="none" w:sz="0" w:space="0" w:color="auto"/>
            <w:right w:val="none" w:sz="0" w:space="0" w:color="auto"/>
          </w:divBdr>
        </w:div>
        <w:div w:id="976647574">
          <w:marLeft w:val="480"/>
          <w:marRight w:val="0"/>
          <w:marTop w:val="0"/>
          <w:marBottom w:val="0"/>
          <w:divBdr>
            <w:top w:val="none" w:sz="0" w:space="0" w:color="auto"/>
            <w:left w:val="none" w:sz="0" w:space="0" w:color="auto"/>
            <w:bottom w:val="none" w:sz="0" w:space="0" w:color="auto"/>
            <w:right w:val="none" w:sz="0" w:space="0" w:color="auto"/>
          </w:divBdr>
        </w:div>
        <w:div w:id="1071349381">
          <w:marLeft w:val="480"/>
          <w:marRight w:val="0"/>
          <w:marTop w:val="0"/>
          <w:marBottom w:val="0"/>
          <w:divBdr>
            <w:top w:val="none" w:sz="0" w:space="0" w:color="auto"/>
            <w:left w:val="none" w:sz="0" w:space="0" w:color="auto"/>
            <w:bottom w:val="none" w:sz="0" w:space="0" w:color="auto"/>
            <w:right w:val="none" w:sz="0" w:space="0" w:color="auto"/>
          </w:divBdr>
        </w:div>
        <w:div w:id="1074468010">
          <w:marLeft w:val="480"/>
          <w:marRight w:val="0"/>
          <w:marTop w:val="0"/>
          <w:marBottom w:val="0"/>
          <w:divBdr>
            <w:top w:val="none" w:sz="0" w:space="0" w:color="auto"/>
            <w:left w:val="none" w:sz="0" w:space="0" w:color="auto"/>
            <w:bottom w:val="none" w:sz="0" w:space="0" w:color="auto"/>
            <w:right w:val="none" w:sz="0" w:space="0" w:color="auto"/>
          </w:divBdr>
        </w:div>
        <w:div w:id="1173567856">
          <w:marLeft w:val="480"/>
          <w:marRight w:val="0"/>
          <w:marTop w:val="0"/>
          <w:marBottom w:val="0"/>
          <w:divBdr>
            <w:top w:val="none" w:sz="0" w:space="0" w:color="auto"/>
            <w:left w:val="none" w:sz="0" w:space="0" w:color="auto"/>
            <w:bottom w:val="none" w:sz="0" w:space="0" w:color="auto"/>
            <w:right w:val="none" w:sz="0" w:space="0" w:color="auto"/>
          </w:divBdr>
        </w:div>
        <w:div w:id="1226407274">
          <w:marLeft w:val="480"/>
          <w:marRight w:val="0"/>
          <w:marTop w:val="0"/>
          <w:marBottom w:val="0"/>
          <w:divBdr>
            <w:top w:val="none" w:sz="0" w:space="0" w:color="auto"/>
            <w:left w:val="none" w:sz="0" w:space="0" w:color="auto"/>
            <w:bottom w:val="none" w:sz="0" w:space="0" w:color="auto"/>
            <w:right w:val="none" w:sz="0" w:space="0" w:color="auto"/>
          </w:divBdr>
        </w:div>
        <w:div w:id="1242593640">
          <w:marLeft w:val="480"/>
          <w:marRight w:val="0"/>
          <w:marTop w:val="0"/>
          <w:marBottom w:val="0"/>
          <w:divBdr>
            <w:top w:val="none" w:sz="0" w:space="0" w:color="auto"/>
            <w:left w:val="none" w:sz="0" w:space="0" w:color="auto"/>
            <w:bottom w:val="none" w:sz="0" w:space="0" w:color="auto"/>
            <w:right w:val="none" w:sz="0" w:space="0" w:color="auto"/>
          </w:divBdr>
        </w:div>
        <w:div w:id="1426000971">
          <w:marLeft w:val="480"/>
          <w:marRight w:val="0"/>
          <w:marTop w:val="0"/>
          <w:marBottom w:val="0"/>
          <w:divBdr>
            <w:top w:val="none" w:sz="0" w:space="0" w:color="auto"/>
            <w:left w:val="none" w:sz="0" w:space="0" w:color="auto"/>
            <w:bottom w:val="none" w:sz="0" w:space="0" w:color="auto"/>
            <w:right w:val="none" w:sz="0" w:space="0" w:color="auto"/>
          </w:divBdr>
        </w:div>
        <w:div w:id="1508710129">
          <w:marLeft w:val="480"/>
          <w:marRight w:val="0"/>
          <w:marTop w:val="0"/>
          <w:marBottom w:val="0"/>
          <w:divBdr>
            <w:top w:val="none" w:sz="0" w:space="0" w:color="auto"/>
            <w:left w:val="none" w:sz="0" w:space="0" w:color="auto"/>
            <w:bottom w:val="none" w:sz="0" w:space="0" w:color="auto"/>
            <w:right w:val="none" w:sz="0" w:space="0" w:color="auto"/>
          </w:divBdr>
        </w:div>
        <w:div w:id="1574003564">
          <w:marLeft w:val="480"/>
          <w:marRight w:val="0"/>
          <w:marTop w:val="0"/>
          <w:marBottom w:val="0"/>
          <w:divBdr>
            <w:top w:val="none" w:sz="0" w:space="0" w:color="auto"/>
            <w:left w:val="none" w:sz="0" w:space="0" w:color="auto"/>
            <w:bottom w:val="none" w:sz="0" w:space="0" w:color="auto"/>
            <w:right w:val="none" w:sz="0" w:space="0" w:color="auto"/>
          </w:divBdr>
        </w:div>
        <w:div w:id="1681004409">
          <w:marLeft w:val="480"/>
          <w:marRight w:val="0"/>
          <w:marTop w:val="0"/>
          <w:marBottom w:val="0"/>
          <w:divBdr>
            <w:top w:val="none" w:sz="0" w:space="0" w:color="auto"/>
            <w:left w:val="none" w:sz="0" w:space="0" w:color="auto"/>
            <w:bottom w:val="none" w:sz="0" w:space="0" w:color="auto"/>
            <w:right w:val="none" w:sz="0" w:space="0" w:color="auto"/>
          </w:divBdr>
        </w:div>
        <w:div w:id="1704474315">
          <w:marLeft w:val="480"/>
          <w:marRight w:val="0"/>
          <w:marTop w:val="0"/>
          <w:marBottom w:val="0"/>
          <w:divBdr>
            <w:top w:val="none" w:sz="0" w:space="0" w:color="auto"/>
            <w:left w:val="none" w:sz="0" w:space="0" w:color="auto"/>
            <w:bottom w:val="none" w:sz="0" w:space="0" w:color="auto"/>
            <w:right w:val="none" w:sz="0" w:space="0" w:color="auto"/>
          </w:divBdr>
        </w:div>
        <w:div w:id="1917856006">
          <w:marLeft w:val="480"/>
          <w:marRight w:val="0"/>
          <w:marTop w:val="0"/>
          <w:marBottom w:val="0"/>
          <w:divBdr>
            <w:top w:val="none" w:sz="0" w:space="0" w:color="auto"/>
            <w:left w:val="none" w:sz="0" w:space="0" w:color="auto"/>
            <w:bottom w:val="none" w:sz="0" w:space="0" w:color="auto"/>
            <w:right w:val="none" w:sz="0" w:space="0" w:color="auto"/>
          </w:divBdr>
        </w:div>
        <w:div w:id="1942493537">
          <w:marLeft w:val="480"/>
          <w:marRight w:val="0"/>
          <w:marTop w:val="0"/>
          <w:marBottom w:val="0"/>
          <w:divBdr>
            <w:top w:val="none" w:sz="0" w:space="0" w:color="auto"/>
            <w:left w:val="none" w:sz="0" w:space="0" w:color="auto"/>
            <w:bottom w:val="none" w:sz="0" w:space="0" w:color="auto"/>
            <w:right w:val="none" w:sz="0" w:space="0" w:color="auto"/>
          </w:divBdr>
        </w:div>
        <w:div w:id="1955288094">
          <w:marLeft w:val="480"/>
          <w:marRight w:val="0"/>
          <w:marTop w:val="0"/>
          <w:marBottom w:val="0"/>
          <w:divBdr>
            <w:top w:val="none" w:sz="0" w:space="0" w:color="auto"/>
            <w:left w:val="none" w:sz="0" w:space="0" w:color="auto"/>
            <w:bottom w:val="none" w:sz="0" w:space="0" w:color="auto"/>
            <w:right w:val="none" w:sz="0" w:space="0" w:color="auto"/>
          </w:divBdr>
        </w:div>
        <w:div w:id="1960794776">
          <w:marLeft w:val="480"/>
          <w:marRight w:val="0"/>
          <w:marTop w:val="0"/>
          <w:marBottom w:val="0"/>
          <w:divBdr>
            <w:top w:val="none" w:sz="0" w:space="0" w:color="auto"/>
            <w:left w:val="none" w:sz="0" w:space="0" w:color="auto"/>
            <w:bottom w:val="none" w:sz="0" w:space="0" w:color="auto"/>
            <w:right w:val="none" w:sz="0" w:space="0" w:color="auto"/>
          </w:divBdr>
        </w:div>
      </w:divsChild>
    </w:div>
    <w:div w:id="394401985">
      <w:bodyDiv w:val="1"/>
      <w:marLeft w:val="0"/>
      <w:marRight w:val="0"/>
      <w:marTop w:val="0"/>
      <w:marBottom w:val="0"/>
      <w:divBdr>
        <w:top w:val="none" w:sz="0" w:space="0" w:color="auto"/>
        <w:left w:val="none" w:sz="0" w:space="0" w:color="auto"/>
        <w:bottom w:val="none" w:sz="0" w:space="0" w:color="auto"/>
        <w:right w:val="none" w:sz="0" w:space="0" w:color="auto"/>
      </w:divBdr>
    </w:div>
    <w:div w:id="397561671">
      <w:bodyDiv w:val="1"/>
      <w:marLeft w:val="0"/>
      <w:marRight w:val="0"/>
      <w:marTop w:val="0"/>
      <w:marBottom w:val="0"/>
      <w:divBdr>
        <w:top w:val="none" w:sz="0" w:space="0" w:color="auto"/>
        <w:left w:val="none" w:sz="0" w:space="0" w:color="auto"/>
        <w:bottom w:val="none" w:sz="0" w:space="0" w:color="auto"/>
        <w:right w:val="none" w:sz="0" w:space="0" w:color="auto"/>
      </w:divBdr>
      <w:divsChild>
        <w:div w:id="316495470">
          <w:marLeft w:val="480"/>
          <w:marRight w:val="0"/>
          <w:marTop w:val="0"/>
          <w:marBottom w:val="0"/>
          <w:divBdr>
            <w:top w:val="none" w:sz="0" w:space="0" w:color="auto"/>
            <w:left w:val="none" w:sz="0" w:space="0" w:color="auto"/>
            <w:bottom w:val="none" w:sz="0" w:space="0" w:color="auto"/>
            <w:right w:val="none" w:sz="0" w:space="0" w:color="auto"/>
          </w:divBdr>
        </w:div>
        <w:div w:id="624122237">
          <w:marLeft w:val="480"/>
          <w:marRight w:val="0"/>
          <w:marTop w:val="0"/>
          <w:marBottom w:val="0"/>
          <w:divBdr>
            <w:top w:val="none" w:sz="0" w:space="0" w:color="auto"/>
            <w:left w:val="none" w:sz="0" w:space="0" w:color="auto"/>
            <w:bottom w:val="none" w:sz="0" w:space="0" w:color="auto"/>
            <w:right w:val="none" w:sz="0" w:space="0" w:color="auto"/>
          </w:divBdr>
        </w:div>
        <w:div w:id="835075780">
          <w:marLeft w:val="480"/>
          <w:marRight w:val="0"/>
          <w:marTop w:val="0"/>
          <w:marBottom w:val="0"/>
          <w:divBdr>
            <w:top w:val="none" w:sz="0" w:space="0" w:color="auto"/>
            <w:left w:val="none" w:sz="0" w:space="0" w:color="auto"/>
            <w:bottom w:val="none" w:sz="0" w:space="0" w:color="auto"/>
            <w:right w:val="none" w:sz="0" w:space="0" w:color="auto"/>
          </w:divBdr>
        </w:div>
        <w:div w:id="923294247">
          <w:marLeft w:val="480"/>
          <w:marRight w:val="0"/>
          <w:marTop w:val="0"/>
          <w:marBottom w:val="0"/>
          <w:divBdr>
            <w:top w:val="none" w:sz="0" w:space="0" w:color="auto"/>
            <w:left w:val="none" w:sz="0" w:space="0" w:color="auto"/>
            <w:bottom w:val="none" w:sz="0" w:space="0" w:color="auto"/>
            <w:right w:val="none" w:sz="0" w:space="0" w:color="auto"/>
          </w:divBdr>
        </w:div>
        <w:div w:id="1211069756">
          <w:marLeft w:val="480"/>
          <w:marRight w:val="0"/>
          <w:marTop w:val="0"/>
          <w:marBottom w:val="0"/>
          <w:divBdr>
            <w:top w:val="none" w:sz="0" w:space="0" w:color="auto"/>
            <w:left w:val="none" w:sz="0" w:space="0" w:color="auto"/>
            <w:bottom w:val="none" w:sz="0" w:space="0" w:color="auto"/>
            <w:right w:val="none" w:sz="0" w:space="0" w:color="auto"/>
          </w:divBdr>
        </w:div>
        <w:div w:id="1349677321">
          <w:marLeft w:val="480"/>
          <w:marRight w:val="0"/>
          <w:marTop w:val="0"/>
          <w:marBottom w:val="0"/>
          <w:divBdr>
            <w:top w:val="none" w:sz="0" w:space="0" w:color="auto"/>
            <w:left w:val="none" w:sz="0" w:space="0" w:color="auto"/>
            <w:bottom w:val="none" w:sz="0" w:space="0" w:color="auto"/>
            <w:right w:val="none" w:sz="0" w:space="0" w:color="auto"/>
          </w:divBdr>
        </w:div>
        <w:div w:id="1393502055">
          <w:marLeft w:val="480"/>
          <w:marRight w:val="0"/>
          <w:marTop w:val="0"/>
          <w:marBottom w:val="0"/>
          <w:divBdr>
            <w:top w:val="none" w:sz="0" w:space="0" w:color="auto"/>
            <w:left w:val="none" w:sz="0" w:space="0" w:color="auto"/>
            <w:bottom w:val="none" w:sz="0" w:space="0" w:color="auto"/>
            <w:right w:val="none" w:sz="0" w:space="0" w:color="auto"/>
          </w:divBdr>
        </w:div>
        <w:div w:id="1430344597">
          <w:marLeft w:val="480"/>
          <w:marRight w:val="0"/>
          <w:marTop w:val="0"/>
          <w:marBottom w:val="0"/>
          <w:divBdr>
            <w:top w:val="none" w:sz="0" w:space="0" w:color="auto"/>
            <w:left w:val="none" w:sz="0" w:space="0" w:color="auto"/>
            <w:bottom w:val="none" w:sz="0" w:space="0" w:color="auto"/>
            <w:right w:val="none" w:sz="0" w:space="0" w:color="auto"/>
          </w:divBdr>
        </w:div>
        <w:div w:id="1480536695">
          <w:marLeft w:val="480"/>
          <w:marRight w:val="0"/>
          <w:marTop w:val="0"/>
          <w:marBottom w:val="0"/>
          <w:divBdr>
            <w:top w:val="none" w:sz="0" w:space="0" w:color="auto"/>
            <w:left w:val="none" w:sz="0" w:space="0" w:color="auto"/>
            <w:bottom w:val="none" w:sz="0" w:space="0" w:color="auto"/>
            <w:right w:val="none" w:sz="0" w:space="0" w:color="auto"/>
          </w:divBdr>
        </w:div>
        <w:div w:id="1849981037">
          <w:marLeft w:val="480"/>
          <w:marRight w:val="0"/>
          <w:marTop w:val="0"/>
          <w:marBottom w:val="0"/>
          <w:divBdr>
            <w:top w:val="none" w:sz="0" w:space="0" w:color="auto"/>
            <w:left w:val="none" w:sz="0" w:space="0" w:color="auto"/>
            <w:bottom w:val="none" w:sz="0" w:space="0" w:color="auto"/>
            <w:right w:val="none" w:sz="0" w:space="0" w:color="auto"/>
          </w:divBdr>
        </w:div>
      </w:divsChild>
    </w:div>
    <w:div w:id="403070764">
      <w:bodyDiv w:val="1"/>
      <w:marLeft w:val="0"/>
      <w:marRight w:val="0"/>
      <w:marTop w:val="0"/>
      <w:marBottom w:val="0"/>
      <w:divBdr>
        <w:top w:val="none" w:sz="0" w:space="0" w:color="auto"/>
        <w:left w:val="none" w:sz="0" w:space="0" w:color="auto"/>
        <w:bottom w:val="none" w:sz="0" w:space="0" w:color="auto"/>
        <w:right w:val="none" w:sz="0" w:space="0" w:color="auto"/>
      </w:divBdr>
    </w:div>
    <w:div w:id="403333525">
      <w:bodyDiv w:val="1"/>
      <w:marLeft w:val="0"/>
      <w:marRight w:val="0"/>
      <w:marTop w:val="0"/>
      <w:marBottom w:val="0"/>
      <w:divBdr>
        <w:top w:val="none" w:sz="0" w:space="0" w:color="auto"/>
        <w:left w:val="none" w:sz="0" w:space="0" w:color="auto"/>
        <w:bottom w:val="none" w:sz="0" w:space="0" w:color="auto"/>
        <w:right w:val="none" w:sz="0" w:space="0" w:color="auto"/>
      </w:divBdr>
      <w:divsChild>
        <w:div w:id="384765611">
          <w:marLeft w:val="480"/>
          <w:marRight w:val="0"/>
          <w:marTop w:val="0"/>
          <w:marBottom w:val="0"/>
          <w:divBdr>
            <w:top w:val="none" w:sz="0" w:space="0" w:color="auto"/>
            <w:left w:val="none" w:sz="0" w:space="0" w:color="auto"/>
            <w:bottom w:val="none" w:sz="0" w:space="0" w:color="auto"/>
            <w:right w:val="none" w:sz="0" w:space="0" w:color="auto"/>
          </w:divBdr>
        </w:div>
        <w:div w:id="421996089">
          <w:marLeft w:val="480"/>
          <w:marRight w:val="0"/>
          <w:marTop w:val="0"/>
          <w:marBottom w:val="0"/>
          <w:divBdr>
            <w:top w:val="none" w:sz="0" w:space="0" w:color="auto"/>
            <w:left w:val="none" w:sz="0" w:space="0" w:color="auto"/>
            <w:bottom w:val="none" w:sz="0" w:space="0" w:color="auto"/>
            <w:right w:val="none" w:sz="0" w:space="0" w:color="auto"/>
          </w:divBdr>
        </w:div>
        <w:div w:id="574365951">
          <w:marLeft w:val="480"/>
          <w:marRight w:val="0"/>
          <w:marTop w:val="0"/>
          <w:marBottom w:val="0"/>
          <w:divBdr>
            <w:top w:val="none" w:sz="0" w:space="0" w:color="auto"/>
            <w:left w:val="none" w:sz="0" w:space="0" w:color="auto"/>
            <w:bottom w:val="none" w:sz="0" w:space="0" w:color="auto"/>
            <w:right w:val="none" w:sz="0" w:space="0" w:color="auto"/>
          </w:divBdr>
        </w:div>
        <w:div w:id="772433717">
          <w:marLeft w:val="480"/>
          <w:marRight w:val="0"/>
          <w:marTop w:val="0"/>
          <w:marBottom w:val="0"/>
          <w:divBdr>
            <w:top w:val="none" w:sz="0" w:space="0" w:color="auto"/>
            <w:left w:val="none" w:sz="0" w:space="0" w:color="auto"/>
            <w:bottom w:val="none" w:sz="0" w:space="0" w:color="auto"/>
            <w:right w:val="none" w:sz="0" w:space="0" w:color="auto"/>
          </w:divBdr>
        </w:div>
        <w:div w:id="829902081">
          <w:marLeft w:val="480"/>
          <w:marRight w:val="0"/>
          <w:marTop w:val="0"/>
          <w:marBottom w:val="0"/>
          <w:divBdr>
            <w:top w:val="none" w:sz="0" w:space="0" w:color="auto"/>
            <w:left w:val="none" w:sz="0" w:space="0" w:color="auto"/>
            <w:bottom w:val="none" w:sz="0" w:space="0" w:color="auto"/>
            <w:right w:val="none" w:sz="0" w:space="0" w:color="auto"/>
          </w:divBdr>
        </w:div>
        <w:div w:id="1124738913">
          <w:marLeft w:val="480"/>
          <w:marRight w:val="0"/>
          <w:marTop w:val="0"/>
          <w:marBottom w:val="0"/>
          <w:divBdr>
            <w:top w:val="none" w:sz="0" w:space="0" w:color="auto"/>
            <w:left w:val="none" w:sz="0" w:space="0" w:color="auto"/>
            <w:bottom w:val="none" w:sz="0" w:space="0" w:color="auto"/>
            <w:right w:val="none" w:sz="0" w:space="0" w:color="auto"/>
          </w:divBdr>
        </w:div>
        <w:div w:id="1432555763">
          <w:marLeft w:val="480"/>
          <w:marRight w:val="0"/>
          <w:marTop w:val="0"/>
          <w:marBottom w:val="0"/>
          <w:divBdr>
            <w:top w:val="none" w:sz="0" w:space="0" w:color="auto"/>
            <w:left w:val="none" w:sz="0" w:space="0" w:color="auto"/>
            <w:bottom w:val="none" w:sz="0" w:space="0" w:color="auto"/>
            <w:right w:val="none" w:sz="0" w:space="0" w:color="auto"/>
          </w:divBdr>
        </w:div>
        <w:div w:id="1465276297">
          <w:marLeft w:val="480"/>
          <w:marRight w:val="0"/>
          <w:marTop w:val="0"/>
          <w:marBottom w:val="0"/>
          <w:divBdr>
            <w:top w:val="none" w:sz="0" w:space="0" w:color="auto"/>
            <w:left w:val="none" w:sz="0" w:space="0" w:color="auto"/>
            <w:bottom w:val="none" w:sz="0" w:space="0" w:color="auto"/>
            <w:right w:val="none" w:sz="0" w:space="0" w:color="auto"/>
          </w:divBdr>
        </w:div>
        <w:div w:id="1663387885">
          <w:marLeft w:val="480"/>
          <w:marRight w:val="0"/>
          <w:marTop w:val="0"/>
          <w:marBottom w:val="0"/>
          <w:divBdr>
            <w:top w:val="none" w:sz="0" w:space="0" w:color="auto"/>
            <w:left w:val="none" w:sz="0" w:space="0" w:color="auto"/>
            <w:bottom w:val="none" w:sz="0" w:space="0" w:color="auto"/>
            <w:right w:val="none" w:sz="0" w:space="0" w:color="auto"/>
          </w:divBdr>
        </w:div>
        <w:div w:id="1796413691">
          <w:marLeft w:val="480"/>
          <w:marRight w:val="0"/>
          <w:marTop w:val="0"/>
          <w:marBottom w:val="0"/>
          <w:divBdr>
            <w:top w:val="none" w:sz="0" w:space="0" w:color="auto"/>
            <w:left w:val="none" w:sz="0" w:space="0" w:color="auto"/>
            <w:bottom w:val="none" w:sz="0" w:space="0" w:color="auto"/>
            <w:right w:val="none" w:sz="0" w:space="0" w:color="auto"/>
          </w:divBdr>
        </w:div>
        <w:div w:id="1831672986">
          <w:marLeft w:val="480"/>
          <w:marRight w:val="0"/>
          <w:marTop w:val="0"/>
          <w:marBottom w:val="0"/>
          <w:divBdr>
            <w:top w:val="none" w:sz="0" w:space="0" w:color="auto"/>
            <w:left w:val="none" w:sz="0" w:space="0" w:color="auto"/>
            <w:bottom w:val="none" w:sz="0" w:space="0" w:color="auto"/>
            <w:right w:val="none" w:sz="0" w:space="0" w:color="auto"/>
          </w:divBdr>
        </w:div>
        <w:div w:id="1868829650">
          <w:marLeft w:val="480"/>
          <w:marRight w:val="0"/>
          <w:marTop w:val="0"/>
          <w:marBottom w:val="0"/>
          <w:divBdr>
            <w:top w:val="none" w:sz="0" w:space="0" w:color="auto"/>
            <w:left w:val="none" w:sz="0" w:space="0" w:color="auto"/>
            <w:bottom w:val="none" w:sz="0" w:space="0" w:color="auto"/>
            <w:right w:val="none" w:sz="0" w:space="0" w:color="auto"/>
          </w:divBdr>
        </w:div>
        <w:div w:id="2029287301">
          <w:marLeft w:val="480"/>
          <w:marRight w:val="0"/>
          <w:marTop w:val="0"/>
          <w:marBottom w:val="0"/>
          <w:divBdr>
            <w:top w:val="none" w:sz="0" w:space="0" w:color="auto"/>
            <w:left w:val="none" w:sz="0" w:space="0" w:color="auto"/>
            <w:bottom w:val="none" w:sz="0" w:space="0" w:color="auto"/>
            <w:right w:val="none" w:sz="0" w:space="0" w:color="auto"/>
          </w:divBdr>
        </w:div>
        <w:div w:id="2037997098">
          <w:marLeft w:val="480"/>
          <w:marRight w:val="0"/>
          <w:marTop w:val="0"/>
          <w:marBottom w:val="0"/>
          <w:divBdr>
            <w:top w:val="none" w:sz="0" w:space="0" w:color="auto"/>
            <w:left w:val="none" w:sz="0" w:space="0" w:color="auto"/>
            <w:bottom w:val="none" w:sz="0" w:space="0" w:color="auto"/>
            <w:right w:val="none" w:sz="0" w:space="0" w:color="auto"/>
          </w:divBdr>
        </w:div>
      </w:divsChild>
    </w:div>
    <w:div w:id="408314024">
      <w:bodyDiv w:val="1"/>
      <w:marLeft w:val="0"/>
      <w:marRight w:val="0"/>
      <w:marTop w:val="0"/>
      <w:marBottom w:val="0"/>
      <w:divBdr>
        <w:top w:val="none" w:sz="0" w:space="0" w:color="auto"/>
        <w:left w:val="none" w:sz="0" w:space="0" w:color="auto"/>
        <w:bottom w:val="none" w:sz="0" w:space="0" w:color="auto"/>
        <w:right w:val="none" w:sz="0" w:space="0" w:color="auto"/>
      </w:divBdr>
    </w:div>
    <w:div w:id="409889388">
      <w:bodyDiv w:val="1"/>
      <w:marLeft w:val="0"/>
      <w:marRight w:val="0"/>
      <w:marTop w:val="0"/>
      <w:marBottom w:val="0"/>
      <w:divBdr>
        <w:top w:val="none" w:sz="0" w:space="0" w:color="auto"/>
        <w:left w:val="none" w:sz="0" w:space="0" w:color="auto"/>
        <w:bottom w:val="none" w:sz="0" w:space="0" w:color="auto"/>
        <w:right w:val="none" w:sz="0" w:space="0" w:color="auto"/>
      </w:divBdr>
    </w:div>
    <w:div w:id="410274090">
      <w:bodyDiv w:val="1"/>
      <w:marLeft w:val="0"/>
      <w:marRight w:val="0"/>
      <w:marTop w:val="0"/>
      <w:marBottom w:val="0"/>
      <w:divBdr>
        <w:top w:val="none" w:sz="0" w:space="0" w:color="auto"/>
        <w:left w:val="none" w:sz="0" w:space="0" w:color="auto"/>
        <w:bottom w:val="none" w:sz="0" w:space="0" w:color="auto"/>
        <w:right w:val="none" w:sz="0" w:space="0" w:color="auto"/>
      </w:divBdr>
    </w:div>
    <w:div w:id="410739440">
      <w:bodyDiv w:val="1"/>
      <w:marLeft w:val="0"/>
      <w:marRight w:val="0"/>
      <w:marTop w:val="0"/>
      <w:marBottom w:val="0"/>
      <w:divBdr>
        <w:top w:val="none" w:sz="0" w:space="0" w:color="auto"/>
        <w:left w:val="none" w:sz="0" w:space="0" w:color="auto"/>
        <w:bottom w:val="none" w:sz="0" w:space="0" w:color="auto"/>
        <w:right w:val="none" w:sz="0" w:space="0" w:color="auto"/>
      </w:divBdr>
      <w:divsChild>
        <w:div w:id="39789752">
          <w:marLeft w:val="480"/>
          <w:marRight w:val="0"/>
          <w:marTop w:val="0"/>
          <w:marBottom w:val="0"/>
          <w:divBdr>
            <w:top w:val="none" w:sz="0" w:space="0" w:color="auto"/>
            <w:left w:val="none" w:sz="0" w:space="0" w:color="auto"/>
            <w:bottom w:val="none" w:sz="0" w:space="0" w:color="auto"/>
            <w:right w:val="none" w:sz="0" w:space="0" w:color="auto"/>
          </w:divBdr>
        </w:div>
        <w:div w:id="63917967">
          <w:marLeft w:val="480"/>
          <w:marRight w:val="0"/>
          <w:marTop w:val="0"/>
          <w:marBottom w:val="0"/>
          <w:divBdr>
            <w:top w:val="none" w:sz="0" w:space="0" w:color="auto"/>
            <w:left w:val="none" w:sz="0" w:space="0" w:color="auto"/>
            <w:bottom w:val="none" w:sz="0" w:space="0" w:color="auto"/>
            <w:right w:val="none" w:sz="0" w:space="0" w:color="auto"/>
          </w:divBdr>
        </w:div>
        <w:div w:id="89476914">
          <w:marLeft w:val="480"/>
          <w:marRight w:val="0"/>
          <w:marTop w:val="0"/>
          <w:marBottom w:val="0"/>
          <w:divBdr>
            <w:top w:val="none" w:sz="0" w:space="0" w:color="auto"/>
            <w:left w:val="none" w:sz="0" w:space="0" w:color="auto"/>
            <w:bottom w:val="none" w:sz="0" w:space="0" w:color="auto"/>
            <w:right w:val="none" w:sz="0" w:space="0" w:color="auto"/>
          </w:divBdr>
        </w:div>
        <w:div w:id="104010528">
          <w:marLeft w:val="480"/>
          <w:marRight w:val="0"/>
          <w:marTop w:val="0"/>
          <w:marBottom w:val="0"/>
          <w:divBdr>
            <w:top w:val="none" w:sz="0" w:space="0" w:color="auto"/>
            <w:left w:val="none" w:sz="0" w:space="0" w:color="auto"/>
            <w:bottom w:val="none" w:sz="0" w:space="0" w:color="auto"/>
            <w:right w:val="none" w:sz="0" w:space="0" w:color="auto"/>
          </w:divBdr>
        </w:div>
        <w:div w:id="181676806">
          <w:marLeft w:val="480"/>
          <w:marRight w:val="0"/>
          <w:marTop w:val="0"/>
          <w:marBottom w:val="0"/>
          <w:divBdr>
            <w:top w:val="none" w:sz="0" w:space="0" w:color="auto"/>
            <w:left w:val="none" w:sz="0" w:space="0" w:color="auto"/>
            <w:bottom w:val="none" w:sz="0" w:space="0" w:color="auto"/>
            <w:right w:val="none" w:sz="0" w:space="0" w:color="auto"/>
          </w:divBdr>
        </w:div>
        <w:div w:id="254359918">
          <w:marLeft w:val="480"/>
          <w:marRight w:val="0"/>
          <w:marTop w:val="0"/>
          <w:marBottom w:val="0"/>
          <w:divBdr>
            <w:top w:val="none" w:sz="0" w:space="0" w:color="auto"/>
            <w:left w:val="none" w:sz="0" w:space="0" w:color="auto"/>
            <w:bottom w:val="none" w:sz="0" w:space="0" w:color="auto"/>
            <w:right w:val="none" w:sz="0" w:space="0" w:color="auto"/>
          </w:divBdr>
        </w:div>
        <w:div w:id="289215010">
          <w:marLeft w:val="480"/>
          <w:marRight w:val="0"/>
          <w:marTop w:val="0"/>
          <w:marBottom w:val="0"/>
          <w:divBdr>
            <w:top w:val="none" w:sz="0" w:space="0" w:color="auto"/>
            <w:left w:val="none" w:sz="0" w:space="0" w:color="auto"/>
            <w:bottom w:val="none" w:sz="0" w:space="0" w:color="auto"/>
            <w:right w:val="none" w:sz="0" w:space="0" w:color="auto"/>
          </w:divBdr>
        </w:div>
        <w:div w:id="475143703">
          <w:marLeft w:val="480"/>
          <w:marRight w:val="0"/>
          <w:marTop w:val="0"/>
          <w:marBottom w:val="0"/>
          <w:divBdr>
            <w:top w:val="none" w:sz="0" w:space="0" w:color="auto"/>
            <w:left w:val="none" w:sz="0" w:space="0" w:color="auto"/>
            <w:bottom w:val="none" w:sz="0" w:space="0" w:color="auto"/>
            <w:right w:val="none" w:sz="0" w:space="0" w:color="auto"/>
          </w:divBdr>
        </w:div>
        <w:div w:id="857281143">
          <w:marLeft w:val="480"/>
          <w:marRight w:val="0"/>
          <w:marTop w:val="0"/>
          <w:marBottom w:val="0"/>
          <w:divBdr>
            <w:top w:val="none" w:sz="0" w:space="0" w:color="auto"/>
            <w:left w:val="none" w:sz="0" w:space="0" w:color="auto"/>
            <w:bottom w:val="none" w:sz="0" w:space="0" w:color="auto"/>
            <w:right w:val="none" w:sz="0" w:space="0" w:color="auto"/>
          </w:divBdr>
        </w:div>
        <w:div w:id="890849972">
          <w:marLeft w:val="480"/>
          <w:marRight w:val="0"/>
          <w:marTop w:val="0"/>
          <w:marBottom w:val="0"/>
          <w:divBdr>
            <w:top w:val="none" w:sz="0" w:space="0" w:color="auto"/>
            <w:left w:val="none" w:sz="0" w:space="0" w:color="auto"/>
            <w:bottom w:val="none" w:sz="0" w:space="0" w:color="auto"/>
            <w:right w:val="none" w:sz="0" w:space="0" w:color="auto"/>
          </w:divBdr>
        </w:div>
        <w:div w:id="1018850607">
          <w:marLeft w:val="480"/>
          <w:marRight w:val="0"/>
          <w:marTop w:val="0"/>
          <w:marBottom w:val="0"/>
          <w:divBdr>
            <w:top w:val="none" w:sz="0" w:space="0" w:color="auto"/>
            <w:left w:val="none" w:sz="0" w:space="0" w:color="auto"/>
            <w:bottom w:val="none" w:sz="0" w:space="0" w:color="auto"/>
            <w:right w:val="none" w:sz="0" w:space="0" w:color="auto"/>
          </w:divBdr>
        </w:div>
        <w:div w:id="1142693279">
          <w:marLeft w:val="480"/>
          <w:marRight w:val="0"/>
          <w:marTop w:val="0"/>
          <w:marBottom w:val="0"/>
          <w:divBdr>
            <w:top w:val="none" w:sz="0" w:space="0" w:color="auto"/>
            <w:left w:val="none" w:sz="0" w:space="0" w:color="auto"/>
            <w:bottom w:val="none" w:sz="0" w:space="0" w:color="auto"/>
            <w:right w:val="none" w:sz="0" w:space="0" w:color="auto"/>
          </w:divBdr>
        </w:div>
        <w:div w:id="1480227249">
          <w:marLeft w:val="480"/>
          <w:marRight w:val="0"/>
          <w:marTop w:val="0"/>
          <w:marBottom w:val="0"/>
          <w:divBdr>
            <w:top w:val="none" w:sz="0" w:space="0" w:color="auto"/>
            <w:left w:val="none" w:sz="0" w:space="0" w:color="auto"/>
            <w:bottom w:val="none" w:sz="0" w:space="0" w:color="auto"/>
            <w:right w:val="none" w:sz="0" w:space="0" w:color="auto"/>
          </w:divBdr>
        </w:div>
        <w:div w:id="1508209567">
          <w:marLeft w:val="480"/>
          <w:marRight w:val="0"/>
          <w:marTop w:val="0"/>
          <w:marBottom w:val="0"/>
          <w:divBdr>
            <w:top w:val="none" w:sz="0" w:space="0" w:color="auto"/>
            <w:left w:val="none" w:sz="0" w:space="0" w:color="auto"/>
            <w:bottom w:val="none" w:sz="0" w:space="0" w:color="auto"/>
            <w:right w:val="none" w:sz="0" w:space="0" w:color="auto"/>
          </w:divBdr>
        </w:div>
        <w:div w:id="1707413200">
          <w:marLeft w:val="480"/>
          <w:marRight w:val="0"/>
          <w:marTop w:val="0"/>
          <w:marBottom w:val="0"/>
          <w:divBdr>
            <w:top w:val="none" w:sz="0" w:space="0" w:color="auto"/>
            <w:left w:val="none" w:sz="0" w:space="0" w:color="auto"/>
            <w:bottom w:val="none" w:sz="0" w:space="0" w:color="auto"/>
            <w:right w:val="none" w:sz="0" w:space="0" w:color="auto"/>
          </w:divBdr>
        </w:div>
        <w:div w:id="1943344626">
          <w:marLeft w:val="480"/>
          <w:marRight w:val="0"/>
          <w:marTop w:val="0"/>
          <w:marBottom w:val="0"/>
          <w:divBdr>
            <w:top w:val="none" w:sz="0" w:space="0" w:color="auto"/>
            <w:left w:val="none" w:sz="0" w:space="0" w:color="auto"/>
            <w:bottom w:val="none" w:sz="0" w:space="0" w:color="auto"/>
            <w:right w:val="none" w:sz="0" w:space="0" w:color="auto"/>
          </w:divBdr>
        </w:div>
        <w:div w:id="1965454472">
          <w:marLeft w:val="480"/>
          <w:marRight w:val="0"/>
          <w:marTop w:val="0"/>
          <w:marBottom w:val="0"/>
          <w:divBdr>
            <w:top w:val="none" w:sz="0" w:space="0" w:color="auto"/>
            <w:left w:val="none" w:sz="0" w:space="0" w:color="auto"/>
            <w:bottom w:val="none" w:sz="0" w:space="0" w:color="auto"/>
            <w:right w:val="none" w:sz="0" w:space="0" w:color="auto"/>
          </w:divBdr>
        </w:div>
      </w:divsChild>
    </w:div>
    <w:div w:id="411044507">
      <w:bodyDiv w:val="1"/>
      <w:marLeft w:val="0"/>
      <w:marRight w:val="0"/>
      <w:marTop w:val="0"/>
      <w:marBottom w:val="0"/>
      <w:divBdr>
        <w:top w:val="none" w:sz="0" w:space="0" w:color="auto"/>
        <w:left w:val="none" w:sz="0" w:space="0" w:color="auto"/>
        <w:bottom w:val="none" w:sz="0" w:space="0" w:color="auto"/>
        <w:right w:val="none" w:sz="0" w:space="0" w:color="auto"/>
      </w:divBdr>
    </w:div>
    <w:div w:id="421679299">
      <w:bodyDiv w:val="1"/>
      <w:marLeft w:val="0"/>
      <w:marRight w:val="0"/>
      <w:marTop w:val="0"/>
      <w:marBottom w:val="0"/>
      <w:divBdr>
        <w:top w:val="none" w:sz="0" w:space="0" w:color="auto"/>
        <w:left w:val="none" w:sz="0" w:space="0" w:color="auto"/>
        <w:bottom w:val="none" w:sz="0" w:space="0" w:color="auto"/>
        <w:right w:val="none" w:sz="0" w:space="0" w:color="auto"/>
      </w:divBdr>
    </w:div>
    <w:div w:id="423259829">
      <w:bodyDiv w:val="1"/>
      <w:marLeft w:val="0"/>
      <w:marRight w:val="0"/>
      <w:marTop w:val="0"/>
      <w:marBottom w:val="0"/>
      <w:divBdr>
        <w:top w:val="none" w:sz="0" w:space="0" w:color="auto"/>
        <w:left w:val="none" w:sz="0" w:space="0" w:color="auto"/>
        <w:bottom w:val="none" w:sz="0" w:space="0" w:color="auto"/>
        <w:right w:val="none" w:sz="0" w:space="0" w:color="auto"/>
      </w:divBdr>
    </w:div>
    <w:div w:id="425275833">
      <w:bodyDiv w:val="1"/>
      <w:marLeft w:val="0"/>
      <w:marRight w:val="0"/>
      <w:marTop w:val="0"/>
      <w:marBottom w:val="0"/>
      <w:divBdr>
        <w:top w:val="none" w:sz="0" w:space="0" w:color="auto"/>
        <w:left w:val="none" w:sz="0" w:space="0" w:color="auto"/>
        <w:bottom w:val="none" w:sz="0" w:space="0" w:color="auto"/>
        <w:right w:val="none" w:sz="0" w:space="0" w:color="auto"/>
      </w:divBdr>
    </w:div>
    <w:div w:id="429475365">
      <w:bodyDiv w:val="1"/>
      <w:marLeft w:val="0"/>
      <w:marRight w:val="0"/>
      <w:marTop w:val="0"/>
      <w:marBottom w:val="0"/>
      <w:divBdr>
        <w:top w:val="none" w:sz="0" w:space="0" w:color="auto"/>
        <w:left w:val="none" w:sz="0" w:space="0" w:color="auto"/>
        <w:bottom w:val="none" w:sz="0" w:space="0" w:color="auto"/>
        <w:right w:val="none" w:sz="0" w:space="0" w:color="auto"/>
      </w:divBdr>
    </w:div>
    <w:div w:id="436297128">
      <w:bodyDiv w:val="1"/>
      <w:marLeft w:val="0"/>
      <w:marRight w:val="0"/>
      <w:marTop w:val="0"/>
      <w:marBottom w:val="0"/>
      <w:divBdr>
        <w:top w:val="none" w:sz="0" w:space="0" w:color="auto"/>
        <w:left w:val="none" w:sz="0" w:space="0" w:color="auto"/>
        <w:bottom w:val="none" w:sz="0" w:space="0" w:color="auto"/>
        <w:right w:val="none" w:sz="0" w:space="0" w:color="auto"/>
      </w:divBdr>
    </w:div>
    <w:div w:id="437261623">
      <w:bodyDiv w:val="1"/>
      <w:marLeft w:val="0"/>
      <w:marRight w:val="0"/>
      <w:marTop w:val="0"/>
      <w:marBottom w:val="0"/>
      <w:divBdr>
        <w:top w:val="none" w:sz="0" w:space="0" w:color="auto"/>
        <w:left w:val="none" w:sz="0" w:space="0" w:color="auto"/>
        <w:bottom w:val="none" w:sz="0" w:space="0" w:color="auto"/>
        <w:right w:val="none" w:sz="0" w:space="0" w:color="auto"/>
      </w:divBdr>
    </w:div>
    <w:div w:id="446120813">
      <w:bodyDiv w:val="1"/>
      <w:marLeft w:val="0"/>
      <w:marRight w:val="0"/>
      <w:marTop w:val="0"/>
      <w:marBottom w:val="0"/>
      <w:divBdr>
        <w:top w:val="none" w:sz="0" w:space="0" w:color="auto"/>
        <w:left w:val="none" w:sz="0" w:space="0" w:color="auto"/>
        <w:bottom w:val="none" w:sz="0" w:space="0" w:color="auto"/>
        <w:right w:val="none" w:sz="0" w:space="0" w:color="auto"/>
      </w:divBdr>
    </w:div>
    <w:div w:id="451945026">
      <w:bodyDiv w:val="1"/>
      <w:marLeft w:val="0"/>
      <w:marRight w:val="0"/>
      <w:marTop w:val="0"/>
      <w:marBottom w:val="0"/>
      <w:divBdr>
        <w:top w:val="none" w:sz="0" w:space="0" w:color="auto"/>
        <w:left w:val="none" w:sz="0" w:space="0" w:color="auto"/>
        <w:bottom w:val="none" w:sz="0" w:space="0" w:color="auto"/>
        <w:right w:val="none" w:sz="0" w:space="0" w:color="auto"/>
      </w:divBdr>
    </w:div>
    <w:div w:id="453014157">
      <w:bodyDiv w:val="1"/>
      <w:marLeft w:val="0"/>
      <w:marRight w:val="0"/>
      <w:marTop w:val="0"/>
      <w:marBottom w:val="0"/>
      <w:divBdr>
        <w:top w:val="none" w:sz="0" w:space="0" w:color="auto"/>
        <w:left w:val="none" w:sz="0" w:space="0" w:color="auto"/>
        <w:bottom w:val="none" w:sz="0" w:space="0" w:color="auto"/>
        <w:right w:val="none" w:sz="0" w:space="0" w:color="auto"/>
      </w:divBdr>
      <w:divsChild>
        <w:div w:id="1365405106">
          <w:marLeft w:val="480"/>
          <w:marRight w:val="0"/>
          <w:marTop w:val="0"/>
          <w:marBottom w:val="0"/>
          <w:divBdr>
            <w:top w:val="none" w:sz="0" w:space="0" w:color="auto"/>
            <w:left w:val="none" w:sz="0" w:space="0" w:color="auto"/>
            <w:bottom w:val="none" w:sz="0" w:space="0" w:color="auto"/>
            <w:right w:val="none" w:sz="0" w:space="0" w:color="auto"/>
          </w:divBdr>
        </w:div>
        <w:div w:id="2028404850">
          <w:marLeft w:val="480"/>
          <w:marRight w:val="0"/>
          <w:marTop w:val="0"/>
          <w:marBottom w:val="0"/>
          <w:divBdr>
            <w:top w:val="none" w:sz="0" w:space="0" w:color="auto"/>
            <w:left w:val="none" w:sz="0" w:space="0" w:color="auto"/>
            <w:bottom w:val="none" w:sz="0" w:space="0" w:color="auto"/>
            <w:right w:val="none" w:sz="0" w:space="0" w:color="auto"/>
          </w:divBdr>
        </w:div>
        <w:div w:id="415901476">
          <w:marLeft w:val="480"/>
          <w:marRight w:val="0"/>
          <w:marTop w:val="0"/>
          <w:marBottom w:val="0"/>
          <w:divBdr>
            <w:top w:val="none" w:sz="0" w:space="0" w:color="auto"/>
            <w:left w:val="none" w:sz="0" w:space="0" w:color="auto"/>
            <w:bottom w:val="none" w:sz="0" w:space="0" w:color="auto"/>
            <w:right w:val="none" w:sz="0" w:space="0" w:color="auto"/>
          </w:divBdr>
        </w:div>
        <w:div w:id="1695577130">
          <w:marLeft w:val="480"/>
          <w:marRight w:val="0"/>
          <w:marTop w:val="0"/>
          <w:marBottom w:val="0"/>
          <w:divBdr>
            <w:top w:val="none" w:sz="0" w:space="0" w:color="auto"/>
            <w:left w:val="none" w:sz="0" w:space="0" w:color="auto"/>
            <w:bottom w:val="none" w:sz="0" w:space="0" w:color="auto"/>
            <w:right w:val="none" w:sz="0" w:space="0" w:color="auto"/>
          </w:divBdr>
        </w:div>
        <w:div w:id="1869490028">
          <w:marLeft w:val="480"/>
          <w:marRight w:val="0"/>
          <w:marTop w:val="0"/>
          <w:marBottom w:val="0"/>
          <w:divBdr>
            <w:top w:val="none" w:sz="0" w:space="0" w:color="auto"/>
            <w:left w:val="none" w:sz="0" w:space="0" w:color="auto"/>
            <w:bottom w:val="none" w:sz="0" w:space="0" w:color="auto"/>
            <w:right w:val="none" w:sz="0" w:space="0" w:color="auto"/>
          </w:divBdr>
        </w:div>
        <w:div w:id="1269042745">
          <w:marLeft w:val="480"/>
          <w:marRight w:val="0"/>
          <w:marTop w:val="0"/>
          <w:marBottom w:val="0"/>
          <w:divBdr>
            <w:top w:val="none" w:sz="0" w:space="0" w:color="auto"/>
            <w:left w:val="none" w:sz="0" w:space="0" w:color="auto"/>
            <w:bottom w:val="none" w:sz="0" w:space="0" w:color="auto"/>
            <w:right w:val="none" w:sz="0" w:space="0" w:color="auto"/>
          </w:divBdr>
        </w:div>
        <w:div w:id="1459639206">
          <w:marLeft w:val="480"/>
          <w:marRight w:val="0"/>
          <w:marTop w:val="0"/>
          <w:marBottom w:val="0"/>
          <w:divBdr>
            <w:top w:val="none" w:sz="0" w:space="0" w:color="auto"/>
            <w:left w:val="none" w:sz="0" w:space="0" w:color="auto"/>
            <w:bottom w:val="none" w:sz="0" w:space="0" w:color="auto"/>
            <w:right w:val="none" w:sz="0" w:space="0" w:color="auto"/>
          </w:divBdr>
        </w:div>
        <w:div w:id="263802407">
          <w:marLeft w:val="480"/>
          <w:marRight w:val="0"/>
          <w:marTop w:val="0"/>
          <w:marBottom w:val="0"/>
          <w:divBdr>
            <w:top w:val="none" w:sz="0" w:space="0" w:color="auto"/>
            <w:left w:val="none" w:sz="0" w:space="0" w:color="auto"/>
            <w:bottom w:val="none" w:sz="0" w:space="0" w:color="auto"/>
            <w:right w:val="none" w:sz="0" w:space="0" w:color="auto"/>
          </w:divBdr>
        </w:div>
        <w:div w:id="923877900">
          <w:marLeft w:val="480"/>
          <w:marRight w:val="0"/>
          <w:marTop w:val="0"/>
          <w:marBottom w:val="0"/>
          <w:divBdr>
            <w:top w:val="none" w:sz="0" w:space="0" w:color="auto"/>
            <w:left w:val="none" w:sz="0" w:space="0" w:color="auto"/>
            <w:bottom w:val="none" w:sz="0" w:space="0" w:color="auto"/>
            <w:right w:val="none" w:sz="0" w:space="0" w:color="auto"/>
          </w:divBdr>
        </w:div>
        <w:div w:id="1723628270">
          <w:marLeft w:val="480"/>
          <w:marRight w:val="0"/>
          <w:marTop w:val="0"/>
          <w:marBottom w:val="0"/>
          <w:divBdr>
            <w:top w:val="none" w:sz="0" w:space="0" w:color="auto"/>
            <w:left w:val="none" w:sz="0" w:space="0" w:color="auto"/>
            <w:bottom w:val="none" w:sz="0" w:space="0" w:color="auto"/>
            <w:right w:val="none" w:sz="0" w:space="0" w:color="auto"/>
          </w:divBdr>
        </w:div>
        <w:div w:id="112067644">
          <w:marLeft w:val="480"/>
          <w:marRight w:val="0"/>
          <w:marTop w:val="0"/>
          <w:marBottom w:val="0"/>
          <w:divBdr>
            <w:top w:val="none" w:sz="0" w:space="0" w:color="auto"/>
            <w:left w:val="none" w:sz="0" w:space="0" w:color="auto"/>
            <w:bottom w:val="none" w:sz="0" w:space="0" w:color="auto"/>
            <w:right w:val="none" w:sz="0" w:space="0" w:color="auto"/>
          </w:divBdr>
        </w:div>
        <w:div w:id="1343318099">
          <w:marLeft w:val="480"/>
          <w:marRight w:val="0"/>
          <w:marTop w:val="0"/>
          <w:marBottom w:val="0"/>
          <w:divBdr>
            <w:top w:val="none" w:sz="0" w:space="0" w:color="auto"/>
            <w:left w:val="none" w:sz="0" w:space="0" w:color="auto"/>
            <w:bottom w:val="none" w:sz="0" w:space="0" w:color="auto"/>
            <w:right w:val="none" w:sz="0" w:space="0" w:color="auto"/>
          </w:divBdr>
        </w:div>
        <w:div w:id="1820531287">
          <w:marLeft w:val="480"/>
          <w:marRight w:val="0"/>
          <w:marTop w:val="0"/>
          <w:marBottom w:val="0"/>
          <w:divBdr>
            <w:top w:val="none" w:sz="0" w:space="0" w:color="auto"/>
            <w:left w:val="none" w:sz="0" w:space="0" w:color="auto"/>
            <w:bottom w:val="none" w:sz="0" w:space="0" w:color="auto"/>
            <w:right w:val="none" w:sz="0" w:space="0" w:color="auto"/>
          </w:divBdr>
        </w:div>
        <w:div w:id="2038581603">
          <w:marLeft w:val="480"/>
          <w:marRight w:val="0"/>
          <w:marTop w:val="0"/>
          <w:marBottom w:val="0"/>
          <w:divBdr>
            <w:top w:val="none" w:sz="0" w:space="0" w:color="auto"/>
            <w:left w:val="none" w:sz="0" w:space="0" w:color="auto"/>
            <w:bottom w:val="none" w:sz="0" w:space="0" w:color="auto"/>
            <w:right w:val="none" w:sz="0" w:space="0" w:color="auto"/>
          </w:divBdr>
        </w:div>
        <w:div w:id="139813806">
          <w:marLeft w:val="480"/>
          <w:marRight w:val="0"/>
          <w:marTop w:val="0"/>
          <w:marBottom w:val="0"/>
          <w:divBdr>
            <w:top w:val="none" w:sz="0" w:space="0" w:color="auto"/>
            <w:left w:val="none" w:sz="0" w:space="0" w:color="auto"/>
            <w:bottom w:val="none" w:sz="0" w:space="0" w:color="auto"/>
            <w:right w:val="none" w:sz="0" w:space="0" w:color="auto"/>
          </w:divBdr>
        </w:div>
        <w:div w:id="1052578413">
          <w:marLeft w:val="480"/>
          <w:marRight w:val="0"/>
          <w:marTop w:val="0"/>
          <w:marBottom w:val="0"/>
          <w:divBdr>
            <w:top w:val="none" w:sz="0" w:space="0" w:color="auto"/>
            <w:left w:val="none" w:sz="0" w:space="0" w:color="auto"/>
            <w:bottom w:val="none" w:sz="0" w:space="0" w:color="auto"/>
            <w:right w:val="none" w:sz="0" w:space="0" w:color="auto"/>
          </w:divBdr>
        </w:div>
        <w:div w:id="1892883558">
          <w:marLeft w:val="480"/>
          <w:marRight w:val="0"/>
          <w:marTop w:val="0"/>
          <w:marBottom w:val="0"/>
          <w:divBdr>
            <w:top w:val="none" w:sz="0" w:space="0" w:color="auto"/>
            <w:left w:val="none" w:sz="0" w:space="0" w:color="auto"/>
            <w:bottom w:val="none" w:sz="0" w:space="0" w:color="auto"/>
            <w:right w:val="none" w:sz="0" w:space="0" w:color="auto"/>
          </w:divBdr>
        </w:div>
        <w:div w:id="1806779478">
          <w:marLeft w:val="480"/>
          <w:marRight w:val="0"/>
          <w:marTop w:val="0"/>
          <w:marBottom w:val="0"/>
          <w:divBdr>
            <w:top w:val="none" w:sz="0" w:space="0" w:color="auto"/>
            <w:left w:val="none" w:sz="0" w:space="0" w:color="auto"/>
            <w:bottom w:val="none" w:sz="0" w:space="0" w:color="auto"/>
            <w:right w:val="none" w:sz="0" w:space="0" w:color="auto"/>
          </w:divBdr>
        </w:div>
        <w:div w:id="469713167">
          <w:marLeft w:val="480"/>
          <w:marRight w:val="0"/>
          <w:marTop w:val="0"/>
          <w:marBottom w:val="0"/>
          <w:divBdr>
            <w:top w:val="none" w:sz="0" w:space="0" w:color="auto"/>
            <w:left w:val="none" w:sz="0" w:space="0" w:color="auto"/>
            <w:bottom w:val="none" w:sz="0" w:space="0" w:color="auto"/>
            <w:right w:val="none" w:sz="0" w:space="0" w:color="auto"/>
          </w:divBdr>
        </w:div>
        <w:div w:id="22900979">
          <w:marLeft w:val="480"/>
          <w:marRight w:val="0"/>
          <w:marTop w:val="0"/>
          <w:marBottom w:val="0"/>
          <w:divBdr>
            <w:top w:val="none" w:sz="0" w:space="0" w:color="auto"/>
            <w:left w:val="none" w:sz="0" w:space="0" w:color="auto"/>
            <w:bottom w:val="none" w:sz="0" w:space="0" w:color="auto"/>
            <w:right w:val="none" w:sz="0" w:space="0" w:color="auto"/>
          </w:divBdr>
        </w:div>
        <w:div w:id="571739487">
          <w:marLeft w:val="480"/>
          <w:marRight w:val="0"/>
          <w:marTop w:val="0"/>
          <w:marBottom w:val="0"/>
          <w:divBdr>
            <w:top w:val="none" w:sz="0" w:space="0" w:color="auto"/>
            <w:left w:val="none" w:sz="0" w:space="0" w:color="auto"/>
            <w:bottom w:val="none" w:sz="0" w:space="0" w:color="auto"/>
            <w:right w:val="none" w:sz="0" w:space="0" w:color="auto"/>
          </w:divBdr>
        </w:div>
        <w:div w:id="470296032">
          <w:marLeft w:val="480"/>
          <w:marRight w:val="0"/>
          <w:marTop w:val="0"/>
          <w:marBottom w:val="0"/>
          <w:divBdr>
            <w:top w:val="none" w:sz="0" w:space="0" w:color="auto"/>
            <w:left w:val="none" w:sz="0" w:space="0" w:color="auto"/>
            <w:bottom w:val="none" w:sz="0" w:space="0" w:color="auto"/>
            <w:right w:val="none" w:sz="0" w:space="0" w:color="auto"/>
          </w:divBdr>
        </w:div>
        <w:div w:id="518589512">
          <w:marLeft w:val="480"/>
          <w:marRight w:val="0"/>
          <w:marTop w:val="0"/>
          <w:marBottom w:val="0"/>
          <w:divBdr>
            <w:top w:val="none" w:sz="0" w:space="0" w:color="auto"/>
            <w:left w:val="none" w:sz="0" w:space="0" w:color="auto"/>
            <w:bottom w:val="none" w:sz="0" w:space="0" w:color="auto"/>
            <w:right w:val="none" w:sz="0" w:space="0" w:color="auto"/>
          </w:divBdr>
        </w:div>
        <w:div w:id="1461531950">
          <w:marLeft w:val="480"/>
          <w:marRight w:val="0"/>
          <w:marTop w:val="0"/>
          <w:marBottom w:val="0"/>
          <w:divBdr>
            <w:top w:val="none" w:sz="0" w:space="0" w:color="auto"/>
            <w:left w:val="none" w:sz="0" w:space="0" w:color="auto"/>
            <w:bottom w:val="none" w:sz="0" w:space="0" w:color="auto"/>
            <w:right w:val="none" w:sz="0" w:space="0" w:color="auto"/>
          </w:divBdr>
        </w:div>
        <w:div w:id="1784030956">
          <w:marLeft w:val="480"/>
          <w:marRight w:val="0"/>
          <w:marTop w:val="0"/>
          <w:marBottom w:val="0"/>
          <w:divBdr>
            <w:top w:val="none" w:sz="0" w:space="0" w:color="auto"/>
            <w:left w:val="none" w:sz="0" w:space="0" w:color="auto"/>
            <w:bottom w:val="none" w:sz="0" w:space="0" w:color="auto"/>
            <w:right w:val="none" w:sz="0" w:space="0" w:color="auto"/>
          </w:divBdr>
        </w:div>
      </w:divsChild>
    </w:div>
    <w:div w:id="454910858">
      <w:bodyDiv w:val="1"/>
      <w:marLeft w:val="0"/>
      <w:marRight w:val="0"/>
      <w:marTop w:val="0"/>
      <w:marBottom w:val="0"/>
      <w:divBdr>
        <w:top w:val="none" w:sz="0" w:space="0" w:color="auto"/>
        <w:left w:val="none" w:sz="0" w:space="0" w:color="auto"/>
        <w:bottom w:val="none" w:sz="0" w:space="0" w:color="auto"/>
        <w:right w:val="none" w:sz="0" w:space="0" w:color="auto"/>
      </w:divBdr>
      <w:divsChild>
        <w:div w:id="1659067909">
          <w:marLeft w:val="480"/>
          <w:marRight w:val="0"/>
          <w:marTop w:val="0"/>
          <w:marBottom w:val="0"/>
          <w:divBdr>
            <w:top w:val="none" w:sz="0" w:space="0" w:color="auto"/>
            <w:left w:val="none" w:sz="0" w:space="0" w:color="auto"/>
            <w:bottom w:val="none" w:sz="0" w:space="0" w:color="auto"/>
            <w:right w:val="none" w:sz="0" w:space="0" w:color="auto"/>
          </w:divBdr>
        </w:div>
        <w:div w:id="1340616896">
          <w:marLeft w:val="480"/>
          <w:marRight w:val="0"/>
          <w:marTop w:val="0"/>
          <w:marBottom w:val="0"/>
          <w:divBdr>
            <w:top w:val="none" w:sz="0" w:space="0" w:color="auto"/>
            <w:left w:val="none" w:sz="0" w:space="0" w:color="auto"/>
            <w:bottom w:val="none" w:sz="0" w:space="0" w:color="auto"/>
            <w:right w:val="none" w:sz="0" w:space="0" w:color="auto"/>
          </w:divBdr>
        </w:div>
        <w:div w:id="868296004">
          <w:marLeft w:val="480"/>
          <w:marRight w:val="0"/>
          <w:marTop w:val="0"/>
          <w:marBottom w:val="0"/>
          <w:divBdr>
            <w:top w:val="none" w:sz="0" w:space="0" w:color="auto"/>
            <w:left w:val="none" w:sz="0" w:space="0" w:color="auto"/>
            <w:bottom w:val="none" w:sz="0" w:space="0" w:color="auto"/>
            <w:right w:val="none" w:sz="0" w:space="0" w:color="auto"/>
          </w:divBdr>
        </w:div>
        <w:div w:id="1661034580">
          <w:marLeft w:val="480"/>
          <w:marRight w:val="0"/>
          <w:marTop w:val="0"/>
          <w:marBottom w:val="0"/>
          <w:divBdr>
            <w:top w:val="none" w:sz="0" w:space="0" w:color="auto"/>
            <w:left w:val="none" w:sz="0" w:space="0" w:color="auto"/>
            <w:bottom w:val="none" w:sz="0" w:space="0" w:color="auto"/>
            <w:right w:val="none" w:sz="0" w:space="0" w:color="auto"/>
          </w:divBdr>
        </w:div>
        <w:div w:id="1493713451">
          <w:marLeft w:val="480"/>
          <w:marRight w:val="0"/>
          <w:marTop w:val="0"/>
          <w:marBottom w:val="0"/>
          <w:divBdr>
            <w:top w:val="none" w:sz="0" w:space="0" w:color="auto"/>
            <w:left w:val="none" w:sz="0" w:space="0" w:color="auto"/>
            <w:bottom w:val="none" w:sz="0" w:space="0" w:color="auto"/>
            <w:right w:val="none" w:sz="0" w:space="0" w:color="auto"/>
          </w:divBdr>
        </w:div>
        <w:div w:id="1746339779">
          <w:marLeft w:val="480"/>
          <w:marRight w:val="0"/>
          <w:marTop w:val="0"/>
          <w:marBottom w:val="0"/>
          <w:divBdr>
            <w:top w:val="none" w:sz="0" w:space="0" w:color="auto"/>
            <w:left w:val="none" w:sz="0" w:space="0" w:color="auto"/>
            <w:bottom w:val="none" w:sz="0" w:space="0" w:color="auto"/>
            <w:right w:val="none" w:sz="0" w:space="0" w:color="auto"/>
          </w:divBdr>
        </w:div>
        <w:div w:id="1096823295">
          <w:marLeft w:val="480"/>
          <w:marRight w:val="0"/>
          <w:marTop w:val="0"/>
          <w:marBottom w:val="0"/>
          <w:divBdr>
            <w:top w:val="none" w:sz="0" w:space="0" w:color="auto"/>
            <w:left w:val="none" w:sz="0" w:space="0" w:color="auto"/>
            <w:bottom w:val="none" w:sz="0" w:space="0" w:color="auto"/>
            <w:right w:val="none" w:sz="0" w:space="0" w:color="auto"/>
          </w:divBdr>
        </w:div>
        <w:div w:id="742264368">
          <w:marLeft w:val="480"/>
          <w:marRight w:val="0"/>
          <w:marTop w:val="0"/>
          <w:marBottom w:val="0"/>
          <w:divBdr>
            <w:top w:val="none" w:sz="0" w:space="0" w:color="auto"/>
            <w:left w:val="none" w:sz="0" w:space="0" w:color="auto"/>
            <w:bottom w:val="none" w:sz="0" w:space="0" w:color="auto"/>
            <w:right w:val="none" w:sz="0" w:space="0" w:color="auto"/>
          </w:divBdr>
        </w:div>
        <w:div w:id="1779181276">
          <w:marLeft w:val="480"/>
          <w:marRight w:val="0"/>
          <w:marTop w:val="0"/>
          <w:marBottom w:val="0"/>
          <w:divBdr>
            <w:top w:val="none" w:sz="0" w:space="0" w:color="auto"/>
            <w:left w:val="none" w:sz="0" w:space="0" w:color="auto"/>
            <w:bottom w:val="none" w:sz="0" w:space="0" w:color="auto"/>
            <w:right w:val="none" w:sz="0" w:space="0" w:color="auto"/>
          </w:divBdr>
        </w:div>
        <w:div w:id="115956204">
          <w:marLeft w:val="480"/>
          <w:marRight w:val="0"/>
          <w:marTop w:val="0"/>
          <w:marBottom w:val="0"/>
          <w:divBdr>
            <w:top w:val="none" w:sz="0" w:space="0" w:color="auto"/>
            <w:left w:val="none" w:sz="0" w:space="0" w:color="auto"/>
            <w:bottom w:val="none" w:sz="0" w:space="0" w:color="auto"/>
            <w:right w:val="none" w:sz="0" w:space="0" w:color="auto"/>
          </w:divBdr>
        </w:div>
        <w:div w:id="1107847731">
          <w:marLeft w:val="480"/>
          <w:marRight w:val="0"/>
          <w:marTop w:val="0"/>
          <w:marBottom w:val="0"/>
          <w:divBdr>
            <w:top w:val="none" w:sz="0" w:space="0" w:color="auto"/>
            <w:left w:val="none" w:sz="0" w:space="0" w:color="auto"/>
            <w:bottom w:val="none" w:sz="0" w:space="0" w:color="auto"/>
            <w:right w:val="none" w:sz="0" w:space="0" w:color="auto"/>
          </w:divBdr>
        </w:div>
        <w:div w:id="814416654">
          <w:marLeft w:val="480"/>
          <w:marRight w:val="0"/>
          <w:marTop w:val="0"/>
          <w:marBottom w:val="0"/>
          <w:divBdr>
            <w:top w:val="none" w:sz="0" w:space="0" w:color="auto"/>
            <w:left w:val="none" w:sz="0" w:space="0" w:color="auto"/>
            <w:bottom w:val="none" w:sz="0" w:space="0" w:color="auto"/>
            <w:right w:val="none" w:sz="0" w:space="0" w:color="auto"/>
          </w:divBdr>
        </w:div>
        <w:div w:id="13968255">
          <w:marLeft w:val="480"/>
          <w:marRight w:val="0"/>
          <w:marTop w:val="0"/>
          <w:marBottom w:val="0"/>
          <w:divBdr>
            <w:top w:val="none" w:sz="0" w:space="0" w:color="auto"/>
            <w:left w:val="none" w:sz="0" w:space="0" w:color="auto"/>
            <w:bottom w:val="none" w:sz="0" w:space="0" w:color="auto"/>
            <w:right w:val="none" w:sz="0" w:space="0" w:color="auto"/>
          </w:divBdr>
        </w:div>
        <w:div w:id="1459109199">
          <w:marLeft w:val="480"/>
          <w:marRight w:val="0"/>
          <w:marTop w:val="0"/>
          <w:marBottom w:val="0"/>
          <w:divBdr>
            <w:top w:val="none" w:sz="0" w:space="0" w:color="auto"/>
            <w:left w:val="none" w:sz="0" w:space="0" w:color="auto"/>
            <w:bottom w:val="none" w:sz="0" w:space="0" w:color="auto"/>
            <w:right w:val="none" w:sz="0" w:space="0" w:color="auto"/>
          </w:divBdr>
        </w:div>
        <w:div w:id="625161039">
          <w:marLeft w:val="480"/>
          <w:marRight w:val="0"/>
          <w:marTop w:val="0"/>
          <w:marBottom w:val="0"/>
          <w:divBdr>
            <w:top w:val="none" w:sz="0" w:space="0" w:color="auto"/>
            <w:left w:val="none" w:sz="0" w:space="0" w:color="auto"/>
            <w:bottom w:val="none" w:sz="0" w:space="0" w:color="auto"/>
            <w:right w:val="none" w:sz="0" w:space="0" w:color="auto"/>
          </w:divBdr>
        </w:div>
        <w:div w:id="1353342043">
          <w:marLeft w:val="480"/>
          <w:marRight w:val="0"/>
          <w:marTop w:val="0"/>
          <w:marBottom w:val="0"/>
          <w:divBdr>
            <w:top w:val="none" w:sz="0" w:space="0" w:color="auto"/>
            <w:left w:val="none" w:sz="0" w:space="0" w:color="auto"/>
            <w:bottom w:val="none" w:sz="0" w:space="0" w:color="auto"/>
            <w:right w:val="none" w:sz="0" w:space="0" w:color="auto"/>
          </w:divBdr>
        </w:div>
        <w:div w:id="1499150854">
          <w:marLeft w:val="480"/>
          <w:marRight w:val="0"/>
          <w:marTop w:val="0"/>
          <w:marBottom w:val="0"/>
          <w:divBdr>
            <w:top w:val="none" w:sz="0" w:space="0" w:color="auto"/>
            <w:left w:val="none" w:sz="0" w:space="0" w:color="auto"/>
            <w:bottom w:val="none" w:sz="0" w:space="0" w:color="auto"/>
            <w:right w:val="none" w:sz="0" w:space="0" w:color="auto"/>
          </w:divBdr>
        </w:div>
        <w:div w:id="711075848">
          <w:marLeft w:val="480"/>
          <w:marRight w:val="0"/>
          <w:marTop w:val="0"/>
          <w:marBottom w:val="0"/>
          <w:divBdr>
            <w:top w:val="none" w:sz="0" w:space="0" w:color="auto"/>
            <w:left w:val="none" w:sz="0" w:space="0" w:color="auto"/>
            <w:bottom w:val="none" w:sz="0" w:space="0" w:color="auto"/>
            <w:right w:val="none" w:sz="0" w:space="0" w:color="auto"/>
          </w:divBdr>
        </w:div>
        <w:div w:id="1672291673">
          <w:marLeft w:val="480"/>
          <w:marRight w:val="0"/>
          <w:marTop w:val="0"/>
          <w:marBottom w:val="0"/>
          <w:divBdr>
            <w:top w:val="none" w:sz="0" w:space="0" w:color="auto"/>
            <w:left w:val="none" w:sz="0" w:space="0" w:color="auto"/>
            <w:bottom w:val="none" w:sz="0" w:space="0" w:color="auto"/>
            <w:right w:val="none" w:sz="0" w:space="0" w:color="auto"/>
          </w:divBdr>
        </w:div>
        <w:div w:id="1300838892">
          <w:marLeft w:val="480"/>
          <w:marRight w:val="0"/>
          <w:marTop w:val="0"/>
          <w:marBottom w:val="0"/>
          <w:divBdr>
            <w:top w:val="none" w:sz="0" w:space="0" w:color="auto"/>
            <w:left w:val="none" w:sz="0" w:space="0" w:color="auto"/>
            <w:bottom w:val="none" w:sz="0" w:space="0" w:color="auto"/>
            <w:right w:val="none" w:sz="0" w:space="0" w:color="auto"/>
          </w:divBdr>
        </w:div>
        <w:div w:id="2096314669">
          <w:marLeft w:val="480"/>
          <w:marRight w:val="0"/>
          <w:marTop w:val="0"/>
          <w:marBottom w:val="0"/>
          <w:divBdr>
            <w:top w:val="none" w:sz="0" w:space="0" w:color="auto"/>
            <w:left w:val="none" w:sz="0" w:space="0" w:color="auto"/>
            <w:bottom w:val="none" w:sz="0" w:space="0" w:color="auto"/>
            <w:right w:val="none" w:sz="0" w:space="0" w:color="auto"/>
          </w:divBdr>
        </w:div>
        <w:div w:id="1805007208">
          <w:marLeft w:val="480"/>
          <w:marRight w:val="0"/>
          <w:marTop w:val="0"/>
          <w:marBottom w:val="0"/>
          <w:divBdr>
            <w:top w:val="none" w:sz="0" w:space="0" w:color="auto"/>
            <w:left w:val="none" w:sz="0" w:space="0" w:color="auto"/>
            <w:bottom w:val="none" w:sz="0" w:space="0" w:color="auto"/>
            <w:right w:val="none" w:sz="0" w:space="0" w:color="auto"/>
          </w:divBdr>
        </w:div>
        <w:div w:id="305669656">
          <w:marLeft w:val="480"/>
          <w:marRight w:val="0"/>
          <w:marTop w:val="0"/>
          <w:marBottom w:val="0"/>
          <w:divBdr>
            <w:top w:val="none" w:sz="0" w:space="0" w:color="auto"/>
            <w:left w:val="none" w:sz="0" w:space="0" w:color="auto"/>
            <w:bottom w:val="none" w:sz="0" w:space="0" w:color="auto"/>
            <w:right w:val="none" w:sz="0" w:space="0" w:color="auto"/>
          </w:divBdr>
        </w:div>
        <w:div w:id="554393077">
          <w:marLeft w:val="480"/>
          <w:marRight w:val="0"/>
          <w:marTop w:val="0"/>
          <w:marBottom w:val="0"/>
          <w:divBdr>
            <w:top w:val="none" w:sz="0" w:space="0" w:color="auto"/>
            <w:left w:val="none" w:sz="0" w:space="0" w:color="auto"/>
            <w:bottom w:val="none" w:sz="0" w:space="0" w:color="auto"/>
            <w:right w:val="none" w:sz="0" w:space="0" w:color="auto"/>
          </w:divBdr>
        </w:div>
        <w:div w:id="1027372808">
          <w:marLeft w:val="480"/>
          <w:marRight w:val="0"/>
          <w:marTop w:val="0"/>
          <w:marBottom w:val="0"/>
          <w:divBdr>
            <w:top w:val="none" w:sz="0" w:space="0" w:color="auto"/>
            <w:left w:val="none" w:sz="0" w:space="0" w:color="auto"/>
            <w:bottom w:val="none" w:sz="0" w:space="0" w:color="auto"/>
            <w:right w:val="none" w:sz="0" w:space="0" w:color="auto"/>
          </w:divBdr>
        </w:div>
        <w:div w:id="1359619533">
          <w:marLeft w:val="480"/>
          <w:marRight w:val="0"/>
          <w:marTop w:val="0"/>
          <w:marBottom w:val="0"/>
          <w:divBdr>
            <w:top w:val="none" w:sz="0" w:space="0" w:color="auto"/>
            <w:left w:val="none" w:sz="0" w:space="0" w:color="auto"/>
            <w:bottom w:val="none" w:sz="0" w:space="0" w:color="auto"/>
            <w:right w:val="none" w:sz="0" w:space="0" w:color="auto"/>
          </w:divBdr>
        </w:div>
      </w:divsChild>
    </w:div>
    <w:div w:id="458764571">
      <w:bodyDiv w:val="1"/>
      <w:marLeft w:val="0"/>
      <w:marRight w:val="0"/>
      <w:marTop w:val="0"/>
      <w:marBottom w:val="0"/>
      <w:divBdr>
        <w:top w:val="none" w:sz="0" w:space="0" w:color="auto"/>
        <w:left w:val="none" w:sz="0" w:space="0" w:color="auto"/>
        <w:bottom w:val="none" w:sz="0" w:space="0" w:color="auto"/>
        <w:right w:val="none" w:sz="0" w:space="0" w:color="auto"/>
      </w:divBdr>
    </w:div>
    <w:div w:id="464348187">
      <w:bodyDiv w:val="1"/>
      <w:marLeft w:val="0"/>
      <w:marRight w:val="0"/>
      <w:marTop w:val="0"/>
      <w:marBottom w:val="0"/>
      <w:divBdr>
        <w:top w:val="none" w:sz="0" w:space="0" w:color="auto"/>
        <w:left w:val="none" w:sz="0" w:space="0" w:color="auto"/>
        <w:bottom w:val="none" w:sz="0" w:space="0" w:color="auto"/>
        <w:right w:val="none" w:sz="0" w:space="0" w:color="auto"/>
      </w:divBdr>
    </w:div>
    <w:div w:id="473452089">
      <w:bodyDiv w:val="1"/>
      <w:marLeft w:val="0"/>
      <w:marRight w:val="0"/>
      <w:marTop w:val="0"/>
      <w:marBottom w:val="0"/>
      <w:divBdr>
        <w:top w:val="none" w:sz="0" w:space="0" w:color="auto"/>
        <w:left w:val="none" w:sz="0" w:space="0" w:color="auto"/>
        <w:bottom w:val="none" w:sz="0" w:space="0" w:color="auto"/>
        <w:right w:val="none" w:sz="0" w:space="0" w:color="auto"/>
      </w:divBdr>
    </w:div>
    <w:div w:id="473572733">
      <w:bodyDiv w:val="1"/>
      <w:marLeft w:val="0"/>
      <w:marRight w:val="0"/>
      <w:marTop w:val="0"/>
      <w:marBottom w:val="0"/>
      <w:divBdr>
        <w:top w:val="none" w:sz="0" w:space="0" w:color="auto"/>
        <w:left w:val="none" w:sz="0" w:space="0" w:color="auto"/>
        <w:bottom w:val="none" w:sz="0" w:space="0" w:color="auto"/>
        <w:right w:val="none" w:sz="0" w:space="0" w:color="auto"/>
      </w:divBdr>
    </w:div>
    <w:div w:id="481314876">
      <w:bodyDiv w:val="1"/>
      <w:marLeft w:val="0"/>
      <w:marRight w:val="0"/>
      <w:marTop w:val="0"/>
      <w:marBottom w:val="0"/>
      <w:divBdr>
        <w:top w:val="none" w:sz="0" w:space="0" w:color="auto"/>
        <w:left w:val="none" w:sz="0" w:space="0" w:color="auto"/>
        <w:bottom w:val="none" w:sz="0" w:space="0" w:color="auto"/>
        <w:right w:val="none" w:sz="0" w:space="0" w:color="auto"/>
      </w:divBdr>
    </w:div>
    <w:div w:id="484393589">
      <w:bodyDiv w:val="1"/>
      <w:marLeft w:val="0"/>
      <w:marRight w:val="0"/>
      <w:marTop w:val="0"/>
      <w:marBottom w:val="0"/>
      <w:divBdr>
        <w:top w:val="none" w:sz="0" w:space="0" w:color="auto"/>
        <w:left w:val="none" w:sz="0" w:space="0" w:color="auto"/>
        <w:bottom w:val="none" w:sz="0" w:space="0" w:color="auto"/>
        <w:right w:val="none" w:sz="0" w:space="0" w:color="auto"/>
      </w:divBdr>
    </w:div>
    <w:div w:id="484931867">
      <w:bodyDiv w:val="1"/>
      <w:marLeft w:val="0"/>
      <w:marRight w:val="0"/>
      <w:marTop w:val="0"/>
      <w:marBottom w:val="0"/>
      <w:divBdr>
        <w:top w:val="none" w:sz="0" w:space="0" w:color="auto"/>
        <w:left w:val="none" w:sz="0" w:space="0" w:color="auto"/>
        <w:bottom w:val="none" w:sz="0" w:space="0" w:color="auto"/>
        <w:right w:val="none" w:sz="0" w:space="0" w:color="auto"/>
      </w:divBdr>
    </w:div>
    <w:div w:id="491917877">
      <w:bodyDiv w:val="1"/>
      <w:marLeft w:val="0"/>
      <w:marRight w:val="0"/>
      <w:marTop w:val="0"/>
      <w:marBottom w:val="0"/>
      <w:divBdr>
        <w:top w:val="none" w:sz="0" w:space="0" w:color="auto"/>
        <w:left w:val="none" w:sz="0" w:space="0" w:color="auto"/>
        <w:bottom w:val="none" w:sz="0" w:space="0" w:color="auto"/>
        <w:right w:val="none" w:sz="0" w:space="0" w:color="auto"/>
      </w:divBdr>
    </w:div>
    <w:div w:id="493305112">
      <w:bodyDiv w:val="1"/>
      <w:marLeft w:val="0"/>
      <w:marRight w:val="0"/>
      <w:marTop w:val="0"/>
      <w:marBottom w:val="0"/>
      <w:divBdr>
        <w:top w:val="none" w:sz="0" w:space="0" w:color="auto"/>
        <w:left w:val="none" w:sz="0" w:space="0" w:color="auto"/>
        <w:bottom w:val="none" w:sz="0" w:space="0" w:color="auto"/>
        <w:right w:val="none" w:sz="0" w:space="0" w:color="auto"/>
      </w:divBdr>
    </w:div>
    <w:div w:id="496580145">
      <w:bodyDiv w:val="1"/>
      <w:marLeft w:val="0"/>
      <w:marRight w:val="0"/>
      <w:marTop w:val="0"/>
      <w:marBottom w:val="0"/>
      <w:divBdr>
        <w:top w:val="none" w:sz="0" w:space="0" w:color="auto"/>
        <w:left w:val="none" w:sz="0" w:space="0" w:color="auto"/>
        <w:bottom w:val="none" w:sz="0" w:space="0" w:color="auto"/>
        <w:right w:val="none" w:sz="0" w:space="0" w:color="auto"/>
      </w:divBdr>
      <w:divsChild>
        <w:div w:id="1483697104">
          <w:marLeft w:val="480"/>
          <w:marRight w:val="0"/>
          <w:marTop w:val="0"/>
          <w:marBottom w:val="0"/>
          <w:divBdr>
            <w:top w:val="none" w:sz="0" w:space="0" w:color="auto"/>
            <w:left w:val="none" w:sz="0" w:space="0" w:color="auto"/>
            <w:bottom w:val="none" w:sz="0" w:space="0" w:color="auto"/>
            <w:right w:val="none" w:sz="0" w:space="0" w:color="auto"/>
          </w:divBdr>
        </w:div>
        <w:div w:id="244384854">
          <w:marLeft w:val="480"/>
          <w:marRight w:val="0"/>
          <w:marTop w:val="0"/>
          <w:marBottom w:val="0"/>
          <w:divBdr>
            <w:top w:val="none" w:sz="0" w:space="0" w:color="auto"/>
            <w:left w:val="none" w:sz="0" w:space="0" w:color="auto"/>
            <w:bottom w:val="none" w:sz="0" w:space="0" w:color="auto"/>
            <w:right w:val="none" w:sz="0" w:space="0" w:color="auto"/>
          </w:divBdr>
        </w:div>
        <w:div w:id="161894524">
          <w:marLeft w:val="480"/>
          <w:marRight w:val="0"/>
          <w:marTop w:val="0"/>
          <w:marBottom w:val="0"/>
          <w:divBdr>
            <w:top w:val="none" w:sz="0" w:space="0" w:color="auto"/>
            <w:left w:val="none" w:sz="0" w:space="0" w:color="auto"/>
            <w:bottom w:val="none" w:sz="0" w:space="0" w:color="auto"/>
            <w:right w:val="none" w:sz="0" w:space="0" w:color="auto"/>
          </w:divBdr>
        </w:div>
        <w:div w:id="1259098746">
          <w:marLeft w:val="480"/>
          <w:marRight w:val="0"/>
          <w:marTop w:val="0"/>
          <w:marBottom w:val="0"/>
          <w:divBdr>
            <w:top w:val="none" w:sz="0" w:space="0" w:color="auto"/>
            <w:left w:val="none" w:sz="0" w:space="0" w:color="auto"/>
            <w:bottom w:val="none" w:sz="0" w:space="0" w:color="auto"/>
            <w:right w:val="none" w:sz="0" w:space="0" w:color="auto"/>
          </w:divBdr>
        </w:div>
        <w:div w:id="2044016570">
          <w:marLeft w:val="480"/>
          <w:marRight w:val="0"/>
          <w:marTop w:val="0"/>
          <w:marBottom w:val="0"/>
          <w:divBdr>
            <w:top w:val="none" w:sz="0" w:space="0" w:color="auto"/>
            <w:left w:val="none" w:sz="0" w:space="0" w:color="auto"/>
            <w:bottom w:val="none" w:sz="0" w:space="0" w:color="auto"/>
            <w:right w:val="none" w:sz="0" w:space="0" w:color="auto"/>
          </w:divBdr>
        </w:div>
        <w:div w:id="319239331">
          <w:marLeft w:val="480"/>
          <w:marRight w:val="0"/>
          <w:marTop w:val="0"/>
          <w:marBottom w:val="0"/>
          <w:divBdr>
            <w:top w:val="none" w:sz="0" w:space="0" w:color="auto"/>
            <w:left w:val="none" w:sz="0" w:space="0" w:color="auto"/>
            <w:bottom w:val="none" w:sz="0" w:space="0" w:color="auto"/>
            <w:right w:val="none" w:sz="0" w:space="0" w:color="auto"/>
          </w:divBdr>
        </w:div>
        <w:div w:id="1443836874">
          <w:marLeft w:val="480"/>
          <w:marRight w:val="0"/>
          <w:marTop w:val="0"/>
          <w:marBottom w:val="0"/>
          <w:divBdr>
            <w:top w:val="none" w:sz="0" w:space="0" w:color="auto"/>
            <w:left w:val="none" w:sz="0" w:space="0" w:color="auto"/>
            <w:bottom w:val="none" w:sz="0" w:space="0" w:color="auto"/>
            <w:right w:val="none" w:sz="0" w:space="0" w:color="auto"/>
          </w:divBdr>
        </w:div>
        <w:div w:id="1107232233">
          <w:marLeft w:val="480"/>
          <w:marRight w:val="0"/>
          <w:marTop w:val="0"/>
          <w:marBottom w:val="0"/>
          <w:divBdr>
            <w:top w:val="none" w:sz="0" w:space="0" w:color="auto"/>
            <w:left w:val="none" w:sz="0" w:space="0" w:color="auto"/>
            <w:bottom w:val="none" w:sz="0" w:space="0" w:color="auto"/>
            <w:right w:val="none" w:sz="0" w:space="0" w:color="auto"/>
          </w:divBdr>
        </w:div>
        <w:div w:id="541868394">
          <w:marLeft w:val="480"/>
          <w:marRight w:val="0"/>
          <w:marTop w:val="0"/>
          <w:marBottom w:val="0"/>
          <w:divBdr>
            <w:top w:val="none" w:sz="0" w:space="0" w:color="auto"/>
            <w:left w:val="none" w:sz="0" w:space="0" w:color="auto"/>
            <w:bottom w:val="none" w:sz="0" w:space="0" w:color="auto"/>
            <w:right w:val="none" w:sz="0" w:space="0" w:color="auto"/>
          </w:divBdr>
        </w:div>
        <w:div w:id="904686610">
          <w:marLeft w:val="480"/>
          <w:marRight w:val="0"/>
          <w:marTop w:val="0"/>
          <w:marBottom w:val="0"/>
          <w:divBdr>
            <w:top w:val="none" w:sz="0" w:space="0" w:color="auto"/>
            <w:left w:val="none" w:sz="0" w:space="0" w:color="auto"/>
            <w:bottom w:val="none" w:sz="0" w:space="0" w:color="auto"/>
            <w:right w:val="none" w:sz="0" w:space="0" w:color="auto"/>
          </w:divBdr>
        </w:div>
        <w:div w:id="2141460334">
          <w:marLeft w:val="480"/>
          <w:marRight w:val="0"/>
          <w:marTop w:val="0"/>
          <w:marBottom w:val="0"/>
          <w:divBdr>
            <w:top w:val="none" w:sz="0" w:space="0" w:color="auto"/>
            <w:left w:val="none" w:sz="0" w:space="0" w:color="auto"/>
            <w:bottom w:val="none" w:sz="0" w:space="0" w:color="auto"/>
            <w:right w:val="none" w:sz="0" w:space="0" w:color="auto"/>
          </w:divBdr>
        </w:div>
        <w:div w:id="439951619">
          <w:marLeft w:val="480"/>
          <w:marRight w:val="0"/>
          <w:marTop w:val="0"/>
          <w:marBottom w:val="0"/>
          <w:divBdr>
            <w:top w:val="none" w:sz="0" w:space="0" w:color="auto"/>
            <w:left w:val="none" w:sz="0" w:space="0" w:color="auto"/>
            <w:bottom w:val="none" w:sz="0" w:space="0" w:color="auto"/>
            <w:right w:val="none" w:sz="0" w:space="0" w:color="auto"/>
          </w:divBdr>
        </w:div>
        <w:div w:id="1008212358">
          <w:marLeft w:val="480"/>
          <w:marRight w:val="0"/>
          <w:marTop w:val="0"/>
          <w:marBottom w:val="0"/>
          <w:divBdr>
            <w:top w:val="none" w:sz="0" w:space="0" w:color="auto"/>
            <w:left w:val="none" w:sz="0" w:space="0" w:color="auto"/>
            <w:bottom w:val="none" w:sz="0" w:space="0" w:color="auto"/>
            <w:right w:val="none" w:sz="0" w:space="0" w:color="auto"/>
          </w:divBdr>
        </w:div>
        <w:div w:id="298341619">
          <w:marLeft w:val="480"/>
          <w:marRight w:val="0"/>
          <w:marTop w:val="0"/>
          <w:marBottom w:val="0"/>
          <w:divBdr>
            <w:top w:val="none" w:sz="0" w:space="0" w:color="auto"/>
            <w:left w:val="none" w:sz="0" w:space="0" w:color="auto"/>
            <w:bottom w:val="none" w:sz="0" w:space="0" w:color="auto"/>
            <w:right w:val="none" w:sz="0" w:space="0" w:color="auto"/>
          </w:divBdr>
        </w:div>
        <w:div w:id="1273828343">
          <w:marLeft w:val="480"/>
          <w:marRight w:val="0"/>
          <w:marTop w:val="0"/>
          <w:marBottom w:val="0"/>
          <w:divBdr>
            <w:top w:val="none" w:sz="0" w:space="0" w:color="auto"/>
            <w:left w:val="none" w:sz="0" w:space="0" w:color="auto"/>
            <w:bottom w:val="none" w:sz="0" w:space="0" w:color="auto"/>
            <w:right w:val="none" w:sz="0" w:space="0" w:color="auto"/>
          </w:divBdr>
        </w:div>
        <w:div w:id="555746559">
          <w:marLeft w:val="480"/>
          <w:marRight w:val="0"/>
          <w:marTop w:val="0"/>
          <w:marBottom w:val="0"/>
          <w:divBdr>
            <w:top w:val="none" w:sz="0" w:space="0" w:color="auto"/>
            <w:left w:val="none" w:sz="0" w:space="0" w:color="auto"/>
            <w:bottom w:val="none" w:sz="0" w:space="0" w:color="auto"/>
            <w:right w:val="none" w:sz="0" w:space="0" w:color="auto"/>
          </w:divBdr>
        </w:div>
        <w:div w:id="2083598841">
          <w:marLeft w:val="480"/>
          <w:marRight w:val="0"/>
          <w:marTop w:val="0"/>
          <w:marBottom w:val="0"/>
          <w:divBdr>
            <w:top w:val="none" w:sz="0" w:space="0" w:color="auto"/>
            <w:left w:val="none" w:sz="0" w:space="0" w:color="auto"/>
            <w:bottom w:val="none" w:sz="0" w:space="0" w:color="auto"/>
            <w:right w:val="none" w:sz="0" w:space="0" w:color="auto"/>
          </w:divBdr>
        </w:div>
        <w:div w:id="793015460">
          <w:marLeft w:val="480"/>
          <w:marRight w:val="0"/>
          <w:marTop w:val="0"/>
          <w:marBottom w:val="0"/>
          <w:divBdr>
            <w:top w:val="none" w:sz="0" w:space="0" w:color="auto"/>
            <w:left w:val="none" w:sz="0" w:space="0" w:color="auto"/>
            <w:bottom w:val="none" w:sz="0" w:space="0" w:color="auto"/>
            <w:right w:val="none" w:sz="0" w:space="0" w:color="auto"/>
          </w:divBdr>
        </w:div>
        <w:div w:id="85393470">
          <w:marLeft w:val="480"/>
          <w:marRight w:val="0"/>
          <w:marTop w:val="0"/>
          <w:marBottom w:val="0"/>
          <w:divBdr>
            <w:top w:val="none" w:sz="0" w:space="0" w:color="auto"/>
            <w:left w:val="none" w:sz="0" w:space="0" w:color="auto"/>
            <w:bottom w:val="none" w:sz="0" w:space="0" w:color="auto"/>
            <w:right w:val="none" w:sz="0" w:space="0" w:color="auto"/>
          </w:divBdr>
        </w:div>
        <w:div w:id="760688127">
          <w:marLeft w:val="480"/>
          <w:marRight w:val="0"/>
          <w:marTop w:val="0"/>
          <w:marBottom w:val="0"/>
          <w:divBdr>
            <w:top w:val="none" w:sz="0" w:space="0" w:color="auto"/>
            <w:left w:val="none" w:sz="0" w:space="0" w:color="auto"/>
            <w:bottom w:val="none" w:sz="0" w:space="0" w:color="auto"/>
            <w:right w:val="none" w:sz="0" w:space="0" w:color="auto"/>
          </w:divBdr>
        </w:div>
        <w:div w:id="1775592647">
          <w:marLeft w:val="480"/>
          <w:marRight w:val="0"/>
          <w:marTop w:val="0"/>
          <w:marBottom w:val="0"/>
          <w:divBdr>
            <w:top w:val="none" w:sz="0" w:space="0" w:color="auto"/>
            <w:left w:val="none" w:sz="0" w:space="0" w:color="auto"/>
            <w:bottom w:val="none" w:sz="0" w:space="0" w:color="auto"/>
            <w:right w:val="none" w:sz="0" w:space="0" w:color="auto"/>
          </w:divBdr>
        </w:div>
        <w:div w:id="2119643257">
          <w:marLeft w:val="480"/>
          <w:marRight w:val="0"/>
          <w:marTop w:val="0"/>
          <w:marBottom w:val="0"/>
          <w:divBdr>
            <w:top w:val="none" w:sz="0" w:space="0" w:color="auto"/>
            <w:left w:val="none" w:sz="0" w:space="0" w:color="auto"/>
            <w:bottom w:val="none" w:sz="0" w:space="0" w:color="auto"/>
            <w:right w:val="none" w:sz="0" w:space="0" w:color="auto"/>
          </w:divBdr>
        </w:div>
        <w:div w:id="1811939563">
          <w:marLeft w:val="480"/>
          <w:marRight w:val="0"/>
          <w:marTop w:val="0"/>
          <w:marBottom w:val="0"/>
          <w:divBdr>
            <w:top w:val="none" w:sz="0" w:space="0" w:color="auto"/>
            <w:left w:val="none" w:sz="0" w:space="0" w:color="auto"/>
            <w:bottom w:val="none" w:sz="0" w:space="0" w:color="auto"/>
            <w:right w:val="none" w:sz="0" w:space="0" w:color="auto"/>
          </w:divBdr>
        </w:div>
      </w:divsChild>
    </w:div>
    <w:div w:id="500045944">
      <w:bodyDiv w:val="1"/>
      <w:marLeft w:val="0"/>
      <w:marRight w:val="0"/>
      <w:marTop w:val="0"/>
      <w:marBottom w:val="0"/>
      <w:divBdr>
        <w:top w:val="none" w:sz="0" w:space="0" w:color="auto"/>
        <w:left w:val="none" w:sz="0" w:space="0" w:color="auto"/>
        <w:bottom w:val="none" w:sz="0" w:space="0" w:color="auto"/>
        <w:right w:val="none" w:sz="0" w:space="0" w:color="auto"/>
      </w:divBdr>
    </w:div>
    <w:div w:id="515458266">
      <w:bodyDiv w:val="1"/>
      <w:marLeft w:val="0"/>
      <w:marRight w:val="0"/>
      <w:marTop w:val="0"/>
      <w:marBottom w:val="0"/>
      <w:divBdr>
        <w:top w:val="none" w:sz="0" w:space="0" w:color="auto"/>
        <w:left w:val="none" w:sz="0" w:space="0" w:color="auto"/>
        <w:bottom w:val="none" w:sz="0" w:space="0" w:color="auto"/>
        <w:right w:val="none" w:sz="0" w:space="0" w:color="auto"/>
      </w:divBdr>
    </w:div>
    <w:div w:id="522209357">
      <w:bodyDiv w:val="1"/>
      <w:marLeft w:val="0"/>
      <w:marRight w:val="0"/>
      <w:marTop w:val="0"/>
      <w:marBottom w:val="0"/>
      <w:divBdr>
        <w:top w:val="none" w:sz="0" w:space="0" w:color="auto"/>
        <w:left w:val="none" w:sz="0" w:space="0" w:color="auto"/>
        <w:bottom w:val="none" w:sz="0" w:space="0" w:color="auto"/>
        <w:right w:val="none" w:sz="0" w:space="0" w:color="auto"/>
      </w:divBdr>
    </w:div>
    <w:div w:id="523640314">
      <w:bodyDiv w:val="1"/>
      <w:marLeft w:val="0"/>
      <w:marRight w:val="0"/>
      <w:marTop w:val="0"/>
      <w:marBottom w:val="0"/>
      <w:divBdr>
        <w:top w:val="none" w:sz="0" w:space="0" w:color="auto"/>
        <w:left w:val="none" w:sz="0" w:space="0" w:color="auto"/>
        <w:bottom w:val="none" w:sz="0" w:space="0" w:color="auto"/>
        <w:right w:val="none" w:sz="0" w:space="0" w:color="auto"/>
      </w:divBdr>
    </w:div>
    <w:div w:id="525337858">
      <w:bodyDiv w:val="1"/>
      <w:marLeft w:val="0"/>
      <w:marRight w:val="0"/>
      <w:marTop w:val="0"/>
      <w:marBottom w:val="0"/>
      <w:divBdr>
        <w:top w:val="none" w:sz="0" w:space="0" w:color="auto"/>
        <w:left w:val="none" w:sz="0" w:space="0" w:color="auto"/>
        <w:bottom w:val="none" w:sz="0" w:space="0" w:color="auto"/>
        <w:right w:val="none" w:sz="0" w:space="0" w:color="auto"/>
      </w:divBdr>
    </w:div>
    <w:div w:id="525675758">
      <w:bodyDiv w:val="1"/>
      <w:marLeft w:val="0"/>
      <w:marRight w:val="0"/>
      <w:marTop w:val="0"/>
      <w:marBottom w:val="0"/>
      <w:divBdr>
        <w:top w:val="none" w:sz="0" w:space="0" w:color="auto"/>
        <w:left w:val="none" w:sz="0" w:space="0" w:color="auto"/>
        <w:bottom w:val="none" w:sz="0" w:space="0" w:color="auto"/>
        <w:right w:val="none" w:sz="0" w:space="0" w:color="auto"/>
      </w:divBdr>
    </w:div>
    <w:div w:id="529104092">
      <w:bodyDiv w:val="1"/>
      <w:marLeft w:val="0"/>
      <w:marRight w:val="0"/>
      <w:marTop w:val="0"/>
      <w:marBottom w:val="0"/>
      <w:divBdr>
        <w:top w:val="none" w:sz="0" w:space="0" w:color="auto"/>
        <w:left w:val="none" w:sz="0" w:space="0" w:color="auto"/>
        <w:bottom w:val="none" w:sz="0" w:space="0" w:color="auto"/>
        <w:right w:val="none" w:sz="0" w:space="0" w:color="auto"/>
      </w:divBdr>
    </w:div>
    <w:div w:id="529146431">
      <w:bodyDiv w:val="1"/>
      <w:marLeft w:val="0"/>
      <w:marRight w:val="0"/>
      <w:marTop w:val="0"/>
      <w:marBottom w:val="0"/>
      <w:divBdr>
        <w:top w:val="none" w:sz="0" w:space="0" w:color="auto"/>
        <w:left w:val="none" w:sz="0" w:space="0" w:color="auto"/>
        <w:bottom w:val="none" w:sz="0" w:space="0" w:color="auto"/>
        <w:right w:val="none" w:sz="0" w:space="0" w:color="auto"/>
      </w:divBdr>
    </w:div>
    <w:div w:id="529949397">
      <w:bodyDiv w:val="1"/>
      <w:marLeft w:val="0"/>
      <w:marRight w:val="0"/>
      <w:marTop w:val="0"/>
      <w:marBottom w:val="0"/>
      <w:divBdr>
        <w:top w:val="none" w:sz="0" w:space="0" w:color="auto"/>
        <w:left w:val="none" w:sz="0" w:space="0" w:color="auto"/>
        <w:bottom w:val="none" w:sz="0" w:space="0" w:color="auto"/>
        <w:right w:val="none" w:sz="0" w:space="0" w:color="auto"/>
      </w:divBdr>
    </w:div>
    <w:div w:id="540746684">
      <w:bodyDiv w:val="1"/>
      <w:marLeft w:val="0"/>
      <w:marRight w:val="0"/>
      <w:marTop w:val="0"/>
      <w:marBottom w:val="0"/>
      <w:divBdr>
        <w:top w:val="none" w:sz="0" w:space="0" w:color="auto"/>
        <w:left w:val="none" w:sz="0" w:space="0" w:color="auto"/>
        <w:bottom w:val="none" w:sz="0" w:space="0" w:color="auto"/>
        <w:right w:val="none" w:sz="0" w:space="0" w:color="auto"/>
      </w:divBdr>
    </w:div>
    <w:div w:id="542132489">
      <w:bodyDiv w:val="1"/>
      <w:marLeft w:val="0"/>
      <w:marRight w:val="0"/>
      <w:marTop w:val="0"/>
      <w:marBottom w:val="0"/>
      <w:divBdr>
        <w:top w:val="none" w:sz="0" w:space="0" w:color="auto"/>
        <w:left w:val="none" w:sz="0" w:space="0" w:color="auto"/>
        <w:bottom w:val="none" w:sz="0" w:space="0" w:color="auto"/>
        <w:right w:val="none" w:sz="0" w:space="0" w:color="auto"/>
      </w:divBdr>
    </w:div>
    <w:div w:id="549535540">
      <w:bodyDiv w:val="1"/>
      <w:marLeft w:val="0"/>
      <w:marRight w:val="0"/>
      <w:marTop w:val="0"/>
      <w:marBottom w:val="0"/>
      <w:divBdr>
        <w:top w:val="none" w:sz="0" w:space="0" w:color="auto"/>
        <w:left w:val="none" w:sz="0" w:space="0" w:color="auto"/>
        <w:bottom w:val="none" w:sz="0" w:space="0" w:color="auto"/>
        <w:right w:val="none" w:sz="0" w:space="0" w:color="auto"/>
      </w:divBdr>
    </w:div>
    <w:div w:id="550849064">
      <w:bodyDiv w:val="1"/>
      <w:marLeft w:val="0"/>
      <w:marRight w:val="0"/>
      <w:marTop w:val="0"/>
      <w:marBottom w:val="0"/>
      <w:divBdr>
        <w:top w:val="none" w:sz="0" w:space="0" w:color="auto"/>
        <w:left w:val="none" w:sz="0" w:space="0" w:color="auto"/>
        <w:bottom w:val="none" w:sz="0" w:space="0" w:color="auto"/>
        <w:right w:val="none" w:sz="0" w:space="0" w:color="auto"/>
      </w:divBdr>
      <w:divsChild>
        <w:div w:id="74330682">
          <w:marLeft w:val="480"/>
          <w:marRight w:val="0"/>
          <w:marTop w:val="0"/>
          <w:marBottom w:val="0"/>
          <w:divBdr>
            <w:top w:val="none" w:sz="0" w:space="0" w:color="auto"/>
            <w:left w:val="none" w:sz="0" w:space="0" w:color="auto"/>
            <w:bottom w:val="none" w:sz="0" w:space="0" w:color="auto"/>
            <w:right w:val="none" w:sz="0" w:space="0" w:color="auto"/>
          </w:divBdr>
        </w:div>
        <w:div w:id="97871402">
          <w:marLeft w:val="480"/>
          <w:marRight w:val="0"/>
          <w:marTop w:val="0"/>
          <w:marBottom w:val="0"/>
          <w:divBdr>
            <w:top w:val="none" w:sz="0" w:space="0" w:color="auto"/>
            <w:left w:val="none" w:sz="0" w:space="0" w:color="auto"/>
            <w:bottom w:val="none" w:sz="0" w:space="0" w:color="auto"/>
            <w:right w:val="none" w:sz="0" w:space="0" w:color="auto"/>
          </w:divBdr>
        </w:div>
        <w:div w:id="244850077">
          <w:marLeft w:val="480"/>
          <w:marRight w:val="0"/>
          <w:marTop w:val="0"/>
          <w:marBottom w:val="0"/>
          <w:divBdr>
            <w:top w:val="none" w:sz="0" w:space="0" w:color="auto"/>
            <w:left w:val="none" w:sz="0" w:space="0" w:color="auto"/>
            <w:bottom w:val="none" w:sz="0" w:space="0" w:color="auto"/>
            <w:right w:val="none" w:sz="0" w:space="0" w:color="auto"/>
          </w:divBdr>
        </w:div>
        <w:div w:id="466237467">
          <w:marLeft w:val="480"/>
          <w:marRight w:val="0"/>
          <w:marTop w:val="0"/>
          <w:marBottom w:val="0"/>
          <w:divBdr>
            <w:top w:val="none" w:sz="0" w:space="0" w:color="auto"/>
            <w:left w:val="none" w:sz="0" w:space="0" w:color="auto"/>
            <w:bottom w:val="none" w:sz="0" w:space="0" w:color="auto"/>
            <w:right w:val="none" w:sz="0" w:space="0" w:color="auto"/>
          </w:divBdr>
        </w:div>
        <w:div w:id="562567410">
          <w:marLeft w:val="480"/>
          <w:marRight w:val="0"/>
          <w:marTop w:val="0"/>
          <w:marBottom w:val="0"/>
          <w:divBdr>
            <w:top w:val="none" w:sz="0" w:space="0" w:color="auto"/>
            <w:left w:val="none" w:sz="0" w:space="0" w:color="auto"/>
            <w:bottom w:val="none" w:sz="0" w:space="0" w:color="auto"/>
            <w:right w:val="none" w:sz="0" w:space="0" w:color="auto"/>
          </w:divBdr>
        </w:div>
        <w:div w:id="682323499">
          <w:marLeft w:val="480"/>
          <w:marRight w:val="0"/>
          <w:marTop w:val="0"/>
          <w:marBottom w:val="0"/>
          <w:divBdr>
            <w:top w:val="none" w:sz="0" w:space="0" w:color="auto"/>
            <w:left w:val="none" w:sz="0" w:space="0" w:color="auto"/>
            <w:bottom w:val="none" w:sz="0" w:space="0" w:color="auto"/>
            <w:right w:val="none" w:sz="0" w:space="0" w:color="auto"/>
          </w:divBdr>
        </w:div>
        <w:div w:id="728462505">
          <w:marLeft w:val="480"/>
          <w:marRight w:val="0"/>
          <w:marTop w:val="0"/>
          <w:marBottom w:val="0"/>
          <w:divBdr>
            <w:top w:val="none" w:sz="0" w:space="0" w:color="auto"/>
            <w:left w:val="none" w:sz="0" w:space="0" w:color="auto"/>
            <w:bottom w:val="none" w:sz="0" w:space="0" w:color="auto"/>
            <w:right w:val="none" w:sz="0" w:space="0" w:color="auto"/>
          </w:divBdr>
        </w:div>
        <w:div w:id="892615607">
          <w:marLeft w:val="480"/>
          <w:marRight w:val="0"/>
          <w:marTop w:val="0"/>
          <w:marBottom w:val="0"/>
          <w:divBdr>
            <w:top w:val="none" w:sz="0" w:space="0" w:color="auto"/>
            <w:left w:val="none" w:sz="0" w:space="0" w:color="auto"/>
            <w:bottom w:val="none" w:sz="0" w:space="0" w:color="auto"/>
            <w:right w:val="none" w:sz="0" w:space="0" w:color="auto"/>
          </w:divBdr>
        </w:div>
        <w:div w:id="901990098">
          <w:marLeft w:val="480"/>
          <w:marRight w:val="0"/>
          <w:marTop w:val="0"/>
          <w:marBottom w:val="0"/>
          <w:divBdr>
            <w:top w:val="none" w:sz="0" w:space="0" w:color="auto"/>
            <w:left w:val="none" w:sz="0" w:space="0" w:color="auto"/>
            <w:bottom w:val="none" w:sz="0" w:space="0" w:color="auto"/>
            <w:right w:val="none" w:sz="0" w:space="0" w:color="auto"/>
          </w:divBdr>
        </w:div>
        <w:div w:id="983504436">
          <w:marLeft w:val="480"/>
          <w:marRight w:val="0"/>
          <w:marTop w:val="0"/>
          <w:marBottom w:val="0"/>
          <w:divBdr>
            <w:top w:val="none" w:sz="0" w:space="0" w:color="auto"/>
            <w:left w:val="none" w:sz="0" w:space="0" w:color="auto"/>
            <w:bottom w:val="none" w:sz="0" w:space="0" w:color="auto"/>
            <w:right w:val="none" w:sz="0" w:space="0" w:color="auto"/>
          </w:divBdr>
        </w:div>
        <w:div w:id="1208057830">
          <w:marLeft w:val="480"/>
          <w:marRight w:val="0"/>
          <w:marTop w:val="0"/>
          <w:marBottom w:val="0"/>
          <w:divBdr>
            <w:top w:val="none" w:sz="0" w:space="0" w:color="auto"/>
            <w:left w:val="none" w:sz="0" w:space="0" w:color="auto"/>
            <w:bottom w:val="none" w:sz="0" w:space="0" w:color="auto"/>
            <w:right w:val="none" w:sz="0" w:space="0" w:color="auto"/>
          </w:divBdr>
        </w:div>
        <w:div w:id="1214659370">
          <w:marLeft w:val="480"/>
          <w:marRight w:val="0"/>
          <w:marTop w:val="0"/>
          <w:marBottom w:val="0"/>
          <w:divBdr>
            <w:top w:val="none" w:sz="0" w:space="0" w:color="auto"/>
            <w:left w:val="none" w:sz="0" w:space="0" w:color="auto"/>
            <w:bottom w:val="none" w:sz="0" w:space="0" w:color="auto"/>
            <w:right w:val="none" w:sz="0" w:space="0" w:color="auto"/>
          </w:divBdr>
        </w:div>
        <w:div w:id="1465928421">
          <w:marLeft w:val="480"/>
          <w:marRight w:val="0"/>
          <w:marTop w:val="0"/>
          <w:marBottom w:val="0"/>
          <w:divBdr>
            <w:top w:val="none" w:sz="0" w:space="0" w:color="auto"/>
            <w:left w:val="none" w:sz="0" w:space="0" w:color="auto"/>
            <w:bottom w:val="none" w:sz="0" w:space="0" w:color="auto"/>
            <w:right w:val="none" w:sz="0" w:space="0" w:color="auto"/>
          </w:divBdr>
        </w:div>
        <w:div w:id="1564557405">
          <w:marLeft w:val="480"/>
          <w:marRight w:val="0"/>
          <w:marTop w:val="0"/>
          <w:marBottom w:val="0"/>
          <w:divBdr>
            <w:top w:val="none" w:sz="0" w:space="0" w:color="auto"/>
            <w:left w:val="none" w:sz="0" w:space="0" w:color="auto"/>
            <w:bottom w:val="none" w:sz="0" w:space="0" w:color="auto"/>
            <w:right w:val="none" w:sz="0" w:space="0" w:color="auto"/>
          </w:divBdr>
        </w:div>
        <w:div w:id="1772122373">
          <w:marLeft w:val="480"/>
          <w:marRight w:val="0"/>
          <w:marTop w:val="0"/>
          <w:marBottom w:val="0"/>
          <w:divBdr>
            <w:top w:val="none" w:sz="0" w:space="0" w:color="auto"/>
            <w:left w:val="none" w:sz="0" w:space="0" w:color="auto"/>
            <w:bottom w:val="none" w:sz="0" w:space="0" w:color="auto"/>
            <w:right w:val="none" w:sz="0" w:space="0" w:color="auto"/>
          </w:divBdr>
        </w:div>
        <w:div w:id="2015372360">
          <w:marLeft w:val="480"/>
          <w:marRight w:val="0"/>
          <w:marTop w:val="0"/>
          <w:marBottom w:val="0"/>
          <w:divBdr>
            <w:top w:val="none" w:sz="0" w:space="0" w:color="auto"/>
            <w:left w:val="none" w:sz="0" w:space="0" w:color="auto"/>
            <w:bottom w:val="none" w:sz="0" w:space="0" w:color="auto"/>
            <w:right w:val="none" w:sz="0" w:space="0" w:color="auto"/>
          </w:divBdr>
        </w:div>
        <w:div w:id="2111117351">
          <w:marLeft w:val="480"/>
          <w:marRight w:val="0"/>
          <w:marTop w:val="0"/>
          <w:marBottom w:val="0"/>
          <w:divBdr>
            <w:top w:val="none" w:sz="0" w:space="0" w:color="auto"/>
            <w:left w:val="none" w:sz="0" w:space="0" w:color="auto"/>
            <w:bottom w:val="none" w:sz="0" w:space="0" w:color="auto"/>
            <w:right w:val="none" w:sz="0" w:space="0" w:color="auto"/>
          </w:divBdr>
        </w:div>
      </w:divsChild>
    </w:div>
    <w:div w:id="553348845">
      <w:bodyDiv w:val="1"/>
      <w:marLeft w:val="0"/>
      <w:marRight w:val="0"/>
      <w:marTop w:val="0"/>
      <w:marBottom w:val="0"/>
      <w:divBdr>
        <w:top w:val="none" w:sz="0" w:space="0" w:color="auto"/>
        <w:left w:val="none" w:sz="0" w:space="0" w:color="auto"/>
        <w:bottom w:val="none" w:sz="0" w:space="0" w:color="auto"/>
        <w:right w:val="none" w:sz="0" w:space="0" w:color="auto"/>
      </w:divBdr>
    </w:div>
    <w:div w:id="558055476">
      <w:bodyDiv w:val="1"/>
      <w:marLeft w:val="0"/>
      <w:marRight w:val="0"/>
      <w:marTop w:val="0"/>
      <w:marBottom w:val="0"/>
      <w:divBdr>
        <w:top w:val="none" w:sz="0" w:space="0" w:color="auto"/>
        <w:left w:val="none" w:sz="0" w:space="0" w:color="auto"/>
        <w:bottom w:val="none" w:sz="0" w:space="0" w:color="auto"/>
        <w:right w:val="none" w:sz="0" w:space="0" w:color="auto"/>
      </w:divBdr>
    </w:div>
    <w:div w:id="558135257">
      <w:bodyDiv w:val="1"/>
      <w:marLeft w:val="0"/>
      <w:marRight w:val="0"/>
      <w:marTop w:val="0"/>
      <w:marBottom w:val="0"/>
      <w:divBdr>
        <w:top w:val="none" w:sz="0" w:space="0" w:color="auto"/>
        <w:left w:val="none" w:sz="0" w:space="0" w:color="auto"/>
        <w:bottom w:val="none" w:sz="0" w:space="0" w:color="auto"/>
        <w:right w:val="none" w:sz="0" w:space="0" w:color="auto"/>
      </w:divBdr>
    </w:div>
    <w:div w:id="560364881">
      <w:bodyDiv w:val="1"/>
      <w:marLeft w:val="0"/>
      <w:marRight w:val="0"/>
      <w:marTop w:val="0"/>
      <w:marBottom w:val="0"/>
      <w:divBdr>
        <w:top w:val="none" w:sz="0" w:space="0" w:color="auto"/>
        <w:left w:val="none" w:sz="0" w:space="0" w:color="auto"/>
        <w:bottom w:val="none" w:sz="0" w:space="0" w:color="auto"/>
        <w:right w:val="none" w:sz="0" w:space="0" w:color="auto"/>
      </w:divBdr>
      <w:divsChild>
        <w:div w:id="192882595">
          <w:marLeft w:val="480"/>
          <w:marRight w:val="0"/>
          <w:marTop w:val="0"/>
          <w:marBottom w:val="0"/>
          <w:divBdr>
            <w:top w:val="none" w:sz="0" w:space="0" w:color="auto"/>
            <w:left w:val="none" w:sz="0" w:space="0" w:color="auto"/>
            <w:bottom w:val="none" w:sz="0" w:space="0" w:color="auto"/>
            <w:right w:val="none" w:sz="0" w:space="0" w:color="auto"/>
          </w:divBdr>
        </w:div>
        <w:div w:id="281155708">
          <w:marLeft w:val="480"/>
          <w:marRight w:val="0"/>
          <w:marTop w:val="0"/>
          <w:marBottom w:val="0"/>
          <w:divBdr>
            <w:top w:val="none" w:sz="0" w:space="0" w:color="auto"/>
            <w:left w:val="none" w:sz="0" w:space="0" w:color="auto"/>
            <w:bottom w:val="none" w:sz="0" w:space="0" w:color="auto"/>
            <w:right w:val="none" w:sz="0" w:space="0" w:color="auto"/>
          </w:divBdr>
        </w:div>
        <w:div w:id="427043824">
          <w:marLeft w:val="480"/>
          <w:marRight w:val="0"/>
          <w:marTop w:val="0"/>
          <w:marBottom w:val="0"/>
          <w:divBdr>
            <w:top w:val="none" w:sz="0" w:space="0" w:color="auto"/>
            <w:left w:val="none" w:sz="0" w:space="0" w:color="auto"/>
            <w:bottom w:val="none" w:sz="0" w:space="0" w:color="auto"/>
            <w:right w:val="none" w:sz="0" w:space="0" w:color="auto"/>
          </w:divBdr>
        </w:div>
        <w:div w:id="501896810">
          <w:marLeft w:val="480"/>
          <w:marRight w:val="0"/>
          <w:marTop w:val="0"/>
          <w:marBottom w:val="0"/>
          <w:divBdr>
            <w:top w:val="none" w:sz="0" w:space="0" w:color="auto"/>
            <w:left w:val="none" w:sz="0" w:space="0" w:color="auto"/>
            <w:bottom w:val="none" w:sz="0" w:space="0" w:color="auto"/>
            <w:right w:val="none" w:sz="0" w:space="0" w:color="auto"/>
          </w:divBdr>
        </w:div>
        <w:div w:id="519049998">
          <w:marLeft w:val="480"/>
          <w:marRight w:val="0"/>
          <w:marTop w:val="0"/>
          <w:marBottom w:val="0"/>
          <w:divBdr>
            <w:top w:val="none" w:sz="0" w:space="0" w:color="auto"/>
            <w:left w:val="none" w:sz="0" w:space="0" w:color="auto"/>
            <w:bottom w:val="none" w:sz="0" w:space="0" w:color="auto"/>
            <w:right w:val="none" w:sz="0" w:space="0" w:color="auto"/>
          </w:divBdr>
        </w:div>
        <w:div w:id="655955761">
          <w:marLeft w:val="480"/>
          <w:marRight w:val="0"/>
          <w:marTop w:val="0"/>
          <w:marBottom w:val="0"/>
          <w:divBdr>
            <w:top w:val="none" w:sz="0" w:space="0" w:color="auto"/>
            <w:left w:val="none" w:sz="0" w:space="0" w:color="auto"/>
            <w:bottom w:val="none" w:sz="0" w:space="0" w:color="auto"/>
            <w:right w:val="none" w:sz="0" w:space="0" w:color="auto"/>
          </w:divBdr>
        </w:div>
        <w:div w:id="682629202">
          <w:marLeft w:val="480"/>
          <w:marRight w:val="0"/>
          <w:marTop w:val="0"/>
          <w:marBottom w:val="0"/>
          <w:divBdr>
            <w:top w:val="none" w:sz="0" w:space="0" w:color="auto"/>
            <w:left w:val="none" w:sz="0" w:space="0" w:color="auto"/>
            <w:bottom w:val="none" w:sz="0" w:space="0" w:color="auto"/>
            <w:right w:val="none" w:sz="0" w:space="0" w:color="auto"/>
          </w:divBdr>
        </w:div>
        <w:div w:id="752167272">
          <w:marLeft w:val="480"/>
          <w:marRight w:val="0"/>
          <w:marTop w:val="0"/>
          <w:marBottom w:val="0"/>
          <w:divBdr>
            <w:top w:val="none" w:sz="0" w:space="0" w:color="auto"/>
            <w:left w:val="none" w:sz="0" w:space="0" w:color="auto"/>
            <w:bottom w:val="none" w:sz="0" w:space="0" w:color="auto"/>
            <w:right w:val="none" w:sz="0" w:space="0" w:color="auto"/>
          </w:divBdr>
        </w:div>
        <w:div w:id="771315758">
          <w:marLeft w:val="480"/>
          <w:marRight w:val="0"/>
          <w:marTop w:val="0"/>
          <w:marBottom w:val="0"/>
          <w:divBdr>
            <w:top w:val="none" w:sz="0" w:space="0" w:color="auto"/>
            <w:left w:val="none" w:sz="0" w:space="0" w:color="auto"/>
            <w:bottom w:val="none" w:sz="0" w:space="0" w:color="auto"/>
            <w:right w:val="none" w:sz="0" w:space="0" w:color="auto"/>
          </w:divBdr>
        </w:div>
        <w:div w:id="797842847">
          <w:marLeft w:val="480"/>
          <w:marRight w:val="0"/>
          <w:marTop w:val="0"/>
          <w:marBottom w:val="0"/>
          <w:divBdr>
            <w:top w:val="none" w:sz="0" w:space="0" w:color="auto"/>
            <w:left w:val="none" w:sz="0" w:space="0" w:color="auto"/>
            <w:bottom w:val="none" w:sz="0" w:space="0" w:color="auto"/>
            <w:right w:val="none" w:sz="0" w:space="0" w:color="auto"/>
          </w:divBdr>
        </w:div>
        <w:div w:id="832716705">
          <w:marLeft w:val="480"/>
          <w:marRight w:val="0"/>
          <w:marTop w:val="0"/>
          <w:marBottom w:val="0"/>
          <w:divBdr>
            <w:top w:val="none" w:sz="0" w:space="0" w:color="auto"/>
            <w:left w:val="none" w:sz="0" w:space="0" w:color="auto"/>
            <w:bottom w:val="none" w:sz="0" w:space="0" w:color="auto"/>
            <w:right w:val="none" w:sz="0" w:space="0" w:color="auto"/>
          </w:divBdr>
        </w:div>
        <w:div w:id="926420219">
          <w:marLeft w:val="480"/>
          <w:marRight w:val="0"/>
          <w:marTop w:val="0"/>
          <w:marBottom w:val="0"/>
          <w:divBdr>
            <w:top w:val="none" w:sz="0" w:space="0" w:color="auto"/>
            <w:left w:val="none" w:sz="0" w:space="0" w:color="auto"/>
            <w:bottom w:val="none" w:sz="0" w:space="0" w:color="auto"/>
            <w:right w:val="none" w:sz="0" w:space="0" w:color="auto"/>
          </w:divBdr>
        </w:div>
        <w:div w:id="941297792">
          <w:marLeft w:val="480"/>
          <w:marRight w:val="0"/>
          <w:marTop w:val="0"/>
          <w:marBottom w:val="0"/>
          <w:divBdr>
            <w:top w:val="none" w:sz="0" w:space="0" w:color="auto"/>
            <w:left w:val="none" w:sz="0" w:space="0" w:color="auto"/>
            <w:bottom w:val="none" w:sz="0" w:space="0" w:color="auto"/>
            <w:right w:val="none" w:sz="0" w:space="0" w:color="auto"/>
          </w:divBdr>
        </w:div>
        <w:div w:id="1448936472">
          <w:marLeft w:val="480"/>
          <w:marRight w:val="0"/>
          <w:marTop w:val="0"/>
          <w:marBottom w:val="0"/>
          <w:divBdr>
            <w:top w:val="none" w:sz="0" w:space="0" w:color="auto"/>
            <w:left w:val="none" w:sz="0" w:space="0" w:color="auto"/>
            <w:bottom w:val="none" w:sz="0" w:space="0" w:color="auto"/>
            <w:right w:val="none" w:sz="0" w:space="0" w:color="auto"/>
          </w:divBdr>
        </w:div>
        <w:div w:id="1524174474">
          <w:marLeft w:val="480"/>
          <w:marRight w:val="0"/>
          <w:marTop w:val="0"/>
          <w:marBottom w:val="0"/>
          <w:divBdr>
            <w:top w:val="none" w:sz="0" w:space="0" w:color="auto"/>
            <w:left w:val="none" w:sz="0" w:space="0" w:color="auto"/>
            <w:bottom w:val="none" w:sz="0" w:space="0" w:color="auto"/>
            <w:right w:val="none" w:sz="0" w:space="0" w:color="auto"/>
          </w:divBdr>
        </w:div>
        <w:div w:id="1536965432">
          <w:marLeft w:val="480"/>
          <w:marRight w:val="0"/>
          <w:marTop w:val="0"/>
          <w:marBottom w:val="0"/>
          <w:divBdr>
            <w:top w:val="none" w:sz="0" w:space="0" w:color="auto"/>
            <w:left w:val="none" w:sz="0" w:space="0" w:color="auto"/>
            <w:bottom w:val="none" w:sz="0" w:space="0" w:color="auto"/>
            <w:right w:val="none" w:sz="0" w:space="0" w:color="auto"/>
          </w:divBdr>
        </w:div>
        <w:div w:id="1741127678">
          <w:marLeft w:val="480"/>
          <w:marRight w:val="0"/>
          <w:marTop w:val="0"/>
          <w:marBottom w:val="0"/>
          <w:divBdr>
            <w:top w:val="none" w:sz="0" w:space="0" w:color="auto"/>
            <w:left w:val="none" w:sz="0" w:space="0" w:color="auto"/>
            <w:bottom w:val="none" w:sz="0" w:space="0" w:color="auto"/>
            <w:right w:val="none" w:sz="0" w:space="0" w:color="auto"/>
          </w:divBdr>
        </w:div>
        <w:div w:id="1752852551">
          <w:marLeft w:val="480"/>
          <w:marRight w:val="0"/>
          <w:marTop w:val="0"/>
          <w:marBottom w:val="0"/>
          <w:divBdr>
            <w:top w:val="none" w:sz="0" w:space="0" w:color="auto"/>
            <w:left w:val="none" w:sz="0" w:space="0" w:color="auto"/>
            <w:bottom w:val="none" w:sz="0" w:space="0" w:color="auto"/>
            <w:right w:val="none" w:sz="0" w:space="0" w:color="auto"/>
          </w:divBdr>
        </w:div>
        <w:div w:id="1948081971">
          <w:marLeft w:val="480"/>
          <w:marRight w:val="0"/>
          <w:marTop w:val="0"/>
          <w:marBottom w:val="0"/>
          <w:divBdr>
            <w:top w:val="none" w:sz="0" w:space="0" w:color="auto"/>
            <w:left w:val="none" w:sz="0" w:space="0" w:color="auto"/>
            <w:bottom w:val="none" w:sz="0" w:space="0" w:color="auto"/>
            <w:right w:val="none" w:sz="0" w:space="0" w:color="auto"/>
          </w:divBdr>
        </w:div>
        <w:div w:id="2005930554">
          <w:marLeft w:val="480"/>
          <w:marRight w:val="0"/>
          <w:marTop w:val="0"/>
          <w:marBottom w:val="0"/>
          <w:divBdr>
            <w:top w:val="none" w:sz="0" w:space="0" w:color="auto"/>
            <w:left w:val="none" w:sz="0" w:space="0" w:color="auto"/>
            <w:bottom w:val="none" w:sz="0" w:space="0" w:color="auto"/>
            <w:right w:val="none" w:sz="0" w:space="0" w:color="auto"/>
          </w:divBdr>
        </w:div>
        <w:div w:id="2123451333">
          <w:marLeft w:val="480"/>
          <w:marRight w:val="0"/>
          <w:marTop w:val="0"/>
          <w:marBottom w:val="0"/>
          <w:divBdr>
            <w:top w:val="none" w:sz="0" w:space="0" w:color="auto"/>
            <w:left w:val="none" w:sz="0" w:space="0" w:color="auto"/>
            <w:bottom w:val="none" w:sz="0" w:space="0" w:color="auto"/>
            <w:right w:val="none" w:sz="0" w:space="0" w:color="auto"/>
          </w:divBdr>
        </w:div>
      </w:divsChild>
    </w:div>
    <w:div w:id="562059130">
      <w:bodyDiv w:val="1"/>
      <w:marLeft w:val="0"/>
      <w:marRight w:val="0"/>
      <w:marTop w:val="0"/>
      <w:marBottom w:val="0"/>
      <w:divBdr>
        <w:top w:val="none" w:sz="0" w:space="0" w:color="auto"/>
        <w:left w:val="none" w:sz="0" w:space="0" w:color="auto"/>
        <w:bottom w:val="none" w:sz="0" w:space="0" w:color="auto"/>
        <w:right w:val="none" w:sz="0" w:space="0" w:color="auto"/>
      </w:divBdr>
    </w:div>
    <w:div w:id="563151159">
      <w:bodyDiv w:val="1"/>
      <w:marLeft w:val="0"/>
      <w:marRight w:val="0"/>
      <w:marTop w:val="0"/>
      <w:marBottom w:val="0"/>
      <w:divBdr>
        <w:top w:val="none" w:sz="0" w:space="0" w:color="auto"/>
        <w:left w:val="none" w:sz="0" w:space="0" w:color="auto"/>
        <w:bottom w:val="none" w:sz="0" w:space="0" w:color="auto"/>
        <w:right w:val="none" w:sz="0" w:space="0" w:color="auto"/>
      </w:divBdr>
    </w:div>
    <w:div w:id="565459838">
      <w:bodyDiv w:val="1"/>
      <w:marLeft w:val="0"/>
      <w:marRight w:val="0"/>
      <w:marTop w:val="0"/>
      <w:marBottom w:val="0"/>
      <w:divBdr>
        <w:top w:val="none" w:sz="0" w:space="0" w:color="auto"/>
        <w:left w:val="none" w:sz="0" w:space="0" w:color="auto"/>
        <w:bottom w:val="none" w:sz="0" w:space="0" w:color="auto"/>
        <w:right w:val="none" w:sz="0" w:space="0" w:color="auto"/>
      </w:divBdr>
    </w:div>
    <w:div w:id="574245876">
      <w:bodyDiv w:val="1"/>
      <w:marLeft w:val="0"/>
      <w:marRight w:val="0"/>
      <w:marTop w:val="0"/>
      <w:marBottom w:val="0"/>
      <w:divBdr>
        <w:top w:val="none" w:sz="0" w:space="0" w:color="auto"/>
        <w:left w:val="none" w:sz="0" w:space="0" w:color="auto"/>
        <w:bottom w:val="none" w:sz="0" w:space="0" w:color="auto"/>
        <w:right w:val="none" w:sz="0" w:space="0" w:color="auto"/>
      </w:divBdr>
    </w:div>
    <w:div w:id="577055201">
      <w:bodyDiv w:val="1"/>
      <w:marLeft w:val="0"/>
      <w:marRight w:val="0"/>
      <w:marTop w:val="0"/>
      <w:marBottom w:val="0"/>
      <w:divBdr>
        <w:top w:val="none" w:sz="0" w:space="0" w:color="auto"/>
        <w:left w:val="none" w:sz="0" w:space="0" w:color="auto"/>
        <w:bottom w:val="none" w:sz="0" w:space="0" w:color="auto"/>
        <w:right w:val="none" w:sz="0" w:space="0" w:color="auto"/>
      </w:divBdr>
    </w:div>
    <w:div w:id="586960889">
      <w:bodyDiv w:val="1"/>
      <w:marLeft w:val="0"/>
      <w:marRight w:val="0"/>
      <w:marTop w:val="0"/>
      <w:marBottom w:val="0"/>
      <w:divBdr>
        <w:top w:val="none" w:sz="0" w:space="0" w:color="auto"/>
        <w:left w:val="none" w:sz="0" w:space="0" w:color="auto"/>
        <w:bottom w:val="none" w:sz="0" w:space="0" w:color="auto"/>
        <w:right w:val="none" w:sz="0" w:space="0" w:color="auto"/>
      </w:divBdr>
    </w:div>
    <w:div w:id="587538633">
      <w:bodyDiv w:val="1"/>
      <w:marLeft w:val="0"/>
      <w:marRight w:val="0"/>
      <w:marTop w:val="0"/>
      <w:marBottom w:val="0"/>
      <w:divBdr>
        <w:top w:val="none" w:sz="0" w:space="0" w:color="auto"/>
        <w:left w:val="none" w:sz="0" w:space="0" w:color="auto"/>
        <w:bottom w:val="none" w:sz="0" w:space="0" w:color="auto"/>
        <w:right w:val="none" w:sz="0" w:space="0" w:color="auto"/>
      </w:divBdr>
      <w:divsChild>
        <w:div w:id="476994153">
          <w:marLeft w:val="480"/>
          <w:marRight w:val="0"/>
          <w:marTop w:val="0"/>
          <w:marBottom w:val="0"/>
          <w:divBdr>
            <w:top w:val="none" w:sz="0" w:space="0" w:color="auto"/>
            <w:left w:val="none" w:sz="0" w:space="0" w:color="auto"/>
            <w:bottom w:val="none" w:sz="0" w:space="0" w:color="auto"/>
            <w:right w:val="none" w:sz="0" w:space="0" w:color="auto"/>
          </w:divBdr>
        </w:div>
        <w:div w:id="1592935678">
          <w:marLeft w:val="480"/>
          <w:marRight w:val="0"/>
          <w:marTop w:val="0"/>
          <w:marBottom w:val="0"/>
          <w:divBdr>
            <w:top w:val="none" w:sz="0" w:space="0" w:color="auto"/>
            <w:left w:val="none" w:sz="0" w:space="0" w:color="auto"/>
            <w:bottom w:val="none" w:sz="0" w:space="0" w:color="auto"/>
            <w:right w:val="none" w:sz="0" w:space="0" w:color="auto"/>
          </w:divBdr>
        </w:div>
        <w:div w:id="1991639864">
          <w:marLeft w:val="480"/>
          <w:marRight w:val="0"/>
          <w:marTop w:val="0"/>
          <w:marBottom w:val="0"/>
          <w:divBdr>
            <w:top w:val="none" w:sz="0" w:space="0" w:color="auto"/>
            <w:left w:val="none" w:sz="0" w:space="0" w:color="auto"/>
            <w:bottom w:val="none" w:sz="0" w:space="0" w:color="auto"/>
            <w:right w:val="none" w:sz="0" w:space="0" w:color="auto"/>
          </w:divBdr>
        </w:div>
        <w:div w:id="1933395297">
          <w:marLeft w:val="480"/>
          <w:marRight w:val="0"/>
          <w:marTop w:val="0"/>
          <w:marBottom w:val="0"/>
          <w:divBdr>
            <w:top w:val="none" w:sz="0" w:space="0" w:color="auto"/>
            <w:left w:val="none" w:sz="0" w:space="0" w:color="auto"/>
            <w:bottom w:val="none" w:sz="0" w:space="0" w:color="auto"/>
            <w:right w:val="none" w:sz="0" w:space="0" w:color="auto"/>
          </w:divBdr>
        </w:div>
        <w:div w:id="1975673916">
          <w:marLeft w:val="480"/>
          <w:marRight w:val="0"/>
          <w:marTop w:val="0"/>
          <w:marBottom w:val="0"/>
          <w:divBdr>
            <w:top w:val="none" w:sz="0" w:space="0" w:color="auto"/>
            <w:left w:val="none" w:sz="0" w:space="0" w:color="auto"/>
            <w:bottom w:val="none" w:sz="0" w:space="0" w:color="auto"/>
            <w:right w:val="none" w:sz="0" w:space="0" w:color="auto"/>
          </w:divBdr>
        </w:div>
        <w:div w:id="528176835">
          <w:marLeft w:val="480"/>
          <w:marRight w:val="0"/>
          <w:marTop w:val="0"/>
          <w:marBottom w:val="0"/>
          <w:divBdr>
            <w:top w:val="none" w:sz="0" w:space="0" w:color="auto"/>
            <w:left w:val="none" w:sz="0" w:space="0" w:color="auto"/>
            <w:bottom w:val="none" w:sz="0" w:space="0" w:color="auto"/>
            <w:right w:val="none" w:sz="0" w:space="0" w:color="auto"/>
          </w:divBdr>
        </w:div>
        <w:div w:id="426388053">
          <w:marLeft w:val="480"/>
          <w:marRight w:val="0"/>
          <w:marTop w:val="0"/>
          <w:marBottom w:val="0"/>
          <w:divBdr>
            <w:top w:val="none" w:sz="0" w:space="0" w:color="auto"/>
            <w:left w:val="none" w:sz="0" w:space="0" w:color="auto"/>
            <w:bottom w:val="none" w:sz="0" w:space="0" w:color="auto"/>
            <w:right w:val="none" w:sz="0" w:space="0" w:color="auto"/>
          </w:divBdr>
        </w:div>
        <w:div w:id="1196504363">
          <w:marLeft w:val="480"/>
          <w:marRight w:val="0"/>
          <w:marTop w:val="0"/>
          <w:marBottom w:val="0"/>
          <w:divBdr>
            <w:top w:val="none" w:sz="0" w:space="0" w:color="auto"/>
            <w:left w:val="none" w:sz="0" w:space="0" w:color="auto"/>
            <w:bottom w:val="none" w:sz="0" w:space="0" w:color="auto"/>
            <w:right w:val="none" w:sz="0" w:space="0" w:color="auto"/>
          </w:divBdr>
        </w:div>
        <w:div w:id="120999556">
          <w:marLeft w:val="480"/>
          <w:marRight w:val="0"/>
          <w:marTop w:val="0"/>
          <w:marBottom w:val="0"/>
          <w:divBdr>
            <w:top w:val="none" w:sz="0" w:space="0" w:color="auto"/>
            <w:left w:val="none" w:sz="0" w:space="0" w:color="auto"/>
            <w:bottom w:val="none" w:sz="0" w:space="0" w:color="auto"/>
            <w:right w:val="none" w:sz="0" w:space="0" w:color="auto"/>
          </w:divBdr>
        </w:div>
        <w:div w:id="1141920294">
          <w:marLeft w:val="480"/>
          <w:marRight w:val="0"/>
          <w:marTop w:val="0"/>
          <w:marBottom w:val="0"/>
          <w:divBdr>
            <w:top w:val="none" w:sz="0" w:space="0" w:color="auto"/>
            <w:left w:val="none" w:sz="0" w:space="0" w:color="auto"/>
            <w:bottom w:val="none" w:sz="0" w:space="0" w:color="auto"/>
            <w:right w:val="none" w:sz="0" w:space="0" w:color="auto"/>
          </w:divBdr>
        </w:div>
        <w:div w:id="2088455679">
          <w:marLeft w:val="480"/>
          <w:marRight w:val="0"/>
          <w:marTop w:val="0"/>
          <w:marBottom w:val="0"/>
          <w:divBdr>
            <w:top w:val="none" w:sz="0" w:space="0" w:color="auto"/>
            <w:left w:val="none" w:sz="0" w:space="0" w:color="auto"/>
            <w:bottom w:val="none" w:sz="0" w:space="0" w:color="auto"/>
            <w:right w:val="none" w:sz="0" w:space="0" w:color="auto"/>
          </w:divBdr>
        </w:div>
        <w:div w:id="1003976757">
          <w:marLeft w:val="480"/>
          <w:marRight w:val="0"/>
          <w:marTop w:val="0"/>
          <w:marBottom w:val="0"/>
          <w:divBdr>
            <w:top w:val="none" w:sz="0" w:space="0" w:color="auto"/>
            <w:left w:val="none" w:sz="0" w:space="0" w:color="auto"/>
            <w:bottom w:val="none" w:sz="0" w:space="0" w:color="auto"/>
            <w:right w:val="none" w:sz="0" w:space="0" w:color="auto"/>
          </w:divBdr>
        </w:div>
        <w:div w:id="1324161550">
          <w:marLeft w:val="480"/>
          <w:marRight w:val="0"/>
          <w:marTop w:val="0"/>
          <w:marBottom w:val="0"/>
          <w:divBdr>
            <w:top w:val="none" w:sz="0" w:space="0" w:color="auto"/>
            <w:left w:val="none" w:sz="0" w:space="0" w:color="auto"/>
            <w:bottom w:val="none" w:sz="0" w:space="0" w:color="auto"/>
            <w:right w:val="none" w:sz="0" w:space="0" w:color="auto"/>
          </w:divBdr>
        </w:div>
        <w:div w:id="162356831">
          <w:marLeft w:val="480"/>
          <w:marRight w:val="0"/>
          <w:marTop w:val="0"/>
          <w:marBottom w:val="0"/>
          <w:divBdr>
            <w:top w:val="none" w:sz="0" w:space="0" w:color="auto"/>
            <w:left w:val="none" w:sz="0" w:space="0" w:color="auto"/>
            <w:bottom w:val="none" w:sz="0" w:space="0" w:color="auto"/>
            <w:right w:val="none" w:sz="0" w:space="0" w:color="auto"/>
          </w:divBdr>
        </w:div>
        <w:div w:id="142356809">
          <w:marLeft w:val="480"/>
          <w:marRight w:val="0"/>
          <w:marTop w:val="0"/>
          <w:marBottom w:val="0"/>
          <w:divBdr>
            <w:top w:val="none" w:sz="0" w:space="0" w:color="auto"/>
            <w:left w:val="none" w:sz="0" w:space="0" w:color="auto"/>
            <w:bottom w:val="none" w:sz="0" w:space="0" w:color="auto"/>
            <w:right w:val="none" w:sz="0" w:space="0" w:color="auto"/>
          </w:divBdr>
        </w:div>
        <w:div w:id="1770083750">
          <w:marLeft w:val="480"/>
          <w:marRight w:val="0"/>
          <w:marTop w:val="0"/>
          <w:marBottom w:val="0"/>
          <w:divBdr>
            <w:top w:val="none" w:sz="0" w:space="0" w:color="auto"/>
            <w:left w:val="none" w:sz="0" w:space="0" w:color="auto"/>
            <w:bottom w:val="none" w:sz="0" w:space="0" w:color="auto"/>
            <w:right w:val="none" w:sz="0" w:space="0" w:color="auto"/>
          </w:divBdr>
        </w:div>
        <w:div w:id="2094426212">
          <w:marLeft w:val="480"/>
          <w:marRight w:val="0"/>
          <w:marTop w:val="0"/>
          <w:marBottom w:val="0"/>
          <w:divBdr>
            <w:top w:val="none" w:sz="0" w:space="0" w:color="auto"/>
            <w:left w:val="none" w:sz="0" w:space="0" w:color="auto"/>
            <w:bottom w:val="none" w:sz="0" w:space="0" w:color="auto"/>
            <w:right w:val="none" w:sz="0" w:space="0" w:color="auto"/>
          </w:divBdr>
        </w:div>
        <w:div w:id="196503292">
          <w:marLeft w:val="480"/>
          <w:marRight w:val="0"/>
          <w:marTop w:val="0"/>
          <w:marBottom w:val="0"/>
          <w:divBdr>
            <w:top w:val="none" w:sz="0" w:space="0" w:color="auto"/>
            <w:left w:val="none" w:sz="0" w:space="0" w:color="auto"/>
            <w:bottom w:val="none" w:sz="0" w:space="0" w:color="auto"/>
            <w:right w:val="none" w:sz="0" w:space="0" w:color="auto"/>
          </w:divBdr>
        </w:div>
        <w:div w:id="1737239801">
          <w:marLeft w:val="480"/>
          <w:marRight w:val="0"/>
          <w:marTop w:val="0"/>
          <w:marBottom w:val="0"/>
          <w:divBdr>
            <w:top w:val="none" w:sz="0" w:space="0" w:color="auto"/>
            <w:left w:val="none" w:sz="0" w:space="0" w:color="auto"/>
            <w:bottom w:val="none" w:sz="0" w:space="0" w:color="auto"/>
            <w:right w:val="none" w:sz="0" w:space="0" w:color="auto"/>
          </w:divBdr>
        </w:div>
        <w:div w:id="1447849598">
          <w:marLeft w:val="480"/>
          <w:marRight w:val="0"/>
          <w:marTop w:val="0"/>
          <w:marBottom w:val="0"/>
          <w:divBdr>
            <w:top w:val="none" w:sz="0" w:space="0" w:color="auto"/>
            <w:left w:val="none" w:sz="0" w:space="0" w:color="auto"/>
            <w:bottom w:val="none" w:sz="0" w:space="0" w:color="auto"/>
            <w:right w:val="none" w:sz="0" w:space="0" w:color="auto"/>
          </w:divBdr>
        </w:div>
        <w:div w:id="586958909">
          <w:marLeft w:val="480"/>
          <w:marRight w:val="0"/>
          <w:marTop w:val="0"/>
          <w:marBottom w:val="0"/>
          <w:divBdr>
            <w:top w:val="none" w:sz="0" w:space="0" w:color="auto"/>
            <w:left w:val="none" w:sz="0" w:space="0" w:color="auto"/>
            <w:bottom w:val="none" w:sz="0" w:space="0" w:color="auto"/>
            <w:right w:val="none" w:sz="0" w:space="0" w:color="auto"/>
          </w:divBdr>
        </w:div>
        <w:div w:id="1743940551">
          <w:marLeft w:val="480"/>
          <w:marRight w:val="0"/>
          <w:marTop w:val="0"/>
          <w:marBottom w:val="0"/>
          <w:divBdr>
            <w:top w:val="none" w:sz="0" w:space="0" w:color="auto"/>
            <w:left w:val="none" w:sz="0" w:space="0" w:color="auto"/>
            <w:bottom w:val="none" w:sz="0" w:space="0" w:color="auto"/>
            <w:right w:val="none" w:sz="0" w:space="0" w:color="auto"/>
          </w:divBdr>
        </w:div>
        <w:div w:id="53090083">
          <w:marLeft w:val="480"/>
          <w:marRight w:val="0"/>
          <w:marTop w:val="0"/>
          <w:marBottom w:val="0"/>
          <w:divBdr>
            <w:top w:val="none" w:sz="0" w:space="0" w:color="auto"/>
            <w:left w:val="none" w:sz="0" w:space="0" w:color="auto"/>
            <w:bottom w:val="none" w:sz="0" w:space="0" w:color="auto"/>
            <w:right w:val="none" w:sz="0" w:space="0" w:color="auto"/>
          </w:divBdr>
        </w:div>
        <w:div w:id="710805923">
          <w:marLeft w:val="480"/>
          <w:marRight w:val="0"/>
          <w:marTop w:val="0"/>
          <w:marBottom w:val="0"/>
          <w:divBdr>
            <w:top w:val="none" w:sz="0" w:space="0" w:color="auto"/>
            <w:left w:val="none" w:sz="0" w:space="0" w:color="auto"/>
            <w:bottom w:val="none" w:sz="0" w:space="0" w:color="auto"/>
            <w:right w:val="none" w:sz="0" w:space="0" w:color="auto"/>
          </w:divBdr>
        </w:div>
        <w:div w:id="1076392686">
          <w:marLeft w:val="480"/>
          <w:marRight w:val="0"/>
          <w:marTop w:val="0"/>
          <w:marBottom w:val="0"/>
          <w:divBdr>
            <w:top w:val="none" w:sz="0" w:space="0" w:color="auto"/>
            <w:left w:val="none" w:sz="0" w:space="0" w:color="auto"/>
            <w:bottom w:val="none" w:sz="0" w:space="0" w:color="auto"/>
            <w:right w:val="none" w:sz="0" w:space="0" w:color="auto"/>
          </w:divBdr>
        </w:div>
        <w:div w:id="1453750208">
          <w:marLeft w:val="480"/>
          <w:marRight w:val="0"/>
          <w:marTop w:val="0"/>
          <w:marBottom w:val="0"/>
          <w:divBdr>
            <w:top w:val="none" w:sz="0" w:space="0" w:color="auto"/>
            <w:left w:val="none" w:sz="0" w:space="0" w:color="auto"/>
            <w:bottom w:val="none" w:sz="0" w:space="0" w:color="auto"/>
            <w:right w:val="none" w:sz="0" w:space="0" w:color="auto"/>
          </w:divBdr>
        </w:div>
        <w:div w:id="935360084">
          <w:marLeft w:val="480"/>
          <w:marRight w:val="0"/>
          <w:marTop w:val="0"/>
          <w:marBottom w:val="0"/>
          <w:divBdr>
            <w:top w:val="none" w:sz="0" w:space="0" w:color="auto"/>
            <w:left w:val="none" w:sz="0" w:space="0" w:color="auto"/>
            <w:bottom w:val="none" w:sz="0" w:space="0" w:color="auto"/>
            <w:right w:val="none" w:sz="0" w:space="0" w:color="auto"/>
          </w:divBdr>
        </w:div>
      </w:divsChild>
    </w:div>
    <w:div w:id="587815017">
      <w:bodyDiv w:val="1"/>
      <w:marLeft w:val="0"/>
      <w:marRight w:val="0"/>
      <w:marTop w:val="0"/>
      <w:marBottom w:val="0"/>
      <w:divBdr>
        <w:top w:val="none" w:sz="0" w:space="0" w:color="auto"/>
        <w:left w:val="none" w:sz="0" w:space="0" w:color="auto"/>
        <w:bottom w:val="none" w:sz="0" w:space="0" w:color="auto"/>
        <w:right w:val="none" w:sz="0" w:space="0" w:color="auto"/>
      </w:divBdr>
      <w:divsChild>
        <w:div w:id="484132520">
          <w:marLeft w:val="480"/>
          <w:marRight w:val="0"/>
          <w:marTop w:val="0"/>
          <w:marBottom w:val="0"/>
          <w:divBdr>
            <w:top w:val="none" w:sz="0" w:space="0" w:color="auto"/>
            <w:left w:val="none" w:sz="0" w:space="0" w:color="auto"/>
            <w:bottom w:val="none" w:sz="0" w:space="0" w:color="auto"/>
            <w:right w:val="none" w:sz="0" w:space="0" w:color="auto"/>
          </w:divBdr>
        </w:div>
        <w:div w:id="2135369662">
          <w:marLeft w:val="480"/>
          <w:marRight w:val="0"/>
          <w:marTop w:val="0"/>
          <w:marBottom w:val="0"/>
          <w:divBdr>
            <w:top w:val="none" w:sz="0" w:space="0" w:color="auto"/>
            <w:left w:val="none" w:sz="0" w:space="0" w:color="auto"/>
            <w:bottom w:val="none" w:sz="0" w:space="0" w:color="auto"/>
            <w:right w:val="none" w:sz="0" w:space="0" w:color="auto"/>
          </w:divBdr>
        </w:div>
        <w:div w:id="447512498">
          <w:marLeft w:val="480"/>
          <w:marRight w:val="0"/>
          <w:marTop w:val="0"/>
          <w:marBottom w:val="0"/>
          <w:divBdr>
            <w:top w:val="none" w:sz="0" w:space="0" w:color="auto"/>
            <w:left w:val="none" w:sz="0" w:space="0" w:color="auto"/>
            <w:bottom w:val="none" w:sz="0" w:space="0" w:color="auto"/>
            <w:right w:val="none" w:sz="0" w:space="0" w:color="auto"/>
          </w:divBdr>
        </w:div>
        <w:div w:id="673071834">
          <w:marLeft w:val="480"/>
          <w:marRight w:val="0"/>
          <w:marTop w:val="0"/>
          <w:marBottom w:val="0"/>
          <w:divBdr>
            <w:top w:val="none" w:sz="0" w:space="0" w:color="auto"/>
            <w:left w:val="none" w:sz="0" w:space="0" w:color="auto"/>
            <w:bottom w:val="none" w:sz="0" w:space="0" w:color="auto"/>
            <w:right w:val="none" w:sz="0" w:space="0" w:color="auto"/>
          </w:divBdr>
        </w:div>
        <w:div w:id="192039952">
          <w:marLeft w:val="480"/>
          <w:marRight w:val="0"/>
          <w:marTop w:val="0"/>
          <w:marBottom w:val="0"/>
          <w:divBdr>
            <w:top w:val="none" w:sz="0" w:space="0" w:color="auto"/>
            <w:left w:val="none" w:sz="0" w:space="0" w:color="auto"/>
            <w:bottom w:val="none" w:sz="0" w:space="0" w:color="auto"/>
            <w:right w:val="none" w:sz="0" w:space="0" w:color="auto"/>
          </w:divBdr>
        </w:div>
        <w:div w:id="1403602423">
          <w:marLeft w:val="480"/>
          <w:marRight w:val="0"/>
          <w:marTop w:val="0"/>
          <w:marBottom w:val="0"/>
          <w:divBdr>
            <w:top w:val="none" w:sz="0" w:space="0" w:color="auto"/>
            <w:left w:val="none" w:sz="0" w:space="0" w:color="auto"/>
            <w:bottom w:val="none" w:sz="0" w:space="0" w:color="auto"/>
            <w:right w:val="none" w:sz="0" w:space="0" w:color="auto"/>
          </w:divBdr>
        </w:div>
        <w:div w:id="1085107927">
          <w:marLeft w:val="480"/>
          <w:marRight w:val="0"/>
          <w:marTop w:val="0"/>
          <w:marBottom w:val="0"/>
          <w:divBdr>
            <w:top w:val="none" w:sz="0" w:space="0" w:color="auto"/>
            <w:left w:val="none" w:sz="0" w:space="0" w:color="auto"/>
            <w:bottom w:val="none" w:sz="0" w:space="0" w:color="auto"/>
            <w:right w:val="none" w:sz="0" w:space="0" w:color="auto"/>
          </w:divBdr>
        </w:div>
        <w:div w:id="764573290">
          <w:marLeft w:val="480"/>
          <w:marRight w:val="0"/>
          <w:marTop w:val="0"/>
          <w:marBottom w:val="0"/>
          <w:divBdr>
            <w:top w:val="none" w:sz="0" w:space="0" w:color="auto"/>
            <w:left w:val="none" w:sz="0" w:space="0" w:color="auto"/>
            <w:bottom w:val="none" w:sz="0" w:space="0" w:color="auto"/>
            <w:right w:val="none" w:sz="0" w:space="0" w:color="auto"/>
          </w:divBdr>
        </w:div>
        <w:div w:id="1293366800">
          <w:marLeft w:val="480"/>
          <w:marRight w:val="0"/>
          <w:marTop w:val="0"/>
          <w:marBottom w:val="0"/>
          <w:divBdr>
            <w:top w:val="none" w:sz="0" w:space="0" w:color="auto"/>
            <w:left w:val="none" w:sz="0" w:space="0" w:color="auto"/>
            <w:bottom w:val="none" w:sz="0" w:space="0" w:color="auto"/>
            <w:right w:val="none" w:sz="0" w:space="0" w:color="auto"/>
          </w:divBdr>
        </w:div>
        <w:div w:id="1557624340">
          <w:marLeft w:val="480"/>
          <w:marRight w:val="0"/>
          <w:marTop w:val="0"/>
          <w:marBottom w:val="0"/>
          <w:divBdr>
            <w:top w:val="none" w:sz="0" w:space="0" w:color="auto"/>
            <w:left w:val="none" w:sz="0" w:space="0" w:color="auto"/>
            <w:bottom w:val="none" w:sz="0" w:space="0" w:color="auto"/>
            <w:right w:val="none" w:sz="0" w:space="0" w:color="auto"/>
          </w:divBdr>
        </w:div>
        <w:div w:id="1247230620">
          <w:marLeft w:val="480"/>
          <w:marRight w:val="0"/>
          <w:marTop w:val="0"/>
          <w:marBottom w:val="0"/>
          <w:divBdr>
            <w:top w:val="none" w:sz="0" w:space="0" w:color="auto"/>
            <w:left w:val="none" w:sz="0" w:space="0" w:color="auto"/>
            <w:bottom w:val="none" w:sz="0" w:space="0" w:color="auto"/>
            <w:right w:val="none" w:sz="0" w:space="0" w:color="auto"/>
          </w:divBdr>
        </w:div>
        <w:div w:id="399207638">
          <w:marLeft w:val="480"/>
          <w:marRight w:val="0"/>
          <w:marTop w:val="0"/>
          <w:marBottom w:val="0"/>
          <w:divBdr>
            <w:top w:val="none" w:sz="0" w:space="0" w:color="auto"/>
            <w:left w:val="none" w:sz="0" w:space="0" w:color="auto"/>
            <w:bottom w:val="none" w:sz="0" w:space="0" w:color="auto"/>
            <w:right w:val="none" w:sz="0" w:space="0" w:color="auto"/>
          </w:divBdr>
        </w:div>
        <w:div w:id="1881477961">
          <w:marLeft w:val="480"/>
          <w:marRight w:val="0"/>
          <w:marTop w:val="0"/>
          <w:marBottom w:val="0"/>
          <w:divBdr>
            <w:top w:val="none" w:sz="0" w:space="0" w:color="auto"/>
            <w:left w:val="none" w:sz="0" w:space="0" w:color="auto"/>
            <w:bottom w:val="none" w:sz="0" w:space="0" w:color="auto"/>
            <w:right w:val="none" w:sz="0" w:space="0" w:color="auto"/>
          </w:divBdr>
        </w:div>
        <w:div w:id="792671263">
          <w:marLeft w:val="480"/>
          <w:marRight w:val="0"/>
          <w:marTop w:val="0"/>
          <w:marBottom w:val="0"/>
          <w:divBdr>
            <w:top w:val="none" w:sz="0" w:space="0" w:color="auto"/>
            <w:left w:val="none" w:sz="0" w:space="0" w:color="auto"/>
            <w:bottom w:val="none" w:sz="0" w:space="0" w:color="auto"/>
            <w:right w:val="none" w:sz="0" w:space="0" w:color="auto"/>
          </w:divBdr>
        </w:div>
        <w:div w:id="2100591337">
          <w:marLeft w:val="480"/>
          <w:marRight w:val="0"/>
          <w:marTop w:val="0"/>
          <w:marBottom w:val="0"/>
          <w:divBdr>
            <w:top w:val="none" w:sz="0" w:space="0" w:color="auto"/>
            <w:left w:val="none" w:sz="0" w:space="0" w:color="auto"/>
            <w:bottom w:val="none" w:sz="0" w:space="0" w:color="auto"/>
            <w:right w:val="none" w:sz="0" w:space="0" w:color="auto"/>
          </w:divBdr>
        </w:div>
        <w:div w:id="1146899152">
          <w:marLeft w:val="480"/>
          <w:marRight w:val="0"/>
          <w:marTop w:val="0"/>
          <w:marBottom w:val="0"/>
          <w:divBdr>
            <w:top w:val="none" w:sz="0" w:space="0" w:color="auto"/>
            <w:left w:val="none" w:sz="0" w:space="0" w:color="auto"/>
            <w:bottom w:val="none" w:sz="0" w:space="0" w:color="auto"/>
            <w:right w:val="none" w:sz="0" w:space="0" w:color="auto"/>
          </w:divBdr>
        </w:div>
        <w:div w:id="1411999397">
          <w:marLeft w:val="480"/>
          <w:marRight w:val="0"/>
          <w:marTop w:val="0"/>
          <w:marBottom w:val="0"/>
          <w:divBdr>
            <w:top w:val="none" w:sz="0" w:space="0" w:color="auto"/>
            <w:left w:val="none" w:sz="0" w:space="0" w:color="auto"/>
            <w:bottom w:val="none" w:sz="0" w:space="0" w:color="auto"/>
            <w:right w:val="none" w:sz="0" w:space="0" w:color="auto"/>
          </w:divBdr>
        </w:div>
        <w:div w:id="133983427">
          <w:marLeft w:val="480"/>
          <w:marRight w:val="0"/>
          <w:marTop w:val="0"/>
          <w:marBottom w:val="0"/>
          <w:divBdr>
            <w:top w:val="none" w:sz="0" w:space="0" w:color="auto"/>
            <w:left w:val="none" w:sz="0" w:space="0" w:color="auto"/>
            <w:bottom w:val="none" w:sz="0" w:space="0" w:color="auto"/>
            <w:right w:val="none" w:sz="0" w:space="0" w:color="auto"/>
          </w:divBdr>
        </w:div>
        <w:div w:id="1407460675">
          <w:marLeft w:val="480"/>
          <w:marRight w:val="0"/>
          <w:marTop w:val="0"/>
          <w:marBottom w:val="0"/>
          <w:divBdr>
            <w:top w:val="none" w:sz="0" w:space="0" w:color="auto"/>
            <w:left w:val="none" w:sz="0" w:space="0" w:color="auto"/>
            <w:bottom w:val="none" w:sz="0" w:space="0" w:color="auto"/>
            <w:right w:val="none" w:sz="0" w:space="0" w:color="auto"/>
          </w:divBdr>
        </w:div>
        <w:div w:id="1113523936">
          <w:marLeft w:val="480"/>
          <w:marRight w:val="0"/>
          <w:marTop w:val="0"/>
          <w:marBottom w:val="0"/>
          <w:divBdr>
            <w:top w:val="none" w:sz="0" w:space="0" w:color="auto"/>
            <w:left w:val="none" w:sz="0" w:space="0" w:color="auto"/>
            <w:bottom w:val="none" w:sz="0" w:space="0" w:color="auto"/>
            <w:right w:val="none" w:sz="0" w:space="0" w:color="auto"/>
          </w:divBdr>
        </w:div>
        <w:div w:id="2112622796">
          <w:marLeft w:val="480"/>
          <w:marRight w:val="0"/>
          <w:marTop w:val="0"/>
          <w:marBottom w:val="0"/>
          <w:divBdr>
            <w:top w:val="none" w:sz="0" w:space="0" w:color="auto"/>
            <w:left w:val="none" w:sz="0" w:space="0" w:color="auto"/>
            <w:bottom w:val="none" w:sz="0" w:space="0" w:color="auto"/>
            <w:right w:val="none" w:sz="0" w:space="0" w:color="auto"/>
          </w:divBdr>
        </w:div>
        <w:div w:id="267584286">
          <w:marLeft w:val="480"/>
          <w:marRight w:val="0"/>
          <w:marTop w:val="0"/>
          <w:marBottom w:val="0"/>
          <w:divBdr>
            <w:top w:val="none" w:sz="0" w:space="0" w:color="auto"/>
            <w:left w:val="none" w:sz="0" w:space="0" w:color="auto"/>
            <w:bottom w:val="none" w:sz="0" w:space="0" w:color="auto"/>
            <w:right w:val="none" w:sz="0" w:space="0" w:color="auto"/>
          </w:divBdr>
        </w:div>
        <w:div w:id="1629120161">
          <w:marLeft w:val="480"/>
          <w:marRight w:val="0"/>
          <w:marTop w:val="0"/>
          <w:marBottom w:val="0"/>
          <w:divBdr>
            <w:top w:val="none" w:sz="0" w:space="0" w:color="auto"/>
            <w:left w:val="none" w:sz="0" w:space="0" w:color="auto"/>
            <w:bottom w:val="none" w:sz="0" w:space="0" w:color="auto"/>
            <w:right w:val="none" w:sz="0" w:space="0" w:color="auto"/>
          </w:divBdr>
        </w:div>
        <w:div w:id="1927571855">
          <w:marLeft w:val="480"/>
          <w:marRight w:val="0"/>
          <w:marTop w:val="0"/>
          <w:marBottom w:val="0"/>
          <w:divBdr>
            <w:top w:val="none" w:sz="0" w:space="0" w:color="auto"/>
            <w:left w:val="none" w:sz="0" w:space="0" w:color="auto"/>
            <w:bottom w:val="none" w:sz="0" w:space="0" w:color="auto"/>
            <w:right w:val="none" w:sz="0" w:space="0" w:color="auto"/>
          </w:divBdr>
        </w:div>
        <w:div w:id="460198958">
          <w:marLeft w:val="480"/>
          <w:marRight w:val="0"/>
          <w:marTop w:val="0"/>
          <w:marBottom w:val="0"/>
          <w:divBdr>
            <w:top w:val="none" w:sz="0" w:space="0" w:color="auto"/>
            <w:left w:val="none" w:sz="0" w:space="0" w:color="auto"/>
            <w:bottom w:val="none" w:sz="0" w:space="0" w:color="auto"/>
            <w:right w:val="none" w:sz="0" w:space="0" w:color="auto"/>
          </w:divBdr>
        </w:div>
      </w:divsChild>
    </w:div>
    <w:div w:id="589001908">
      <w:bodyDiv w:val="1"/>
      <w:marLeft w:val="0"/>
      <w:marRight w:val="0"/>
      <w:marTop w:val="0"/>
      <w:marBottom w:val="0"/>
      <w:divBdr>
        <w:top w:val="none" w:sz="0" w:space="0" w:color="auto"/>
        <w:left w:val="none" w:sz="0" w:space="0" w:color="auto"/>
        <w:bottom w:val="none" w:sz="0" w:space="0" w:color="auto"/>
        <w:right w:val="none" w:sz="0" w:space="0" w:color="auto"/>
      </w:divBdr>
      <w:divsChild>
        <w:div w:id="74742955">
          <w:marLeft w:val="480"/>
          <w:marRight w:val="0"/>
          <w:marTop w:val="0"/>
          <w:marBottom w:val="0"/>
          <w:divBdr>
            <w:top w:val="none" w:sz="0" w:space="0" w:color="auto"/>
            <w:left w:val="none" w:sz="0" w:space="0" w:color="auto"/>
            <w:bottom w:val="none" w:sz="0" w:space="0" w:color="auto"/>
            <w:right w:val="none" w:sz="0" w:space="0" w:color="auto"/>
          </w:divBdr>
        </w:div>
        <w:div w:id="259602831">
          <w:marLeft w:val="480"/>
          <w:marRight w:val="0"/>
          <w:marTop w:val="0"/>
          <w:marBottom w:val="0"/>
          <w:divBdr>
            <w:top w:val="none" w:sz="0" w:space="0" w:color="auto"/>
            <w:left w:val="none" w:sz="0" w:space="0" w:color="auto"/>
            <w:bottom w:val="none" w:sz="0" w:space="0" w:color="auto"/>
            <w:right w:val="none" w:sz="0" w:space="0" w:color="auto"/>
          </w:divBdr>
        </w:div>
        <w:div w:id="620498481">
          <w:marLeft w:val="480"/>
          <w:marRight w:val="0"/>
          <w:marTop w:val="0"/>
          <w:marBottom w:val="0"/>
          <w:divBdr>
            <w:top w:val="none" w:sz="0" w:space="0" w:color="auto"/>
            <w:left w:val="none" w:sz="0" w:space="0" w:color="auto"/>
            <w:bottom w:val="none" w:sz="0" w:space="0" w:color="auto"/>
            <w:right w:val="none" w:sz="0" w:space="0" w:color="auto"/>
          </w:divBdr>
        </w:div>
        <w:div w:id="866333506">
          <w:marLeft w:val="480"/>
          <w:marRight w:val="0"/>
          <w:marTop w:val="0"/>
          <w:marBottom w:val="0"/>
          <w:divBdr>
            <w:top w:val="none" w:sz="0" w:space="0" w:color="auto"/>
            <w:left w:val="none" w:sz="0" w:space="0" w:color="auto"/>
            <w:bottom w:val="none" w:sz="0" w:space="0" w:color="auto"/>
            <w:right w:val="none" w:sz="0" w:space="0" w:color="auto"/>
          </w:divBdr>
        </w:div>
        <w:div w:id="948315075">
          <w:marLeft w:val="480"/>
          <w:marRight w:val="0"/>
          <w:marTop w:val="0"/>
          <w:marBottom w:val="0"/>
          <w:divBdr>
            <w:top w:val="none" w:sz="0" w:space="0" w:color="auto"/>
            <w:left w:val="none" w:sz="0" w:space="0" w:color="auto"/>
            <w:bottom w:val="none" w:sz="0" w:space="0" w:color="auto"/>
            <w:right w:val="none" w:sz="0" w:space="0" w:color="auto"/>
          </w:divBdr>
        </w:div>
        <w:div w:id="1038698806">
          <w:marLeft w:val="480"/>
          <w:marRight w:val="0"/>
          <w:marTop w:val="0"/>
          <w:marBottom w:val="0"/>
          <w:divBdr>
            <w:top w:val="none" w:sz="0" w:space="0" w:color="auto"/>
            <w:left w:val="none" w:sz="0" w:space="0" w:color="auto"/>
            <w:bottom w:val="none" w:sz="0" w:space="0" w:color="auto"/>
            <w:right w:val="none" w:sz="0" w:space="0" w:color="auto"/>
          </w:divBdr>
        </w:div>
        <w:div w:id="1233926689">
          <w:marLeft w:val="480"/>
          <w:marRight w:val="0"/>
          <w:marTop w:val="0"/>
          <w:marBottom w:val="0"/>
          <w:divBdr>
            <w:top w:val="none" w:sz="0" w:space="0" w:color="auto"/>
            <w:left w:val="none" w:sz="0" w:space="0" w:color="auto"/>
            <w:bottom w:val="none" w:sz="0" w:space="0" w:color="auto"/>
            <w:right w:val="none" w:sz="0" w:space="0" w:color="auto"/>
          </w:divBdr>
        </w:div>
        <w:div w:id="1364135642">
          <w:marLeft w:val="480"/>
          <w:marRight w:val="0"/>
          <w:marTop w:val="0"/>
          <w:marBottom w:val="0"/>
          <w:divBdr>
            <w:top w:val="none" w:sz="0" w:space="0" w:color="auto"/>
            <w:left w:val="none" w:sz="0" w:space="0" w:color="auto"/>
            <w:bottom w:val="none" w:sz="0" w:space="0" w:color="auto"/>
            <w:right w:val="none" w:sz="0" w:space="0" w:color="auto"/>
          </w:divBdr>
        </w:div>
        <w:div w:id="1378509856">
          <w:marLeft w:val="480"/>
          <w:marRight w:val="0"/>
          <w:marTop w:val="0"/>
          <w:marBottom w:val="0"/>
          <w:divBdr>
            <w:top w:val="none" w:sz="0" w:space="0" w:color="auto"/>
            <w:left w:val="none" w:sz="0" w:space="0" w:color="auto"/>
            <w:bottom w:val="none" w:sz="0" w:space="0" w:color="auto"/>
            <w:right w:val="none" w:sz="0" w:space="0" w:color="auto"/>
          </w:divBdr>
        </w:div>
        <w:div w:id="1411122577">
          <w:marLeft w:val="480"/>
          <w:marRight w:val="0"/>
          <w:marTop w:val="0"/>
          <w:marBottom w:val="0"/>
          <w:divBdr>
            <w:top w:val="none" w:sz="0" w:space="0" w:color="auto"/>
            <w:left w:val="none" w:sz="0" w:space="0" w:color="auto"/>
            <w:bottom w:val="none" w:sz="0" w:space="0" w:color="auto"/>
            <w:right w:val="none" w:sz="0" w:space="0" w:color="auto"/>
          </w:divBdr>
        </w:div>
        <w:div w:id="1657800179">
          <w:marLeft w:val="480"/>
          <w:marRight w:val="0"/>
          <w:marTop w:val="0"/>
          <w:marBottom w:val="0"/>
          <w:divBdr>
            <w:top w:val="none" w:sz="0" w:space="0" w:color="auto"/>
            <w:left w:val="none" w:sz="0" w:space="0" w:color="auto"/>
            <w:bottom w:val="none" w:sz="0" w:space="0" w:color="auto"/>
            <w:right w:val="none" w:sz="0" w:space="0" w:color="auto"/>
          </w:divBdr>
        </w:div>
        <w:div w:id="1670720029">
          <w:marLeft w:val="480"/>
          <w:marRight w:val="0"/>
          <w:marTop w:val="0"/>
          <w:marBottom w:val="0"/>
          <w:divBdr>
            <w:top w:val="none" w:sz="0" w:space="0" w:color="auto"/>
            <w:left w:val="none" w:sz="0" w:space="0" w:color="auto"/>
            <w:bottom w:val="none" w:sz="0" w:space="0" w:color="auto"/>
            <w:right w:val="none" w:sz="0" w:space="0" w:color="auto"/>
          </w:divBdr>
        </w:div>
        <w:div w:id="1684699430">
          <w:marLeft w:val="480"/>
          <w:marRight w:val="0"/>
          <w:marTop w:val="0"/>
          <w:marBottom w:val="0"/>
          <w:divBdr>
            <w:top w:val="none" w:sz="0" w:space="0" w:color="auto"/>
            <w:left w:val="none" w:sz="0" w:space="0" w:color="auto"/>
            <w:bottom w:val="none" w:sz="0" w:space="0" w:color="auto"/>
            <w:right w:val="none" w:sz="0" w:space="0" w:color="auto"/>
          </w:divBdr>
        </w:div>
        <w:div w:id="2137940261">
          <w:marLeft w:val="480"/>
          <w:marRight w:val="0"/>
          <w:marTop w:val="0"/>
          <w:marBottom w:val="0"/>
          <w:divBdr>
            <w:top w:val="none" w:sz="0" w:space="0" w:color="auto"/>
            <w:left w:val="none" w:sz="0" w:space="0" w:color="auto"/>
            <w:bottom w:val="none" w:sz="0" w:space="0" w:color="auto"/>
            <w:right w:val="none" w:sz="0" w:space="0" w:color="auto"/>
          </w:divBdr>
        </w:div>
        <w:div w:id="2145657177">
          <w:marLeft w:val="480"/>
          <w:marRight w:val="0"/>
          <w:marTop w:val="0"/>
          <w:marBottom w:val="0"/>
          <w:divBdr>
            <w:top w:val="none" w:sz="0" w:space="0" w:color="auto"/>
            <w:left w:val="none" w:sz="0" w:space="0" w:color="auto"/>
            <w:bottom w:val="none" w:sz="0" w:space="0" w:color="auto"/>
            <w:right w:val="none" w:sz="0" w:space="0" w:color="auto"/>
          </w:divBdr>
        </w:div>
      </w:divsChild>
    </w:div>
    <w:div w:id="594746363">
      <w:bodyDiv w:val="1"/>
      <w:marLeft w:val="0"/>
      <w:marRight w:val="0"/>
      <w:marTop w:val="0"/>
      <w:marBottom w:val="0"/>
      <w:divBdr>
        <w:top w:val="none" w:sz="0" w:space="0" w:color="auto"/>
        <w:left w:val="none" w:sz="0" w:space="0" w:color="auto"/>
        <w:bottom w:val="none" w:sz="0" w:space="0" w:color="auto"/>
        <w:right w:val="none" w:sz="0" w:space="0" w:color="auto"/>
      </w:divBdr>
    </w:div>
    <w:div w:id="595015727">
      <w:bodyDiv w:val="1"/>
      <w:marLeft w:val="0"/>
      <w:marRight w:val="0"/>
      <w:marTop w:val="0"/>
      <w:marBottom w:val="0"/>
      <w:divBdr>
        <w:top w:val="none" w:sz="0" w:space="0" w:color="auto"/>
        <w:left w:val="none" w:sz="0" w:space="0" w:color="auto"/>
        <w:bottom w:val="none" w:sz="0" w:space="0" w:color="auto"/>
        <w:right w:val="none" w:sz="0" w:space="0" w:color="auto"/>
      </w:divBdr>
    </w:div>
    <w:div w:id="595405462">
      <w:bodyDiv w:val="1"/>
      <w:marLeft w:val="0"/>
      <w:marRight w:val="0"/>
      <w:marTop w:val="0"/>
      <w:marBottom w:val="0"/>
      <w:divBdr>
        <w:top w:val="none" w:sz="0" w:space="0" w:color="auto"/>
        <w:left w:val="none" w:sz="0" w:space="0" w:color="auto"/>
        <w:bottom w:val="none" w:sz="0" w:space="0" w:color="auto"/>
        <w:right w:val="none" w:sz="0" w:space="0" w:color="auto"/>
      </w:divBdr>
    </w:div>
    <w:div w:id="602811638">
      <w:bodyDiv w:val="1"/>
      <w:marLeft w:val="0"/>
      <w:marRight w:val="0"/>
      <w:marTop w:val="0"/>
      <w:marBottom w:val="0"/>
      <w:divBdr>
        <w:top w:val="none" w:sz="0" w:space="0" w:color="auto"/>
        <w:left w:val="none" w:sz="0" w:space="0" w:color="auto"/>
        <w:bottom w:val="none" w:sz="0" w:space="0" w:color="auto"/>
        <w:right w:val="none" w:sz="0" w:space="0" w:color="auto"/>
      </w:divBdr>
    </w:div>
    <w:div w:id="603536218">
      <w:bodyDiv w:val="1"/>
      <w:marLeft w:val="0"/>
      <w:marRight w:val="0"/>
      <w:marTop w:val="0"/>
      <w:marBottom w:val="0"/>
      <w:divBdr>
        <w:top w:val="none" w:sz="0" w:space="0" w:color="auto"/>
        <w:left w:val="none" w:sz="0" w:space="0" w:color="auto"/>
        <w:bottom w:val="none" w:sz="0" w:space="0" w:color="auto"/>
        <w:right w:val="none" w:sz="0" w:space="0" w:color="auto"/>
      </w:divBdr>
      <w:divsChild>
        <w:div w:id="11807402">
          <w:marLeft w:val="480"/>
          <w:marRight w:val="0"/>
          <w:marTop w:val="0"/>
          <w:marBottom w:val="0"/>
          <w:divBdr>
            <w:top w:val="none" w:sz="0" w:space="0" w:color="auto"/>
            <w:left w:val="none" w:sz="0" w:space="0" w:color="auto"/>
            <w:bottom w:val="none" w:sz="0" w:space="0" w:color="auto"/>
            <w:right w:val="none" w:sz="0" w:space="0" w:color="auto"/>
          </w:divBdr>
        </w:div>
        <w:div w:id="21781865">
          <w:marLeft w:val="480"/>
          <w:marRight w:val="0"/>
          <w:marTop w:val="0"/>
          <w:marBottom w:val="0"/>
          <w:divBdr>
            <w:top w:val="none" w:sz="0" w:space="0" w:color="auto"/>
            <w:left w:val="none" w:sz="0" w:space="0" w:color="auto"/>
            <w:bottom w:val="none" w:sz="0" w:space="0" w:color="auto"/>
            <w:right w:val="none" w:sz="0" w:space="0" w:color="auto"/>
          </w:divBdr>
        </w:div>
        <w:div w:id="452870988">
          <w:marLeft w:val="480"/>
          <w:marRight w:val="0"/>
          <w:marTop w:val="0"/>
          <w:marBottom w:val="0"/>
          <w:divBdr>
            <w:top w:val="none" w:sz="0" w:space="0" w:color="auto"/>
            <w:left w:val="none" w:sz="0" w:space="0" w:color="auto"/>
            <w:bottom w:val="none" w:sz="0" w:space="0" w:color="auto"/>
            <w:right w:val="none" w:sz="0" w:space="0" w:color="auto"/>
          </w:divBdr>
        </w:div>
        <w:div w:id="529300954">
          <w:marLeft w:val="480"/>
          <w:marRight w:val="0"/>
          <w:marTop w:val="0"/>
          <w:marBottom w:val="0"/>
          <w:divBdr>
            <w:top w:val="none" w:sz="0" w:space="0" w:color="auto"/>
            <w:left w:val="none" w:sz="0" w:space="0" w:color="auto"/>
            <w:bottom w:val="none" w:sz="0" w:space="0" w:color="auto"/>
            <w:right w:val="none" w:sz="0" w:space="0" w:color="auto"/>
          </w:divBdr>
        </w:div>
        <w:div w:id="684134873">
          <w:marLeft w:val="480"/>
          <w:marRight w:val="0"/>
          <w:marTop w:val="0"/>
          <w:marBottom w:val="0"/>
          <w:divBdr>
            <w:top w:val="none" w:sz="0" w:space="0" w:color="auto"/>
            <w:left w:val="none" w:sz="0" w:space="0" w:color="auto"/>
            <w:bottom w:val="none" w:sz="0" w:space="0" w:color="auto"/>
            <w:right w:val="none" w:sz="0" w:space="0" w:color="auto"/>
          </w:divBdr>
        </w:div>
        <w:div w:id="870457549">
          <w:marLeft w:val="480"/>
          <w:marRight w:val="0"/>
          <w:marTop w:val="0"/>
          <w:marBottom w:val="0"/>
          <w:divBdr>
            <w:top w:val="none" w:sz="0" w:space="0" w:color="auto"/>
            <w:left w:val="none" w:sz="0" w:space="0" w:color="auto"/>
            <w:bottom w:val="none" w:sz="0" w:space="0" w:color="auto"/>
            <w:right w:val="none" w:sz="0" w:space="0" w:color="auto"/>
          </w:divBdr>
        </w:div>
        <w:div w:id="1237476849">
          <w:marLeft w:val="480"/>
          <w:marRight w:val="0"/>
          <w:marTop w:val="0"/>
          <w:marBottom w:val="0"/>
          <w:divBdr>
            <w:top w:val="none" w:sz="0" w:space="0" w:color="auto"/>
            <w:left w:val="none" w:sz="0" w:space="0" w:color="auto"/>
            <w:bottom w:val="none" w:sz="0" w:space="0" w:color="auto"/>
            <w:right w:val="none" w:sz="0" w:space="0" w:color="auto"/>
          </w:divBdr>
        </w:div>
        <w:div w:id="1274941986">
          <w:marLeft w:val="480"/>
          <w:marRight w:val="0"/>
          <w:marTop w:val="0"/>
          <w:marBottom w:val="0"/>
          <w:divBdr>
            <w:top w:val="none" w:sz="0" w:space="0" w:color="auto"/>
            <w:left w:val="none" w:sz="0" w:space="0" w:color="auto"/>
            <w:bottom w:val="none" w:sz="0" w:space="0" w:color="auto"/>
            <w:right w:val="none" w:sz="0" w:space="0" w:color="auto"/>
          </w:divBdr>
        </w:div>
        <w:div w:id="1378361590">
          <w:marLeft w:val="480"/>
          <w:marRight w:val="0"/>
          <w:marTop w:val="0"/>
          <w:marBottom w:val="0"/>
          <w:divBdr>
            <w:top w:val="none" w:sz="0" w:space="0" w:color="auto"/>
            <w:left w:val="none" w:sz="0" w:space="0" w:color="auto"/>
            <w:bottom w:val="none" w:sz="0" w:space="0" w:color="auto"/>
            <w:right w:val="none" w:sz="0" w:space="0" w:color="auto"/>
          </w:divBdr>
        </w:div>
        <w:div w:id="1726220525">
          <w:marLeft w:val="480"/>
          <w:marRight w:val="0"/>
          <w:marTop w:val="0"/>
          <w:marBottom w:val="0"/>
          <w:divBdr>
            <w:top w:val="none" w:sz="0" w:space="0" w:color="auto"/>
            <w:left w:val="none" w:sz="0" w:space="0" w:color="auto"/>
            <w:bottom w:val="none" w:sz="0" w:space="0" w:color="auto"/>
            <w:right w:val="none" w:sz="0" w:space="0" w:color="auto"/>
          </w:divBdr>
        </w:div>
        <w:div w:id="1810513636">
          <w:marLeft w:val="480"/>
          <w:marRight w:val="0"/>
          <w:marTop w:val="0"/>
          <w:marBottom w:val="0"/>
          <w:divBdr>
            <w:top w:val="none" w:sz="0" w:space="0" w:color="auto"/>
            <w:left w:val="none" w:sz="0" w:space="0" w:color="auto"/>
            <w:bottom w:val="none" w:sz="0" w:space="0" w:color="auto"/>
            <w:right w:val="none" w:sz="0" w:space="0" w:color="auto"/>
          </w:divBdr>
        </w:div>
        <w:div w:id="1880900130">
          <w:marLeft w:val="480"/>
          <w:marRight w:val="0"/>
          <w:marTop w:val="0"/>
          <w:marBottom w:val="0"/>
          <w:divBdr>
            <w:top w:val="none" w:sz="0" w:space="0" w:color="auto"/>
            <w:left w:val="none" w:sz="0" w:space="0" w:color="auto"/>
            <w:bottom w:val="none" w:sz="0" w:space="0" w:color="auto"/>
            <w:right w:val="none" w:sz="0" w:space="0" w:color="auto"/>
          </w:divBdr>
        </w:div>
        <w:div w:id="1954827739">
          <w:marLeft w:val="480"/>
          <w:marRight w:val="0"/>
          <w:marTop w:val="0"/>
          <w:marBottom w:val="0"/>
          <w:divBdr>
            <w:top w:val="none" w:sz="0" w:space="0" w:color="auto"/>
            <w:left w:val="none" w:sz="0" w:space="0" w:color="auto"/>
            <w:bottom w:val="none" w:sz="0" w:space="0" w:color="auto"/>
            <w:right w:val="none" w:sz="0" w:space="0" w:color="auto"/>
          </w:divBdr>
        </w:div>
      </w:divsChild>
    </w:div>
    <w:div w:id="610823218">
      <w:bodyDiv w:val="1"/>
      <w:marLeft w:val="0"/>
      <w:marRight w:val="0"/>
      <w:marTop w:val="0"/>
      <w:marBottom w:val="0"/>
      <w:divBdr>
        <w:top w:val="none" w:sz="0" w:space="0" w:color="auto"/>
        <w:left w:val="none" w:sz="0" w:space="0" w:color="auto"/>
        <w:bottom w:val="none" w:sz="0" w:space="0" w:color="auto"/>
        <w:right w:val="none" w:sz="0" w:space="0" w:color="auto"/>
      </w:divBdr>
    </w:div>
    <w:div w:id="611937513">
      <w:bodyDiv w:val="1"/>
      <w:marLeft w:val="0"/>
      <w:marRight w:val="0"/>
      <w:marTop w:val="0"/>
      <w:marBottom w:val="0"/>
      <w:divBdr>
        <w:top w:val="none" w:sz="0" w:space="0" w:color="auto"/>
        <w:left w:val="none" w:sz="0" w:space="0" w:color="auto"/>
        <w:bottom w:val="none" w:sz="0" w:space="0" w:color="auto"/>
        <w:right w:val="none" w:sz="0" w:space="0" w:color="auto"/>
      </w:divBdr>
      <w:divsChild>
        <w:div w:id="29305312">
          <w:marLeft w:val="480"/>
          <w:marRight w:val="0"/>
          <w:marTop w:val="0"/>
          <w:marBottom w:val="0"/>
          <w:divBdr>
            <w:top w:val="none" w:sz="0" w:space="0" w:color="auto"/>
            <w:left w:val="none" w:sz="0" w:space="0" w:color="auto"/>
            <w:bottom w:val="none" w:sz="0" w:space="0" w:color="auto"/>
            <w:right w:val="none" w:sz="0" w:space="0" w:color="auto"/>
          </w:divBdr>
        </w:div>
        <w:div w:id="387874574">
          <w:marLeft w:val="480"/>
          <w:marRight w:val="0"/>
          <w:marTop w:val="0"/>
          <w:marBottom w:val="0"/>
          <w:divBdr>
            <w:top w:val="none" w:sz="0" w:space="0" w:color="auto"/>
            <w:left w:val="none" w:sz="0" w:space="0" w:color="auto"/>
            <w:bottom w:val="none" w:sz="0" w:space="0" w:color="auto"/>
            <w:right w:val="none" w:sz="0" w:space="0" w:color="auto"/>
          </w:divBdr>
        </w:div>
        <w:div w:id="778984707">
          <w:marLeft w:val="480"/>
          <w:marRight w:val="0"/>
          <w:marTop w:val="0"/>
          <w:marBottom w:val="0"/>
          <w:divBdr>
            <w:top w:val="none" w:sz="0" w:space="0" w:color="auto"/>
            <w:left w:val="none" w:sz="0" w:space="0" w:color="auto"/>
            <w:bottom w:val="none" w:sz="0" w:space="0" w:color="auto"/>
            <w:right w:val="none" w:sz="0" w:space="0" w:color="auto"/>
          </w:divBdr>
        </w:div>
        <w:div w:id="852499450">
          <w:marLeft w:val="480"/>
          <w:marRight w:val="0"/>
          <w:marTop w:val="0"/>
          <w:marBottom w:val="0"/>
          <w:divBdr>
            <w:top w:val="none" w:sz="0" w:space="0" w:color="auto"/>
            <w:left w:val="none" w:sz="0" w:space="0" w:color="auto"/>
            <w:bottom w:val="none" w:sz="0" w:space="0" w:color="auto"/>
            <w:right w:val="none" w:sz="0" w:space="0" w:color="auto"/>
          </w:divBdr>
        </w:div>
        <w:div w:id="916474126">
          <w:marLeft w:val="480"/>
          <w:marRight w:val="0"/>
          <w:marTop w:val="0"/>
          <w:marBottom w:val="0"/>
          <w:divBdr>
            <w:top w:val="none" w:sz="0" w:space="0" w:color="auto"/>
            <w:left w:val="none" w:sz="0" w:space="0" w:color="auto"/>
            <w:bottom w:val="none" w:sz="0" w:space="0" w:color="auto"/>
            <w:right w:val="none" w:sz="0" w:space="0" w:color="auto"/>
          </w:divBdr>
        </w:div>
        <w:div w:id="933322621">
          <w:marLeft w:val="480"/>
          <w:marRight w:val="0"/>
          <w:marTop w:val="0"/>
          <w:marBottom w:val="0"/>
          <w:divBdr>
            <w:top w:val="none" w:sz="0" w:space="0" w:color="auto"/>
            <w:left w:val="none" w:sz="0" w:space="0" w:color="auto"/>
            <w:bottom w:val="none" w:sz="0" w:space="0" w:color="auto"/>
            <w:right w:val="none" w:sz="0" w:space="0" w:color="auto"/>
          </w:divBdr>
        </w:div>
        <w:div w:id="1179614492">
          <w:marLeft w:val="480"/>
          <w:marRight w:val="0"/>
          <w:marTop w:val="0"/>
          <w:marBottom w:val="0"/>
          <w:divBdr>
            <w:top w:val="none" w:sz="0" w:space="0" w:color="auto"/>
            <w:left w:val="none" w:sz="0" w:space="0" w:color="auto"/>
            <w:bottom w:val="none" w:sz="0" w:space="0" w:color="auto"/>
            <w:right w:val="none" w:sz="0" w:space="0" w:color="auto"/>
          </w:divBdr>
        </w:div>
        <w:div w:id="1183547090">
          <w:marLeft w:val="480"/>
          <w:marRight w:val="0"/>
          <w:marTop w:val="0"/>
          <w:marBottom w:val="0"/>
          <w:divBdr>
            <w:top w:val="none" w:sz="0" w:space="0" w:color="auto"/>
            <w:left w:val="none" w:sz="0" w:space="0" w:color="auto"/>
            <w:bottom w:val="none" w:sz="0" w:space="0" w:color="auto"/>
            <w:right w:val="none" w:sz="0" w:space="0" w:color="auto"/>
          </w:divBdr>
        </w:div>
        <w:div w:id="1200126664">
          <w:marLeft w:val="480"/>
          <w:marRight w:val="0"/>
          <w:marTop w:val="0"/>
          <w:marBottom w:val="0"/>
          <w:divBdr>
            <w:top w:val="none" w:sz="0" w:space="0" w:color="auto"/>
            <w:left w:val="none" w:sz="0" w:space="0" w:color="auto"/>
            <w:bottom w:val="none" w:sz="0" w:space="0" w:color="auto"/>
            <w:right w:val="none" w:sz="0" w:space="0" w:color="auto"/>
          </w:divBdr>
        </w:div>
        <w:div w:id="1239828396">
          <w:marLeft w:val="480"/>
          <w:marRight w:val="0"/>
          <w:marTop w:val="0"/>
          <w:marBottom w:val="0"/>
          <w:divBdr>
            <w:top w:val="none" w:sz="0" w:space="0" w:color="auto"/>
            <w:left w:val="none" w:sz="0" w:space="0" w:color="auto"/>
            <w:bottom w:val="none" w:sz="0" w:space="0" w:color="auto"/>
            <w:right w:val="none" w:sz="0" w:space="0" w:color="auto"/>
          </w:divBdr>
        </w:div>
        <w:div w:id="1677229332">
          <w:marLeft w:val="480"/>
          <w:marRight w:val="0"/>
          <w:marTop w:val="0"/>
          <w:marBottom w:val="0"/>
          <w:divBdr>
            <w:top w:val="none" w:sz="0" w:space="0" w:color="auto"/>
            <w:left w:val="none" w:sz="0" w:space="0" w:color="auto"/>
            <w:bottom w:val="none" w:sz="0" w:space="0" w:color="auto"/>
            <w:right w:val="none" w:sz="0" w:space="0" w:color="auto"/>
          </w:divBdr>
        </w:div>
        <w:div w:id="1723943304">
          <w:marLeft w:val="480"/>
          <w:marRight w:val="0"/>
          <w:marTop w:val="0"/>
          <w:marBottom w:val="0"/>
          <w:divBdr>
            <w:top w:val="none" w:sz="0" w:space="0" w:color="auto"/>
            <w:left w:val="none" w:sz="0" w:space="0" w:color="auto"/>
            <w:bottom w:val="none" w:sz="0" w:space="0" w:color="auto"/>
            <w:right w:val="none" w:sz="0" w:space="0" w:color="auto"/>
          </w:divBdr>
        </w:div>
        <w:div w:id="1835760406">
          <w:marLeft w:val="480"/>
          <w:marRight w:val="0"/>
          <w:marTop w:val="0"/>
          <w:marBottom w:val="0"/>
          <w:divBdr>
            <w:top w:val="none" w:sz="0" w:space="0" w:color="auto"/>
            <w:left w:val="none" w:sz="0" w:space="0" w:color="auto"/>
            <w:bottom w:val="none" w:sz="0" w:space="0" w:color="auto"/>
            <w:right w:val="none" w:sz="0" w:space="0" w:color="auto"/>
          </w:divBdr>
        </w:div>
        <w:div w:id="2002271522">
          <w:marLeft w:val="480"/>
          <w:marRight w:val="0"/>
          <w:marTop w:val="0"/>
          <w:marBottom w:val="0"/>
          <w:divBdr>
            <w:top w:val="none" w:sz="0" w:space="0" w:color="auto"/>
            <w:left w:val="none" w:sz="0" w:space="0" w:color="auto"/>
            <w:bottom w:val="none" w:sz="0" w:space="0" w:color="auto"/>
            <w:right w:val="none" w:sz="0" w:space="0" w:color="auto"/>
          </w:divBdr>
        </w:div>
      </w:divsChild>
    </w:div>
    <w:div w:id="618802946">
      <w:bodyDiv w:val="1"/>
      <w:marLeft w:val="0"/>
      <w:marRight w:val="0"/>
      <w:marTop w:val="0"/>
      <w:marBottom w:val="0"/>
      <w:divBdr>
        <w:top w:val="none" w:sz="0" w:space="0" w:color="auto"/>
        <w:left w:val="none" w:sz="0" w:space="0" w:color="auto"/>
        <w:bottom w:val="none" w:sz="0" w:space="0" w:color="auto"/>
        <w:right w:val="none" w:sz="0" w:space="0" w:color="auto"/>
      </w:divBdr>
      <w:divsChild>
        <w:div w:id="39014702">
          <w:marLeft w:val="480"/>
          <w:marRight w:val="0"/>
          <w:marTop w:val="0"/>
          <w:marBottom w:val="0"/>
          <w:divBdr>
            <w:top w:val="none" w:sz="0" w:space="0" w:color="auto"/>
            <w:left w:val="none" w:sz="0" w:space="0" w:color="auto"/>
            <w:bottom w:val="none" w:sz="0" w:space="0" w:color="auto"/>
            <w:right w:val="none" w:sz="0" w:space="0" w:color="auto"/>
          </w:divBdr>
        </w:div>
        <w:div w:id="68693974">
          <w:marLeft w:val="480"/>
          <w:marRight w:val="0"/>
          <w:marTop w:val="0"/>
          <w:marBottom w:val="0"/>
          <w:divBdr>
            <w:top w:val="none" w:sz="0" w:space="0" w:color="auto"/>
            <w:left w:val="none" w:sz="0" w:space="0" w:color="auto"/>
            <w:bottom w:val="none" w:sz="0" w:space="0" w:color="auto"/>
            <w:right w:val="none" w:sz="0" w:space="0" w:color="auto"/>
          </w:divBdr>
        </w:div>
        <w:div w:id="397822559">
          <w:marLeft w:val="480"/>
          <w:marRight w:val="0"/>
          <w:marTop w:val="0"/>
          <w:marBottom w:val="0"/>
          <w:divBdr>
            <w:top w:val="none" w:sz="0" w:space="0" w:color="auto"/>
            <w:left w:val="none" w:sz="0" w:space="0" w:color="auto"/>
            <w:bottom w:val="none" w:sz="0" w:space="0" w:color="auto"/>
            <w:right w:val="none" w:sz="0" w:space="0" w:color="auto"/>
          </w:divBdr>
        </w:div>
        <w:div w:id="113208720">
          <w:marLeft w:val="480"/>
          <w:marRight w:val="0"/>
          <w:marTop w:val="0"/>
          <w:marBottom w:val="0"/>
          <w:divBdr>
            <w:top w:val="none" w:sz="0" w:space="0" w:color="auto"/>
            <w:left w:val="none" w:sz="0" w:space="0" w:color="auto"/>
            <w:bottom w:val="none" w:sz="0" w:space="0" w:color="auto"/>
            <w:right w:val="none" w:sz="0" w:space="0" w:color="auto"/>
          </w:divBdr>
        </w:div>
        <w:div w:id="1410730100">
          <w:marLeft w:val="480"/>
          <w:marRight w:val="0"/>
          <w:marTop w:val="0"/>
          <w:marBottom w:val="0"/>
          <w:divBdr>
            <w:top w:val="none" w:sz="0" w:space="0" w:color="auto"/>
            <w:left w:val="none" w:sz="0" w:space="0" w:color="auto"/>
            <w:bottom w:val="none" w:sz="0" w:space="0" w:color="auto"/>
            <w:right w:val="none" w:sz="0" w:space="0" w:color="auto"/>
          </w:divBdr>
        </w:div>
        <w:div w:id="1761758052">
          <w:marLeft w:val="480"/>
          <w:marRight w:val="0"/>
          <w:marTop w:val="0"/>
          <w:marBottom w:val="0"/>
          <w:divBdr>
            <w:top w:val="none" w:sz="0" w:space="0" w:color="auto"/>
            <w:left w:val="none" w:sz="0" w:space="0" w:color="auto"/>
            <w:bottom w:val="none" w:sz="0" w:space="0" w:color="auto"/>
            <w:right w:val="none" w:sz="0" w:space="0" w:color="auto"/>
          </w:divBdr>
        </w:div>
        <w:div w:id="202599050">
          <w:marLeft w:val="480"/>
          <w:marRight w:val="0"/>
          <w:marTop w:val="0"/>
          <w:marBottom w:val="0"/>
          <w:divBdr>
            <w:top w:val="none" w:sz="0" w:space="0" w:color="auto"/>
            <w:left w:val="none" w:sz="0" w:space="0" w:color="auto"/>
            <w:bottom w:val="none" w:sz="0" w:space="0" w:color="auto"/>
            <w:right w:val="none" w:sz="0" w:space="0" w:color="auto"/>
          </w:divBdr>
        </w:div>
        <w:div w:id="1718243461">
          <w:marLeft w:val="480"/>
          <w:marRight w:val="0"/>
          <w:marTop w:val="0"/>
          <w:marBottom w:val="0"/>
          <w:divBdr>
            <w:top w:val="none" w:sz="0" w:space="0" w:color="auto"/>
            <w:left w:val="none" w:sz="0" w:space="0" w:color="auto"/>
            <w:bottom w:val="none" w:sz="0" w:space="0" w:color="auto"/>
            <w:right w:val="none" w:sz="0" w:space="0" w:color="auto"/>
          </w:divBdr>
        </w:div>
        <w:div w:id="2099910765">
          <w:marLeft w:val="480"/>
          <w:marRight w:val="0"/>
          <w:marTop w:val="0"/>
          <w:marBottom w:val="0"/>
          <w:divBdr>
            <w:top w:val="none" w:sz="0" w:space="0" w:color="auto"/>
            <w:left w:val="none" w:sz="0" w:space="0" w:color="auto"/>
            <w:bottom w:val="none" w:sz="0" w:space="0" w:color="auto"/>
            <w:right w:val="none" w:sz="0" w:space="0" w:color="auto"/>
          </w:divBdr>
        </w:div>
        <w:div w:id="1359967272">
          <w:marLeft w:val="480"/>
          <w:marRight w:val="0"/>
          <w:marTop w:val="0"/>
          <w:marBottom w:val="0"/>
          <w:divBdr>
            <w:top w:val="none" w:sz="0" w:space="0" w:color="auto"/>
            <w:left w:val="none" w:sz="0" w:space="0" w:color="auto"/>
            <w:bottom w:val="none" w:sz="0" w:space="0" w:color="auto"/>
            <w:right w:val="none" w:sz="0" w:space="0" w:color="auto"/>
          </w:divBdr>
        </w:div>
        <w:div w:id="1239097442">
          <w:marLeft w:val="480"/>
          <w:marRight w:val="0"/>
          <w:marTop w:val="0"/>
          <w:marBottom w:val="0"/>
          <w:divBdr>
            <w:top w:val="none" w:sz="0" w:space="0" w:color="auto"/>
            <w:left w:val="none" w:sz="0" w:space="0" w:color="auto"/>
            <w:bottom w:val="none" w:sz="0" w:space="0" w:color="auto"/>
            <w:right w:val="none" w:sz="0" w:space="0" w:color="auto"/>
          </w:divBdr>
        </w:div>
        <w:div w:id="871958139">
          <w:marLeft w:val="480"/>
          <w:marRight w:val="0"/>
          <w:marTop w:val="0"/>
          <w:marBottom w:val="0"/>
          <w:divBdr>
            <w:top w:val="none" w:sz="0" w:space="0" w:color="auto"/>
            <w:left w:val="none" w:sz="0" w:space="0" w:color="auto"/>
            <w:bottom w:val="none" w:sz="0" w:space="0" w:color="auto"/>
            <w:right w:val="none" w:sz="0" w:space="0" w:color="auto"/>
          </w:divBdr>
        </w:div>
        <w:div w:id="688799423">
          <w:marLeft w:val="480"/>
          <w:marRight w:val="0"/>
          <w:marTop w:val="0"/>
          <w:marBottom w:val="0"/>
          <w:divBdr>
            <w:top w:val="none" w:sz="0" w:space="0" w:color="auto"/>
            <w:left w:val="none" w:sz="0" w:space="0" w:color="auto"/>
            <w:bottom w:val="none" w:sz="0" w:space="0" w:color="auto"/>
            <w:right w:val="none" w:sz="0" w:space="0" w:color="auto"/>
          </w:divBdr>
        </w:div>
        <w:div w:id="1633289591">
          <w:marLeft w:val="480"/>
          <w:marRight w:val="0"/>
          <w:marTop w:val="0"/>
          <w:marBottom w:val="0"/>
          <w:divBdr>
            <w:top w:val="none" w:sz="0" w:space="0" w:color="auto"/>
            <w:left w:val="none" w:sz="0" w:space="0" w:color="auto"/>
            <w:bottom w:val="none" w:sz="0" w:space="0" w:color="auto"/>
            <w:right w:val="none" w:sz="0" w:space="0" w:color="auto"/>
          </w:divBdr>
        </w:div>
        <w:div w:id="1259677461">
          <w:marLeft w:val="480"/>
          <w:marRight w:val="0"/>
          <w:marTop w:val="0"/>
          <w:marBottom w:val="0"/>
          <w:divBdr>
            <w:top w:val="none" w:sz="0" w:space="0" w:color="auto"/>
            <w:left w:val="none" w:sz="0" w:space="0" w:color="auto"/>
            <w:bottom w:val="none" w:sz="0" w:space="0" w:color="auto"/>
            <w:right w:val="none" w:sz="0" w:space="0" w:color="auto"/>
          </w:divBdr>
        </w:div>
        <w:div w:id="730075162">
          <w:marLeft w:val="480"/>
          <w:marRight w:val="0"/>
          <w:marTop w:val="0"/>
          <w:marBottom w:val="0"/>
          <w:divBdr>
            <w:top w:val="none" w:sz="0" w:space="0" w:color="auto"/>
            <w:left w:val="none" w:sz="0" w:space="0" w:color="auto"/>
            <w:bottom w:val="none" w:sz="0" w:space="0" w:color="auto"/>
            <w:right w:val="none" w:sz="0" w:space="0" w:color="auto"/>
          </w:divBdr>
        </w:div>
        <w:div w:id="984621783">
          <w:marLeft w:val="480"/>
          <w:marRight w:val="0"/>
          <w:marTop w:val="0"/>
          <w:marBottom w:val="0"/>
          <w:divBdr>
            <w:top w:val="none" w:sz="0" w:space="0" w:color="auto"/>
            <w:left w:val="none" w:sz="0" w:space="0" w:color="auto"/>
            <w:bottom w:val="none" w:sz="0" w:space="0" w:color="auto"/>
            <w:right w:val="none" w:sz="0" w:space="0" w:color="auto"/>
          </w:divBdr>
        </w:div>
        <w:div w:id="540752895">
          <w:marLeft w:val="480"/>
          <w:marRight w:val="0"/>
          <w:marTop w:val="0"/>
          <w:marBottom w:val="0"/>
          <w:divBdr>
            <w:top w:val="none" w:sz="0" w:space="0" w:color="auto"/>
            <w:left w:val="none" w:sz="0" w:space="0" w:color="auto"/>
            <w:bottom w:val="none" w:sz="0" w:space="0" w:color="auto"/>
            <w:right w:val="none" w:sz="0" w:space="0" w:color="auto"/>
          </w:divBdr>
        </w:div>
        <w:div w:id="1734959570">
          <w:marLeft w:val="480"/>
          <w:marRight w:val="0"/>
          <w:marTop w:val="0"/>
          <w:marBottom w:val="0"/>
          <w:divBdr>
            <w:top w:val="none" w:sz="0" w:space="0" w:color="auto"/>
            <w:left w:val="none" w:sz="0" w:space="0" w:color="auto"/>
            <w:bottom w:val="none" w:sz="0" w:space="0" w:color="auto"/>
            <w:right w:val="none" w:sz="0" w:space="0" w:color="auto"/>
          </w:divBdr>
        </w:div>
        <w:div w:id="905191250">
          <w:marLeft w:val="480"/>
          <w:marRight w:val="0"/>
          <w:marTop w:val="0"/>
          <w:marBottom w:val="0"/>
          <w:divBdr>
            <w:top w:val="none" w:sz="0" w:space="0" w:color="auto"/>
            <w:left w:val="none" w:sz="0" w:space="0" w:color="auto"/>
            <w:bottom w:val="none" w:sz="0" w:space="0" w:color="auto"/>
            <w:right w:val="none" w:sz="0" w:space="0" w:color="auto"/>
          </w:divBdr>
        </w:div>
        <w:div w:id="772287722">
          <w:marLeft w:val="480"/>
          <w:marRight w:val="0"/>
          <w:marTop w:val="0"/>
          <w:marBottom w:val="0"/>
          <w:divBdr>
            <w:top w:val="none" w:sz="0" w:space="0" w:color="auto"/>
            <w:left w:val="none" w:sz="0" w:space="0" w:color="auto"/>
            <w:bottom w:val="none" w:sz="0" w:space="0" w:color="auto"/>
            <w:right w:val="none" w:sz="0" w:space="0" w:color="auto"/>
          </w:divBdr>
        </w:div>
        <w:div w:id="1563445765">
          <w:marLeft w:val="480"/>
          <w:marRight w:val="0"/>
          <w:marTop w:val="0"/>
          <w:marBottom w:val="0"/>
          <w:divBdr>
            <w:top w:val="none" w:sz="0" w:space="0" w:color="auto"/>
            <w:left w:val="none" w:sz="0" w:space="0" w:color="auto"/>
            <w:bottom w:val="none" w:sz="0" w:space="0" w:color="auto"/>
            <w:right w:val="none" w:sz="0" w:space="0" w:color="auto"/>
          </w:divBdr>
        </w:div>
        <w:div w:id="1256592055">
          <w:marLeft w:val="480"/>
          <w:marRight w:val="0"/>
          <w:marTop w:val="0"/>
          <w:marBottom w:val="0"/>
          <w:divBdr>
            <w:top w:val="none" w:sz="0" w:space="0" w:color="auto"/>
            <w:left w:val="none" w:sz="0" w:space="0" w:color="auto"/>
            <w:bottom w:val="none" w:sz="0" w:space="0" w:color="auto"/>
            <w:right w:val="none" w:sz="0" w:space="0" w:color="auto"/>
          </w:divBdr>
        </w:div>
        <w:div w:id="1944143877">
          <w:marLeft w:val="480"/>
          <w:marRight w:val="0"/>
          <w:marTop w:val="0"/>
          <w:marBottom w:val="0"/>
          <w:divBdr>
            <w:top w:val="none" w:sz="0" w:space="0" w:color="auto"/>
            <w:left w:val="none" w:sz="0" w:space="0" w:color="auto"/>
            <w:bottom w:val="none" w:sz="0" w:space="0" w:color="auto"/>
            <w:right w:val="none" w:sz="0" w:space="0" w:color="auto"/>
          </w:divBdr>
        </w:div>
        <w:div w:id="110319465">
          <w:marLeft w:val="480"/>
          <w:marRight w:val="0"/>
          <w:marTop w:val="0"/>
          <w:marBottom w:val="0"/>
          <w:divBdr>
            <w:top w:val="none" w:sz="0" w:space="0" w:color="auto"/>
            <w:left w:val="none" w:sz="0" w:space="0" w:color="auto"/>
            <w:bottom w:val="none" w:sz="0" w:space="0" w:color="auto"/>
            <w:right w:val="none" w:sz="0" w:space="0" w:color="auto"/>
          </w:divBdr>
        </w:div>
        <w:div w:id="2139910511">
          <w:marLeft w:val="480"/>
          <w:marRight w:val="0"/>
          <w:marTop w:val="0"/>
          <w:marBottom w:val="0"/>
          <w:divBdr>
            <w:top w:val="none" w:sz="0" w:space="0" w:color="auto"/>
            <w:left w:val="none" w:sz="0" w:space="0" w:color="auto"/>
            <w:bottom w:val="none" w:sz="0" w:space="0" w:color="auto"/>
            <w:right w:val="none" w:sz="0" w:space="0" w:color="auto"/>
          </w:divBdr>
        </w:div>
        <w:div w:id="1224757250">
          <w:marLeft w:val="480"/>
          <w:marRight w:val="0"/>
          <w:marTop w:val="0"/>
          <w:marBottom w:val="0"/>
          <w:divBdr>
            <w:top w:val="none" w:sz="0" w:space="0" w:color="auto"/>
            <w:left w:val="none" w:sz="0" w:space="0" w:color="auto"/>
            <w:bottom w:val="none" w:sz="0" w:space="0" w:color="auto"/>
            <w:right w:val="none" w:sz="0" w:space="0" w:color="auto"/>
          </w:divBdr>
        </w:div>
        <w:div w:id="1148087810">
          <w:marLeft w:val="480"/>
          <w:marRight w:val="0"/>
          <w:marTop w:val="0"/>
          <w:marBottom w:val="0"/>
          <w:divBdr>
            <w:top w:val="none" w:sz="0" w:space="0" w:color="auto"/>
            <w:left w:val="none" w:sz="0" w:space="0" w:color="auto"/>
            <w:bottom w:val="none" w:sz="0" w:space="0" w:color="auto"/>
            <w:right w:val="none" w:sz="0" w:space="0" w:color="auto"/>
          </w:divBdr>
        </w:div>
        <w:div w:id="823660585">
          <w:marLeft w:val="480"/>
          <w:marRight w:val="0"/>
          <w:marTop w:val="0"/>
          <w:marBottom w:val="0"/>
          <w:divBdr>
            <w:top w:val="none" w:sz="0" w:space="0" w:color="auto"/>
            <w:left w:val="none" w:sz="0" w:space="0" w:color="auto"/>
            <w:bottom w:val="none" w:sz="0" w:space="0" w:color="auto"/>
            <w:right w:val="none" w:sz="0" w:space="0" w:color="auto"/>
          </w:divBdr>
        </w:div>
        <w:div w:id="785006202">
          <w:marLeft w:val="480"/>
          <w:marRight w:val="0"/>
          <w:marTop w:val="0"/>
          <w:marBottom w:val="0"/>
          <w:divBdr>
            <w:top w:val="none" w:sz="0" w:space="0" w:color="auto"/>
            <w:left w:val="none" w:sz="0" w:space="0" w:color="auto"/>
            <w:bottom w:val="none" w:sz="0" w:space="0" w:color="auto"/>
            <w:right w:val="none" w:sz="0" w:space="0" w:color="auto"/>
          </w:divBdr>
        </w:div>
      </w:divsChild>
    </w:div>
    <w:div w:id="620114039">
      <w:bodyDiv w:val="1"/>
      <w:marLeft w:val="0"/>
      <w:marRight w:val="0"/>
      <w:marTop w:val="0"/>
      <w:marBottom w:val="0"/>
      <w:divBdr>
        <w:top w:val="none" w:sz="0" w:space="0" w:color="auto"/>
        <w:left w:val="none" w:sz="0" w:space="0" w:color="auto"/>
        <w:bottom w:val="none" w:sz="0" w:space="0" w:color="auto"/>
        <w:right w:val="none" w:sz="0" w:space="0" w:color="auto"/>
      </w:divBdr>
    </w:div>
    <w:div w:id="620573933">
      <w:bodyDiv w:val="1"/>
      <w:marLeft w:val="0"/>
      <w:marRight w:val="0"/>
      <w:marTop w:val="0"/>
      <w:marBottom w:val="0"/>
      <w:divBdr>
        <w:top w:val="none" w:sz="0" w:space="0" w:color="auto"/>
        <w:left w:val="none" w:sz="0" w:space="0" w:color="auto"/>
        <w:bottom w:val="none" w:sz="0" w:space="0" w:color="auto"/>
        <w:right w:val="none" w:sz="0" w:space="0" w:color="auto"/>
      </w:divBdr>
      <w:divsChild>
        <w:div w:id="1421175977">
          <w:marLeft w:val="480"/>
          <w:marRight w:val="0"/>
          <w:marTop w:val="0"/>
          <w:marBottom w:val="0"/>
          <w:divBdr>
            <w:top w:val="none" w:sz="0" w:space="0" w:color="auto"/>
            <w:left w:val="none" w:sz="0" w:space="0" w:color="auto"/>
            <w:bottom w:val="none" w:sz="0" w:space="0" w:color="auto"/>
            <w:right w:val="none" w:sz="0" w:space="0" w:color="auto"/>
          </w:divBdr>
        </w:div>
        <w:div w:id="999046074">
          <w:marLeft w:val="480"/>
          <w:marRight w:val="0"/>
          <w:marTop w:val="0"/>
          <w:marBottom w:val="0"/>
          <w:divBdr>
            <w:top w:val="none" w:sz="0" w:space="0" w:color="auto"/>
            <w:left w:val="none" w:sz="0" w:space="0" w:color="auto"/>
            <w:bottom w:val="none" w:sz="0" w:space="0" w:color="auto"/>
            <w:right w:val="none" w:sz="0" w:space="0" w:color="auto"/>
          </w:divBdr>
        </w:div>
        <w:div w:id="276329288">
          <w:marLeft w:val="480"/>
          <w:marRight w:val="0"/>
          <w:marTop w:val="0"/>
          <w:marBottom w:val="0"/>
          <w:divBdr>
            <w:top w:val="none" w:sz="0" w:space="0" w:color="auto"/>
            <w:left w:val="none" w:sz="0" w:space="0" w:color="auto"/>
            <w:bottom w:val="none" w:sz="0" w:space="0" w:color="auto"/>
            <w:right w:val="none" w:sz="0" w:space="0" w:color="auto"/>
          </w:divBdr>
        </w:div>
        <w:div w:id="1115370135">
          <w:marLeft w:val="480"/>
          <w:marRight w:val="0"/>
          <w:marTop w:val="0"/>
          <w:marBottom w:val="0"/>
          <w:divBdr>
            <w:top w:val="none" w:sz="0" w:space="0" w:color="auto"/>
            <w:left w:val="none" w:sz="0" w:space="0" w:color="auto"/>
            <w:bottom w:val="none" w:sz="0" w:space="0" w:color="auto"/>
            <w:right w:val="none" w:sz="0" w:space="0" w:color="auto"/>
          </w:divBdr>
        </w:div>
        <w:div w:id="864173857">
          <w:marLeft w:val="480"/>
          <w:marRight w:val="0"/>
          <w:marTop w:val="0"/>
          <w:marBottom w:val="0"/>
          <w:divBdr>
            <w:top w:val="none" w:sz="0" w:space="0" w:color="auto"/>
            <w:left w:val="none" w:sz="0" w:space="0" w:color="auto"/>
            <w:bottom w:val="none" w:sz="0" w:space="0" w:color="auto"/>
            <w:right w:val="none" w:sz="0" w:space="0" w:color="auto"/>
          </w:divBdr>
        </w:div>
        <w:div w:id="352876327">
          <w:marLeft w:val="480"/>
          <w:marRight w:val="0"/>
          <w:marTop w:val="0"/>
          <w:marBottom w:val="0"/>
          <w:divBdr>
            <w:top w:val="none" w:sz="0" w:space="0" w:color="auto"/>
            <w:left w:val="none" w:sz="0" w:space="0" w:color="auto"/>
            <w:bottom w:val="none" w:sz="0" w:space="0" w:color="auto"/>
            <w:right w:val="none" w:sz="0" w:space="0" w:color="auto"/>
          </w:divBdr>
        </w:div>
        <w:div w:id="974606020">
          <w:marLeft w:val="480"/>
          <w:marRight w:val="0"/>
          <w:marTop w:val="0"/>
          <w:marBottom w:val="0"/>
          <w:divBdr>
            <w:top w:val="none" w:sz="0" w:space="0" w:color="auto"/>
            <w:left w:val="none" w:sz="0" w:space="0" w:color="auto"/>
            <w:bottom w:val="none" w:sz="0" w:space="0" w:color="auto"/>
            <w:right w:val="none" w:sz="0" w:space="0" w:color="auto"/>
          </w:divBdr>
        </w:div>
        <w:div w:id="1922984026">
          <w:marLeft w:val="480"/>
          <w:marRight w:val="0"/>
          <w:marTop w:val="0"/>
          <w:marBottom w:val="0"/>
          <w:divBdr>
            <w:top w:val="none" w:sz="0" w:space="0" w:color="auto"/>
            <w:left w:val="none" w:sz="0" w:space="0" w:color="auto"/>
            <w:bottom w:val="none" w:sz="0" w:space="0" w:color="auto"/>
            <w:right w:val="none" w:sz="0" w:space="0" w:color="auto"/>
          </w:divBdr>
        </w:div>
        <w:div w:id="1790008520">
          <w:marLeft w:val="480"/>
          <w:marRight w:val="0"/>
          <w:marTop w:val="0"/>
          <w:marBottom w:val="0"/>
          <w:divBdr>
            <w:top w:val="none" w:sz="0" w:space="0" w:color="auto"/>
            <w:left w:val="none" w:sz="0" w:space="0" w:color="auto"/>
            <w:bottom w:val="none" w:sz="0" w:space="0" w:color="auto"/>
            <w:right w:val="none" w:sz="0" w:space="0" w:color="auto"/>
          </w:divBdr>
        </w:div>
        <w:div w:id="639573861">
          <w:marLeft w:val="480"/>
          <w:marRight w:val="0"/>
          <w:marTop w:val="0"/>
          <w:marBottom w:val="0"/>
          <w:divBdr>
            <w:top w:val="none" w:sz="0" w:space="0" w:color="auto"/>
            <w:left w:val="none" w:sz="0" w:space="0" w:color="auto"/>
            <w:bottom w:val="none" w:sz="0" w:space="0" w:color="auto"/>
            <w:right w:val="none" w:sz="0" w:space="0" w:color="auto"/>
          </w:divBdr>
        </w:div>
        <w:div w:id="1451589061">
          <w:marLeft w:val="480"/>
          <w:marRight w:val="0"/>
          <w:marTop w:val="0"/>
          <w:marBottom w:val="0"/>
          <w:divBdr>
            <w:top w:val="none" w:sz="0" w:space="0" w:color="auto"/>
            <w:left w:val="none" w:sz="0" w:space="0" w:color="auto"/>
            <w:bottom w:val="none" w:sz="0" w:space="0" w:color="auto"/>
            <w:right w:val="none" w:sz="0" w:space="0" w:color="auto"/>
          </w:divBdr>
        </w:div>
        <w:div w:id="1252543637">
          <w:marLeft w:val="480"/>
          <w:marRight w:val="0"/>
          <w:marTop w:val="0"/>
          <w:marBottom w:val="0"/>
          <w:divBdr>
            <w:top w:val="none" w:sz="0" w:space="0" w:color="auto"/>
            <w:left w:val="none" w:sz="0" w:space="0" w:color="auto"/>
            <w:bottom w:val="none" w:sz="0" w:space="0" w:color="auto"/>
            <w:right w:val="none" w:sz="0" w:space="0" w:color="auto"/>
          </w:divBdr>
        </w:div>
        <w:div w:id="1160006070">
          <w:marLeft w:val="480"/>
          <w:marRight w:val="0"/>
          <w:marTop w:val="0"/>
          <w:marBottom w:val="0"/>
          <w:divBdr>
            <w:top w:val="none" w:sz="0" w:space="0" w:color="auto"/>
            <w:left w:val="none" w:sz="0" w:space="0" w:color="auto"/>
            <w:bottom w:val="none" w:sz="0" w:space="0" w:color="auto"/>
            <w:right w:val="none" w:sz="0" w:space="0" w:color="auto"/>
          </w:divBdr>
        </w:div>
        <w:div w:id="364596408">
          <w:marLeft w:val="480"/>
          <w:marRight w:val="0"/>
          <w:marTop w:val="0"/>
          <w:marBottom w:val="0"/>
          <w:divBdr>
            <w:top w:val="none" w:sz="0" w:space="0" w:color="auto"/>
            <w:left w:val="none" w:sz="0" w:space="0" w:color="auto"/>
            <w:bottom w:val="none" w:sz="0" w:space="0" w:color="auto"/>
            <w:right w:val="none" w:sz="0" w:space="0" w:color="auto"/>
          </w:divBdr>
        </w:div>
        <w:div w:id="440685313">
          <w:marLeft w:val="480"/>
          <w:marRight w:val="0"/>
          <w:marTop w:val="0"/>
          <w:marBottom w:val="0"/>
          <w:divBdr>
            <w:top w:val="none" w:sz="0" w:space="0" w:color="auto"/>
            <w:left w:val="none" w:sz="0" w:space="0" w:color="auto"/>
            <w:bottom w:val="none" w:sz="0" w:space="0" w:color="auto"/>
            <w:right w:val="none" w:sz="0" w:space="0" w:color="auto"/>
          </w:divBdr>
        </w:div>
        <w:div w:id="511841880">
          <w:marLeft w:val="480"/>
          <w:marRight w:val="0"/>
          <w:marTop w:val="0"/>
          <w:marBottom w:val="0"/>
          <w:divBdr>
            <w:top w:val="none" w:sz="0" w:space="0" w:color="auto"/>
            <w:left w:val="none" w:sz="0" w:space="0" w:color="auto"/>
            <w:bottom w:val="none" w:sz="0" w:space="0" w:color="auto"/>
            <w:right w:val="none" w:sz="0" w:space="0" w:color="auto"/>
          </w:divBdr>
        </w:div>
        <w:div w:id="184906685">
          <w:marLeft w:val="480"/>
          <w:marRight w:val="0"/>
          <w:marTop w:val="0"/>
          <w:marBottom w:val="0"/>
          <w:divBdr>
            <w:top w:val="none" w:sz="0" w:space="0" w:color="auto"/>
            <w:left w:val="none" w:sz="0" w:space="0" w:color="auto"/>
            <w:bottom w:val="none" w:sz="0" w:space="0" w:color="auto"/>
            <w:right w:val="none" w:sz="0" w:space="0" w:color="auto"/>
          </w:divBdr>
        </w:div>
        <w:div w:id="815875292">
          <w:marLeft w:val="480"/>
          <w:marRight w:val="0"/>
          <w:marTop w:val="0"/>
          <w:marBottom w:val="0"/>
          <w:divBdr>
            <w:top w:val="none" w:sz="0" w:space="0" w:color="auto"/>
            <w:left w:val="none" w:sz="0" w:space="0" w:color="auto"/>
            <w:bottom w:val="none" w:sz="0" w:space="0" w:color="auto"/>
            <w:right w:val="none" w:sz="0" w:space="0" w:color="auto"/>
          </w:divBdr>
        </w:div>
        <w:div w:id="1711419223">
          <w:marLeft w:val="480"/>
          <w:marRight w:val="0"/>
          <w:marTop w:val="0"/>
          <w:marBottom w:val="0"/>
          <w:divBdr>
            <w:top w:val="none" w:sz="0" w:space="0" w:color="auto"/>
            <w:left w:val="none" w:sz="0" w:space="0" w:color="auto"/>
            <w:bottom w:val="none" w:sz="0" w:space="0" w:color="auto"/>
            <w:right w:val="none" w:sz="0" w:space="0" w:color="auto"/>
          </w:divBdr>
        </w:div>
        <w:div w:id="626352638">
          <w:marLeft w:val="480"/>
          <w:marRight w:val="0"/>
          <w:marTop w:val="0"/>
          <w:marBottom w:val="0"/>
          <w:divBdr>
            <w:top w:val="none" w:sz="0" w:space="0" w:color="auto"/>
            <w:left w:val="none" w:sz="0" w:space="0" w:color="auto"/>
            <w:bottom w:val="none" w:sz="0" w:space="0" w:color="auto"/>
            <w:right w:val="none" w:sz="0" w:space="0" w:color="auto"/>
          </w:divBdr>
        </w:div>
        <w:div w:id="1454597787">
          <w:marLeft w:val="480"/>
          <w:marRight w:val="0"/>
          <w:marTop w:val="0"/>
          <w:marBottom w:val="0"/>
          <w:divBdr>
            <w:top w:val="none" w:sz="0" w:space="0" w:color="auto"/>
            <w:left w:val="none" w:sz="0" w:space="0" w:color="auto"/>
            <w:bottom w:val="none" w:sz="0" w:space="0" w:color="auto"/>
            <w:right w:val="none" w:sz="0" w:space="0" w:color="auto"/>
          </w:divBdr>
        </w:div>
        <w:div w:id="1418163083">
          <w:marLeft w:val="480"/>
          <w:marRight w:val="0"/>
          <w:marTop w:val="0"/>
          <w:marBottom w:val="0"/>
          <w:divBdr>
            <w:top w:val="none" w:sz="0" w:space="0" w:color="auto"/>
            <w:left w:val="none" w:sz="0" w:space="0" w:color="auto"/>
            <w:bottom w:val="none" w:sz="0" w:space="0" w:color="auto"/>
            <w:right w:val="none" w:sz="0" w:space="0" w:color="auto"/>
          </w:divBdr>
        </w:div>
        <w:div w:id="662512748">
          <w:marLeft w:val="480"/>
          <w:marRight w:val="0"/>
          <w:marTop w:val="0"/>
          <w:marBottom w:val="0"/>
          <w:divBdr>
            <w:top w:val="none" w:sz="0" w:space="0" w:color="auto"/>
            <w:left w:val="none" w:sz="0" w:space="0" w:color="auto"/>
            <w:bottom w:val="none" w:sz="0" w:space="0" w:color="auto"/>
            <w:right w:val="none" w:sz="0" w:space="0" w:color="auto"/>
          </w:divBdr>
        </w:div>
        <w:div w:id="1076248191">
          <w:marLeft w:val="480"/>
          <w:marRight w:val="0"/>
          <w:marTop w:val="0"/>
          <w:marBottom w:val="0"/>
          <w:divBdr>
            <w:top w:val="none" w:sz="0" w:space="0" w:color="auto"/>
            <w:left w:val="none" w:sz="0" w:space="0" w:color="auto"/>
            <w:bottom w:val="none" w:sz="0" w:space="0" w:color="auto"/>
            <w:right w:val="none" w:sz="0" w:space="0" w:color="auto"/>
          </w:divBdr>
        </w:div>
        <w:div w:id="232542919">
          <w:marLeft w:val="480"/>
          <w:marRight w:val="0"/>
          <w:marTop w:val="0"/>
          <w:marBottom w:val="0"/>
          <w:divBdr>
            <w:top w:val="none" w:sz="0" w:space="0" w:color="auto"/>
            <w:left w:val="none" w:sz="0" w:space="0" w:color="auto"/>
            <w:bottom w:val="none" w:sz="0" w:space="0" w:color="auto"/>
            <w:right w:val="none" w:sz="0" w:space="0" w:color="auto"/>
          </w:divBdr>
        </w:div>
        <w:div w:id="1362975593">
          <w:marLeft w:val="480"/>
          <w:marRight w:val="0"/>
          <w:marTop w:val="0"/>
          <w:marBottom w:val="0"/>
          <w:divBdr>
            <w:top w:val="none" w:sz="0" w:space="0" w:color="auto"/>
            <w:left w:val="none" w:sz="0" w:space="0" w:color="auto"/>
            <w:bottom w:val="none" w:sz="0" w:space="0" w:color="auto"/>
            <w:right w:val="none" w:sz="0" w:space="0" w:color="auto"/>
          </w:divBdr>
        </w:div>
        <w:div w:id="417286126">
          <w:marLeft w:val="480"/>
          <w:marRight w:val="0"/>
          <w:marTop w:val="0"/>
          <w:marBottom w:val="0"/>
          <w:divBdr>
            <w:top w:val="none" w:sz="0" w:space="0" w:color="auto"/>
            <w:left w:val="none" w:sz="0" w:space="0" w:color="auto"/>
            <w:bottom w:val="none" w:sz="0" w:space="0" w:color="auto"/>
            <w:right w:val="none" w:sz="0" w:space="0" w:color="auto"/>
          </w:divBdr>
        </w:div>
        <w:div w:id="2029520126">
          <w:marLeft w:val="480"/>
          <w:marRight w:val="0"/>
          <w:marTop w:val="0"/>
          <w:marBottom w:val="0"/>
          <w:divBdr>
            <w:top w:val="none" w:sz="0" w:space="0" w:color="auto"/>
            <w:left w:val="none" w:sz="0" w:space="0" w:color="auto"/>
            <w:bottom w:val="none" w:sz="0" w:space="0" w:color="auto"/>
            <w:right w:val="none" w:sz="0" w:space="0" w:color="auto"/>
          </w:divBdr>
        </w:div>
      </w:divsChild>
    </w:div>
    <w:div w:id="622034877">
      <w:bodyDiv w:val="1"/>
      <w:marLeft w:val="0"/>
      <w:marRight w:val="0"/>
      <w:marTop w:val="0"/>
      <w:marBottom w:val="0"/>
      <w:divBdr>
        <w:top w:val="none" w:sz="0" w:space="0" w:color="auto"/>
        <w:left w:val="none" w:sz="0" w:space="0" w:color="auto"/>
        <w:bottom w:val="none" w:sz="0" w:space="0" w:color="auto"/>
        <w:right w:val="none" w:sz="0" w:space="0" w:color="auto"/>
      </w:divBdr>
    </w:div>
    <w:div w:id="624585913">
      <w:bodyDiv w:val="1"/>
      <w:marLeft w:val="0"/>
      <w:marRight w:val="0"/>
      <w:marTop w:val="0"/>
      <w:marBottom w:val="0"/>
      <w:divBdr>
        <w:top w:val="none" w:sz="0" w:space="0" w:color="auto"/>
        <w:left w:val="none" w:sz="0" w:space="0" w:color="auto"/>
        <w:bottom w:val="none" w:sz="0" w:space="0" w:color="auto"/>
        <w:right w:val="none" w:sz="0" w:space="0" w:color="auto"/>
      </w:divBdr>
    </w:div>
    <w:div w:id="628973013">
      <w:bodyDiv w:val="1"/>
      <w:marLeft w:val="0"/>
      <w:marRight w:val="0"/>
      <w:marTop w:val="0"/>
      <w:marBottom w:val="0"/>
      <w:divBdr>
        <w:top w:val="none" w:sz="0" w:space="0" w:color="auto"/>
        <w:left w:val="none" w:sz="0" w:space="0" w:color="auto"/>
        <w:bottom w:val="none" w:sz="0" w:space="0" w:color="auto"/>
        <w:right w:val="none" w:sz="0" w:space="0" w:color="auto"/>
      </w:divBdr>
    </w:div>
    <w:div w:id="629828523">
      <w:bodyDiv w:val="1"/>
      <w:marLeft w:val="0"/>
      <w:marRight w:val="0"/>
      <w:marTop w:val="0"/>
      <w:marBottom w:val="0"/>
      <w:divBdr>
        <w:top w:val="none" w:sz="0" w:space="0" w:color="auto"/>
        <w:left w:val="none" w:sz="0" w:space="0" w:color="auto"/>
        <w:bottom w:val="none" w:sz="0" w:space="0" w:color="auto"/>
        <w:right w:val="none" w:sz="0" w:space="0" w:color="auto"/>
      </w:divBdr>
    </w:div>
    <w:div w:id="632250782">
      <w:bodyDiv w:val="1"/>
      <w:marLeft w:val="0"/>
      <w:marRight w:val="0"/>
      <w:marTop w:val="0"/>
      <w:marBottom w:val="0"/>
      <w:divBdr>
        <w:top w:val="none" w:sz="0" w:space="0" w:color="auto"/>
        <w:left w:val="none" w:sz="0" w:space="0" w:color="auto"/>
        <w:bottom w:val="none" w:sz="0" w:space="0" w:color="auto"/>
        <w:right w:val="none" w:sz="0" w:space="0" w:color="auto"/>
      </w:divBdr>
    </w:div>
    <w:div w:id="632295200">
      <w:bodyDiv w:val="1"/>
      <w:marLeft w:val="0"/>
      <w:marRight w:val="0"/>
      <w:marTop w:val="0"/>
      <w:marBottom w:val="0"/>
      <w:divBdr>
        <w:top w:val="none" w:sz="0" w:space="0" w:color="auto"/>
        <w:left w:val="none" w:sz="0" w:space="0" w:color="auto"/>
        <w:bottom w:val="none" w:sz="0" w:space="0" w:color="auto"/>
        <w:right w:val="none" w:sz="0" w:space="0" w:color="auto"/>
      </w:divBdr>
      <w:divsChild>
        <w:div w:id="235820595">
          <w:marLeft w:val="480"/>
          <w:marRight w:val="0"/>
          <w:marTop w:val="0"/>
          <w:marBottom w:val="0"/>
          <w:divBdr>
            <w:top w:val="none" w:sz="0" w:space="0" w:color="auto"/>
            <w:left w:val="none" w:sz="0" w:space="0" w:color="auto"/>
            <w:bottom w:val="none" w:sz="0" w:space="0" w:color="auto"/>
            <w:right w:val="none" w:sz="0" w:space="0" w:color="auto"/>
          </w:divBdr>
        </w:div>
        <w:div w:id="297107403">
          <w:marLeft w:val="480"/>
          <w:marRight w:val="0"/>
          <w:marTop w:val="0"/>
          <w:marBottom w:val="0"/>
          <w:divBdr>
            <w:top w:val="none" w:sz="0" w:space="0" w:color="auto"/>
            <w:left w:val="none" w:sz="0" w:space="0" w:color="auto"/>
            <w:bottom w:val="none" w:sz="0" w:space="0" w:color="auto"/>
            <w:right w:val="none" w:sz="0" w:space="0" w:color="auto"/>
          </w:divBdr>
        </w:div>
        <w:div w:id="448746232">
          <w:marLeft w:val="480"/>
          <w:marRight w:val="0"/>
          <w:marTop w:val="0"/>
          <w:marBottom w:val="0"/>
          <w:divBdr>
            <w:top w:val="none" w:sz="0" w:space="0" w:color="auto"/>
            <w:left w:val="none" w:sz="0" w:space="0" w:color="auto"/>
            <w:bottom w:val="none" w:sz="0" w:space="0" w:color="auto"/>
            <w:right w:val="none" w:sz="0" w:space="0" w:color="auto"/>
          </w:divBdr>
        </w:div>
        <w:div w:id="501623500">
          <w:marLeft w:val="480"/>
          <w:marRight w:val="0"/>
          <w:marTop w:val="0"/>
          <w:marBottom w:val="0"/>
          <w:divBdr>
            <w:top w:val="none" w:sz="0" w:space="0" w:color="auto"/>
            <w:left w:val="none" w:sz="0" w:space="0" w:color="auto"/>
            <w:bottom w:val="none" w:sz="0" w:space="0" w:color="auto"/>
            <w:right w:val="none" w:sz="0" w:space="0" w:color="auto"/>
          </w:divBdr>
        </w:div>
        <w:div w:id="540629871">
          <w:marLeft w:val="480"/>
          <w:marRight w:val="0"/>
          <w:marTop w:val="0"/>
          <w:marBottom w:val="0"/>
          <w:divBdr>
            <w:top w:val="none" w:sz="0" w:space="0" w:color="auto"/>
            <w:left w:val="none" w:sz="0" w:space="0" w:color="auto"/>
            <w:bottom w:val="none" w:sz="0" w:space="0" w:color="auto"/>
            <w:right w:val="none" w:sz="0" w:space="0" w:color="auto"/>
          </w:divBdr>
        </w:div>
        <w:div w:id="571237822">
          <w:marLeft w:val="480"/>
          <w:marRight w:val="0"/>
          <w:marTop w:val="0"/>
          <w:marBottom w:val="0"/>
          <w:divBdr>
            <w:top w:val="none" w:sz="0" w:space="0" w:color="auto"/>
            <w:left w:val="none" w:sz="0" w:space="0" w:color="auto"/>
            <w:bottom w:val="none" w:sz="0" w:space="0" w:color="auto"/>
            <w:right w:val="none" w:sz="0" w:space="0" w:color="auto"/>
          </w:divBdr>
        </w:div>
        <w:div w:id="993339914">
          <w:marLeft w:val="480"/>
          <w:marRight w:val="0"/>
          <w:marTop w:val="0"/>
          <w:marBottom w:val="0"/>
          <w:divBdr>
            <w:top w:val="none" w:sz="0" w:space="0" w:color="auto"/>
            <w:left w:val="none" w:sz="0" w:space="0" w:color="auto"/>
            <w:bottom w:val="none" w:sz="0" w:space="0" w:color="auto"/>
            <w:right w:val="none" w:sz="0" w:space="0" w:color="auto"/>
          </w:divBdr>
        </w:div>
        <w:div w:id="1127433714">
          <w:marLeft w:val="480"/>
          <w:marRight w:val="0"/>
          <w:marTop w:val="0"/>
          <w:marBottom w:val="0"/>
          <w:divBdr>
            <w:top w:val="none" w:sz="0" w:space="0" w:color="auto"/>
            <w:left w:val="none" w:sz="0" w:space="0" w:color="auto"/>
            <w:bottom w:val="none" w:sz="0" w:space="0" w:color="auto"/>
            <w:right w:val="none" w:sz="0" w:space="0" w:color="auto"/>
          </w:divBdr>
        </w:div>
        <w:div w:id="1130517929">
          <w:marLeft w:val="480"/>
          <w:marRight w:val="0"/>
          <w:marTop w:val="0"/>
          <w:marBottom w:val="0"/>
          <w:divBdr>
            <w:top w:val="none" w:sz="0" w:space="0" w:color="auto"/>
            <w:left w:val="none" w:sz="0" w:space="0" w:color="auto"/>
            <w:bottom w:val="none" w:sz="0" w:space="0" w:color="auto"/>
            <w:right w:val="none" w:sz="0" w:space="0" w:color="auto"/>
          </w:divBdr>
        </w:div>
        <w:div w:id="1180970803">
          <w:marLeft w:val="480"/>
          <w:marRight w:val="0"/>
          <w:marTop w:val="0"/>
          <w:marBottom w:val="0"/>
          <w:divBdr>
            <w:top w:val="none" w:sz="0" w:space="0" w:color="auto"/>
            <w:left w:val="none" w:sz="0" w:space="0" w:color="auto"/>
            <w:bottom w:val="none" w:sz="0" w:space="0" w:color="auto"/>
            <w:right w:val="none" w:sz="0" w:space="0" w:color="auto"/>
          </w:divBdr>
        </w:div>
        <w:div w:id="1196193813">
          <w:marLeft w:val="480"/>
          <w:marRight w:val="0"/>
          <w:marTop w:val="0"/>
          <w:marBottom w:val="0"/>
          <w:divBdr>
            <w:top w:val="none" w:sz="0" w:space="0" w:color="auto"/>
            <w:left w:val="none" w:sz="0" w:space="0" w:color="auto"/>
            <w:bottom w:val="none" w:sz="0" w:space="0" w:color="auto"/>
            <w:right w:val="none" w:sz="0" w:space="0" w:color="auto"/>
          </w:divBdr>
        </w:div>
        <w:div w:id="1387800351">
          <w:marLeft w:val="480"/>
          <w:marRight w:val="0"/>
          <w:marTop w:val="0"/>
          <w:marBottom w:val="0"/>
          <w:divBdr>
            <w:top w:val="none" w:sz="0" w:space="0" w:color="auto"/>
            <w:left w:val="none" w:sz="0" w:space="0" w:color="auto"/>
            <w:bottom w:val="none" w:sz="0" w:space="0" w:color="auto"/>
            <w:right w:val="none" w:sz="0" w:space="0" w:color="auto"/>
          </w:divBdr>
        </w:div>
        <w:div w:id="1474953418">
          <w:marLeft w:val="480"/>
          <w:marRight w:val="0"/>
          <w:marTop w:val="0"/>
          <w:marBottom w:val="0"/>
          <w:divBdr>
            <w:top w:val="none" w:sz="0" w:space="0" w:color="auto"/>
            <w:left w:val="none" w:sz="0" w:space="0" w:color="auto"/>
            <w:bottom w:val="none" w:sz="0" w:space="0" w:color="auto"/>
            <w:right w:val="none" w:sz="0" w:space="0" w:color="auto"/>
          </w:divBdr>
        </w:div>
        <w:div w:id="1477451442">
          <w:marLeft w:val="480"/>
          <w:marRight w:val="0"/>
          <w:marTop w:val="0"/>
          <w:marBottom w:val="0"/>
          <w:divBdr>
            <w:top w:val="none" w:sz="0" w:space="0" w:color="auto"/>
            <w:left w:val="none" w:sz="0" w:space="0" w:color="auto"/>
            <w:bottom w:val="none" w:sz="0" w:space="0" w:color="auto"/>
            <w:right w:val="none" w:sz="0" w:space="0" w:color="auto"/>
          </w:divBdr>
        </w:div>
        <w:div w:id="1570578814">
          <w:marLeft w:val="480"/>
          <w:marRight w:val="0"/>
          <w:marTop w:val="0"/>
          <w:marBottom w:val="0"/>
          <w:divBdr>
            <w:top w:val="none" w:sz="0" w:space="0" w:color="auto"/>
            <w:left w:val="none" w:sz="0" w:space="0" w:color="auto"/>
            <w:bottom w:val="none" w:sz="0" w:space="0" w:color="auto"/>
            <w:right w:val="none" w:sz="0" w:space="0" w:color="auto"/>
          </w:divBdr>
        </w:div>
        <w:div w:id="1650397151">
          <w:marLeft w:val="480"/>
          <w:marRight w:val="0"/>
          <w:marTop w:val="0"/>
          <w:marBottom w:val="0"/>
          <w:divBdr>
            <w:top w:val="none" w:sz="0" w:space="0" w:color="auto"/>
            <w:left w:val="none" w:sz="0" w:space="0" w:color="auto"/>
            <w:bottom w:val="none" w:sz="0" w:space="0" w:color="auto"/>
            <w:right w:val="none" w:sz="0" w:space="0" w:color="auto"/>
          </w:divBdr>
        </w:div>
      </w:divsChild>
    </w:div>
    <w:div w:id="636299921">
      <w:bodyDiv w:val="1"/>
      <w:marLeft w:val="0"/>
      <w:marRight w:val="0"/>
      <w:marTop w:val="0"/>
      <w:marBottom w:val="0"/>
      <w:divBdr>
        <w:top w:val="none" w:sz="0" w:space="0" w:color="auto"/>
        <w:left w:val="none" w:sz="0" w:space="0" w:color="auto"/>
        <w:bottom w:val="none" w:sz="0" w:space="0" w:color="auto"/>
        <w:right w:val="none" w:sz="0" w:space="0" w:color="auto"/>
      </w:divBdr>
    </w:div>
    <w:div w:id="637959584">
      <w:bodyDiv w:val="1"/>
      <w:marLeft w:val="0"/>
      <w:marRight w:val="0"/>
      <w:marTop w:val="0"/>
      <w:marBottom w:val="0"/>
      <w:divBdr>
        <w:top w:val="none" w:sz="0" w:space="0" w:color="auto"/>
        <w:left w:val="none" w:sz="0" w:space="0" w:color="auto"/>
        <w:bottom w:val="none" w:sz="0" w:space="0" w:color="auto"/>
        <w:right w:val="none" w:sz="0" w:space="0" w:color="auto"/>
      </w:divBdr>
    </w:div>
    <w:div w:id="638417543">
      <w:bodyDiv w:val="1"/>
      <w:marLeft w:val="0"/>
      <w:marRight w:val="0"/>
      <w:marTop w:val="0"/>
      <w:marBottom w:val="0"/>
      <w:divBdr>
        <w:top w:val="none" w:sz="0" w:space="0" w:color="auto"/>
        <w:left w:val="none" w:sz="0" w:space="0" w:color="auto"/>
        <w:bottom w:val="none" w:sz="0" w:space="0" w:color="auto"/>
        <w:right w:val="none" w:sz="0" w:space="0" w:color="auto"/>
      </w:divBdr>
      <w:divsChild>
        <w:div w:id="815223055">
          <w:marLeft w:val="480"/>
          <w:marRight w:val="0"/>
          <w:marTop w:val="0"/>
          <w:marBottom w:val="0"/>
          <w:divBdr>
            <w:top w:val="none" w:sz="0" w:space="0" w:color="auto"/>
            <w:left w:val="none" w:sz="0" w:space="0" w:color="auto"/>
            <w:bottom w:val="none" w:sz="0" w:space="0" w:color="auto"/>
            <w:right w:val="none" w:sz="0" w:space="0" w:color="auto"/>
          </w:divBdr>
        </w:div>
        <w:div w:id="1037583386">
          <w:marLeft w:val="480"/>
          <w:marRight w:val="0"/>
          <w:marTop w:val="0"/>
          <w:marBottom w:val="0"/>
          <w:divBdr>
            <w:top w:val="none" w:sz="0" w:space="0" w:color="auto"/>
            <w:left w:val="none" w:sz="0" w:space="0" w:color="auto"/>
            <w:bottom w:val="none" w:sz="0" w:space="0" w:color="auto"/>
            <w:right w:val="none" w:sz="0" w:space="0" w:color="auto"/>
          </w:divBdr>
        </w:div>
        <w:div w:id="1630277675">
          <w:marLeft w:val="480"/>
          <w:marRight w:val="0"/>
          <w:marTop w:val="0"/>
          <w:marBottom w:val="0"/>
          <w:divBdr>
            <w:top w:val="none" w:sz="0" w:space="0" w:color="auto"/>
            <w:left w:val="none" w:sz="0" w:space="0" w:color="auto"/>
            <w:bottom w:val="none" w:sz="0" w:space="0" w:color="auto"/>
            <w:right w:val="none" w:sz="0" w:space="0" w:color="auto"/>
          </w:divBdr>
        </w:div>
        <w:div w:id="902175745">
          <w:marLeft w:val="480"/>
          <w:marRight w:val="0"/>
          <w:marTop w:val="0"/>
          <w:marBottom w:val="0"/>
          <w:divBdr>
            <w:top w:val="none" w:sz="0" w:space="0" w:color="auto"/>
            <w:left w:val="none" w:sz="0" w:space="0" w:color="auto"/>
            <w:bottom w:val="none" w:sz="0" w:space="0" w:color="auto"/>
            <w:right w:val="none" w:sz="0" w:space="0" w:color="auto"/>
          </w:divBdr>
        </w:div>
        <w:div w:id="1660386238">
          <w:marLeft w:val="480"/>
          <w:marRight w:val="0"/>
          <w:marTop w:val="0"/>
          <w:marBottom w:val="0"/>
          <w:divBdr>
            <w:top w:val="none" w:sz="0" w:space="0" w:color="auto"/>
            <w:left w:val="none" w:sz="0" w:space="0" w:color="auto"/>
            <w:bottom w:val="none" w:sz="0" w:space="0" w:color="auto"/>
            <w:right w:val="none" w:sz="0" w:space="0" w:color="auto"/>
          </w:divBdr>
        </w:div>
        <w:div w:id="1979410457">
          <w:marLeft w:val="480"/>
          <w:marRight w:val="0"/>
          <w:marTop w:val="0"/>
          <w:marBottom w:val="0"/>
          <w:divBdr>
            <w:top w:val="none" w:sz="0" w:space="0" w:color="auto"/>
            <w:left w:val="none" w:sz="0" w:space="0" w:color="auto"/>
            <w:bottom w:val="none" w:sz="0" w:space="0" w:color="auto"/>
            <w:right w:val="none" w:sz="0" w:space="0" w:color="auto"/>
          </w:divBdr>
        </w:div>
        <w:div w:id="1971545380">
          <w:marLeft w:val="480"/>
          <w:marRight w:val="0"/>
          <w:marTop w:val="0"/>
          <w:marBottom w:val="0"/>
          <w:divBdr>
            <w:top w:val="none" w:sz="0" w:space="0" w:color="auto"/>
            <w:left w:val="none" w:sz="0" w:space="0" w:color="auto"/>
            <w:bottom w:val="none" w:sz="0" w:space="0" w:color="auto"/>
            <w:right w:val="none" w:sz="0" w:space="0" w:color="auto"/>
          </w:divBdr>
        </w:div>
        <w:div w:id="13382135">
          <w:marLeft w:val="480"/>
          <w:marRight w:val="0"/>
          <w:marTop w:val="0"/>
          <w:marBottom w:val="0"/>
          <w:divBdr>
            <w:top w:val="none" w:sz="0" w:space="0" w:color="auto"/>
            <w:left w:val="none" w:sz="0" w:space="0" w:color="auto"/>
            <w:bottom w:val="none" w:sz="0" w:space="0" w:color="auto"/>
            <w:right w:val="none" w:sz="0" w:space="0" w:color="auto"/>
          </w:divBdr>
        </w:div>
        <w:div w:id="1593247015">
          <w:marLeft w:val="480"/>
          <w:marRight w:val="0"/>
          <w:marTop w:val="0"/>
          <w:marBottom w:val="0"/>
          <w:divBdr>
            <w:top w:val="none" w:sz="0" w:space="0" w:color="auto"/>
            <w:left w:val="none" w:sz="0" w:space="0" w:color="auto"/>
            <w:bottom w:val="none" w:sz="0" w:space="0" w:color="auto"/>
            <w:right w:val="none" w:sz="0" w:space="0" w:color="auto"/>
          </w:divBdr>
        </w:div>
        <w:div w:id="229997565">
          <w:marLeft w:val="480"/>
          <w:marRight w:val="0"/>
          <w:marTop w:val="0"/>
          <w:marBottom w:val="0"/>
          <w:divBdr>
            <w:top w:val="none" w:sz="0" w:space="0" w:color="auto"/>
            <w:left w:val="none" w:sz="0" w:space="0" w:color="auto"/>
            <w:bottom w:val="none" w:sz="0" w:space="0" w:color="auto"/>
            <w:right w:val="none" w:sz="0" w:space="0" w:color="auto"/>
          </w:divBdr>
        </w:div>
        <w:div w:id="363136052">
          <w:marLeft w:val="480"/>
          <w:marRight w:val="0"/>
          <w:marTop w:val="0"/>
          <w:marBottom w:val="0"/>
          <w:divBdr>
            <w:top w:val="none" w:sz="0" w:space="0" w:color="auto"/>
            <w:left w:val="none" w:sz="0" w:space="0" w:color="auto"/>
            <w:bottom w:val="none" w:sz="0" w:space="0" w:color="auto"/>
            <w:right w:val="none" w:sz="0" w:space="0" w:color="auto"/>
          </w:divBdr>
        </w:div>
        <w:div w:id="1903129042">
          <w:marLeft w:val="480"/>
          <w:marRight w:val="0"/>
          <w:marTop w:val="0"/>
          <w:marBottom w:val="0"/>
          <w:divBdr>
            <w:top w:val="none" w:sz="0" w:space="0" w:color="auto"/>
            <w:left w:val="none" w:sz="0" w:space="0" w:color="auto"/>
            <w:bottom w:val="none" w:sz="0" w:space="0" w:color="auto"/>
            <w:right w:val="none" w:sz="0" w:space="0" w:color="auto"/>
          </w:divBdr>
        </w:div>
        <w:div w:id="1776948401">
          <w:marLeft w:val="480"/>
          <w:marRight w:val="0"/>
          <w:marTop w:val="0"/>
          <w:marBottom w:val="0"/>
          <w:divBdr>
            <w:top w:val="none" w:sz="0" w:space="0" w:color="auto"/>
            <w:left w:val="none" w:sz="0" w:space="0" w:color="auto"/>
            <w:bottom w:val="none" w:sz="0" w:space="0" w:color="auto"/>
            <w:right w:val="none" w:sz="0" w:space="0" w:color="auto"/>
          </w:divBdr>
        </w:div>
        <w:div w:id="1965579428">
          <w:marLeft w:val="480"/>
          <w:marRight w:val="0"/>
          <w:marTop w:val="0"/>
          <w:marBottom w:val="0"/>
          <w:divBdr>
            <w:top w:val="none" w:sz="0" w:space="0" w:color="auto"/>
            <w:left w:val="none" w:sz="0" w:space="0" w:color="auto"/>
            <w:bottom w:val="none" w:sz="0" w:space="0" w:color="auto"/>
            <w:right w:val="none" w:sz="0" w:space="0" w:color="auto"/>
          </w:divBdr>
        </w:div>
        <w:div w:id="240062034">
          <w:marLeft w:val="480"/>
          <w:marRight w:val="0"/>
          <w:marTop w:val="0"/>
          <w:marBottom w:val="0"/>
          <w:divBdr>
            <w:top w:val="none" w:sz="0" w:space="0" w:color="auto"/>
            <w:left w:val="none" w:sz="0" w:space="0" w:color="auto"/>
            <w:bottom w:val="none" w:sz="0" w:space="0" w:color="auto"/>
            <w:right w:val="none" w:sz="0" w:space="0" w:color="auto"/>
          </w:divBdr>
        </w:div>
        <w:div w:id="1158157025">
          <w:marLeft w:val="480"/>
          <w:marRight w:val="0"/>
          <w:marTop w:val="0"/>
          <w:marBottom w:val="0"/>
          <w:divBdr>
            <w:top w:val="none" w:sz="0" w:space="0" w:color="auto"/>
            <w:left w:val="none" w:sz="0" w:space="0" w:color="auto"/>
            <w:bottom w:val="none" w:sz="0" w:space="0" w:color="auto"/>
            <w:right w:val="none" w:sz="0" w:space="0" w:color="auto"/>
          </w:divBdr>
        </w:div>
        <w:div w:id="901646584">
          <w:marLeft w:val="480"/>
          <w:marRight w:val="0"/>
          <w:marTop w:val="0"/>
          <w:marBottom w:val="0"/>
          <w:divBdr>
            <w:top w:val="none" w:sz="0" w:space="0" w:color="auto"/>
            <w:left w:val="none" w:sz="0" w:space="0" w:color="auto"/>
            <w:bottom w:val="none" w:sz="0" w:space="0" w:color="auto"/>
            <w:right w:val="none" w:sz="0" w:space="0" w:color="auto"/>
          </w:divBdr>
        </w:div>
        <w:div w:id="902713521">
          <w:marLeft w:val="480"/>
          <w:marRight w:val="0"/>
          <w:marTop w:val="0"/>
          <w:marBottom w:val="0"/>
          <w:divBdr>
            <w:top w:val="none" w:sz="0" w:space="0" w:color="auto"/>
            <w:left w:val="none" w:sz="0" w:space="0" w:color="auto"/>
            <w:bottom w:val="none" w:sz="0" w:space="0" w:color="auto"/>
            <w:right w:val="none" w:sz="0" w:space="0" w:color="auto"/>
          </w:divBdr>
        </w:div>
        <w:div w:id="2013485997">
          <w:marLeft w:val="480"/>
          <w:marRight w:val="0"/>
          <w:marTop w:val="0"/>
          <w:marBottom w:val="0"/>
          <w:divBdr>
            <w:top w:val="none" w:sz="0" w:space="0" w:color="auto"/>
            <w:left w:val="none" w:sz="0" w:space="0" w:color="auto"/>
            <w:bottom w:val="none" w:sz="0" w:space="0" w:color="auto"/>
            <w:right w:val="none" w:sz="0" w:space="0" w:color="auto"/>
          </w:divBdr>
        </w:div>
        <w:div w:id="1725835724">
          <w:marLeft w:val="480"/>
          <w:marRight w:val="0"/>
          <w:marTop w:val="0"/>
          <w:marBottom w:val="0"/>
          <w:divBdr>
            <w:top w:val="none" w:sz="0" w:space="0" w:color="auto"/>
            <w:left w:val="none" w:sz="0" w:space="0" w:color="auto"/>
            <w:bottom w:val="none" w:sz="0" w:space="0" w:color="auto"/>
            <w:right w:val="none" w:sz="0" w:space="0" w:color="auto"/>
          </w:divBdr>
        </w:div>
        <w:div w:id="1967853059">
          <w:marLeft w:val="480"/>
          <w:marRight w:val="0"/>
          <w:marTop w:val="0"/>
          <w:marBottom w:val="0"/>
          <w:divBdr>
            <w:top w:val="none" w:sz="0" w:space="0" w:color="auto"/>
            <w:left w:val="none" w:sz="0" w:space="0" w:color="auto"/>
            <w:bottom w:val="none" w:sz="0" w:space="0" w:color="auto"/>
            <w:right w:val="none" w:sz="0" w:space="0" w:color="auto"/>
          </w:divBdr>
        </w:div>
        <w:div w:id="1109855139">
          <w:marLeft w:val="480"/>
          <w:marRight w:val="0"/>
          <w:marTop w:val="0"/>
          <w:marBottom w:val="0"/>
          <w:divBdr>
            <w:top w:val="none" w:sz="0" w:space="0" w:color="auto"/>
            <w:left w:val="none" w:sz="0" w:space="0" w:color="auto"/>
            <w:bottom w:val="none" w:sz="0" w:space="0" w:color="auto"/>
            <w:right w:val="none" w:sz="0" w:space="0" w:color="auto"/>
          </w:divBdr>
        </w:div>
        <w:div w:id="787091560">
          <w:marLeft w:val="480"/>
          <w:marRight w:val="0"/>
          <w:marTop w:val="0"/>
          <w:marBottom w:val="0"/>
          <w:divBdr>
            <w:top w:val="none" w:sz="0" w:space="0" w:color="auto"/>
            <w:left w:val="none" w:sz="0" w:space="0" w:color="auto"/>
            <w:bottom w:val="none" w:sz="0" w:space="0" w:color="auto"/>
            <w:right w:val="none" w:sz="0" w:space="0" w:color="auto"/>
          </w:divBdr>
        </w:div>
        <w:div w:id="280840970">
          <w:marLeft w:val="480"/>
          <w:marRight w:val="0"/>
          <w:marTop w:val="0"/>
          <w:marBottom w:val="0"/>
          <w:divBdr>
            <w:top w:val="none" w:sz="0" w:space="0" w:color="auto"/>
            <w:left w:val="none" w:sz="0" w:space="0" w:color="auto"/>
            <w:bottom w:val="none" w:sz="0" w:space="0" w:color="auto"/>
            <w:right w:val="none" w:sz="0" w:space="0" w:color="auto"/>
          </w:divBdr>
        </w:div>
        <w:div w:id="355664119">
          <w:marLeft w:val="480"/>
          <w:marRight w:val="0"/>
          <w:marTop w:val="0"/>
          <w:marBottom w:val="0"/>
          <w:divBdr>
            <w:top w:val="none" w:sz="0" w:space="0" w:color="auto"/>
            <w:left w:val="none" w:sz="0" w:space="0" w:color="auto"/>
            <w:bottom w:val="none" w:sz="0" w:space="0" w:color="auto"/>
            <w:right w:val="none" w:sz="0" w:space="0" w:color="auto"/>
          </w:divBdr>
        </w:div>
      </w:divsChild>
    </w:div>
    <w:div w:id="649478459">
      <w:bodyDiv w:val="1"/>
      <w:marLeft w:val="0"/>
      <w:marRight w:val="0"/>
      <w:marTop w:val="0"/>
      <w:marBottom w:val="0"/>
      <w:divBdr>
        <w:top w:val="none" w:sz="0" w:space="0" w:color="auto"/>
        <w:left w:val="none" w:sz="0" w:space="0" w:color="auto"/>
        <w:bottom w:val="none" w:sz="0" w:space="0" w:color="auto"/>
        <w:right w:val="none" w:sz="0" w:space="0" w:color="auto"/>
      </w:divBdr>
    </w:div>
    <w:div w:id="660155618">
      <w:bodyDiv w:val="1"/>
      <w:marLeft w:val="0"/>
      <w:marRight w:val="0"/>
      <w:marTop w:val="0"/>
      <w:marBottom w:val="0"/>
      <w:divBdr>
        <w:top w:val="none" w:sz="0" w:space="0" w:color="auto"/>
        <w:left w:val="none" w:sz="0" w:space="0" w:color="auto"/>
        <w:bottom w:val="none" w:sz="0" w:space="0" w:color="auto"/>
        <w:right w:val="none" w:sz="0" w:space="0" w:color="auto"/>
      </w:divBdr>
    </w:div>
    <w:div w:id="664818375">
      <w:bodyDiv w:val="1"/>
      <w:marLeft w:val="0"/>
      <w:marRight w:val="0"/>
      <w:marTop w:val="0"/>
      <w:marBottom w:val="0"/>
      <w:divBdr>
        <w:top w:val="none" w:sz="0" w:space="0" w:color="auto"/>
        <w:left w:val="none" w:sz="0" w:space="0" w:color="auto"/>
        <w:bottom w:val="none" w:sz="0" w:space="0" w:color="auto"/>
        <w:right w:val="none" w:sz="0" w:space="0" w:color="auto"/>
      </w:divBdr>
    </w:div>
    <w:div w:id="664820225">
      <w:bodyDiv w:val="1"/>
      <w:marLeft w:val="0"/>
      <w:marRight w:val="0"/>
      <w:marTop w:val="0"/>
      <w:marBottom w:val="0"/>
      <w:divBdr>
        <w:top w:val="none" w:sz="0" w:space="0" w:color="auto"/>
        <w:left w:val="none" w:sz="0" w:space="0" w:color="auto"/>
        <w:bottom w:val="none" w:sz="0" w:space="0" w:color="auto"/>
        <w:right w:val="none" w:sz="0" w:space="0" w:color="auto"/>
      </w:divBdr>
    </w:div>
    <w:div w:id="665061270">
      <w:bodyDiv w:val="1"/>
      <w:marLeft w:val="0"/>
      <w:marRight w:val="0"/>
      <w:marTop w:val="0"/>
      <w:marBottom w:val="0"/>
      <w:divBdr>
        <w:top w:val="none" w:sz="0" w:space="0" w:color="auto"/>
        <w:left w:val="none" w:sz="0" w:space="0" w:color="auto"/>
        <w:bottom w:val="none" w:sz="0" w:space="0" w:color="auto"/>
        <w:right w:val="none" w:sz="0" w:space="0" w:color="auto"/>
      </w:divBdr>
    </w:div>
    <w:div w:id="666400423">
      <w:bodyDiv w:val="1"/>
      <w:marLeft w:val="0"/>
      <w:marRight w:val="0"/>
      <w:marTop w:val="0"/>
      <w:marBottom w:val="0"/>
      <w:divBdr>
        <w:top w:val="none" w:sz="0" w:space="0" w:color="auto"/>
        <w:left w:val="none" w:sz="0" w:space="0" w:color="auto"/>
        <w:bottom w:val="none" w:sz="0" w:space="0" w:color="auto"/>
        <w:right w:val="none" w:sz="0" w:space="0" w:color="auto"/>
      </w:divBdr>
    </w:div>
    <w:div w:id="667825608">
      <w:bodyDiv w:val="1"/>
      <w:marLeft w:val="0"/>
      <w:marRight w:val="0"/>
      <w:marTop w:val="0"/>
      <w:marBottom w:val="0"/>
      <w:divBdr>
        <w:top w:val="none" w:sz="0" w:space="0" w:color="auto"/>
        <w:left w:val="none" w:sz="0" w:space="0" w:color="auto"/>
        <w:bottom w:val="none" w:sz="0" w:space="0" w:color="auto"/>
        <w:right w:val="none" w:sz="0" w:space="0" w:color="auto"/>
      </w:divBdr>
    </w:div>
    <w:div w:id="669063612">
      <w:bodyDiv w:val="1"/>
      <w:marLeft w:val="0"/>
      <w:marRight w:val="0"/>
      <w:marTop w:val="0"/>
      <w:marBottom w:val="0"/>
      <w:divBdr>
        <w:top w:val="none" w:sz="0" w:space="0" w:color="auto"/>
        <w:left w:val="none" w:sz="0" w:space="0" w:color="auto"/>
        <w:bottom w:val="none" w:sz="0" w:space="0" w:color="auto"/>
        <w:right w:val="none" w:sz="0" w:space="0" w:color="auto"/>
      </w:divBdr>
    </w:div>
    <w:div w:id="670987107">
      <w:bodyDiv w:val="1"/>
      <w:marLeft w:val="0"/>
      <w:marRight w:val="0"/>
      <w:marTop w:val="0"/>
      <w:marBottom w:val="0"/>
      <w:divBdr>
        <w:top w:val="none" w:sz="0" w:space="0" w:color="auto"/>
        <w:left w:val="none" w:sz="0" w:space="0" w:color="auto"/>
        <w:bottom w:val="none" w:sz="0" w:space="0" w:color="auto"/>
        <w:right w:val="none" w:sz="0" w:space="0" w:color="auto"/>
      </w:divBdr>
    </w:div>
    <w:div w:id="673990912">
      <w:bodyDiv w:val="1"/>
      <w:marLeft w:val="0"/>
      <w:marRight w:val="0"/>
      <w:marTop w:val="0"/>
      <w:marBottom w:val="0"/>
      <w:divBdr>
        <w:top w:val="none" w:sz="0" w:space="0" w:color="auto"/>
        <w:left w:val="none" w:sz="0" w:space="0" w:color="auto"/>
        <w:bottom w:val="none" w:sz="0" w:space="0" w:color="auto"/>
        <w:right w:val="none" w:sz="0" w:space="0" w:color="auto"/>
      </w:divBdr>
    </w:div>
    <w:div w:id="680668085">
      <w:bodyDiv w:val="1"/>
      <w:marLeft w:val="0"/>
      <w:marRight w:val="0"/>
      <w:marTop w:val="0"/>
      <w:marBottom w:val="0"/>
      <w:divBdr>
        <w:top w:val="none" w:sz="0" w:space="0" w:color="auto"/>
        <w:left w:val="none" w:sz="0" w:space="0" w:color="auto"/>
        <w:bottom w:val="none" w:sz="0" w:space="0" w:color="auto"/>
        <w:right w:val="none" w:sz="0" w:space="0" w:color="auto"/>
      </w:divBdr>
    </w:div>
    <w:div w:id="682510623">
      <w:bodyDiv w:val="1"/>
      <w:marLeft w:val="0"/>
      <w:marRight w:val="0"/>
      <w:marTop w:val="0"/>
      <w:marBottom w:val="0"/>
      <w:divBdr>
        <w:top w:val="none" w:sz="0" w:space="0" w:color="auto"/>
        <w:left w:val="none" w:sz="0" w:space="0" w:color="auto"/>
        <w:bottom w:val="none" w:sz="0" w:space="0" w:color="auto"/>
        <w:right w:val="none" w:sz="0" w:space="0" w:color="auto"/>
      </w:divBdr>
    </w:div>
    <w:div w:id="694236165">
      <w:bodyDiv w:val="1"/>
      <w:marLeft w:val="0"/>
      <w:marRight w:val="0"/>
      <w:marTop w:val="0"/>
      <w:marBottom w:val="0"/>
      <w:divBdr>
        <w:top w:val="none" w:sz="0" w:space="0" w:color="auto"/>
        <w:left w:val="none" w:sz="0" w:space="0" w:color="auto"/>
        <w:bottom w:val="none" w:sz="0" w:space="0" w:color="auto"/>
        <w:right w:val="none" w:sz="0" w:space="0" w:color="auto"/>
      </w:divBdr>
      <w:divsChild>
        <w:div w:id="7105909">
          <w:marLeft w:val="480"/>
          <w:marRight w:val="0"/>
          <w:marTop w:val="0"/>
          <w:marBottom w:val="0"/>
          <w:divBdr>
            <w:top w:val="none" w:sz="0" w:space="0" w:color="auto"/>
            <w:left w:val="none" w:sz="0" w:space="0" w:color="auto"/>
            <w:bottom w:val="none" w:sz="0" w:space="0" w:color="auto"/>
            <w:right w:val="none" w:sz="0" w:space="0" w:color="auto"/>
          </w:divBdr>
        </w:div>
        <w:div w:id="171340162">
          <w:marLeft w:val="480"/>
          <w:marRight w:val="0"/>
          <w:marTop w:val="0"/>
          <w:marBottom w:val="0"/>
          <w:divBdr>
            <w:top w:val="none" w:sz="0" w:space="0" w:color="auto"/>
            <w:left w:val="none" w:sz="0" w:space="0" w:color="auto"/>
            <w:bottom w:val="none" w:sz="0" w:space="0" w:color="auto"/>
            <w:right w:val="none" w:sz="0" w:space="0" w:color="auto"/>
          </w:divBdr>
        </w:div>
        <w:div w:id="362368573">
          <w:marLeft w:val="480"/>
          <w:marRight w:val="0"/>
          <w:marTop w:val="0"/>
          <w:marBottom w:val="0"/>
          <w:divBdr>
            <w:top w:val="none" w:sz="0" w:space="0" w:color="auto"/>
            <w:left w:val="none" w:sz="0" w:space="0" w:color="auto"/>
            <w:bottom w:val="none" w:sz="0" w:space="0" w:color="auto"/>
            <w:right w:val="none" w:sz="0" w:space="0" w:color="auto"/>
          </w:divBdr>
        </w:div>
        <w:div w:id="977422120">
          <w:marLeft w:val="480"/>
          <w:marRight w:val="0"/>
          <w:marTop w:val="0"/>
          <w:marBottom w:val="0"/>
          <w:divBdr>
            <w:top w:val="none" w:sz="0" w:space="0" w:color="auto"/>
            <w:left w:val="none" w:sz="0" w:space="0" w:color="auto"/>
            <w:bottom w:val="none" w:sz="0" w:space="0" w:color="auto"/>
            <w:right w:val="none" w:sz="0" w:space="0" w:color="auto"/>
          </w:divBdr>
        </w:div>
        <w:div w:id="1198810996">
          <w:marLeft w:val="480"/>
          <w:marRight w:val="0"/>
          <w:marTop w:val="0"/>
          <w:marBottom w:val="0"/>
          <w:divBdr>
            <w:top w:val="none" w:sz="0" w:space="0" w:color="auto"/>
            <w:left w:val="none" w:sz="0" w:space="0" w:color="auto"/>
            <w:bottom w:val="none" w:sz="0" w:space="0" w:color="auto"/>
            <w:right w:val="none" w:sz="0" w:space="0" w:color="auto"/>
          </w:divBdr>
        </w:div>
        <w:div w:id="1242061231">
          <w:marLeft w:val="480"/>
          <w:marRight w:val="0"/>
          <w:marTop w:val="0"/>
          <w:marBottom w:val="0"/>
          <w:divBdr>
            <w:top w:val="none" w:sz="0" w:space="0" w:color="auto"/>
            <w:left w:val="none" w:sz="0" w:space="0" w:color="auto"/>
            <w:bottom w:val="none" w:sz="0" w:space="0" w:color="auto"/>
            <w:right w:val="none" w:sz="0" w:space="0" w:color="auto"/>
          </w:divBdr>
        </w:div>
        <w:div w:id="1447113681">
          <w:marLeft w:val="480"/>
          <w:marRight w:val="0"/>
          <w:marTop w:val="0"/>
          <w:marBottom w:val="0"/>
          <w:divBdr>
            <w:top w:val="none" w:sz="0" w:space="0" w:color="auto"/>
            <w:left w:val="none" w:sz="0" w:space="0" w:color="auto"/>
            <w:bottom w:val="none" w:sz="0" w:space="0" w:color="auto"/>
            <w:right w:val="none" w:sz="0" w:space="0" w:color="auto"/>
          </w:divBdr>
        </w:div>
        <w:div w:id="1550874413">
          <w:marLeft w:val="480"/>
          <w:marRight w:val="0"/>
          <w:marTop w:val="0"/>
          <w:marBottom w:val="0"/>
          <w:divBdr>
            <w:top w:val="none" w:sz="0" w:space="0" w:color="auto"/>
            <w:left w:val="none" w:sz="0" w:space="0" w:color="auto"/>
            <w:bottom w:val="none" w:sz="0" w:space="0" w:color="auto"/>
            <w:right w:val="none" w:sz="0" w:space="0" w:color="auto"/>
          </w:divBdr>
        </w:div>
        <w:div w:id="1682127145">
          <w:marLeft w:val="480"/>
          <w:marRight w:val="0"/>
          <w:marTop w:val="0"/>
          <w:marBottom w:val="0"/>
          <w:divBdr>
            <w:top w:val="none" w:sz="0" w:space="0" w:color="auto"/>
            <w:left w:val="none" w:sz="0" w:space="0" w:color="auto"/>
            <w:bottom w:val="none" w:sz="0" w:space="0" w:color="auto"/>
            <w:right w:val="none" w:sz="0" w:space="0" w:color="auto"/>
          </w:divBdr>
        </w:div>
      </w:divsChild>
    </w:div>
    <w:div w:id="697706022">
      <w:bodyDiv w:val="1"/>
      <w:marLeft w:val="0"/>
      <w:marRight w:val="0"/>
      <w:marTop w:val="0"/>
      <w:marBottom w:val="0"/>
      <w:divBdr>
        <w:top w:val="none" w:sz="0" w:space="0" w:color="auto"/>
        <w:left w:val="none" w:sz="0" w:space="0" w:color="auto"/>
        <w:bottom w:val="none" w:sz="0" w:space="0" w:color="auto"/>
        <w:right w:val="none" w:sz="0" w:space="0" w:color="auto"/>
      </w:divBdr>
    </w:div>
    <w:div w:id="699547747">
      <w:bodyDiv w:val="1"/>
      <w:marLeft w:val="0"/>
      <w:marRight w:val="0"/>
      <w:marTop w:val="0"/>
      <w:marBottom w:val="0"/>
      <w:divBdr>
        <w:top w:val="none" w:sz="0" w:space="0" w:color="auto"/>
        <w:left w:val="none" w:sz="0" w:space="0" w:color="auto"/>
        <w:bottom w:val="none" w:sz="0" w:space="0" w:color="auto"/>
        <w:right w:val="none" w:sz="0" w:space="0" w:color="auto"/>
      </w:divBdr>
    </w:div>
    <w:div w:id="701592771">
      <w:bodyDiv w:val="1"/>
      <w:marLeft w:val="0"/>
      <w:marRight w:val="0"/>
      <w:marTop w:val="0"/>
      <w:marBottom w:val="0"/>
      <w:divBdr>
        <w:top w:val="none" w:sz="0" w:space="0" w:color="auto"/>
        <w:left w:val="none" w:sz="0" w:space="0" w:color="auto"/>
        <w:bottom w:val="none" w:sz="0" w:space="0" w:color="auto"/>
        <w:right w:val="none" w:sz="0" w:space="0" w:color="auto"/>
      </w:divBdr>
    </w:div>
    <w:div w:id="702512397">
      <w:bodyDiv w:val="1"/>
      <w:marLeft w:val="0"/>
      <w:marRight w:val="0"/>
      <w:marTop w:val="0"/>
      <w:marBottom w:val="0"/>
      <w:divBdr>
        <w:top w:val="none" w:sz="0" w:space="0" w:color="auto"/>
        <w:left w:val="none" w:sz="0" w:space="0" w:color="auto"/>
        <w:bottom w:val="none" w:sz="0" w:space="0" w:color="auto"/>
        <w:right w:val="none" w:sz="0" w:space="0" w:color="auto"/>
      </w:divBdr>
    </w:div>
    <w:div w:id="708841538">
      <w:bodyDiv w:val="1"/>
      <w:marLeft w:val="0"/>
      <w:marRight w:val="0"/>
      <w:marTop w:val="0"/>
      <w:marBottom w:val="0"/>
      <w:divBdr>
        <w:top w:val="none" w:sz="0" w:space="0" w:color="auto"/>
        <w:left w:val="none" w:sz="0" w:space="0" w:color="auto"/>
        <w:bottom w:val="none" w:sz="0" w:space="0" w:color="auto"/>
        <w:right w:val="none" w:sz="0" w:space="0" w:color="auto"/>
      </w:divBdr>
    </w:div>
    <w:div w:id="709649942">
      <w:bodyDiv w:val="1"/>
      <w:marLeft w:val="0"/>
      <w:marRight w:val="0"/>
      <w:marTop w:val="0"/>
      <w:marBottom w:val="0"/>
      <w:divBdr>
        <w:top w:val="none" w:sz="0" w:space="0" w:color="auto"/>
        <w:left w:val="none" w:sz="0" w:space="0" w:color="auto"/>
        <w:bottom w:val="none" w:sz="0" w:space="0" w:color="auto"/>
        <w:right w:val="none" w:sz="0" w:space="0" w:color="auto"/>
      </w:divBdr>
    </w:div>
    <w:div w:id="710500976">
      <w:bodyDiv w:val="1"/>
      <w:marLeft w:val="0"/>
      <w:marRight w:val="0"/>
      <w:marTop w:val="0"/>
      <w:marBottom w:val="0"/>
      <w:divBdr>
        <w:top w:val="none" w:sz="0" w:space="0" w:color="auto"/>
        <w:left w:val="none" w:sz="0" w:space="0" w:color="auto"/>
        <w:bottom w:val="none" w:sz="0" w:space="0" w:color="auto"/>
        <w:right w:val="none" w:sz="0" w:space="0" w:color="auto"/>
      </w:divBdr>
    </w:div>
    <w:div w:id="719937816">
      <w:bodyDiv w:val="1"/>
      <w:marLeft w:val="0"/>
      <w:marRight w:val="0"/>
      <w:marTop w:val="0"/>
      <w:marBottom w:val="0"/>
      <w:divBdr>
        <w:top w:val="none" w:sz="0" w:space="0" w:color="auto"/>
        <w:left w:val="none" w:sz="0" w:space="0" w:color="auto"/>
        <w:bottom w:val="none" w:sz="0" w:space="0" w:color="auto"/>
        <w:right w:val="none" w:sz="0" w:space="0" w:color="auto"/>
      </w:divBdr>
    </w:div>
    <w:div w:id="732314938">
      <w:bodyDiv w:val="1"/>
      <w:marLeft w:val="0"/>
      <w:marRight w:val="0"/>
      <w:marTop w:val="0"/>
      <w:marBottom w:val="0"/>
      <w:divBdr>
        <w:top w:val="none" w:sz="0" w:space="0" w:color="auto"/>
        <w:left w:val="none" w:sz="0" w:space="0" w:color="auto"/>
        <w:bottom w:val="none" w:sz="0" w:space="0" w:color="auto"/>
        <w:right w:val="none" w:sz="0" w:space="0" w:color="auto"/>
      </w:divBdr>
    </w:div>
    <w:div w:id="732656311">
      <w:bodyDiv w:val="1"/>
      <w:marLeft w:val="0"/>
      <w:marRight w:val="0"/>
      <w:marTop w:val="0"/>
      <w:marBottom w:val="0"/>
      <w:divBdr>
        <w:top w:val="none" w:sz="0" w:space="0" w:color="auto"/>
        <w:left w:val="none" w:sz="0" w:space="0" w:color="auto"/>
        <w:bottom w:val="none" w:sz="0" w:space="0" w:color="auto"/>
        <w:right w:val="none" w:sz="0" w:space="0" w:color="auto"/>
      </w:divBdr>
    </w:div>
    <w:div w:id="738793760">
      <w:bodyDiv w:val="1"/>
      <w:marLeft w:val="0"/>
      <w:marRight w:val="0"/>
      <w:marTop w:val="0"/>
      <w:marBottom w:val="0"/>
      <w:divBdr>
        <w:top w:val="none" w:sz="0" w:space="0" w:color="auto"/>
        <w:left w:val="none" w:sz="0" w:space="0" w:color="auto"/>
        <w:bottom w:val="none" w:sz="0" w:space="0" w:color="auto"/>
        <w:right w:val="none" w:sz="0" w:space="0" w:color="auto"/>
      </w:divBdr>
    </w:div>
    <w:div w:id="738986109">
      <w:bodyDiv w:val="1"/>
      <w:marLeft w:val="0"/>
      <w:marRight w:val="0"/>
      <w:marTop w:val="0"/>
      <w:marBottom w:val="0"/>
      <w:divBdr>
        <w:top w:val="none" w:sz="0" w:space="0" w:color="auto"/>
        <w:left w:val="none" w:sz="0" w:space="0" w:color="auto"/>
        <w:bottom w:val="none" w:sz="0" w:space="0" w:color="auto"/>
        <w:right w:val="none" w:sz="0" w:space="0" w:color="auto"/>
      </w:divBdr>
      <w:divsChild>
        <w:div w:id="27529298">
          <w:marLeft w:val="480"/>
          <w:marRight w:val="0"/>
          <w:marTop w:val="0"/>
          <w:marBottom w:val="0"/>
          <w:divBdr>
            <w:top w:val="none" w:sz="0" w:space="0" w:color="auto"/>
            <w:left w:val="none" w:sz="0" w:space="0" w:color="auto"/>
            <w:bottom w:val="none" w:sz="0" w:space="0" w:color="auto"/>
            <w:right w:val="none" w:sz="0" w:space="0" w:color="auto"/>
          </w:divBdr>
        </w:div>
        <w:div w:id="178783562">
          <w:marLeft w:val="480"/>
          <w:marRight w:val="0"/>
          <w:marTop w:val="0"/>
          <w:marBottom w:val="0"/>
          <w:divBdr>
            <w:top w:val="none" w:sz="0" w:space="0" w:color="auto"/>
            <w:left w:val="none" w:sz="0" w:space="0" w:color="auto"/>
            <w:bottom w:val="none" w:sz="0" w:space="0" w:color="auto"/>
            <w:right w:val="none" w:sz="0" w:space="0" w:color="auto"/>
          </w:divBdr>
        </w:div>
        <w:div w:id="327560865">
          <w:marLeft w:val="480"/>
          <w:marRight w:val="0"/>
          <w:marTop w:val="0"/>
          <w:marBottom w:val="0"/>
          <w:divBdr>
            <w:top w:val="none" w:sz="0" w:space="0" w:color="auto"/>
            <w:left w:val="none" w:sz="0" w:space="0" w:color="auto"/>
            <w:bottom w:val="none" w:sz="0" w:space="0" w:color="auto"/>
            <w:right w:val="none" w:sz="0" w:space="0" w:color="auto"/>
          </w:divBdr>
        </w:div>
        <w:div w:id="384715898">
          <w:marLeft w:val="480"/>
          <w:marRight w:val="0"/>
          <w:marTop w:val="0"/>
          <w:marBottom w:val="0"/>
          <w:divBdr>
            <w:top w:val="none" w:sz="0" w:space="0" w:color="auto"/>
            <w:left w:val="none" w:sz="0" w:space="0" w:color="auto"/>
            <w:bottom w:val="none" w:sz="0" w:space="0" w:color="auto"/>
            <w:right w:val="none" w:sz="0" w:space="0" w:color="auto"/>
          </w:divBdr>
        </w:div>
        <w:div w:id="514148411">
          <w:marLeft w:val="480"/>
          <w:marRight w:val="0"/>
          <w:marTop w:val="0"/>
          <w:marBottom w:val="0"/>
          <w:divBdr>
            <w:top w:val="none" w:sz="0" w:space="0" w:color="auto"/>
            <w:left w:val="none" w:sz="0" w:space="0" w:color="auto"/>
            <w:bottom w:val="none" w:sz="0" w:space="0" w:color="auto"/>
            <w:right w:val="none" w:sz="0" w:space="0" w:color="auto"/>
          </w:divBdr>
        </w:div>
        <w:div w:id="534737730">
          <w:marLeft w:val="480"/>
          <w:marRight w:val="0"/>
          <w:marTop w:val="0"/>
          <w:marBottom w:val="0"/>
          <w:divBdr>
            <w:top w:val="none" w:sz="0" w:space="0" w:color="auto"/>
            <w:left w:val="none" w:sz="0" w:space="0" w:color="auto"/>
            <w:bottom w:val="none" w:sz="0" w:space="0" w:color="auto"/>
            <w:right w:val="none" w:sz="0" w:space="0" w:color="auto"/>
          </w:divBdr>
        </w:div>
        <w:div w:id="564921032">
          <w:marLeft w:val="480"/>
          <w:marRight w:val="0"/>
          <w:marTop w:val="0"/>
          <w:marBottom w:val="0"/>
          <w:divBdr>
            <w:top w:val="none" w:sz="0" w:space="0" w:color="auto"/>
            <w:left w:val="none" w:sz="0" w:space="0" w:color="auto"/>
            <w:bottom w:val="none" w:sz="0" w:space="0" w:color="auto"/>
            <w:right w:val="none" w:sz="0" w:space="0" w:color="auto"/>
          </w:divBdr>
        </w:div>
        <w:div w:id="837773771">
          <w:marLeft w:val="480"/>
          <w:marRight w:val="0"/>
          <w:marTop w:val="0"/>
          <w:marBottom w:val="0"/>
          <w:divBdr>
            <w:top w:val="none" w:sz="0" w:space="0" w:color="auto"/>
            <w:left w:val="none" w:sz="0" w:space="0" w:color="auto"/>
            <w:bottom w:val="none" w:sz="0" w:space="0" w:color="auto"/>
            <w:right w:val="none" w:sz="0" w:space="0" w:color="auto"/>
          </w:divBdr>
        </w:div>
        <w:div w:id="976226472">
          <w:marLeft w:val="480"/>
          <w:marRight w:val="0"/>
          <w:marTop w:val="0"/>
          <w:marBottom w:val="0"/>
          <w:divBdr>
            <w:top w:val="none" w:sz="0" w:space="0" w:color="auto"/>
            <w:left w:val="none" w:sz="0" w:space="0" w:color="auto"/>
            <w:bottom w:val="none" w:sz="0" w:space="0" w:color="auto"/>
            <w:right w:val="none" w:sz="0" w:space="0" w:color="auto"/>
          </w:divBdr>
        </w:div>
        <w:div w:id="1173302909">
          <w:marLeft w:val="480"/>
          <w:marRight w:val="0"/>
          <w:marTop w:val="0"/>
          <w:marBottom w:val="0"/>
          <w:divBdr>
            <w:top w:val="none" w:sz="0" w:space="0" w:color="auto"/>
            <w:left w:val="none" w:sz="0" w:space="0" w:color="auto"/>
            <w:bottom w:val="none" w:sz="0" w:space="0" w:color="auto"/>
            <w:right w:val="none" w:sz="0" w:space="0" w:color="auto"/>
          </w:divBdr>
        </w:div>
        <w:div w:id="1558275859">
          <w:marLeft w:val="480"/>
          <w:marRight w:val="0"/>
          <w:marTop w:val="0"/>
          <w:marBottom w:val="0"/>
          <w:divBdr>
            <w:top w:val="none" w:sz="0" w:space="0" w:color="auto"/>
            <w:left w:val="none" w:sz="0" w:space="0" w:color="auto"/>
            <w:bottom w:val="none" w:sz="0" w:space="0" w:color="auto"/>
            <w:right w:val="none" w:sz="0" w:space="0" w:color="auto"/>
          </w:divBdr>
        </w:div>
        <w:div w:id="1580287822">
          <w:marLeft w:val="480"/>
          <w:marRight w:val="0"/>
          <w:marTop w:val="0"/>
          <w:marBottom w:val="0"/>
          <w:divBdr>
            <w:top w:val="none" w:sz="0" w:space="0" w:color="auto"/>
            <w:left w:val="none" w:sz="0" w:space="0" w:color="auto"/>
            <w:bottom w:val="none" w:sz="0" w:space="0" w:color="auto"/>
            <w:right w:val="none" w:sz="0" w:space="0" w:color="auto"/>
          </w:divBdr>
        </w:div>
        <w:div w:id="1724407045">
          <w:marLeft w:val="480"/>
          <w:marRight w:val="0"/>
          <w:marTop w:val="0"/>
          <w:marBottom w:val="0"/>
          <w:divBdr>
            <w:top w:val="none" w:sz="0" w:space="0" w:color="auto"/>
            <w:left w:val="none" w:sz="0" w:space="0" w:color="auto"/>
            <w:bottom w:val="none" w:sz="0" w:space="0" w:color="auto"/>
            <w:right w:val="none" w:sz="0" w:space="0" w:color="auto"/>
          </w:divBdr>
        </w:div>
        <w:div w:id="1851092936">
          <w:marLeft w:val="480"/>
          <w:marRight w:val="0"/>
          <w:marTop w:val="0"/>
          <w:marBottom w:val="0"/>
          <w:divBdr>
            <w:top w:val="none" w:sz="0" w:space="0" w:color="auto"/>
            <w:left w:val="none" w:sz="0" w:space="0" w:color="auto"/>
            <w:bottom w:val="none" w:sz="0" w:space="0" w:color="auto"/>
            <w:right w:val="none" w:sz="0" w:space="0" w:color="auto"/>
          </w:divBdr>
        </w:div>
        <w:div w:id="2036535258">
          <w:marLeft w:val="480"/>
          <w:marRight w:val="0"/>
          <w:marTop w:val="0"/>
          <w:marBottom w:val="0"/>
          <w:divBdr>
            <w:top w:val="none" w:sz="0" w:space="0" w:color="auto"/>
            <w:left w:val="none" w:sz="0" w:space="0" w:color="auto"/>
            <w:bottom w:val="none" w:sz="0" w:space="0" w:color="auto"/>
            <w:right w:val="none" w:sz="0" w:space="0" w:color="auto"/>
          </w:divBdr>
        </w:div>
        <w:div w:id="2060857003">
          <w:marLeft w:val="480"/>
          <w:marRight w:val="0"/>
          <w:marTop w:val="0"/>
          <w:marBottom w:val="0"/>
          <w:divBdr>
            <w:top w:val="none" w:sz="0" w:space="0" w:color="auto"/>
            <w:left w:val="none" w:sz="0" w:space="0" w:color="auto"/>
            <w:bottom w:val="none" w:sz="0" w:space="0" w:color="auto"/>
            <w:right w:val="none" w:sz="0" w:space="0" w:color="auto"/>
          </w:divBdr>
        </w:div>
      </w:divsChild>
    </w:div>
    <w:div w:id="740252005">
      <w:bodyDiv w:val="1"/>
      <w:marLeft w:val="0"/>
      <w:marRight w:val="0"/>
      <w:marTop w:val="0"/>
      <w:marBottom w:val="0"/>
      <w:divBdr>
        <w:top w:val="none" w:sz="0" w:space="0" w:color="auto"/>
        <w:left w:val="none" w:sz="0" w:space="0" w:color="auto"/>
        <w:bottom w:val="none" w:sz="0" w:space="0" w:color="auto"/>
        <w:right w:val="none" w:sz="0" w:space="0" w:color="auto"/>
      </w:divBdr>
    </w:div>
    <w:div w:id="741751991">
      <w:bodyDiv w:val="1"/>
      <w:marLeft w:val="0"/>
      <w:marRight w:val="0"/>
      <w:marTop w:val="0"/>
      <w:marBottom w:val="0"/>
      <w:divBdr>
        <w:top w:val="none" w:sz="0" w:space="0" w:color="auto"/>
        <w:left w:val="none" w:sz="0" w:space="0" w:color="auto"/>
        <w:bottom w:val="none" w:sz="0" w:space="0" w:color="auto"/>
        <w:right w:val="none" w:sz="0" w:space="0" w:color="auto"/>
      </w:divBdr>
    </w:div>
    <w:div w:id="745110515">
      <w:bodyDiv w:val="1"/>
      <w:marLeft w:val="0"/>
      <w:marRight w:val="0"/>
      <w:marTop w:val="0"/>
      <w:marBottom w:val="0"/>
      <w:divBdr>
        <w:top w:val="none" w:sz="0" w:space="0" w:color="auto"/>
        <w:left w:val="none" w:sz="0" w:space="0" w:color="auto"/>
        <w:bottom w:val="none" w:sz="0" w:space="0" w:color="auto"/>
        <w:right w:val="none" w:sz="0" w:space="0" w:color="auto"/>
      </w:divBdr>
    </w:div>
    <w:div w:id="750274866">
      <w:bodyDiv w:val="1"/>
      <w:marLeft w:val="0"/>
      <w:marRight w:val="0"/>
      <w:marTop w:val="0"/>
      <w:marBottom w:val="0"/>
      <w:divBdr>
        <w:top w:val="none" w:sz="0" w:space="0" w:color="auto"/>
        <w:left w:val="none" w:sz="0" w:space="0" w:color="auto"/>
        <w:bottom w:val="none" w:sz="0" w:space="0" w:color="auto"/>
        <w:right w:val="none" w:sz="0" w:space="0" w:color="auto"/>
      </w:divBdr>
      <w:divsChild>
        <w:div w:id="46995130">
          <w:marLeft w:val="480"/>
          <w:marRight w:val="0"/>
          <w:marTop w:val="0"/>
          <w:marBottom w:val="0"/>
          <w:divBdr>
            <w:top w:val="none" w:sz="0" w:space="0" w:color="auto"/>
            <w:left w:val="none" w:sz="0" w:space="0" w:color="auto"/>
            <w:bottom w:val="none" w:sz="0" w:space="0" w:color="auto"/>
            <w:right w:val="none" w:sz="0" w:space="0" w:color="auto"/>
          </w:divBdr>
        </w:div>
        <w:div w:id="365448407">
          <w:marLeft w:val="480"/>
          <w:marRight w:val="0"/>
          <w:marTop w:val="0"/>
          <w:marBottom w:val="0"/>
          <w:divBdr>
            <w:top w:val="none" w:sz="0" w:space="0" w:color="auto"/>
            <w:left w:val="none" w:sz="0" w:space="0" w:color="auto"/>
            <w:bottom w:val="none" w:sz="0" w:space="0" w:color="auto"/>
            <w:right w:val="none" w:sz="0" w:space="0" w:color="auto"/>
          </w:divBdr>
        </w:div>
        <w:div w:id="215750420">
          <w:marLeft w:val="480"/>
          <w:marRight w:val="0"/>
          <w:marTop w:val="0"/>
          <w:marBottom w:val="0"/>
          <w:divBdr>
            <w:top w:val="none" w:sz="0" w:space="0" w:color="auto"/>
            <w:left w:val="none" w:sz="0" w:space="0" w:color="auto"/>
            <w:bottom w:val="none" w:sz="0" w:space="0" w:color="auto"/>
            <w:right w:val="none" w:sz="0" w:space="0" w:color="auto"/>
          </w:divBdr>
        </w:div>
        <w:div w:id="1629240782">
          <w:marLeft w:val="480"/>
          <w:marRight w:val="0"/>
          <w:marTop w:val="0"/>
          <w:marBottom w:val="0"/>
          <w:divBdr>
            <w:top w:val="none" w:sz="0" w:space="0" w:color="auto"/>
            <w:left w:val="none" w:sz="0" w:space="0" w:color="auto"/>
            <w:bottom w:val="none" w:sz="0" w:space="0" w:color="auto"/>
            <w:right w:val="none" w:sz="0" w:space="0" w:color="auto"/>
          </w:divBdr>
        </w:div>
        <w:div w:id="45762401">
          <w:marLeft w:val="480"/>
          <w:marRight w:val="0"/>
          <w:marTop w:val="0"/>
          <w:marBottom w:val="0"/>
          <w:divBdr>
            <w:top w:val="none" w:sz="0" w:space="0" w:color="auto"/>
            <w:left w:val="none" w:sz="0" w:space="0" w:color="auto"/>
            <w:bottom w:val="none" w:sz="0" w:space="0" w:color="auto"/>
            <w:right w:val="none" w:sz="0" w:space="0" w:color="auto"/>
          </w:divBdr>
        </w:div>
        <w:div w:id="112984973">
          <w:marLeft w:val="480"/>
          <w:marRight w:val="0"/>
          <w:marTop w:val="0"/>
          <w:marBottom w:val="0"/>
          <w:divBdr>
            <w:top w:val="none" w:sz="0" w:space="0" w:color="auto"/>
            <w:left w:val="none" w:sz="0" w:space="0" w:color="auto"/>
            <w:bottom w:val="none" w:sz="0" w:space="0" w:color="auto"/>
            <w:right w:val="none" w:sz="0" w:space="0" w:color="auto"/>
          </w:divBdr>
        </w:div>
        <w:div w:id="1032463624">
          <w:marLeft w:val="480"/>
          <w:marRight w:val="0"/>
          <w:marTop w:val="0"/>
          <w:marBottom w:val="0"/>
          <w:divBdr>
            <w:top w:val="none" w:sz="0" w:space="0" w:color="auto"/>
            <w:left w:val="none" w:sz="0" w:space="0" w:color="auto"/>
            <w:bottom w:val="none" w:sz="0" w:space="0" w:color="auto"/>
            <w:right w:val="none" w:sz="0" w:space="0" w:color="auto"/>
          </w:divBdr>
        </w:div>
        <w:div w:id="1022245020">
          <w:marLeft w:val="480"/>
          <w:marRight w:val="0"/>
          <w:marTop w:val="0"/>
          <w:marBottom w:val="0"/>
          <w:divBdr>
            <w:top w:val="none" w:sz="0" w:space="0" w:color="auto"/>
            <w:left w:val="none" w:sz="0" w:space="0" w:color="auto"/>
            <w:bottom w:val="none" w:sz="0" w:space="0" w:color="auto"/>
            <w:right w:val="none" w:sz="0" w:space="0" w:color="auto"/>
          </w:divBdr>
        </w:div>
        <w:div w:id="1908346598">
          <w:marLeft w:val="480"/>
          <w:marRight w:val="0"/>
          <w:marTop w:val="0"/>
          <w:marBottom w:val="0"/>
          <w:divBdr>
            <w:top w:val="none" w:sz="0" w:space="0" w:color="auto"/>
            <w:left w:val="none" w:sz="0" w:space="0" w:color="auto"/>
            <w:bottom w:val="none" w:sz="0" w:space="0" w:color="auto"/>
            <w:right w:val="none" w:sz="0" w:space="0" w:color="auto"/>
          </w:divBdr>
        </w:div>
        <w:div w:id="587229469">
          <w:marLeft w:val="480"/>
          <w:marRight w:val="0"/>
          <w:marTop w:val="0"/>
          <w:marBottom w:val="0"/>
          <w:divBdr>
            <w:top w:val="none" w:sz="0" w:space="0" w:color="auto"/>
            <w:left w:val="none" w:sz="0" w:space="0" w:color="auto"/>
            <w:bottom w:val="none" w:sz="0" w:space="0" w:color="auto"/>
            <w:right w:val="none" w:sz="0" w:space="0" w:color="auto"/>
          </w:divBdr>
        </w:div>
        <w:div w:id="1688871789">
          <w:marLeft w:val="480"/>
          <w:marRight w:val="0"/>
          <w:marTop w:val="0"/>
          <w:marBottom w:val="0"/>
          <w:divBdr>
            <w:top w:val="none" w:sz="0" w:space="0" w:color="auto"/>
            <w:left w:val="none" w:sz="0" w:space="0" w:color="auto"/>
            <w:bottom w:val="none" w:sz="0" w:space="0" w:color="auto"/>
            <w:right w:val="none" w:sz="0" w:space="0" w:color="auto"/>
          </w:divBdr>
        </w:div>
        <w:div w:id="1308781963">
          <w:marLeft w:val="480"/>
          <w:marRight w:val="0"/>
          <w:marTop w:val="0"/>
          <w:marBottom w:val="0"/>
          <w:divBdr>
            <w:top w:val="none" w:sz="0" w:space="0" w:color="auto"/>
            <w:left w:val="none" w:sz="0" w:space="0" w:color="auto"/>
            <w:bottom w:val="none" w:sz="0" w:space="0" w:color="auto"/>
            <w:right w:val="none" w:sz="0" w:space="0" w:color="auto"/>
          </w:divBdr>
        </w:div>
        <w:div w:id="1465543839">
          <w:marLeft w:val="480"/>
          <w:marRight w:val="0"/>
          <w:marTop w:val="0"/>
          <w:marBottom w:val="0"/>
          <w:divBdr>
            <w:top w:val="none" w:sz="0" w:space="0" w:color="auto"/>
            <w:left w:val="none" w:sz="0" w:space="0" w:color="auto"/>
            <w:bottom w:val="none" w:sz="0" w:space="0" w:color="auto"/>
            <w:right w:val="none" w:sz="0" w:space="0" w:color="auto"/>
          </w:divBdr>
        </w:div>
        <w:div w:id="297228568">
          <w:marLeft w:val="480"/>
          <w:marRight w:val="0"/>
          <w:marTop w:val="0"/>
          <w:marBottom w:val="0"/>
          <w:divBdr>
            <w:top w:val="none" w:sz="0" w:space="0" w:color="auto"/>
            <w:left w:val="none" w:sz="0" w:space="0" w:color="auto"/>
            <w:bottom w:val="none" w:sz="0" w:space="0" w:color="auto"/>
            <w:right w:val="none" w:sz="0" w:space="0" w:color="auto"/>
          </w:divBdr>
        </w:div>
        <w:div w:id="1936476995">
          <w:marLeft w:val="480"/>
          <w:marRight w:val="0"/>
          <w:marTop w:val="0"/>
          <w:marBottom w:val="0"/>
          <w:divBdr>
            <w:top w:val="none" w:sz="0" w:space="0" w:color="auto"/>
            <w:left w:val="none" w:sz="0" w:space="0" w:color="auto"/>
            <w:bottom w:val="none" w:sz="0" w:space="0" w:color="auto"/>
            <w:right w:val="none" w:sz="0" w:space="0" w:color="auto"/>
          </w:divBdr>
        </w:div>
        <w:div w:id="249509515">
          <w:marLeft w:val="480"/>
          <w:marRight w:val="0"/>
          <w:marTop w:val="0"/>
          <w:marBottom w:val="0"/>
          <w:divBdr>
            <w:top w:val="none" w:sz="0" w:space="0" w:color="auto"/>
            <w:left w:val="none" w:sz="0" w:space="0" w:color="auto"/>
            <w:bottom w:val="none" w:sz="0" w:space="0" w:color="auto"/>
            <w:right w:val="none" w:sz="0" w:space="0" w:color="auto"/>
          </w:divBdr>
        </w:div>
        <w:div w:id="1105536352">
          <w:marLeft w:val="480"/>
          <w:marRight w:val="0"/>
          <w:marTop w:val="0"/>
          <w:marBottom w:val="0"/>
          <w:divBdr>
            <w:top w:val="none" w:sz="0" w:space="0" w:color="auto"/>
            <w:left w:val="none" w:sz="0" w:space="0" w:color="auto"/>
            <w:bottom w:val="none" w:sz="0" w:space="0" w:color="auto"/>
            <w:right w:val="none" w:sz="0" w:space="0" w:color="auto"/>
          </w:divBdr>
        </w:div>
        <w:div w:id="819419974">
          <w:marLeft w:val="480"/>
          <w:marRight w:val="0"/>
          <w:marTop w:val="0"/>
          <w:marBottom w:val="0"/>
          <w:divBdr>
            <w:top w:val="none" w:sz="0" w:space="0" w:color="auto"/>
            <w:left w:val="none" w:sz="0" w:space="0" w:color="auto"/>
            <w:bottom w:val="none" w:sz="0" w:space="0" w:color="auto"/>
            <w:right w:val="none" w:sz="0" w:space="0" w:color="auto"/>
          </w:divBdr>
        </w:div>
        <w:div w:id="1126118456">
          <w:marLeft w:val="480"/>
          <w:marRight w:val="0"/>
          <w:marTop w:val="0"/>
          <w:marBottom w:val="0"/>
          <w:divBdr>
            <w:top w:val="none" w:sz="0" w:space="0" w:color="auto"/>
            <w:left w:val="none" w:sz="0" w:space="0" w:color="auto"/>
            <w:bottom w:val="none" w:sz="0" w:space="0" w:color="auto"/>
            <w:right w:val="none" w:sz="0" w:space="0" w:color="auto"/>
          </w:divBdr>
        </w:div>
        <w:div w:id="1415937516">
          <w:marLeft w:val="480"/>
          <w:marRight w:val="0"/>
          <w:marTop w:val="0"/>
          <w:marBottom w:val="0"/>
          <w:divBdr>
            <w:top w:val="none" w:sz="0" w:space="0" w:color="auto"/>
            <w:left w:val="none" w:sz="0" w:space="0" w:color="auto"/>
            <w:bottom w:val="none" w:sz="0" w:space="0" w:color="auto"/>
            <w:right w:val="none" w:sz="0" w:space="0" w:color="auto"/>
          </w:divBdr>
        </w:div>
        <w:div w:id="1434082854">
          <w:marLeft w:val="480"/>
          <w:marRight w:val="0"/>
          <w:marTop w:val="0"/>
          <w:marBottom w:val="0"/>
          <w:divBdr>
            <w:top w:val="none" w:sz="0" w:space="0" w:color="auto"/>
            <w:left w:val="none" w:sz="0" w:space="0" w:color="auto"/>
            <w:bottom w:val="none" w:sz="0" w:space="0" w:color="auto"/>
            <w:right w:val="none" w:sz="0" w:space="0" w:color="auto"/>
          </w:divBdr>
        </w:div>
        <w:div w:id="1037924768">
          <w:marLeft w:val="480"/>
          <w:marRight w:val="0"/>
          <w:marTop w:val="0"/>
          <w:marBottom w:val="0"/>
          <w:divBdr>
            <w:top w:val="none" w:sz="0" w:space="0" w:color="auto"/>
            <w:left w:val="none" w:sz="0" w:space="0" w:color="auto"/>
            <w:bottom w:val="none" w:sz="0" w:space="0" w:color="auto"/>
            <w:right w:val="none" w:sz="0" w:space="0" w:color="auto"/>
          </w:divBdr>
        </w:div>
        <w:div w:id="822309927">
          <w:marLeft w:val="480"/>
          <w:marRight w:val="0"/>
          <w:marTop w:val="0"/>
          <w:marBottom w:val="0"/>
          <w:divBdr>
            <w:top w:val="none" w:sz="0" w:space="0" w:color="auto"/>
            <w:left w:val="none" w:sz="0" w:space="0" w:color="auto"/>
            <w:bottom w:val="none" w:sz="0" w:space="0" w:color="auto"/>
            <w:right w:val="none" w:sz="0" w:space="0" w:color="auto"/>
          </w:divBdr>
        </w:div>
        <w:div w:id="1292396372">
          <w:marLeft w:val="480"/>
          <w:marRight w:val="0"/>
          <w:marTop w:val="0"/>
          <w:marBottom w:val="0"/>
          <w:divBdr>
            <w:top w:val="none" w:sz="0" w:space="0" w:color="auto"/>
            <w:left w:val="none" w:sz="0" w:space="0" w:color="auto"/>
            <w:bottom w:val="none" w:sz="0" w:space="0" w:color="auto"/>
            <w:right w:val="none" w:sz="0" w:space="0" w:color="auto"/>
          </w:divBdr>
        </w:div>
        <w:div w:id="467091282">
          <w:marLeft w:val="480"/>
          <w:marRight w:val="0"/>
          <w:marTop w:val="0"/>
          <w:marBottom w:val="0"/>
          <w:divBdr>
            <w:top w:val="none" w:sz="0" w:space="0" w:color="auto"/>
            <w:left w:val="none" w:sz="0" w:space="0" w:color="auto"/>
            <w:bottom w:val="none" w:sz="0" w:space="0" w:color="auto"/>
            <w:right w:val="none" w:sz="0" w:space="0" w:color="auto"/>
          </w:divBdr>
        </w:div>
        <w:div w:id="1947694386">
          <w:marLeft w:val="480"/>
          <w:marRight w:val="0"/>
          <w:marTop w:val="0"/>
          <w:marBottom w:val="0"/>
          <w:divBdr>
            <w:top w:val="none" w:sz="0" w:space="0" w:color="auto"/>
            <w:left w:val="none" w:sz="0" w:space="0" w:color="auto"/>
            <w:bottom w:val="none" w:sz="0" w:space="0" w:color="auto"/>
            <w:right w:val="none" w:sz="0" w:space="0" w:color="auto"/>
          </w:divBdr>
        </w:div>
        <w:div w:id="484467823">
          <w:marLeft w:val="480"/>
          <w:marRight w:val="0"/>
          <w:marTop w:val="0"/>
          <w:marBottom w:val="0"/>
          <w:divBdr>
            <w:top w:val="none" w:sz="0" w:space="0" w:color="auto"/>
            <w:left w:val="none" w:sz="0" w:space="0" w:color="auto"/>
            <w:bottom w:val="none" w:sz="0" w:space="0" w:color="auto"/>
            <w:right w:val="none" w:sz="0" w:space="0" w:color="auto"/>
          </w:divBdr>
        </w:div>
      </w:divsChild>
    </w:div>
    <w:div w:id="754205571">
      <w:bodyDiv w:val="1"/>
      <w:marLeft w:val="0"/>
      <w:marRight w:val="0"/>
      <w:marTop w:val="0"/>
      <w:marBottom w:val="0"/>
      <w:divBdr>
        <w:top w:val="none" w:sz="0" w:space="0" w:color="auto"/>
        <w:left w:val="none" w:sz="0" w:space="0" w:color="auto"/>
        <w:bottom w:val="none" w:sz="0" w:space="0" w:color="auto"/>
        <w:right w:val="none" w:sz="0" w:space="0" w:color="auto"/>
      </w:divBdr>
    </w:div>
    <w:div w:id="754519724">
      <w:bodyDiv w:val="1"/>
      <w:marLeft w:val="0"/>
      <w:marRight w:val="0"/>
      <w:marTop w:val="0"/>
      <w:marBottom w:val="0"/>
      <w:divBdr>
        <w:top w:val="none" w:sz="0" w:space="0" w:color="auto"/>
        <w:left w:val="none" w:sz="0" w:space="0" w:color="auto"/>
        <w:bottom w:val="none" w:sz="0" w:space="0" w:color="auto"/>
        <w:right w:val="none" w:sz="0" w:space="0" w:color="auto"/>
      </w:divBdr>
    </w:div>
    <w:div w:id="761028225">
      <w:bodyDiv w:val="1"/>
      <w:marLeft w:val="0"/>
      <w:marRight w:val="0"/>
      <w:marTop w:val="0"/>
      <w:marBottom w:val="0"/>
      <w:divBdr>
        <w:top w:val="none" w:sz="0" w:space="0" w:color="auto"/>
        <w:left w:val="none" w:sz="0" w:space="0" w:color="auto"/>
        <w:bottom w:val="none" w:sz="0" w:space="0" w:color="auto"/>
        <w:right w:val="none" w:sz="0" w:space="0" w:color="auto"/>
      </w:divBdr>
    </w:div>
    <w:div w:id="766465743">
      <w:bodyDiv w:val="1"/>
      <w:marLeft w:val="0"/>
      <w:marRight w:val="0"/>
      <w:marTop w:val="0"/>
      <w:marBottom w:val="0"/>
      <w:divBdr>
        <w:top w:val="none" w:sz="0" w:space="0" w:color="auto"/>
        <w:left w:val="none" w:sz="0" w:space="0" w:color="auto"/>
        <w:bottom w:val="none" w:sz="0" w:space="0" w:color="auto"/>
        <w:right w:val="none" w:sz="0" w:space="0" w:color="auto"/>
      </w:divBdr>
    </w:div>
    <w:div w:id="768743349">
      <w:bodyDiv w:val="1"/>
      <w:marLeft w:val="0"/>
      <w:marRight w:val="0"/>
      <w:marTop w:val="0"/>
      <w:marBottom w:val="0"/>
      <w:divBdr>
        <w:top w:val="none" w:sz="0" w:space="0" w:color="auto"/>
        <w:left w:val="none" w:sz="0" w:space="0" w:color="auto"/>
        <w:bottom w:val="none" w:sz="0" w:space="0" w:color="auto"/>
        <w:right w:val="none" w:sz="0" w:space="0" w:color="auto"/>
      </w:divBdr>
    </w:div>
    <w:div w:id="772365520">
      <w:bodyDiv w:val="1"/>
      <w:marLeft w:val="0"/>
      <w:marRight w:val="0"/>
      <w:marTop w:val="0"/>
      <w:marBottom w:val="0"/>
      <w:divBdr>
        <w:top w:val="none" w:sz="0" w:space="0" w:color="auto"/>
        <w:left w:val="none" w:sz="0" w:space="0" w:color="auto"/>
        <w:bottom w:val="none" w:sz="0" w:space="0" w:color="auto"/>
        <w:right w:val="none" w:sz="0" w:space="0" w:color="auto"/>
      </w:divBdr>
    </w:div>
    <w:div w:id="774711355">
      <w:bodyDiv w:val="1"/>
      <w:marLeft w:val="0"/>
      <w:marRight w:val="0"/>
      <w:marTop w:val="0"/>
      <w:marBottom w:val="0"/>
      <w:divBdr>
        <w:top w:val="none" w:sz="0" w:space="0" w:color="auto"/>
        <w:left w:val="none" w:sz="0" w:space="0" w:color="auto"/>
        <w:bottom w:val="none" w:sz="0" w:space="0" w:color="auto"/>
        <w:right w:val="none" w:sz="0" w:space="0" w:color="auto"/>
      </w:divBdr>
    </w:div>
    <w:div w:id="775174853">
      <w:bodyDiv w:val="1"/>
      <w:marLeft w:val="0"/>
      <w:marRight w:val="0"/>
      <w:marTop w:val="0"/>
      <w:marBottom w:val="0"/>
      <w:divBdr>
        <w:top w:val="none" w:sz="0" w:space="0" w:color="auto"/>
        <w:left w:val="none" w:sz="0" w:space="0" w:color="auto"/>
        <w:bottom w:val="none" w:sz="0" w:space="0" w:color="auto"/>
        <w:right w:val="none" w:sz="0" w:space="0" w:color="auto"/>
      </w:divBdr>
      <w:divsChild>
        <w:div w:id="730426537">
          <w:marLeft w:val="480"/>
          <w:marRight w:val="0"/>
          <w:marTop w:val="0"/>
          <w:marBottom w:val="0"/>
          <w:divBdr>
            <w:top w:val="none" w:sz="0" w:space="0" w:color="auto"/>
            <w:left w:val="none" w:sz="0" w:space="0" w:color="auto"/>
            <w:bottom w:val="none" w:sz="0" w:space="0" w:color="auto"/>
            <w:right w:val="none" w:sz="0" w:space="0" w:color="auto"/>
          </w:divBdr>
        </w:div>
        <w:div w:id="1445802818">
          <w:marLeft w:val="480"/>
          <w:marRight w:val="0"/>
          <w:marTop w:val="0"/>
          <w:marBottom w:val="0"/>
          <w:divBdr>
            <w:top w:val="none" w:sz="0" w:space="0" w:color="auto"/>
            <w:left w:val="none" w:sz="0" w:space="0" w:color="auto"/>
            <w:bottom w:val="none" w:sz="0" w:space="0" w:color="auto"/>
            <w:right w:val="none" w:sz="0" w:space="0" w:color="auto"/>
          </w:divBdr>
        </w:div>
        <w:div w:id="1879003912">
          <w:marLeft w:val="480"/>
          <w:marRight w:val="0"/>
          <w:marTop w:val="0"/>
          <w:marBottom w:val="0"/>
          <w:divBdr>
            <w:top w:val="none" w:sz="0" w:space="0" w:color="auto"/>
            <w:left w:val="none" w:sz="0" w:space="0" w:color="auto"/>
            <w:bottom w:val="none" w:sz="0" w:space="0" w:color="auto"/>
            <w:right w:val="none" w:sz="0" w:space="0" w:color="auto"/>
          </w:divBdr>
        </w:div>
        <w:div w:id="1219784745">
          <w:marLeft w:val="480"/>
          <w:marRight w:val="0"/>
          <w:marTop w:val="0"/>
          <w:marBottom w:val="0"/>
          <w:divBdr>
            <w:top w:val="none" w:sz="0" w:space="0" w:color="auto"/>
            <w:left w:val="none" w:sz="0" w:space="0" w:color="auto"/>
            <w:bottom w:val="none" w:sz="0" w:space="0" w:color="auto"/>
            <w:right w:val="none" w:sz="0" w:space="0" w:color="auto"/>
          </w:divBdr>
        </w:div>
        <w:div w:id="679309906">
          <w:marLeft w:val="480"/>
          <w:marRight w:val="0"/>
          <w:marTop w:val="0"/>
          <w:marBottom w:val="0"/>
          <w:divBdr>
            <w:top w:val="none" w:sz="0" w:space="0" w:color="auto"/>
            <w:left w:val="none" w:sz="0" w:space="0" w:color="auto"/>
            <w:bottom w:val="none" w:sz="0" w:space="0" w:color="auto"/>
            <w:right w:val="none" w:sz="0" w:space="0" w:color="auto"/>
          </w:divBdr>
        </w:div>
        <w:div w:id="326830117">
          <w:marLeft w:val="480"/>
          <w:marRight w:val="0"/>
          <w:marTop w:val="0"/>
          <w:marBottom w:val="0"/>
          <w:divBdr>
            <w:top w:val="none" w:sz="0" w:space="0" w:color="auto"/>
            <w:left w:val="none" w:sz="0" w:space="0" w:color="auto"/>
            <w:bottom w:val="none" w:sz="0" w:space="0" w:color="auto"/>
            <w:right w:val="none" w:sz="0" w:space="0" w:color="auto"/>
          </w:divBdr>
        </w:div>
        <w:div w:id="1017737518">
          <w:marLeft w:val="480"/>
          <w:marRight w:val="0"/>
          <w:marTop w:val="0"/>
          <w:marBottom w:val="0"/>
          <w:divBdr>
            <w:top w:val="none" w:sz="0" w:space="0" w:color="auto"/>
            <w:left w:val="none" w:sz="0" w:space="0" w:color="auto"/>
            <w:bottom w:val="none" w:sz="0" w:space="0" w:color="auto"/>
            <w:right w:val="none" w:sz="0" w:space="0" w:color="auto"/>
          </w:divBdr>
        </w:div>
        <w:div w:id="781922568">
          <w:marLeft w:val="480"/>
          <w:marRight w:val="0"/>
          <w:marTop w:val="0"/>
          <w:marBottom w:val="0"/>
          <w:divBdr>
            <w:top w:val="none" w:sz="0" w:space="0" w:color="auto"/>
            <w:left w:val="none" w:sz="0" w:space="0" w:color="auto"/>
            <w:bottom w:val="none" w:sz="0" w:space="0" w:color="auto"/>
            <w:right w:val="none" w:sz="0" w:space="0" w:color="auto"/>
          </w:divBdr>
        </w:div>
        <w:div w:id="1842045575">
          <w:marLeft w:val="480"/>
          <w:marRight w:val="0"/>
          <w:marTop w:val="0"/>
          <w:marBottom w:val="0"/>
          <w:divBdr>
            <w:top w:val="none" w:sz="0" w:space="0" w:color="auto"/>
            <w:left w:val="none" w:sz="0" w:space="0" w:color="auto"/>
            <w:bottom w:val="none" w:sz="0" w:space="0" w:color="auto"/>
            <w:right w:val="none" w:sz="0" w:space="0" w:color="auto"/>
          </w:divBdr>
        </w:div>
        <w:div w:id="1834829877">
          <w:marLeft w:val="480"/>
          <w:marRight w:val="0"/>
          <w:marTop w:val="0"/>
          <w:marBottom w:val="0"/>
          <w:divBdr>
            <w:top w:val="none" w:sz="0" w:space="0" w:color="auto"/>
            <w:left w:val="none" w:sz="0" w:space="0" w:color="auto"/>
            <w:bottom w:val="none" w:sz="0" w:space="0" w:color="auto"/>
            <w:right w:val="none" w:sz="0" w:space="0" w:color="auto"/>
          </w:divBdr>
        </w:div>
        <w:div w:id="570038664">
          <w:marLeft w:val="480"/>
          <w:marRight w:val="0"/>
          <w:marTop w:val="0"/>
          <w:marBottom w:val="0"/>
          <w:divBdr>
            <w:top w:val="none" w:sz="0" w:space="0" w:color="auto"/>
            <w:left w:val="none" w:sz="0" w:space="0" w:color="auto"/>
            <w:bottom w:val="none" w:sz="0" w:space="0" w:color="auto"/>
            <w:right w:val="none" w:sz="0" w:space="0" w:color="auto"/>
          </w:divBdr>
        </w:div>
        <w:div w:id="368336137">
          <w:marLeft w:val="480"/>
          <w:marRight w:val="0"/>
          <w:marTop w:val="0"/>
          <w:marBottom w:val="0"/>
          <w:divBdr>
            <w:top w:val="none" w:sz="0" w:space="0" w:color="auto"/>
            <w:left w:val="none" w:sz="0" w:space="0" w:color="auto"/>
            <w:bottom w:val="none" w:sz="0" w:space="0" w:color="auto"/>
            <w:right w:val="none" w:sz="0" w:space="0" w:color="auto"/>
          </w:divBdr>
        </w:div>
        <w:div w:id="740296535">
          <w:marLeft w:val="480"/>
          <w:marRight w:val="0"/>
          <w:marTop w:val="0"/>
          <w:marBottom w:val="0"/>
          <w:divBdr>
            <w:top w:val="none" w:sz="0" w:space="0" w:color="auto"/>
            <w:left w:val="none" w:sz="0" w:space="0" w:color="auto"/>
            <w:bottom w:val="none" w:sz="0" w:space="0" w:color="auto"/>
            <w:right w:val="none" w:sz="0" w:space="0" w:color="auto"/>
          </w:divBdr>
        </w:div>
        <w:div w:id="2103329664">
          <w:marLeft w:val="480"/>
          <w:marRight w:val="0"/>
          <w:marTop w:val="0"/>
          <w:marBottom w:val="0"/>
          <w:divBdr>
            <w:top w:val="none" w:sz="0" w:space="0" w:color="auto"/>
            <w:left w:val="none" w:sz="0" w:space="0" w:color="auto"/>
            <w:bottom w:val="none" w:sz="0" w:space="0" w:color="auto"/>
            <w:right w:val="none" w:sz="0" w:space="0" w:color="auto"/>
          </w:divBdr>
        </w:div>
        <w:div w:id="1544245497">
          <w:marLeft w:val="480"/>
          <w:marRight w:val="0"/>
          <w:marTop w:val="0"/>
          <w:marBottom w:val="0"/>
          <w:divBdr>
            <w:top w:val="none" w:sz="0" w:space="0" w:color="auto"/>
            <w:left w:val="none" w:sz="0" w:space="0" w:color="auto"/>
            <w:bottom w:val="none" w:sz="0" w:space="0" w:color="auto"/>
            <w:right w:val="none" w:sz="0" w:space="0" w:color="auto"/>
          </w:divBdr>
        </w:div>
        <w:div w:id="248538673">
          <w:marLeft w:val="480"/>
          <w:marRight w:val="0"/>
          <w:marTop w:val="0"/>
          <w:marBottom w:val="0"/>
          <w:divBdr>
            <w:top w:val="none" w:sz="0" w:space="0" w:color="auto"/>
            <w:left w:val="none" w:sz="0" w:space="0" w:color="auto"/>
            <w:bottom w:val="none" w:sz="0" w:space="0" w:color="auto"/>
            <w:right w:val="none" w:sz="0" w:space="0" w:color="auto"/>
          </w:divBdr>
        </w:div>
        <w:div w:id="1757510122">
          <w:marLeft w:val="480"/>
          <w:marRight w:val="0"/>
          <w:marTop w:val="0"/>
          <w:marBottom w:val="0"/>
          <w:divBdr>
            <w:top w:val="none" w:sz="0" w:space="0" w:color="auto"/>
            <w:left w:val="none" w:sz="0" w:space="0" w:color="auto"/>
            <w:bottom w:val="none" w:sz="0" w:space="0" w:color="auto"/>
            <w:right w:val="none" w:sz="0" w:space="0" w:color="auto"/>
          </w:divBdr>
        </w:div>
        <w:div w:id="136072067">
          <w:marLeft w:val="480"/>
          <w:marRight w:val="0"/>
          <w:marTop w:val="0"/>
          <w:marBottom w:val="0"/>
          <w:divBdr>
            <w:top w:val="none" w:sz="0" w:space="0" w:color="auto"/>
            <w:left w:val="none" w:sz="0" w:space="0" w:color="auto"/>
            <w:bottom w:val="none" w:sz="0" w:space="0" w:color="auto"/>
            <w:right w:val="none" w:sz="0" w:space="0" w:color="auto"/>
          </w:divBdr>
        </w:div>
        <w:div w:id="642975102">
          <w:marLeft w:val="480"/>
          <w:marRight w:val="0"/>
          <w:marTop w:val="0"/>
          <w:marBottom w:val="0"/>
          <w:divBdr>
            <w:top w:val="none" w:sz="0" w:space="0" w:color="auto"/>
            <w:left w:val="none" w:sz="0" w:space="0" w:color="auto"/>
            <w:bottom w:val="none" w:sz="0" w:space="0" w:color="auto"/>
            <w:right w:val="none" w:sz="0" w:space="0" w:color="auto"/>
          </w:divBdr>
        </w:div>
        <w:div w:id="2048020532">
          <w:marLeft w:val="480"/>
          <w:marRight w:val="0"/>
          <w:marTop w:val="0"/>
          <w:marBottom w:val="0"/>
          <w:divBdr>
            <w:top w:val="none" w:sz="0" w:space="0" w:color="auto"/>
            <w:left w:val="none" w:sz="0" w:space="0" w:color="auto"/>
            <w:bottom w:val="none" w:sz="0" w:space="0" w:color="auto"/>
            <w:right w:val="none" w:sz="0" w:space="0" w:color="auto"/>
          </w:divBdr>
        </w:div>
        <w:div w:id="965235975">
          <w:marLeft w:val="480"/>
          <w:marRight w:val="0"/>
          <w:marTop w:val="0"/>
          <w:marBottom w:val="0"/>
          <w:divBdr>
            <w:top w:val="none" w:sz="0" w:space="0" w:color="auto"/>
            <w:left w:val="none" w:sz="0" w:space="0" w:color="auto"/>
            <w:bottom w:val="none" w:sz="0" w:space="0" w:color="auto"/>
            <w:right w:val="none" w:sz="0" w:space="0" w:color="auto"/>
          </w:divBdr>
        </w:div>
        <w:div w:id="81610822">
          <w:marLeft w:val="480"/>
          <w:marRight w:val="0"/>
          <w:marTop w:val="0"/>
          <w:marBottom w:val="0"/>
          <w:divBdr>
            <w:top w:val="none" w:sz="0" w:space="0" w:color="auto"/>
            <w:left w:val="none" w:sz="0" w:space="0" w:color="auto"/>
            <w:bottom w:val="none" w:sz="0" w:space="0" w:color="auto"/>
            <w:right w:val="none" w:sz="0" w:space="0" w:color="auto"/>
          </w:divBdr>
        </w:div>
      </w:divsChild>
    </w:div>
    <w:div w:id="782696476">
      <w:bodyDiv w:val="1"/>
      <w:marLeft w:val="0"/>
      <w:marRight w:val="0"/>
      <w:marTop w:val="0"/>
      <w:marBottom w:val="0"/>
      <w:divBdr>
        <w:top w:val="none" w:sz="0" w:space="0" w:color="auto"/>
        <w:left w:val="none" w:sz="0" w:space="0" w:color="auto"/>
        <w:bottom w:val="none" w:sz="0" w:space="0" w:color="auto"/>
        <w:right w:val="none" w:sz="0" w:space="0" w:color="auto"/>
      </w:divBdr>
    </w:div>
    <w:div w:id="789713003">
      <w:bodyDiv w:val="1"/>
      <w:marLeft w:val="0"/>
      <w:marRight w:val="0"/>
      <w:marTop w:val="0"/>
      <w:marBottom w:val="0"/>
      <w:divBdr>
        <w:top w:val="none" w:sz="0" w:space="0" w:color="auto"/>
        <w:left w:val="none" w:sz="0" w:space="0" w:color="auto"/>
        <w:bottom w:val="none" w:sz="0" w:space="0" w:color="auto"/>
        <w:right w:val="none" w:sz="0" w:space="0" w:color="auto"/>
      </w:divBdr>
    </w:div>
    <w:div w:id="799304884">
      <w:bodyDiv w:val="1"/>
      <w:marLeft w:val="0"/>
      <w:marRight w:val="0"/>
      <w:marTop w:val="0"/>
      <w:marBottom w:val="0"/>
      <w:divBdr>
        <w:top w:val="none" w:sz="0" w:space="0" w:color="auto"/>
        <w:left w:val="none" w:sz="0" w:space="0" w:color="auto"/>
        <w:bottom w:val="none" w:sz="0" w:space="0" w:color="auto"/>
        <w:right w:val="none" w:sz="0" w:space="0" w:color="auto"/>
      </w:divBdr>
    </w:div>
    <w:div w:id="803162604">
      <w:bodyDiv w:val="1"/>
      <w:marLeft w:val="0"/>
      <w:marRight w:val="0"/>
      <w:marTop w:val="0"/>
      <w:marBottom w:val="0"/>
      <w:divBdr>
        <w:top w:val="none" w:sz="0" w:space="0" w:color="auto"/>
        <w:left w:val="none" w:sz="0" w:space="0" w:color="auto"/>
        <w:bottom w:val="none" w:sz="0" w:space="0" w:color="auto"/>
        <w:right w:val="none" w:sz="0" w:space="0" w:color="auto"/>
      </w:divBdr>
    </w:div>
    <w:div w:id="831025667">
      <w:bodyDiv w:val="1"/>
      <w:marLeft w:val="0"/>
      <w:marRight w:val="0"/>
      <w:marTop w:val="0"/>
      <w:marBottom w:val="0"/>
      <w:divBdr>
        <w:top w:val="none" w:sz="0" w:space="0" w:color="auto"/>
        <w:left w:val="none" w:sz="0" w:space="0" w:color="auto"/>
        <w:bottom w:val="none" w:sz="0" w:space="0" w:color="auto"/>
        <w:right w:val="none" w:sz="0" w:space="0" w:color="auto"/>
      </w:divBdr>
    </w:div>
    <w:div w:id="834150158">
      <w:bodyDiv w:val="1"/>
      <w:marLeft w:val="0"/>
      <w:marRight w:val="0"/>
      <w:marTop w:val="0"/>
      <w:marBottom w:val="0"/>
      <w:divBdr>
        <w:top w:val="none" w:sz="0" w:space="0" w:color="auto"/>
        <w:left w:val="none" w:sz="0" w:space="0" w:color="auto"/>
        <w:bottom w:val="none" w:sz="0" w:space="0" w:color="auto"/>
        <w:right w:val="none" w:sz="0" w:space="0" w:color="auto"/>
      </w:divBdr>
    </w:div>
    <w:div w:id="837496695">
      <w:bodyDiv w:val="1"/>
      <w:marLeft w:val="0"/>
      <w:marRight w:val="0"/>
      <w:marTop w:val="0"/>
      <w:marBottom w:val="0"/>
      <w:divBdr>
        <w:top w:val="none" w:sz="0" w:space="0" w:color="auto"/>
        <w:left w:val="none" w:sz="0" w:space="0" w:color="auto"/>
        <w:bottom w:val="none" w:sz="0" w:space="0" w:color="auto"/>
        <w:right w:val="none" w:sz="0" w:space="0" w:color="auto"/>
      </w:divBdr>
    </w:div>
    <w:div w:id="841818714">
      <w:bodyDiv w:val="1"/>
      <w:marLeft w:val="0"/>
      <w:marRight w:val="0"/>
      <w:marTop w:val="0"/>
      <w:marBottom w:val="0"/>
      <w:divBdr>
        <w:top w:val="none" w:sz="0" w:space="0" w:color="auto"/>
        <w:left w:val="none" w:sz="0" w:space="0" w:color="auto"/>
        <w:bottom w:val="none" w:sz="0" w:space="0" w:color="auto"/>
        <w:right w:val="none" w:sz="0" w:space="0" w:color="auto"/>
      </w:divBdr>
    </w:div>
    <w:div w:id="846873176">
      <w:bodyDiv w:val="1"/>
      <w:marLeft w:val="0"/>
      <w:marRight w:val="0"/>
      <w:marTop w:val="0"/>
      <w:marBottom w:val="0"/>
      <w:divBdr>
        <w:top w:val="none" w:sz="0" w:space="0" w:color="auto"/>
        <w:left w:val="none" w:sz="0" w:space="0" w:color="auto"/>
        <w:bottom w:val="none" w:sz="0" w:space="0" w:color="auto"/>
        <w:right w:val="none" w:sz="0" w:space="0" w:color="auto"/>
      </w:divBdr>
    </w:div>
    <w:div w:id="847252717">
      <w:bodyDiv w:val="1"/>
      <w:marLeft w:val="0"/>
      <w:marRight w:val="0"/>
      <w:marTop w:val="0"/>
      <w:marBottom w:val="0"/>
      <w:divBdr>
        <w:top w:val="none" w:sz="0" w:space="0" w:color="auto"/>
        <w:left w:val="none" w:sz="0" w:space="0" w:color="auto"/>
        <w:bottom w:val="none" w:sz="0" w:space="0" w:color="auto"/>
        <w:right w:val="none" w:sz="0" w:space="0" w:color="auto"/>
      </w:divBdr>
      <w:divsChild>
        <w:div w:id="202062878">
          <w:marLeft w:val="480"/>
          <w:marRight w:val="0"/>
          <w:marTop w:val="0"/>
          <w:marBottom w:val="0"/>
          <w:divBdr>
            <w:top w:val="none" w:sz="0" w:space="0" w:color="auto"/>
            <w:left w:val="none" w:sz="0" w:space="0" w:color="auto"/>
            <w:bottom w:val="none" w:sz="0" w:space="0" w:color="auto"/>
            <w:right w:val="none" w:sz="0" w:space="0" w:color="auto"/>
          </w:divBdr>
        </w:div>
        <w:div w:id="1609000117">
          <w:marLeft w:val="480"/>
          <w:marRight w:val="0"/>
          <w:marTop w:val="0"/>
          <w:marBottom w:val="0"/>
          <w:divBdr>
            <w:top w:val="none" w:sz="0" w:space="0" w:color="auto"/>
            <w:left w:val="none" w:sz="0" w:space="0" w:color="auto"/>
            <w:bottom w:val="none" w:sz="0" w:space="0" w:color="auto"/>
            <w:right w:val="none" w:sz="0" w:space="0" w:color="auto"/>
          </w:divBdr>
        </w:div>
        <w:div w:id="1155344086">
          <w:marLeft w:val="480"/>
          <w:marRight w:val="0"/>
          <w:marTop w:val="0"/>
          <w:marBottom w:val="0"/>
          <w:divBdr>
            <w:top w:val="none" w:sz="0" w:space="0" w:color="auto"/>
            <w:left w:val="none" w:sz="0" w:space="0" w:color="auto"/>
            <w:bottom w:val="none" w:sz="0" w:space="0" w:color="auto"/>
            <w:right w:val="none" w:sz="0" w:space="0" w:color="auto"/>
          </w:divBdr>
        </w:div>
        <w:div w:id="536162916">
          <w:marLeft w:val="480"/>
          <w:marRight w:val="0"/>
          <w:marTop w:val="0"/>
          <w:marBottom w:val="0"/>
          <w:divBdr>
            <w:top w:val="none" w:sz="0" w:space="0" w:color="auto"/>
            <w:left w:val="none" w:sz="0" w:space="0" w:color="auto"/>
            <w:bottom w:val="none" w:sz="0" w:space="0" w:color="auto"/>
            <w:right w:val="none" w:sz="0" w:space="0" w:color="auto"/>
          </w:divBdr>
        </w:div>
        <w:div w:id="1471630909">
          <w:marLeft w:val="480"/>
          <w:marRight w:val="0"/>
          <w:marTop w:val="0"/>
          <w:marBottom w:val="0"/>
          <w:divBdr>
            <w:top w:val="none" w:sz="0" w:space="0" w:color="auto"/>
            <w:left w:val="none" w:sz="0" w:space="0" w:color="auto"/>
            <w:bottom w:val="none" w:sz="0" w:space="0" w:color="auto"/>
            <w:right w:val="none" w:sz="0" w:space="0" w:color="auto"/>
          </w:divBdr>
        </w:div>
        <w:div w:id="314143056">
          <w:marLeft w:val="480"/>
          <w:marRight w:val="0"/>
          <w:marTop w:val="0"/>
          <w:marBottom w:val="0"/>
          <w:divBdr>
            <w:top w:val="none" w:sz="0" w:space="0" w:color="auto"/>
            <w:left w:val="none" w:sz="0" w:space="0" w:color="auto"/>
            <w:bottom w:val="none" w:sz="0" w:space="0" w:color="auto"/>
            <w:right w:val="none" w:sz="0" w:space="0" w:color="auto"/>
          </w:divBdr>
        </w:div>
        <w:div w:id="1609241919">
          <w:marLeft w:val="480"/>
          <w:marRight w:val="0"/>
          <w:marTop w:val="0"/>
          <w:marBottom w:val="0"/>
          <w:divBdr>
            <w:top w:val="none" w:sz="0" w:space="0" w:color="auto"/>
            <w:left w:val="none" w:sz="0" w:space="0" w:color="auto"/>
            <w:bottom w:val="none" w:sz="0" w:space="0" w:color="auto"/>
            <w:right w:val="none" w:sz="0" w:space="0" w:color="auto"/>
          </w:divBdr>
        </w:div>
        <w:div w:id="1203131380">
          <w:marLeft w:val="480"/>
          <w:marRight w:val="0"/>
          <w:marTop w:val="0"/>
          <w:marBottom w:val="0"/>
          <w:divBdr>
            <w:top w:val="none" w:sz="0" w:space="0" w:color="auto"/>
            <w:left w:val="none" w:sz="0" w:space="0" w:color="auto"/>
            <w:bottom w:val="none" w:sz="0" w:space="0" w:color="auto"/>
            <w:right w:val="none" w:sz="0" w:space="0" w:color="auto"/>
          </w:divBdr>
        </w:div>
        <w:div w:id="524174807">
          <w:marLeft w:val="480"/>
          <w:marRight w:val="0"/>
          <w:marTop w:val="0"/>
          <w:marBottom w:val="0"/>
          <w:divBdr>
            <w:top w:val="none" w:sz="0" w:space="0" w:color="auto"/>
            <w:left w:val="none" w:sz="0" w:space="0" w:color="auto"/>
            <w:bottom w:val="none" w:sz="0" w:space="0" w:color="auto"/>
            <w:right w:val="none" w:sz="0" w:space="0" w:color="auto"/>
          </w:divBdr>
        </w:div>
        <w:div w:id="1745954145">
          <w:marLeft w:val="480"/>
          <w:marRight w:val="0"/>
          <w:marTop w:val="0"/>
          <w:marBottom w:val="0"/>
          <w:divBdr>
            <w:top w:val="none" w:sz="0" w:space="0" w:color="auto"/>
            <w:left w:val="none" w:sz="0" w:space="0" w:color="auto"/>
            <w:bottom w:val="none" w:sz="0" w:space="0" w:color="auto"/>
            <w:right w:val="none" w:sz="0" w:space="0" w:color="auto"/>
          </w:divBdr>
        </w:div>
        <w:div w:id="1534994800">
          <w:marLeft w:val="480"/>
          <w:marRight w:val="0"/>
          <w:marTop w:val="0"/>
          <w:marBottom w:val="0"/>
          <w:divBdr>
            <w:top w:val="none" w:sz="0" w:space="0" w:color="auto"/>
            <w:left w:val="none" w:sz="0" w:space="0" w:color="auto"/>
            <w:bottom w:val="none" w:sz="0" w:space="0" w:color="auto"/>
            <w:right w:val="none" w:sz="0" w:space="0" w:color="auto"/>
          </w:divBdr>
        </w:div>
        <w:div w:id="34432646">
          <w:marLeft w:val="480"/>
          <w:marRight w:val="0"/>
          <w:marTop w:val="0"/>
          <w:marBottom w:val="0"/>
          <w:divBdr>
            <w:top w:val="none" w:sz="0" w:space="0" w:color="auto"/>
            <w:left w:val="none" w:sz="0" w:space="0" w:color="auto"/>
            <w:bottom w:val="none" w:sz="0" w:space="0" w:color="auto"/>
            <w:right w:val="none" w:sz="0" w:space="0" w:color="auto"/>
          </w:divBdr>
        </w:div>
        <w:div w:id="359553476">
          <w:marLeft w:val="480"/>
          <w:marRight w:val="0"/>
          <w:marTop w:val="0"/>
          <w:marBottom w:val="0"/>
          <w:divBdr>
            <w:top w:val="none" w:sz="0" w:space="0" w:color="auto"/>
            <w:left w:val="none" w:sz="0" w:space="0" w:color="auto"/>
            <w:bottom w:val="none" w:sz="0" w:space="0" w:color="auto"/>
            <w:right w:val="none" w:sz="0" w:space="0" w:color="auto"/>
          </w:divBdr>
        </w:div>
        <w:div w:id="1992901304">
          <w:marLeft w:val="480"/>
          <w:marRight w:val="0"/>
          <w:marTop w:val="0"/>
          <w:marBottom w:val="0"/>
          <w:divBdr>
            <w:top w:val="none" w:sz="0" w:space="0" w:color="auto"/>
            <w:left w:val="none" w:sz="0" w:space="0" w:color="auto"/>
            <w:bottom w:val="none" w:sz="0" w:space="0" w:color="auto"/>
            <w:right w:val="none" w:sz="0" w:space="0" w:color="auto"/>
          </w:divBdr>
        </w:div>
        <w:div w:id="377095964">
          <w:marLeft w:val="480"/>
          <w:marRight w:val="0"/>
          <w:marTop w:val="0"/>
          <w:marBottom w:val="0"/>
          <w:divBdr>
            <w:top w:val="none" w:sz="0" w:space="0" w:color="auto"/>
            <w:left w:val="none" w:sz="0" w:space="0" w:color="auto"/>
            <w:bottom w:val="none" w:sz="0" w:space="0" w:color="auto"/>
            <w:right w:val="none" w:sz="0" w:space="0" w:color="auto"/>
          </w:divBdr>
        </w:div>
        <w:div w:id="1014772185">
          <w:marLeft w:val="480"/>
          <w:marRight w:val="0"/>
          <w:marTop w:val="0"/>
          <w:marBottom w:val="0"/>
          <w:divBdr>
            <w:top w:val="none" w:sz="0" w:space="0" w:color="auto"/>
            <w:left w:val="none" w:sz="0" w:space="0" w:color="auto"/>
            <w:bottom w:val="none" w:sz="0" w:space="0" w:color="auto"/>
            <w:right w:val="none" w:sz="0" w:space="0" w:color="auto"/>
          </w:divBdr>
        </w:div>
        <w:div w:id="1378894890">
          <w:marLeft w:val="480"/>
          <w:marRight w:val="0"/>
          <w:marTop w:val="0"/>
          <w:marBottom w:val="0"/>
          <w:divBdr>
            <w:top w:val="none" w:sz="0" w:space="0" w:color="auto"/>
            <w:left w:val="none" w:sz="0" w:space="0" w:color="auto"/>
            <w:bottom w:val="none" w:sz="0" w:space="0" w:color="auto"/>
            <w:right w:val="none" w:sz="0" w:space="0" w:color="auto"/>
          </w:divBdr>
        </w:div>
        <w:div w:id="2125033853">
          <w:marLeft w:val="480"/>
          <w:marRight w:val="0"/>
          <w:marTop w:val="0"/>
          <w:marBottom w:val="0"/>
          <w:divBdr>
            <w:top w:val="none" w:sz="0" w:space="0" w:color="auto"/>
            <w:left w:val="none" w:sz="0" w:space="0" w:color="auto"/>
            <w:bottom w:val="none" w:sz="0" w:space="0" w:color="auto"/>
            <w:right w:val="none" w:sz="0" w:space="0" w:color="auto"/>
          </w:divBdr>
        </w:div>
        <w:div w:id="1844121424">
          <w:marLeft w:val="480"/>
          <w:marRight w:val="0"/>
          <w:marTop w:val="0"/>
          <w:marBottom w:val="0"/>
          <w:divBdr>
            <w:top w:val="none" w:sz="0" w:space="0" w:color="auto"/>
            <w:left w:val="none" w:sz="0" w:space="0" w:color="auto"/>
            <w:bottom w:val="none" w:sz="0" w:space="0" w:color="auto"/>
            <w:right w:val="none" w:sz="0" w:space="0" w:color="auto"/>
          </w:divBdr>
        </w:div>
        <w:div w:id="865363193">
          <w:marLeft w:val="480"/>
          <w:marRight w:val="0"/>
          <w:marTop w:val="0"/>
          <w:marBottom w:val="0"/>
          <w:divBdr>
            <w:top w:val="none" w:sz="0" w:space="0" w:color="auto"/>
            <w:left w:val="none" w:sz="0" w:space="0" w:color="auto"/>
            <w:bottom w:val="none" w:sz="0" w:space="0" w:color="auto"/>
            <w:right w:val="none" w:sz="0" w:space="0" w:color="auto"/>
          </w:divBdr>
        </w:div>
        <w:div w:id="404189619">
          <w:marLeft w:val="480"/>
          <w:marRight w:val="0"/>
          <w:marTop w:val="0"/>
          <w:marBottom w:val="0"/>
          <w:divBdr>
            <w:top w:val="none" w:sz="0" w:space="0" w:color="auto"/>
            <w:left w:val="none" w:sz="0" w:space="0" w:color="auto"/>
            <w:bottom w:val="none" w:sz="0" w:space="0" w:color="auto"/>
            <w:right w:val="none" w:sz="0" w:space="0" w:color="auto"/>
          </w:divBdr>
        </w:div>
        <w:div w:id="1943029845">
          <w:marLeft w:val="480"/>
          <w:marRight w:val="0"/>
          <w:marTop w:val="0"/>
          <w:marBottom w:val="0"/>
          <w:divBdr>
            <w:top w:val="none" w:sz="0" w:space="0" w:color="auto"/>
            <w:left w:val="none" w:sz="0" w:space="0" w:color="auto"/>
            <w:bottom w:val="none" w:sz="0" w:space="0" w:color="auto"/>
            <w:right w:val="none" w:sz="0" w:space="0" w:color="auto"/>
          </w:divBdr>
        </w:div>
        <w:div w:id="339359000">
          <w:marLeft w:val="480"/>
          <w:marRight w:val="0"/>
          <w:marTop w:val="0"/>
          <w:marBottom w:val="0"/>
          <w:divBdr>
            <w:top w:val="none" w:sz="0" w:space="0" w:color="auto"/>
            <w:left w:val="none" w:sz="0" w:space="0" w:color="auto"/>
            <w:bottom w:val="none" w:sz="0" w:space="0" w:color="auto"/>
            <w:right w:val="none" w:sz="0" w:space="0" w:color="auto"/>
          </w:divBdr>
        </w:div>
        <w:div w:id="1631470895">
          <w:marLeft w:val="480"/>
          <w:marRight w:val="0"/>
          <w:marTop w:val="0"/>
          <w:marBottom w:val="0"/>
          <w:divBdr>
            <w:top w:val="none" w:sz="0" w:space="0" w:color="auto"/>
            <w:left w:val="none" w:sz="0" w:space="0" w:color="auto"/>
            <w:bottom w:val="none" w:sz="0" w:space="0" w:color="auto"/>
            <w:right w:val="none" w:sz="0" w:space="0" w:color="auto"/>
          </w:divBdr>
        </w:div>
        <w:div w:id="1134710629">
          <w:marLeft w:val="480"/>
          <w:marRight w:val="0"/>
          <w:marTop w:val="0"/>
          <w:marBottom w:val="0"/>
          <w:divBdr>
            <w:top w:val="none" w:sz="0" w:space="0" w:color="auto"/>
            <w:left w:val="none" w:sz="0" w:space="0" w:color="auto"/>
            <w:bottom w:val="none" w:sz="0" w:space="0" w:color="auto"/>
            <w:right w:val="none" w:sz="0" w:space="0" w:color="auto"/>
          </w:divBdr>
        </w:div>
        <w:div w:id="1955551727">
          <w:marLeft w:val="480"/>
          <w:marRight w:val="0"/>
          <w:marTop w:val="0"/>
          <w:marBottom w:val="0"/>
          <w:divBdr>
            <w:top w:val="none" w:sz="0" w:space="0" w:color="auto"/>
            <w:left w:val="none" w:sz="0" w:space="0" w:color="auto"/>
            <w:bottom w:val="none" w:sz="0" w:space="0" w:color="auto"/>
            <w:right w:val="none" w:sz="0" w:space="0" w:color="auto"/>
          </w:divBdr>
        </w:div>
        <w:div w:id="1700163966">
          <w:marLeft w:val="480"/>
          <w:marRight w:val="0"/>
          <w:marTop w:val="0"/>
          <w:marBottom w:val="0"/>
          <w:divBdr>
            <w:top w:val="none" w:sz="0" w:space="0" w:color="auto"/>
            <w:left w:val="none" w:sz="0" w:space="0" w:color="auto"/>
            <w:bottom w:val="none" w:sz="0" w:space="0" w:color="auto"/>
            <w:right w:val="none" w:sz="0" w:space="0" w:color="auto"/>
          </w:divBdr>
        </w:div>
        <w:div w:id="1340087415">
          <w:marLeft w:val="480"/>
          <w:marRight w:val="0"/>
          <w:marTop w:val="0"/>
          <w:marBottom w:val="0"/>
          <w:divBdr>
            <w:top w:val="none" w:sz="0" w:space="0" w:color="auto"/>
            <w:left w:val="none" w:sz="0" w:space="0" w:color="auto"/>
            <w:bottom w:val="none" w:sz="0" w:space="0" w:color="auto"/>
            <w:right w:val="none" w:sz="0" w:space="0" w:color="auto"/>
          </w:divBdr>
        </w:div>
        <w:div w:id="679893395">
          <w:marLeft w:val="480"/>
          <w:marRight w:val="0"/>
          <w:marTop w:val="0"/>
          <w:marBottom w:val="0"/>
          <w:divBdr>
            <w:top w:val="none" w:sz="0" w:space="0" w:color="auto"/>
            <w:left w:val="none" w:sz="0" w:space="0" w:color="auto"/>
            <w:bottom w:val="none" w:sz="0" w:space="0" w:color="auto"/>
            <w:right w:val="none" w:sz="0" w:space="0" w:color="auto"/>
          </w:divBdr>
        </w:div>
      </w:divsChild>
    </w:div>
    <w:div w:id="853760619">
      <w:bodyDiv w:val="1"/>
      <w:marLeft w:val="0"/>
      <w:marRight w:val="0"/>
      <w:marTop w:val="0"/>
      <w:marBottom w:val="0"/>
      <w:divBdr>
        <w:top w:val="none" w:sz="0" w:space="0" w:color="auto"/>
        <w:left w:val="none" w:sz="0" w:space="0" w:color="auto"/>
        <w:bottom w:val="none" w:sz="0" w:space="0" w:color="auto"/>
        <w:right w:val="none" w:sz="0" w:space="0" w:color="auto"/>
      </w:divBdr>
    </w:div>
    <w:div w:id="858615846">
      <w:bodyDiv w:val="1"/>
      <w:marLeft w:val="0"/>
      <w:marRight w:val="0"/>
      <w:marTop w:val="0"/>
      <w:marBottom w:val="0"/>
      <w:divBdr>
        <w:top w:val="none" w:sz="0" w:space="0" w:color="auto"/>
        <w:left w:val="none" w:sz="0" w:space="0" w:color="auto"/>
        <w:bottom w:val="none" w:sz="0" w:space="0" w:color="auto"/>
        <w:right w:val="none" w:sz="0" w:space="0" w:color="auto"/>
      </w:divBdr>
    </w:div>
    <w:div w:id="859589874">
      <w:bodyDiv w:val="1"/>
      <w:marLeft w:val="0"/>
      <w:marRight w:val="0"/>
      <w:marTop w:val="0"/>
      <w:marBottom w:val="0"/>
      <w:divBdr>
        <w:top w:val="none" w:sz="0" w:space="0" w:color="auto"/>
        <w:left w:val="none" w:sz="0" w:space="0" w:color="auto"/>
        <w:bottom w:val="none" w:sz="0" w:space="0" w:color="auto"/>
        <w:right w:val="none" w:sz="0" w:space="0" w:color="auto"/>
      </w:divBdr>
    </w:div>
    <w:div w:id="860897130">
      <w:bodyDiv w:val="1"/>
      <w:marLeft w:val="0"/>
      <w:marRight w:val="0"/>
      <w:marTop w:val="0"/>
      <w:marBottom w:val="0"/>
      <w:divBdr>
        <w:top w:val="none" w:sz="0" w:space="0" w:color="auto"/>
        <w:left w:val="none" w:sz="0" w:space="0" w:color="auto"/>
        <w:bottom w:val="none" w:sz="0" w:space="0" w:color="auto"/>
        <w:right w:val="none" w:sz="0" w:space="0" w:color="auto"/>
      </w:divBdr>
    </w:div>
    <w:div w:id="862287712">
      <w:bodyDiv w:val="1"/>
      <w:marLeft w:val="0"/>
      <w:marRight w:val="0"/>
      <w:marTop w:val="0"/>
      <w:marBottom w:val="0"/>
      <w:divBdr>
        <w:top w:val="none" w:sz="0" w:space="0" w:color="auto"/>
        <w:left w:val="none" w:sz="0" w:space="0" w:color="auto"/>
        <w:bottom w:val="none" w:sz="0" w:space="0" w:color="auto"/>
        <w:right w:val="none" w:sz="0" w:space="0" w:color="auto"/>
      </w:divBdr>
      <w:divsChild>
        <w:div w:id="45301300">
          <w:marLeft w:val="480"/>
          <w:marRight w:val="0"/>
          <w:marTop w:val="0"/>
          <w:marBottom w:val="0"/>
          <w:divBdr>
            <w:top w:val="none" w:sz="0" w:space="0" w:color="auto"/>
            <w:left w:val="none" w:sz="0" w:space="0" w:color="auto"/>
            <w:bottom w:val="none" w:sz="0" w:space="0" w:color="auto"/>
            <w:right w:val="none" w:sz="0" w:space="0" w:color="auto"/>
          </w:divBdr>
        </w:div>
        <w:div w:id="139536782">
          <w:marLeft w:val="480"/>
          <w:marRight w:val="0"/>
          <w:marTop w:val="0"/>
          <w:marBottom w:val="0"/>
          <w:divBdr>
            <w:top w:val="none" w:sz="0" w:space="0" w:color="auto"/>
            <w:left w:val="none" w:sz="0" w:space="0" w:color="auto"/>
            <w:bottom w:val="none" w:sz="0" w:space="0" w:color="auto"/>
            <w:right w:val="none" w:sz="0" w:space="0" w:color="auto"/>
          </w:divBdr>
        </w:div>
        <w:div w:id="302664774">
          <w:marLeft w:val="480"/>
          <w:marRight w:val="0"/>
          <w:marTop w:val="0"/>
          <w:marBottom w:val="0"/>
          <w:divBdr>
            <w:top w:val="none" w:sz="0" w:space="0" w:color="auto"/>
            <w:left w:val="none" w:sz="0" w:space="0" w:color="auto"/>
            <w:bottom w:val="none" w:sz="0" w:space="0" w:color="auto"/>
            <w:right w:val="none" w:sz="0" w:space="0" w:color="auto"/>
          </w:divBdr>
        </w:div>
        <w:div w:id="378214417">
          <w:marLeft w:val="480"/>
          <w:marRight w:val="0"/>
          <w:marTop w:val="0"/>
          <w:marBottom w:val="0"/>
          <w:divBdr>
            <w:top w:val="none" w:sz="0" w:space="0" w:color="auto"/>
            <w:left w:val="none" w:sz="0" w:space="0" w:color="auto"/>
            <w:bottom w:val="none" w:sz="0" w:space="0" w:color="auto"/>
            <w:right w:val="none" w:sz="0" w:space="0" w:color="auto"/>
          </w:divBdr>
        </w:div>
        <w:div w:id="443696335">
          <w:marLeft w:val="480"/>
          <w:marRight w:val="0"/>
          <w:marTop w:val="0"/>
          <w:marBottom w:val="0"/>
          <w:divBdr>
            <w:top w:val="none" w:sz="0" w:space="0" w:color="auto"/>
            <w:left w:val="none" w:sz="0" w:space="0" w:color="auto"/>
            <w:bottom w:val="none" w:sz="0" w:space="0" w:color="auto"/>
            <w:right w:val="none" w:sz="0" w:space="0" w:color="auto"/>
          </w:divBdr>
        </w:div>
        <w:div w:id="445394257">
          <w:marLeft w:val="480"/>
          <w:marRight w:val="0"/>
          <w:marTop w:val="0"/>
          <w:marBottom w:val="0"/>
          <w:divBdr>
            <w:top w:val="none" w:sz="0" w:space="0" w:color="auto"/>
            <w:left w:val="none" w:sz="0" w:space="0" w:color="auto"/>
            <w:bottom w:val="none" w:sz="0" w:space="0" w:color="auto"/>
            <w:right w:val="none" w:sz="0" w:space="0" w:color="auto"/>
          </w:divBdr>
        </w:div>
        <w:div w:id="649409854">
          <w:marLeft w:val="480"/>
          <w:marRight w:val="0"/>
          <w:marTop w:val="0"/>
          <w:marBottom w:val="0"/>
          <w:divBdr>
            <w:top w:val="none" w:sz="0" w:space="0" w:color="auto"/>
            <w:left w:val="none" w:sz="0" w:space="0" w:color="auto"/>
            <w:bottom w:val="none" w:sz="0" w:space="0" w:color="auto"/>
            <w:right w:val="none" w:sz="0" w:space="0" w:color="auto"/>
          </w:divBdr>
        </w:div>
        <w:div w:id="882910610">
          <w:marLeft w:val="480"/>
          <w:marRight w:val="0"/>
          <w:marTop w:val="0"/>
          <w:marBottom w:val="0"/>
          <w:divBdr>
            <w:top w:val="none" w:sz="0" w:space="0" w:color="auto"/>
            <w:left w:val="none" w:sz="0" w:space="0" w:color="auto"/>
            <w:bottom w:val="none" w:sz="0" w:space="0" w:color="auto"/>
            <w:right w:val="none" w:sz="0" w:space="0" w:color="auto"/>
          </w:divBdr>
        </w:div>
        <w:div w:id="915242421">
          <w:marLeft w:val="480"/>
          <w:marRight w:val="0"/>
          <w:marTop w:val="0"/>
          <w:marBottom w:val="0"/>
          <w:divBdr>
            <w:top w:val="none" w:sz="0" w:space="0" w:color="auto"/>
            <w:left w:val="none" w:sz="0" w:space="0" w:color="auto"/>
            <w:bottom w:val="none" w:sz="0" w:space="0" w:color="auto"/>
            <w:right w:val="none" w:sz="0" w:space="0" w:color="auto"/>
          </w:divBdr>
        </w:div>
        <w:div w:id="1036545177">
          <w:marLeft w:val="480"/>
          <w:marRight w:val="0"/>
          <w:marTop w:val="0"/>
          <w:marBottom w:val="0"/>
          <w:divBdr>
            <w:top w:val="none" w:sz="0" w:space="0" w:color="auto"/>
            <w:left w:val="none" w:sz="0" w:space="0" w:color="auto"/>
            <w:bottom w:val="none" w:sz="0" w:space="0" w:color="auto"/>
            <w:right w:val="none" w:sz="0" w:space="0" w:color="auto"/>
          </w:divBdr>
        </w:div>
        <w:div w:id="1289438456">
          <w:marLeft w:val="480"/>
          <w:marRight w:val="0"/>
          <w:marTop w:val="0"/>
          <w:marBottom w:val="0"/>
          <w:divBdr>
            <w:top w:val="none" w:sz="0" w:space="0" w:color="auto"/>
            <w:left w:val="none" w:sz="0" w:space="0" w:color="auto"/>
            <w:bottom w:val="none" w:sz="0" w:space="0" w:color="auto"/>
            <w:right w:val="none" w:sz="0" w:space="0" w:color="auto"/>
          </w:divBdr>
        </w:div>
        <w:div w:id="1368146114">
          <w:marLeft w:val="480"/>
          <w:marRight w:val="0"/>
          <w:marTop w:val="0"/>
          <w:marBottom w:val="0"/>
          <w:divBdr>
            <w:top w:val="none" w:sz="0" w:space="0" w:color="auto"/>
            <w:left w:val="none" w:sz="0" w:space="0" w:color="auto"/>
            <w:bottom w:val="none" w:sz="0" w:space="0" w:color="auto"/>
            <w:right w:val="none" w:sz="0" w:space="0" w:color="auto"/>
          </w:divBdr>
        </w:div>
        <w:div w:id="1424305036">
          <w:marLeft w:val="480"/>
          <w:marRight w:val="0"/>
          <w:marTop w:val="0"/>
          <w:marBottom w:val="0"/>
          <w:divBdr>
            <w:top w:val="none" w:sz="0" w:space="0" w:color="auto"/>
            <w:left w:val="none" w:sz="0" w:space="0" w:color="auto"/>
            <w:bottom w:val="none" w:sz="0" w:space="0" w:color="auto"/>
            <w:right w:val="none" w:sz="0" w:space="0" w:color="auto"/>
          </w:divBdr>
        </w:div>
        <w:div w:id="1430585902">
          <w:marLeft w:val="480"/>
          <w:marRight w:val="0"/>
          <w:marTop w:val="0"/>
          <w:marBottom w:val="0"/>
          <w:divBdr>
            <w:top w:val="none" w:sz="0" w:space="0" w:color="auto"/>
            <w:left w:val="none" w:sz="0" w:space="0" w:color="auto"/>
            <w:bottom w:val="none" w:sz="0" w:space="0" w:color="auto"/>
            <w:right w:val="none" w:sz="0" w:space="0" w:color="auto"/>
          </w:divBdr>
        </w:div>
        <w:div w:id="1470707831">
          <w:marLeft w:val="480"/>
          <w:marRight w:val="0"/>
          <w:marTop w:val="0"/>
          <w:marBottom w:val="0"/>
          <w:divBdr>
            <w:top w:val="none" w:sz="0" w:space="0" w:color="auto"/>
            <w:left w:val="none" w:sz="0" w:space="0" w:color="auto"/>
            <w:bottom w:val="none" w:sz="0" w:space="0" w:color="auto"/>
            <w:right w:val="none" w:sz="0" w:space="0" w:color="auto"/>
          </w:divBdr>
        </w:div>
        <w:div w:id="1548879107">
          <w:marLeft w:val="480"/>
          <w:marRight w:val="0"/>
          <w:marTop w:val="0"/>
          <w:marBottom w:val="0"/>
          <w:divBdr>
            <w:top w:val="none" w:sz="0" w:space="0" w:color="auto"/>
            <w:left w:val="none" w:sz="0" w:space="0" w:color="auto"/>
            <w:bottom w:val="none" w:sz="0" w:space="0" w:color="auto"/>
            <w:right w:val="none" w:sz="0" w:space="0" w:color="auto"/>
          </w:divBdr>
        </w:div>
        <w:div w:id="1790971201">
          <w:marLeft w:val="480"/>
          <w:marRight w:val="0"/>
          <w:marTop w:val="0"/>
          <w:marBottom w:val="0"/>
          <w:divBdr>
            <w:top w:val="none" w:sz="0" w:space="0" w:color="auto"/>
            <w:left w:val="none" w:sz="0" w:space="0" w:color="auto"/>
            <w:bottom w:val="none" w:sz="0" w:space="0" w:color="auto"/>
            <w:right w:val="none" w:sz="0" w:space="0" w:color="auto"/>
          </w:divBdr>
        </w:div>
        <w:div w:id="1796950861">
          <w:marLeft w:val="480"/>
          <w:marRight w:val="0"/>
          <w:marTop w:val="0"/>
          <w:marBottom w:val="0"/>
          <w:divBdr>
            <w:top w:val="none" w:sz="0" w:space="0" w:color="auto"/>
            <w:left w:val="none" w:sz="0" w:space="0" w:color="auto"/>
            <w:bottom w:val="none" w:sz="0" w:space="0" w:color="auto"/>
            <w:right w:val="none" w:sz="0" w:space="0" w:color="auto"/>
          </w:divBdr>
        </w:div>
        <w:div w:id="1923097991">
          <w:marLeft w:val="480"/>
          <w:marRight w:val="0"/>
          <w:marTop w:val="0"/>
          <w:marBottom w:val="0"/>
          <w:divBdr>
            <w:top w:val="none" w:sz="0" w:space="0" w:color="auto"/>
            <w:left w:val="none" w:sz="0" w:space="0" w:color="auto"/>
            <w:bottom w:val="none" w:sz="0" w:space="0" w:color="auto"/>
            <w:right w:val="none" w:sz="0" w:space="0" w:color="auto"/>
          </w:divBdr>
        </w:div>
        <w:div w:id="1984389918">
          <w:marLeft w:val="480"/>
          <w:marRight w:val="0"/>
          <w:marTop w:val="0"/>
          <w:marBottom w:val="0"/>
          <w:divBdr>
            <w:top w:val="none" w:sz="0" w:space="0" w:color="auto"/>
            <w:left w:val="none" w:sz="0" w:space="0" w:color="auto"/>
            <w:bottom w:val="none" w:sz="0" w:space="0" w:color="auto"/>
            <w:right w:val="none" w:sz="0" w:space="0" w:color="auto"/>
          </w:divBdr>
        </w:div>
        <w:div w:id="2119333280">
          <w:marLeft w:val="480"/>
          <w:marRight w:val="0"/>
          <w:marTop w:val="0"/>
          <w:marBottom w:val="0"/>
          <w:divBdr>
            <w:top w:val="none" w:sz="0" w:space="0" w:color="auto"/>
            <w:left w:val="none" w:sz="0" w:space="0" w:color="auto"/>
            <w:bottom w:val="none" w:sz="0" w:space="0" w:color="auto"/>
            <w:right w:val="none" w:sz="0" w:space="0" w:color="auto"/>
          </w:divBdr>
        </w:div>
      </w:divsChild>
    </w:div>
    <w:div w:id="865797889">
      <w:bodyDiv w:val="1"/>
      <w:marLeft w:val="0"/>
      <w:marRight w:val="0"/>
      <w:marTop w:val="0"/>
      <w:marBottom w:val="0"/>
      <w:divBdr>
        <w:top w:val="none" w:sz="0" w:space="0" w:color="auto"/>
        <w:left w:val="none" w:sz="0" w:space="0" w:color="auto"/>
        <w:bottom w:val="none" w:sz="0" w:space="0" w:color="auto"/>
        <w:right w:val="none" w:sz="0" w:space="0" w:color="auto"/>
      </w:divBdr>
    </w:div>
    <w:div w:id="869538380">
      <w:bodyDiv w:val="1"/>
      <w:marLeft w:val="0"/>
      <w:marRight w:val="0"/>
      <w:marTop w:val="0"/>
      <w:marBottom w:val="0"/>
      <w:divBdr>
        <w:top w:val="none" w:sz="0" w:space="0" w:color="auto"/>
        <w:left w:val="none" w:sz="0" w:space="0" w:color="auto"/>
        <w:bottom w:val="none" w:sz="0" w:space="0" w:color="auto"/>
        <w:right w:val="none" w:sz="0" w:space="0" w:color="auto"/>
      </w:divBdr>
    </w:div>
    <w:div w:id="875654827">
      <w:bodyDiv w:val="1"/>
      <w:marLeft w:val="0"/>
      <w:marRight w:val="0"/>
      <w:marTop w:val="0"/>
      <w:marBottom w:val="0"/>
      <w:divBdr>
        <w:top w:val="none" w:sz="0" w:space="0" w:color="auto"/>
        <w:left w:val="none" w:sz="0" w:space="0" w:color="auto"/>
        <w:bottom w:val="none" w:sz="0" w:space="0" w:color="auto"/>
        <w:right w:val="none" w:sz="0" w:space="0" w:color="auto"/>
      </w:divBdr>
    </w:div>
    <w:div w:id="878200271">
      <w:bodyDiv w:val="1"/>
      <w:marLeft w:val="0"/>
      <w:marRight w:val="0"/>
      <w:marTop w:val="0"/>
      <w:marBottom w:val="0"/>
      <w:divBdr>
        <w:top w:val="none" w:sz="0" w:space="0" w:color="auto"/>
        <w:left w:val="none" w:sz="0" w:space="0" w:color="auto"/>
        <w:bottom w:val="none" w:sz="0" w:space="0" w:color="auto"/>
        <w:right w:val="none" w:sz="0" w:space="0" w:color="auto"/>
      </w:divBdr>
    </w:div>
    <w:div w:id="889460815">
      <w:bodyDiv w:val="1"/>
      <w:marLeft w:val="0"/>
      <w:marRight w:val="0"/>
      <w:marTop w:val="0"/>
      <w:marBottom w:val="0"/>
      <w:divBdr>
        <w:top w:val="none" w:sz="0" w:space="0" w:color="auto"/>
        <w:left w:val="none" w:sz="0" w:space="0" w:color="auto"/>
        <w:bottom w:val="none" w:sz="0" w:space="0" w:color="auto"/>
        <w:right w:val="none" w:sz="0" w:space="0" w:color="auto"/>
      </w:divBdr>
    </w:div>
    <w:div w:id="895435057">
      <w:bodyDiv w:val="1"/>
      <w:marLeft w:val="0"/>
      <w:marRight w:val="0"/>
      <w:marTop w:val="0"/>
      <w:marBottom w:val="0"/>
      <w:divBdr>
        <w:top w:val="none" w:sz="0" w:space="0" w:color="auto"/>
        <w:left w:val="none" w:sz="0" w:space="0" w:color="auto"/>
        <w:bottom w:val="none" w:sz="0" w:space="0" w:color="auto"/>
        <w:right w:val="none" w:sz="0" w:space="0" w:color="auto"/>
      </w:divBdr>
    </w:div>
    <w:div w:id="895815620">
      <w:bodyDiv w:val="1"/>
      <w:marLeft w:val="0"/>
      <w:marRight w:val="0"/>
      <w:marTop w:val="0"/>
      <w:marBottom w:val="0"/>
      <w:divBdr>
        <w:top w:val="none" w:sz="0" w:space="0" w:color="auto"/>
        <w:left w:val="none" w:sz="0" w:space="0" w:color="auto"/>
        <w:bottom w:val="none" w:sz="0" w:space="0" w:color="auto"/>
        <w:right w:val="none" w:sz="0" w:space="0" w:color="auto"/>
      </w:divBdr>
    </w:div>
    <w:div w:id="900166926">
      <w:bodyDiv w:val="1"/>
      <w:marLeft w:val="0"/>
      <w:marRight w:val="0"/>
      <w:marTop w:val="0"/>
      <w:marBottom w:val="0"/>
      <w:divBdr>
        <w:top w:val="none" w:sz="0" w:space="0" w:color="auto"/>
        <w:left w:val="none" w:sz="0" w:space="0" w:color="auto"/>
        <w:bottom w:val="none" w:sz="0" w:space="0" w:color="auto"/>
        <w:right w:val="none" w:sz="0" w:space="0" w:color="auto"/>
      </w:divBdr>
    </w:div>
    <w:div w:id="900286444">
      <w:bodyDiv w:val="1"/>
      <w:marLeft w:val="0"/>
      <w:marRight w:val="0"/>
      <w:marTop w:val="0"/>
      <w:marBottom w:val="0"/>
      <w:divBdr>
        <w:top w:val="none" w:sz="0" w:space="0" w:color="auto"/>
        <w:left w:val="none" w:sz="0" w:space="0" w:color="auto"/>
        <w:bottom w:val="none" w:sz="0" w:space="0" w:color="auto"/>
        <w:right w:val="none" w:sz="0" w:space="0" w:color="auto"/>
      </w:divBdr>
    </w:div>
    <w:div w:id="901793971">
      <w:bodyDiv w:val="1"/>
      <w:marLeft w:val="0"/>
      <w:marRight w:val="0"/>
      <w:marTop w:val="0"/>
      <w:marBottom w:val="0"/>
      <w:divBdr>
        <w:top w:val="none" w:sz="0" w:space="0" w:color="auto"/>
        <w:left w:val="none" w:sz="0" w:space="0" w:color="auto"/>
        <w:bottom w:val="none" w:sz="0" w:space="0" w:color="auto"/>
        <w:right w:val="none" w:sz="0" w:space="0" w:color="auto"/>
      </w:divBdr>
      <w:divsChild>
        <w:div w:id="157113608">
          <w:marLeft w:val="480"/>
          <w:marRight w:val="0"/>
          <w:marTop w:val="0"/>
          <w:marBottom w:val="0"/>
          <w:divBdr>
            <w:top w:val="none" w:sz="0" w:space="0" w:color="auto"/>
            <w:left w:val="none" w:sz="0" w:space="0" w:color="auto"/>
            <w:bottom w:val="none" w:sz="0" w:space="0" w:color="auto"/>
            <w:right w:val="none" w:sz="0" w:space="0" w:color="auto"/>
          </w:divBdr>
        </w:div>
        <w:div w:id="378551505">
          <w:marLeft w:val="480"/>
          <w:marRight w:val="0"/>
          <w:marTop w:val="0"/>
          <w:marBottom w:val="0"/>
          <w:divBdr>
            <w:top w:val="none" w:sz="0" w:space="0" w:color="auto"/>
            <w:left w:val="none" w:sz="0" w:space="0" w:color="auto"/>
            <w:bottom w:val="none" w:sz="0" w:space="0" w:color="auto"/>
            <w:right w:val="none" w:sz="0" w:space="0" w:color="auto"/>
          </w:divBdr>
        </w:div>
        <w:div w:id="394159662">
          <w:marLeft w:val="480"/>
          <w:marRight w:val="0"/>
          <w:marTop w:val="0"/>
          <w:marBottom w:val="0"/>
          <w:divBdr>
            <w:top w:val="none" w:sz="0" w:space="0" w:color="auto"/>
            <w:left w:val="none" w:sz="0" w:space="0" w:color="auto"/>
            <w:bottom w:val="none" w:sz="0" w:space="0" w:color="auto"/>
            <w:right w:val="none" w:sz="0" w:space="0" w:color="auto"/>
          </w:divBdr>
        </w:div>
        <w:div w:id="420182087">
          <w:marLeft w:val="480"/>
          <w:marRight w:val="0"/>
          <w:marTop w:val="0"/>
          <w:marBottom w:val="0"/>
          <w:divBdr>
            <w:top w:val="none" w:sz="0" w:space="0" w:color="auto"/>
            <w:left w:val="none" w:sz="0" w:space="0" w:color="auto"/>
            <w:bottom w:val="none" w:sz="0" w:space="0" w:color="auto"/>
            <w:right w:val="none" w:sz="0" w:space="0" w:color="auto"/>
          </w:divBdr>
        </w:div>
        <w:div w:id="547962497">
          <w:marLeft w:val="480"/>
          <w:marRight w:val="0"/>
          <w:marTop w:val="0"/>
          <w:marBottom w:val="0"/>
          <w:divBdr>
            <w:top w:val="none" w:sz="0" w:space="0" w:color="auto"/>
            <w:left w:val="none" w:sz="0" w:space="0" w:color="auto"/>
            <w:bottom w:val="none" w:sz="0" w:space="0" w:color="auto"/>
            <w:right w:val="none" w:sz="0" w:space="0" w:color="auto"/>
          </w:divBdr>
        </w:div>
        <w:div w:id="573860350">
          <w:marLeft w:val="480"/>
          <w:marRight w:val="0"/>
          <w:marTop w:val="0"/>
          <w:marBottom w:val="0"/>
          <w:divBdr>
            <w:top w:val="none" w:sz="0" w:space="0" w:color="auto"/>
            <w:left w:val="none" w:sz="0" w:space="0" w:color="auto"/>
            <w:bottom w:val="none" w:sz="0" w:space="0" w:color="auto"/>
            <w:right w:val="none" w:sz="0" w:space="0" w:color="auto"/>
          </w:divBdr>
        </w:div>
        <w:div w:id="749734959">
          <w:marLeft w:val="480"/>
          <w:marRight w:val="0"/>
          <w:marTop w:val="0"/>
          <w:marBottom w:val="0"/>
          <w:divBdr>
            <w:top w:val="none" w:sz="0" w:space="0" w:color="auto"/>
            <w:left w:val="none" w:sz="0" w:space="0" w:color="auto"/>
            <w:bottom w:val="none" w:sz="0" w:space="0" w:color="auto"/>
            <w:right w:val="none" w:sz="0" w:space="0" w:color="auto"/>
          </w:divBdr>
        </w:div>
        <w:div w:id="753745027">
          <w:marLeft w:val="480"/>
          <w:marRight w:val="0"/>
          <w:marTop w:val="0"/>
          <w:marBottom w:val="0"/>
          <w:divBdr>
            <w:top w:val="none" w:sz="0" w:space="0" w:color="auto"/>
            <w:left w:val="none" w:sz="0" w:space="0" w:color="auto"/>
            <w:bottom w:val="none" w:sz="0" w:space="0" w:color="auto"/>
            <w:right w:val="none" w:sz="0" w:space="0" w:color="auto"/>
          </w:divBdr>
        </w:div>
        <w:div w:id="1140727514">
          <w:marLeft w:val="480"/>
          <w:marRight w:val="0"/>
          <w:marTop w:val="0"/>
          <w:marBottom w:val="0"/>
          <w:divBdr>
            <w:top w:val="none" w:sz="0" w:space="0" w:color="auto"/>
            <w:left w:val="none" w:sz="0" w:space="0" w:color="auto"/>
            <w:bottom w:val="none" w:sz="0" w:space="0" w:color="auto"/>
            <w:right w:val="none" w:sz="0" w:space="0" w:color="auto"/>
          </w:divBdr>
        </w:div>
        <w:div w:id="1171874395">
          <w:marLeft w:val="480"/>
          <w:marRight w:val="0"/>
          <w:marTop w:val="0"/>
          <w:marBottom w:val="0"/>
          <w:divBdr>
            <w:top w:val="none" w:sz="0" w:space="0" w:color="auto"/>
            <w:left w:val="none" w:sz="0" w:space="0" w:color="auto"/>
            <w:bottom w:val="none" w:sz="0" w:space="0" w:color="auto"/>
            <w:right w:val="none" w:sz="0" w:space="0" w:color="auto"/>
          </w:divBdr>
        </w:div>
        <w:div w:id="1228607772">
          <w:marLeft w:val="480"/>
          <w:marRight w:val="0"/>
          <w:marTop w:val="0"/>
          <w:marBottom w:val="0"/>
          <w:divBdr>
            <w:top w:val="none" w:sz="0" w:space="0" w:color="auto"/>
            <w:left w:val="none" w:sz="0" w:space="0" w:color="auto"/>
            <w:bottom w:val="none" w:sz="0" w:space="0" w:color="auto"/>
            <w:right w:val="none" w:sz="0" w:space="0" w:color="auto"/>
          </w:divBdr>
        </w:div>
        <w:div w:id="1338921111">
          <w:marLeft w:val="480"/>
          <w:marRight w:val="0"/>
          <w:marTop w:val="0"/>
          <w:marBottom w:val="0"/>
          <w:divBdr>
            <w:top w:val="none" w:sz="0" w:space="0" w:color="auto"/>
            <w:left w:val="none" w:sz="0" w:space="0" w:color="auto"/>
            <w:bottom w:val="none" w:sz="0" w:space="0" w:color="auto"/>
            <w:right w:val="none" w:sz="0" w:space="0" w:color="auto"/>
          </w:divBdr>
        </w:div>
        <w:div w:id="1340159729">
          <w:marLeft w:val="480"/>
          <w:marRight w:val="0"/>
          <w:marTop w:val="0"/>
          <w:marBottom w:val="0"/>
          <w:divBdr>
            <w:top w:val="none" w:sz="0" w:space="0" w:color="auto"/>
            <w:left w:val="none" w:sz="0" w:space="0" w:color="auto"/>
            <w:bottom w:val="none" w:sz="0" w:space="0" w:color="auto"/>
            <w:right w:val="none" w:sz="0" w:space="0" w:color="auto"/>
          </w:divBdr>
        </w:div>
        <w:div w:id="1350788329">
          <w:marLeft w:val="480"/>
          <w:marRight w:val="0"/>
          <w:marTop w:val="0"/>
          <w:marBottom w:val="0"/>
          <w:divBdr>
            <w:top w:val="none" w:sz="0" w:space="0" w:color="auto"/>
            <w:left w:val="none" w:sz="0" w:space="0" w:color="auto"/>
            <w:bottom w:val="none" w:sz="0" w:space="0" w:color="auto"/>
            <w:right w:val="none" w:sz="0" w:space="0" w:color="auto"/>
          </w:divBdr>
        </w:div>
        <w:div w:id="1387725036">
          <w:marLeft w:val="480"/>
          <w:marRight w:val="0"/>
          <w:marTop w:val="0"/>
          <w:marBottom w:val="0"/>
          <w:divBdr>
            <w:top w:val="none" w:sz="0" w:space="0" w:color="auto"/>
            <w:left w:val="none" w:sz="0" w:space="0" w:color="auto"/>
            <w:bottom w:val="none" w:sz="0" w:space="0" w:color="auto"/>
            <w:right w:val="none" w:sz="0" w:space="0" w:color="auto"/>
          </w:divBdr>
        </w:div>
        <w:div w:id="1412659447">
          <w:marLeft w:val="480"/>
          <w:marRight w:val="0"/>
          <w:marTop w:val="0"/>
          <w:marBottom w:val="0"/>
          <w:divBdr>
            <w:top w:val="none" w:sz="0" w:space="0" w:color="auto"/>
            <w:left w:val="none" w:sz="0" w:space="0" w:color="auto"/>
            <w:bottom w:val="none" w:sz="0" w:space="0" w:color="auto"/>
            <w:right w:val="none" w:sz="0" w:space="0" w:color="auto"/>
          </w:divBdr>
        </w:div>
        <w:div w:id="1586260692">
          <w:marLeft w:val="480"/>
          <w:marRight w:val="0"/>
          <w:marTop w:val="0"/>
          <w:marBottom w:val="0"/>
          <w:divBdr>
            <w:top w:val="none" w:sz="0" w:space="0" w:color="auto"/>
            <w:left w:val="none" w:sz="0" w:space="0" w:color="auto"/>
            <w:bottom w:val="none" w:sz="0" w:space="0" w:color="auto"/>
            <w:right w:val="none" w:sz="0" w:space="0" w:color="auto"/>
          </w:divBdr>
        </w:div>
        <w:div w:id="1637877190">
          <w:marLeft w:val="480"/>
          <w:marRight w:val="0"/>
          <w:marTop w:val="0"/>
          <w:marBottom w:val="0"/>
          <w:divBdr>
            <w:top w:val="none" w:sz="0" w:space="0" w:color="auto"/>
            <w:left w:val="none" w:sz="0" w:space="0" w:color="auto"/>
            <w:bottom w:val="none" w:sz="0" w:space="0" w:color="auto"/>
            <w:right w:val="none" w:sz="0" w:space="0" w:color="auto"/>
          </w:divBdr>
        </w:div>
        <w:div w:id="1946113234">
          <w:marLeft w:val="480"/>
          <w:marRight w:val="0"/>
          <w:marTop w:val="0"/>
          <w:marBottom w:val="0"/>
          <w:divBdr>
            <w:top w:val="none" w:sz="0" w:space="0" w:color="auto"/>
            <w:left w:val="none" w:sz="0" w:space="0" w:color="auto"/>
            <w:bottom w:val="none" w:sz="0" w:space="0" w:color="auto"/>
            <w:right w:val="none" w:sz="0" w:space="0" w:color="auto"/>
          </w:divBdr>
        </w:div>
        <w:div w:id="2010062111">
          <w:marLeft w:val="480"/>
          <w:marRight w:val="0"/>
          <w:marTop w:val="0"/>
          <w:marBottom w:val="0"/>
          <w:divBdr>
            <w:top w:val="none" w:sz="0" w:space="0" w:color="auto"/>
            <w:left w:val="none" w:sz="0" w:space="0" w:color="auto"/>
            <w:bottom w:val="none" w:sz="0" w:space="0" w:color="auto"/>
            <w:right w:val="none" w:sz="0" w:space="0" w:color="auto"/>
          </w:divBdr>
        </w:div>
        <w:div w:id="2059551959">
          <w:marLeft w:val="480"/>
          <w:marRight w:val="0"/>
          <w:marTop w:val="0"/>
          <w:marBottom w:val="0"/>
          <w:divBdr>
            <w:top w:val="none" w:sz="0" w:space="0" w:color="auto"/>
            <w:left w:val="none" w:sz="0" w:space="0" w:color="auto"/>
            <w:bottom w:val="none" w:sz="0" w:space="0" w:color="auto"/>
            <w:right w:val="none" w:sz="0" w:space="0" w:color="auto"/>
          </w:divBdr>
        </w:div>
      </w:divsChild>
    </w:div>
    <w:div w:id="904755242">
      <w:bodyDiv w:val="1"/>
      <w:marLeft w:val="0"/>
      <w:marRight w:val="0"/>
      <w:marTop w:val="0"/>
      <w:marBottom w:val="0"/>
      <w:divBdr>
        <w:top w:val="none" w:sz="0" w:space="0" w:color="auto"/>
        <w:left w:val="none" w:sz="0" w:space="0" w:color="auto"/>
        <w:bottom w:val="none" w:sz="0" w:space="0" w:color="auto"/>
        <w:right w:val="none" w:sz="0" w:space="0" w:color="auto"/>
      </w:divBdr>
    </w:div>
    <w:div w:id="905532610">
      <w:bodyDiv w:val="1"/>
      <w:marLeft w:val="0"/>
      <w:marRight w:val="0"/>
      <w:marTop w:val="0"/>
      <w:marBottom w:val="0"/>
      <w:divBdr>
        <w:top w:val="none" w:sz="0" w:space="0" w:color="auto"/>
        <w:left w:val="none" w:sz="0" w:space="0" w:color="auto"/>
        <w:bottom w:val="none" w:sz="0" w:space="0" w:color="auto"/>
        <w:right w:val="none" w:sz="0" w:space="0" w:color="auto"/>
      </w:divBdr>
    </w:div>
    <w:div w:id="911114156">
      <w:bodyDiv w:val="1"/>
      <w:marLeft w:val="0"/>
      <w:marRight w:val="0"/>
      <w:marTop w:val="0"/>
      <w:marBottom w:val="0"/>
      <w:divBdr>
        <w:top w:val="none" w:sz="0" w:space="0" w:color="auto"/>
        <w:left w:val="none" w:sz="0" w:space="0" w:color="auto"/>
        <w:bottom w:val="none" w:sz="0" w:space="0" w:color="auto"/>
        <w:right w:val="none" w:sz="0" w:space="0" w:color="auto"/>
      </w:divBdr>
    </w:div>
    <w:div w:id="911159117">
      <w:bodyDiv w:val="1"/>
      <w:marLeft w:val="0"/>
      <w:marRight w:val="0"/>
      <w:marTop w:val="0"/>
      <w:marBottom w:val="0"/>
      <w:divBdr>
        <w:top w:val="none" w:sz="0" w:space="0" w:color="auto"/>
        <w:left w:val="none" w:sz="0" w:space="0" w:color="auto"/>
        <w:bottom w:val="none" w:sz="0" w:space="0" w:color="auto"/>
        <w:right w:val="none" w:sz="0" w:space="0" w:color="auto"/>
      </w:divBdr>
    </w:div>
    <w:div w:id="913246972">
      <w:bodyDiv w:val="1"/>
      <w:marLeft w:val="0"/>
      <w:marRight w:val="0"/>
      <w:marTop w:val="0"/>
      <w:marBottom w:val="0"/>
      <w:divBdr>
        <w:top w:val="none" w:sz="0" w:space="0" w:color="auto"/>
        <w:left w:val="none" w:sz="0" w:space="0" w:color="auto"/>
        <w:bottom w:val="none" w:sz="0" w:space="0" w:color="auto"/>
        <w:right w:val="none" w:sz="0" w:space="0" w:color="auto"/>
      </w:divBdr>
    </w:div>
    <w:div w:id="927276649">
      <w:bodyDiv w:val="1"/>
      <w:marLeft w:val="0"/>
      <w:marRight w:val="0"/>
      <w:marTop w:val="0"/>
      <w:marBottom w:val="0"/>
      <w:divBdr>
        <w:top w:val="none" w:sz="0" w:space="0" w:color="auto"/>
        <w:left w:val="none" w:sz="0" w:space="0" w:color="auto"/>
        <w:bottom w:val="none" w:sz="0" w:space="0" w:color="auto"/>
        <w:right w:val="none" w:sz="0" w:space="0" w:color="auto"/>
      </w:divBdr>
      <w:divsChild>
        <w:div w:id="10762633">
          <w:marLeft w:val="480"/>
          <w:marRight w:val="0"/>
          <w:marTop w:val="0"/>
          <w:marBottom w:val="0"/>
          <w:divBdr>
            <w:top w:val="none" w:sz="0" w:space="0" w:color="auto"/>
            <w:left w:val="none" w:sz="0" w:space="0" w:color="auto"/>
            <w:bottom w:val="none" w:sz="0" w:space="0" w:color="auto"/>
            <w:right w:val="none" w:sz="0" w:space="0" w:color="auto"/>
          </w:divBdr>
        </w:div>
        <w:div w:id="36706137">
          <w:marLeft w:val="480"/>
          <w:marRight w:val="0"/>
          <w:marTop w:val="0"/>
          <w:marBottom w:val="0"/>
          <w:divBdr>
            <w:top w:val="none" w:sz="0" w:space="0" w:color="auto"/>
            <w:left w:val="none" w:sz="0" w:space="0" w:color="auto"/>
            <w:bottom w:val="none" w:sz="0" w:space="0" w:color="auto"/>
            <w:right w:val="none" w:sz="0" w:space="0" w:color="auto"/>
          </w:divBdr>
        </w:div>
        <w:div w:id="139932207">
          <w:marLeft w:val="480"/>
          <w:marRight w:val="0"/>
          <w:marTop w:val="0"/>
          <w:marBottom w:val="0"/>
          <w:divBdr>
            <w:top w:val="none" w:sz="0" w:space="0" w:color="auto"/>
            <w:left w:val="none" w:sz="0" w:space="0" w:color="auto"/>
            <w:bottom w:val="none" w:sz="0" w:space="0" w:color="auto"/>
            <w:right w:val="none" w:sz="0" w:space="0" w:color="auto"/>
          </w:divBdr>
        </w:div>
        <w:div w:id="337970877">
          <w:marLeft w:val="480"/>
          <w:marRight w:val="0"/>
          <w:marTop w:val="0"/>
          <w:marBottom w:val="0"/>
          <w:divBdr>
            <w:top w:val="none" w:sz="0" w:space="0" w:color="auto"/>
            <w:left w:val="none" w:sz="0" w:space="0" w:color="auto"/>
            <w:bottom w:val="none" w:sz="0" w:space="0" w:color="auto"/>
            <w:right w:val="none" w:sz="0" w:space="0" w:color="auto"/>
          </w:divBdr>
        </w:div>
        <w:div w:id="369112005">
          <w:marLeft w:val="480"/>
          <w:marRight w:val="0"/>
          <w:marTop w:val="0"/>
          <w:marBottom w:val="0"/>
          <w:divBdr>
            <w:top w:val="none" w:sz="0" w:space="0" w:color="auto"/>
            <w:left w:val="none" w:sz="0" w:space="0" w:color="auto"/>
            <w:bottom w:val="none" w:sz="0" w:space="0" w:color="auto"/>
            <w:right w:val="none" w:sz="0" w:space="0" w:color="auto"/>
          </w:divBdr>
        </w:div>
        <w:div w:id="420491444">
          <w:marLeft w:val="480"/>
          <w:marRight w:val="0"/>
          <w:marTop w:val="0"/>
          <w:marBottom w:val="0"/>
          <w:divBdr>
            <w:top w:val="none" w:sz="0" w:space="0" w:color="auto"/>
            <w:left w:val="none" w:sz="0" w:space="0" w:color="auto"/>
            <w:bottom w:val="none" w:sz="0" w:space="0" w:color="auto"/>
            <w:right w:val="none" w:sz="0" w:space="0" w:color="auto"/>
          </w:divBdr>
        </w:div>
        <w:div w:id="452484259">
          <w:marLeft w:val="480"/>
          <w:marRight w:val="0"/>
          <w:marTop w:val="0"/>
          <w:marBottom w:val="0"/>
          <w:divBdr>
            <w:top w:val="none" w:sz="0" w:space="0" w:color="auto"/>
            <w:left w:val="none" w:sz="0" w:space="0" w:color="auto"/>
            <w:bottom w:val="none" w:sz="0" w:space="0" w:color="auto"/>
            <w:right w:val="none" w:sz="0" w:space="0" w:color="auto"/>
          </w:divBdr>
        </w:div>
        <w:div w:id="479228309">
          <w:marLeft w:val="480"/>
          <w:marRight w:val="0"/>
          <w:marTop w:val="0"/>
          <w:marBottom w:val="0"/>
          <w:divBdr>
            <w:top w:val="none" w:sz="0" w:space="0" w:color="auto"/>
            <w:left w:val="none" w:sz="0" w:space="0" w:color="auto"/>
            <w:bottom w:val="none" w:sz="0" w:space="0" w:color="auto"/>
            <w:right w:val="none" w:sz="0" w:space="0" w:color="auto"/>
          </w:divBdr>
        </w:div>
        <w:div w:id="789592843">
          <w:marLeft w:val="480"/>
          <w:marRight w:val="0"/>
          <w:marTop w:val="0"/>
          <w:marBottom w:val="0"/>
          <w:divBdr>
            <w:top w:val="none" w:sz="0" w:space="0" w:color="auto"/>
            <w:left w:val="none" w:sz="0" w:space="0" w:color="auto"/>
            <w:bottom w:val="none" w:sz="0" w:space="0" w:color="auto"/>
            <w:right w:val="none" w:sz="0" w:space="0" w:color="auto"/>
          </w:divBdr>
        </w:div>
        <w:div w:id="973483242">
          <w:marLeft w:val="480"/>
          <w:marRight w:val="0"/>
          <w:marTop w:val="0"/>
          <w:marBottom w:val="0"/>
          <w:divBdr>
            <w:top w:val="none" w:sz="0" w:space="0" w:color="auto"/>
            <w:left w:val="none" w:sz="0" w:space="0" w:color="auto"/>
            <w:bottom w:val="none" w:sz="0" w:space="0" w:color="auto"/>
            <w:right w:val="none" w:sz="0" w:space="0" w:color="auto"/>
          </w:divBdr>
        </w:div>
        <w:div w:id="1359156828">
          <w:marLeft w:val="480"/>
          <w:marRight w:val="0"/>
          <w:marTop w:val="0"/>
          <w:marBottom w:val="0"/>
          <w:divBdr>
            <w:top w:val="none" w:sz="0" w:space="0" w:color="auto"/>
            <w:left w:val="none" w:sz="0" w:space="0" w:color="auto"/>
            <w:bottom w:val="none" w:sz="0" w:space="0" w:color="auto"/>
            <w:right w:val="none" w:sz="0" w:space="0" w:color="auto"/>
          </w:divBdr>
        </w:div>
        <w:div w:id="1441677946">
          <w:marLeft w:val="480"/>
          <w:marRight w:val="0"/>
          <w:marTop w:val="0"/>
          <w:marBottom w:val="0"/>
          <w:divBdr>
            <w:top w:val="none" w:sz="0" w:space="0" w:color="auto"/>
            <w:left w:val="none" w:sz="0" w:space="0" w:color="auto"/>
            <w:bottom w:val="none" w:sz="0" w:space="0" w:color="auto"/>
            <w:right w:val="none" w:sz="0" w:space="0" w:color="auto"/>
          </w:divBdr>
        </w:div>
        <w:div w:id="1499686313">
          <w:marLeft w:val="480"/>
          <w:marRight w:val="0"/>
          <w:marTop w:val="0"/>
          <w:marBottom w:val="0"/>
          <w:divBdr>
            <w:top w:val="none" w:sz="0" w:space="0" w:color="auto"/>
            <w:left w:val="none" w:sz="0" w:space="0" w:color="auto"/>
            <w:bottom w:val="none" w:sz="0" w:space="0" w:color="auto"/>
            <w:right w:val="none" w:sz="0" w:space="0" w:color="auto"/>
          </w:divBdr>
        </w:div>
        <w:div w:id="1625620970">
          <w:marLeft w:val="480"/>
          <w:marRight w:val="0"/>
          <w:marTop w:val="0"/>
          <w:marBottom w:val="0"/>
          <w:divBdr>
            <w:top w:val="none" w:sz="0" w:space="0" w:color="auto"/>
            <w:left w:val="none" w:sz="0" w:space="0" w:color="auto"/>
            <w:bottom w:val="none" w:sz="0" w:space="0" w:color="auto"/>
            <w:right w:val="none" w:sz="0" w:space="0" w:color="auto"/>
          </w:divBdr>
        </w:div>
        <w:div w:id="1691953112">
          <w:marLeft w:val="480"/>
          <w:marRight w:val="0"/>
          <w:marTop w:val="0"/>
          <w:marBottom w:val="0"/>
          <w:divBdr>
            <w:top w:val="none" w:sz="0" w:space="0" w:color="auto"/>
            <w:left w:val="none" w:sz="0" w:space="0" w:color="auto"/>
            <w:bottom w:val="none" w:sz="0" w:space="0" w:color="auto"/>
            <w:right w:val="none" w:sz="0" w:space="0" w:color="auto"/>
          </w:divBdr>
        </w:div>
        <w:div w:id="1881623010">
          <w:marLeft w:val="480"/>
          <w:marRight w:val="0"/>
          <w:marTop w:val="0"/>
          <w:marBottom w:val="0"/>
          <w:divBdr>
            <w:top w:val="none" w:sz="0" w:space="0" w:color="auto"/>
            <w:left w:val="none" w:sz="0" w:space="0" w:color="auto"/>
            <w:bottom w:val="none" w:sz="0" w:space="0" w:color="auto"/>
            <w:right w:val="none" w:sz="0" w:space="0" w:color="auto"/>
          </w:divBdr>
        </w:div>
        <w:div w:id="1907256058">
          <w:marLeft w:val="480"/>
          <w:marRight w:val="0"/>
          <w:marTop w:val="0"/>
          <w:marBottom w:val="0"/>
          <w:divBdr>
            <w:top w:val="none" w:sz="0" w:space="0" w:color="auto"/>
            <w:left w:val="none" w:sz="0" w:space="0" w:color="auto"/>
            <w:bottom w:val="none" w:sz="0" w:space="0" w:color="auto"/>
            <w:right w:val="none" w:sz="0" w:space="0" w:color="auto"/>
          </w:divBdr>
        </w:div>
        <w:div w:id="2094157800">
          <w:marLeft w:val="480"/>
          <w:marRight w:val="0"/>
          <w:marTop w:val="0"/>
          <w:marBottom w:val="0"/>
          <w:divBdr>
            <w:top w:val="none" w:sz="0" w:space="0" w:color="auto"/>
            <w:left w:val="none" w:sz="0" w:space="0" w:color="auto"/>
            <w:bottom w:val="none" w:sz="0" w:space="0" w:color="auto"/>
            <w:right w:val="none" w:sz="0" w:space="0" w:color="auto"/>
          </w:divBdr>
        </w:div>
        <w:div w:id="2114394982">
          <w:marLeft w:val="480"/>
          <w:marRight w:val="0"/>
          <w:marTop w:val="0"/>
          <w:marBottom w:val="0"/>
          <w:divBdr>
            <w:top w:val="none" w:sz="0" w:space="0" w:color="auto"/>
            <w:left w:val="none" w:sz="0" w:space="0" w:color="auto"/>
            <w:bottom w:val="none" w:sz="0" w:space="0" w:color="auto"/>
            <w:right w:val="none" w:sz="0" w:space="0" w:color="auto"/>
          </w:divBdr>
        </w:div>
        <w:div w:id="2138797762">
          <w:marLeft w:val="480"/>
          <w:marRight w:val="0"/>
          <w:marTop w:val="0"/>
          <w:marBottom w:val="0"/>
          <w:divBdr>
            <w:top w:val="none" w:sz="0" w:space="0" w:color="auto"/>
            <w:left w:val="none" w:sz="0" w:space="0" w:color="auto"/>
            <w:bottom w:val="none" w:sz="0" w:space="0" w:color="auto"/>
            <w:right w:val="none" w:sz="0" w:space="0" w:color="auto"/>
          </w:divBdr>
        </w:div>
      </w:divsChild>
    </w:div>
    <w:div w:id="929318778">
      <w:bodyDiv w:val="1"/>
      <w:marLeft w:val="0"/>
      <w:marRight w:val="0"/>
      <w:marTop w:val="0"/>
      <w:marBottom w:val="0"/>
      <w:divBdr>
        <w:top w:val="none" w:sz="0" w:space="0" w:color="auto"/>
        <w:left w:val="none" w:sz="0" w:space="0" w:color="auto"/>
        <w:bottom w:val="none" w:sz="0" w:space="0" w:color="auto"/>
        <w:right w:val="none" w:sz="0" w:space="0" w:color="auto"/>
      </w:divBdr>
    </w:div>
    <w:div w:id="930624631">
      <w:bodyDiv w:val="1"/>
      <w:marLeft w:val="0"/>
      <w:marRight w:val="0"/>
      <w:marTop w:val="0"/>
      <w:marBottom w:val="0"/>
      <w:divBdr>
        <w:top w:val="none" w:sz="0" w:space="0" w:color="auto"/>
        <w:left w:val="none" w:sz="0" w:space="0" w:color="auto"/>
        <w:bottom w:val="none" w:sz="0" w:space="0" w:color="auto"/>
        <w:right w:val="none" w:sz="0" w:space="0" w:color="auto"/>
      </w:divBdr>
      <w:divsChild>
        <w:div w:id="66079032">
          <w:marLeft w:val="480"/>
          <w:marRight w:val="0"/>
          <w:marTop w:val="0"/>
          <w:marBottom w:val="0"/>
          <w:divBdr>
            <w:top w:val="none" w:sz="0" w:space="0" w:color="auto"/>
            <w:left w:val="none" w:sz="0" w:space="0" w:color="auto"/>
            <w:bottom w:val="none" w:sz="0" w:space="0" w:color="auto"/>
            <w:right w:val="none" w:sz="0" w:space="0" w:color="auto"/>
          </w:divBdr>
        </w:div>
        <w:div w:id="121581019">
          <w:marLeft w:val="480"/>
          <w:marRight w:val="0"/>
          <w:marTop w:val="0"/>
          <w:marBottom w:val="0"/>
          <w:divBdr>
            <w:top w:val="none" w:sz="0" w:space="0" w:color="auto"/>
            <w:left w:val="none" w:sz="0" w:space="0" w:color="auto"/>
            <w:bottom w:val="none" w:sz="0" w:space="0" w:color="auto"/>
            <w:right w:val="none" w:sz="0" w:space="0" w:color="auto"/>
          </w:divBdr>
        </w:div>
        <w:div w:id="431126171">
          <w:marLeft w:val="480"/>
          <w:marRight w:val="0"/>
          <w:marTop w:val="0"/>
          <w:marBottom w:val="0"/>
          <w:divBdr>
            <w:top w:val="none" w:sz="0" w:space="0" w:color="auto"/>
            <w:left w:val="none" w:sz="0" w:space="0" w:color="auto"/>
            <w:bottom w:val="none" w:sz="0" w:space="0" w:color="auto"/>
            <w:right w:val="none" w:sz="0" w:space="0" w:color="auto"/>
          </w:divBdr>
        </w:div>
        <w:div w:id="431245000">
          <w:marLeft w:val="480"/>
          <w:marRight w:val="0"/>
          <w:marTop w:val="0"/>
          <w:marBottom w:val="0"/>
          <w:divBdr>
            <w:top w:val="none" w:sz="0" w:space="0" w:color="auto"/>
            <w:left w:val="none" w:sz="0" w:space="0" w:color="auto"/>
            <w:bottom w:val="none" w:sz="0" w:space="0" w:color="auto"/>
            <w:right w:val="none" w:sz="0" w:space="0" w:color="auto"/>
          </w:divBdr>
        </w:div>
        <w:div w:id="481123502">
          <w:marLeft w:val="480"/>
          <w:marRight w:val="0"/>
          <w:marTop w:val="0"/>
          <w:marBottom w:val="0"/>
          <w:divBdr>
            <w:top w:val="none" w:sz="0" w:space="0" w:color="auto"/>
            <w:left w:val="none" w:sz="0" w:space="0" w:color="auto"/>
            <w:bottom w:val="none" w:sz="0" w:space="0" w:color="auto"/>
            <w:right w:val="none" w:sz="0" w:space="0" w:color="auto"/>
          </w:divBdr>
        </w:div>
        <w:div w:id="613052530">
          <w:marLeft w:val="480"/>
          <w:marRight w:val="0"/>
          <w:marTop w:val="0"/>
          <w:marBottom w:val="0"/>
          <w:divBdr>
            <w:top w:val="none" w:sz="0" w:space="0" w:color="auto"/>
            <w:left w:val="none" w:sz="0" w:space="0" w:color="auto"/>
            <w:bottom w:val="none" w:sz="0" w:space="0" w:color="auto"/>
            <w:right w:val="none" w:sz="0" w:space="0" w:color="auto"/>
          </w:divBdr>
        </w:div>
        <w:div w:id="681976378">
          <w:marLeft w:val="480"/>
          <w:marRight w:val="0"/>
          <w:marTop w:val="0"/>
          <w:marBottom w:val="0"/>
          <w:divBdr>
            <w:top w:val="none" w:sz="0" w:space="0" w:color="auto"/>
            <w:left w:val="none" w:sz="0" w:space="0" w:color="auto"/>
            <w:bottom w:val="none" w:sz="0" w:space="0" w:color="auto"/>
            <w:right w:val="none" w:sz="0" w:space="0" w:color="auto"/>
          </w:divBdr>
        </w:div>
        <w:div w:id="712926890">
          <w:marLeft w:val="480"/>
          <w:marRight w:val="0"/>
          <w:marTop w:val="0"/>
          <w:marBottom w:val="0"/>
          <w:divBdr>
            <w:top w:val="none" w:sz="0" w:space="0" w:color="auto"/>
            <w:left w:val="none" w:sz="0" w:space="0" w:color="auto"/>
            <w:bottom w:val="none" w:sz="0" w:space="0" w:color="auto"/>
            <w:right w:val="none" w:sz="0" w:space="0" w:color="auto"/>
          </w:divBdr>
        </w:div>
        <w:div w:id="725104324">
          <w:marLeft w:val="480"/>
          <w:marRight w:val="0"/>
          <w:marTop w:val="0"/>
          <w:marBottom w:val="0"/>
          <w:divBdr>
            <w:top w:val="none" w:sz="0" w:space="0" w:color="auto"/>
            <w:left w:val="none" w:sz="0" w:space="0" w:color="auto"/>
            <w:bottom w:val="none" w:sz="0" w:space="0" w:color="auto"/>
            <w:right w:val="none" w:sz="0" w:space="0" w:color="auto"/>
          </w:divBdr>
        </w:div>
        <w:div w:id="732697059">
          <w:marLeft w:val="480"/>
          <w:marRight w:val="0"/>
          <w:marTop w:val="0"/>
          <w:marBottom w:val="0"/>
          <w:divBdr>
            <w:top w:val="none" w:sz="0" w:space="0" w:color="auto"/>
            <w:left w:val="none" w:sz="0" w:space="0" w:color="auto"/>
            <w:bottom w:val="none" w:sz="0" w:space="0" w:color="auto"/>
            <w:right w:val="none" w:sz="0" w:space="0" w:color="auto"/>
          </w:divBdr>
        </w:div>
        <w:div w:id="745106736">
          <w:marLeft w:val="480"/>
          <w:marRight w:val="0"/>
          <w:marTop w:val="0"/>
          <w:marBottom w:val="0"/>
          <w:divBdr>
            <w:top w:val="none" w:sz="0" w:space="0" w:color="auto"/>
            <w:left w:val="none" w:sz="0" w:space="0" w:color="auto"/>
            <w:bottom w:val="none" w:sz="0" w:space="0" w:color="auto"/>
            <w:right w:val="none" w:sz="0" w:space="0" w:color="auto"/>
          </w:divBdr>
        </w:div>
        <w:div w:id="857239255">
          <w:marLeft w:val="480"/>
          <w:marRight w:val="0"/>
          <w:marTop w:val="0"/>
          <w:marBottom w:val="0"/>
          <w:divBdr>
            <w:top w:val="none" w:sz="0" w:space="0" w:color="auto"/>
            <w:left w:val="none" w:sz="0" w:space="0" w:color="auto"/>
            <w:bottom w:val="none" w:sz="0" w:space="0" w:color="auto"/>
            <w:right w:val="none" w:sz="0" w:space="0" w:color="auto"/>
          </w:divBdr>
        </w:div>
        <w:div w:id="869997893">
          <w:marLeft w:val="480"/>
          <w:marRight w:val="0"/>
          <w:marTop w:val="0"/>
          <w:marBottom w:val="0"/>
          <w:divBdr>
            <w:top w:val="none" w:sz="0" w:space="0" w:color="auto"/>
            <w:left w:val="none" w:sz="0" w:space="0" w:color="auto"/>
            <w:bottom w:val="none" w:sz="0" w:space="0" w:color="auto"/>
            <w:right w:val="none" w:sz="0" w:space="0" w:color="auto"/>
          </w:divBdr>
        </w:div>
        <w:div w:id="1378117871">
          <w:marLeft w:val="480"/>
          <w:marRight w:val="0"/>
          <w:marTop w:val="0"/>
          <w:marBottom w:val="0"/>
          <w:divBdr>
            <w:top w:val="none" w:sz="0" w:space="0" w:color="auto"/>
            <w:left w:val="none" w:sz="0" w:space="0" w:color="auto"/>
            <w:bottom w:val="none" w:sz="0" w:space="0" w:color="auto"/>
            <w:right w:val="none" w:sz="0" w:space="0" w:color="auto"/>
          </w:divBdr>
        </w:div>
        <w:div w:id="1400052804">
          <w:marLeft w:val="480"/>
          <w:marRight w:val="0"/>
          <w:marTop w:val="0"/>
          <w:marBottom w:val="0"/>
          <w:divBdr>
            <w:top w:val="none" w:sz="0" w:space="0" w:color="auto"/>
            <w:left w:val="none" w:sz="0" w:space="0" w:color="auto"/>
            <w:bottom w:val="none" w:sz="0" w:space="0" w:color="auto"/>
            <w:right w:val="none" w:sz="0" w:space="0" w:color="auto"/>
          </w:divBdr>
        </w:div>
        <w:div w:id="1452942065">
          <w:marLeft w:val="480"/>
          <w:marRight w:val="0"/>
          <w:marTop w:val="0"/>
          <w:marBottom w:val="0"/>
          <w:divBdr>
            <w:top w:val="none" w:sz="0" w:space="0" w:color="auto"/>
            <w:left w:val="none" w:sz="0" w:space="0" w:color="auto"/>
            <w:bottom w:val="none" w:sz="0" w:space="0" w:color="auto"/>
            <w:right w:val="none" w:sz="0" w:space="0" w:color="auto"/>
          </w:divBdr>
        </w:div>
        <w:div w:id="1486974092">
          <w:marLeft w:val="480"/>
          <w:marRight w:val="0"/>
          <w:marTop w:val="0"/>
          <w:marBottom w:val="0"/>
          <w:divBdr>
            <w:top w:val="none" w:sz="0" w:space="0" w:color="auto"/>
            <w:left w:val="none" w:sz="0" w:space="0" w:color="auto"/>
            <w:bottom w:val="none" w:sz="0" w:space="0" w:color="auto"/>
            <w:right w:val="none" w:sz="0" w:space="0" w:color="auto"/>
          </w:divBdr>
        </w:div>
        <w:div w:id="1672639215">
          <w:marLeft w:val="480"/>
          <w:marRight w:val="0"/>
          <w:marTop w:val="0"/>
          <w:marBottom w:val="0"/>
          <w:divBdr>
            <w:top w:val="none" w:sz="0" w:space="0" w:color="auto"/>
            <w:left w:val="none" w:sz="0" w:space="0" w:color="auto"/>
            <w:bottom w:val="none" w:sz="0" w:space="0" w:color="auto"/>
            <w:right w:val="none" w:sz="0" w:space="0" w:color="auto"/>
          </w:divBdr>
        </w:div>
        <w:div w:id="1792213034">
          <w:marLeft w:val="480"/>
          <w:marRight w:val="0"/>
          <w:marTop w:val="0"/>
          <w:marBottom w:val="0"/>
          <w:divBdr>
            <w:top w:val="none" w:sz="0" w:space="0" w:color="auto"/>
            <w:left w:val="none" w:sz="0" w:space="0" w:color="auto"/>
            <w:bottom w:val="none" w:sz="0" w:space="0" w:color="auto"/>
            <w:right w:val="none" w:sz="0" w:space="0" w:color="auto"/>
          </w:divBdr>
        </w:div>
        <w:div w:id="1897281212">
          <w:marLeft w:val="480"/>
          <w:marRight w:val="0"/>
          <w:marTop w:val="0"/>
          <w:marBottom w:val="0"/>
          <w:divBdr>
            <w:top w:val="none" w:sz="0" w:space="0" w:color="auto"/>
            <w:left w:val="none" w:sz="0" w:space="0" w:color="auto"/>
            <w:bottom w:val="none" w:sz="0" w:space="0" w:color="auto"/>
            <w:right w:val="none" w:sz="0" w:space="0" w:color="auto"/>
          </w:divBdr>
        </w:div>
      </w:divsChild>
    </w:div>
    <w:div w:id="935359753">
      <w:bodyDiv w:val="1"/>
      <w:marLeft w:val="0"/>
      <w:marRight w:val="0"/>
      <w:marTop w:val="0"/>
      <w:marBottom w:val="0"/>
      <w:divBdr>
        <w:top w:val="none" w:sz="0" w:space="0" w:color="auto"/>
        <w:left w:val="none" w:sz="0" w:space="0" w:color="auto"/>
        <w:bottom w:val="none" w:sz="0" w:space="0" w:color="auto"/>
        <w:right w:val="none" w:sz="0" w:space="0" w:color="auto"/>
      </w:divBdr>
      <w:divsChild>
        <w:div w:id="71241512">
          <w:marLeft w:val="480"/>
          <w:marRight w:val="0"/>
          <w:marTop w:val="0"/>
          <w:marBottom w:val="0"/>
          <w:divBdr>
            <w:top w:val="none" w:sz="0" w:space="0" w:color="auto"/>
            <w:left w:val="none" w:sz="0" w:space="0" w:color="auto"/>
            <w:bottom w:val="none" w:sz="0" w:space="0" w:color="auto"/>
            <w:right w:val="none" w:sz="0" w:space="0" w:color="auto"/>
          </w:divBdr>
        </w:div>
        <w:div w:id="515577365">
          <w:marLeft w:val="480"/>
          <w:marRight w:val="0"/>
          <w:marTop w:val="0"/>
          <w:marBottom w:val="0"/>
          <w:divBdr>
            <w:top w:val="none" w:sz="0" w:space="0" w:color="auto"/>
            <w:left w:val="none" w:sz="0" w:space="0" w:color="auto"/>
            <w:bottom w:val="none" w:sz="0" w:space="0" w:color="auto"/>
            <w:right w:val="none" w:sz="0" w:space="0" w:color="auto"/>
          </w:divBdr>
        </w:div>
        <w:div w:id="780150750">
          <w:marLeft w:val="480"/>
          <w:marRight w:val="0"/>
          <w:marTop w:val="0"/>
          <w:marBottom w:val="0"/>
          <w:divBdr>
            <w:top w:val="none" w:sz="0" w:space="0" w:color="auto"/>
            <w:left w:val="none" w:sz="0" w:space="0" w:color="auto"/>
            <w:bottom w:val="none" w:sz="0" w:space="0" w:color="auto"/>
            <w:right w:val="none" w:sz="0" w:space="0" w:color="auto"/>
          </w:divBdr>
        </w:div>
        <w:div w:id="944849092">
          <w:marLeft w:val="480"/>
          <w:marRight w:val="0"/>
          <w:marTop w:val="0"/>
          <w:marBottom w:val="0"/>
          <w:divBdr>
            <w:top w:val="none" w:sz="0" w:space="0" w:color="auto"/>
            <w:left w:val="none" w:sz="0" w:space="0" w:color="auto"/>
            <w:bottom w:val="none" w:sz="0" w:space="0" w:color="auto"/>
            <w:right w:val="none" w:sz="0" w:space="0" w:color="auto"/>
          </w:divBdr>
        </w:div>
        <w:div w:id="1478910098">
          <w:marLeft w:val="480"/>
          <w:marRight w:val="0"/>
          <w:marTop w:val="0"/>
          <w:marBottom w:val="0"/>
          <w:divBdr>
            <w:top w:val="none" w:sz="0" w:space="0" w:color="auto"/>
            <w:left w:val="none" w:sz="0" w:space="0" w:color="auto"/>
            <w:bottom w:val="none" w:sz="0" w:space="0" w:color="auto"/>
            <w:right w:val="none" w:sz="0" w:space="0" w:color="auto"/>
          </w:divBdr>
        </w:div>
        <w:div w:id="1503934256">
          <w:marLeft w:val="480"/>
          <w:marRight w:val="0"/>
          <w:marTop w:val="0"/>
          <w:marBottom w:val="0"/>
          <w:divBdr>
            <w:top w:val="none" w:sz="0" w:space="0" w:color="auto"/>
            <w:left w:val="none" w:sz="0" w:space="0" w:color="auto"/>
            <w:bottom w:val="none" w:sz="0" w:space="0" w:color="auto"/>
            <w:right w:val="none" w:sz="0" w:space="0" w:color="auto"/>
          </w:divBdr>
        </w:div>
        <w:div w:id="1521309756">
          <w:marLeft w:val="480"/>
          <w:marRight w:val="0"/>
          <w:marTop w:val="0"/>
          <w:marBottom w:val="0"/>
          <w:divBdr>
            <w:top w:val="none" w:sz="0" w:space="0" w:color="auto"/>
            <w:left w:val="none" w:sz="0" w:space="0" w:color="auto"/>
            <w:bottom w:val="none" w:sz="0" w:space="0" w:color="auto"/>
            <w:right w:val="none" w:sz="0" w:space="0" w:color="auto"/>
          </w:divBdr>
        </w:div>
        <w:div w:id="1527137379">
          <w:marLeft w:val="480"/>
          <w:marRight w:val="0"/>
          <w:marTop w:val="0"/>
          <w:marBottom w:val="0"/>
          <w:divBdr>
            <w:top w:val="none" w:sz="0" w:space="0" w:color="auto"/>
            <w:left w:val="none" w:sz="0" w:space="0" w:color="auto"/>
            <w:bottom w:val="none" w:sz="0" w:space="0" w:color="auto"/>
            <w:right w:val="none" w:sz="0" w:space="0" w:color="auto"/>
          </w:divBdr>
        </w:div>
        <w:div w:id="1566455244">
          <w:marLeft w:val="480"/>
          <w:marRight w:val="0"/>
          <w:marTop w:val="0"/>
          <w:marBottom w:val="0"/>
          <w:divBdr>
            <w:top w:val="none" w:sz="0" w:space="0" w:color="auto"/>
            <w:left w:val="none" w:sz="0" w:space="0" w:color="auto"/>
            <w:bottom w:val="none" w:sz="0" w:space="0" w:color="auto"/>
            <w:right w:val="none" w:sz="0" w:space="0" w:color="auto"/>
          </w:divBdr>
        </w:div>
        <w:div w:id="1818640635">
          <w:marLeft w:val="480"/>
          <w:marRight w:val="0"/>
          <w:marTop w:val="0"/>
          <w:marBottom w:val="0"/>
          <w:divBdr>
            <w:top w:val="none" w:sz="0" w:space="0" w:color="auto"/>
            <w:left w:val="none" w:sz="0" w:space="0" w:color="auto"/>
            <w:bottom w:val="none" w:sz="0" w:space="0" w:color="auto"/>
            <w:right w:val="none" w:sz="0" w:space="0" w:color="auto"/>
          </w:divBdr>
        </w:div>
        <w:div w:id="1997686695">
          <w:marLeft w:val="480"/>
          <w:marRight w:val="0"/>
          <w:marTop w:val="0"/>
          <w:marBottom w:val="0"/>
          <w:divBdr>
            <w:top w:val="none" w:sz="0" w:space="0" w:color="auto"/>
            <w:left w:val="none" w:sz="0" w:space="0" w:color="auto"/>
            <w:bottom w:val="none" w:sz="0" w:space="0" w:color="auto"/>
            <w:right w:val="none" w:sz="0" w:space="0" w:color="auto"/>
          </w:divBdr>
        </w:div>
      </w:divsChild>
    </w:div>
    <w:div w:id="941493798">
      <w:bodyDiv w:val="1"/>
      <w:marLeft w:val="0"/>
      <w:marRight w:val="0"/>
      <w:marTop w:val="0"/>
      <w:marBottom w:val="0"/>
      <w:divBdr>
        <w:top w:val="none" w:sz="0" w:space="0" w:color="auto"/>
        <w:left w:val="none" w:sz="0" w:space="0" w:color="auto"/>
        <w:bottom w:val="none" w:sz="0" w:space="0" w:color="auto"/>
        <w:right w:val="none" w:sz="0" w:space="0" w:color="auto"/>
      </w:divBdr>
      <w:divsChild>
        <w:div w:id="24328354">
          <w:marLeft w:val="480"/>
          <w:marRight w:val="0"/>
          <w:marTop w:val="0"/>
          <w:marBottom w:val="0"/>
          <w:divBdr>
            <w:top w:val="none" w:sz="0" w:space="0" w:color="auto"/>
            <w:left w:val="none" w:sz="0" w:space="0" w:color="auto"/>
            <w:bottom w:val="none" w:sz="0" w:space="0" w:color="auto"/>
            <w:right w:val="none" w:sz="0" w:space="0" w:color="auto"/>
          </w:divBdr>
        </w:div>
        <w:div w:id="145320929">
          <w:marLeft w:val="480"/>
          <w:marRight w:val="0"/>
          <w:marTop w:val="0"/>
          <w:marBottom w:val="0"/>
          <w:divBdr>
            <w:top w:val="none" w:sz="0" w:space="0" w:color="auto"/>
            <w:left w:val="none" w:sz="0" w:space="0" w:color="auto"/>
            <w:bottom w:val="none" w:sz="0" w:space="0" w:color="auto"/>
            <w:right w:val="none" w:sz="0" w:space="0" w:color="auto"/>
          </w:divBdr>
        </w:div>
        <w:div w:id="185755321">
          <w:marLeft w:val="480"/>
          <w:marRight w:val="0"/>
          <w:marTop w:val="0"/>
          <w:marBottom w:val="0"/>
          <w:divBdr>
            <w:top w:val="none" w:sz="0" w:space="0" w:color="auto"/>
            <w:left w:val="none" w:sz="0" w:space="0" w:color="auto"/>
            <w:bottom w:val="none" w:sz="0" w:space="0" w:color="auto"/>
            <w:right w:val="none" w:sz="0" w:space="0" w:color="auto"/>
          </w:divBdr>
        </w:div>
        <w:div w:id="212665482">
          <w:marLeft w:val="480"/>
          <w:marRight w:val="0"/>
          <w:marTop w:val="0"/>
          <w:marBottom w:val="0"/>
          <w:divBdr>
            <w:top w:val="none" w:sz="0" w:space="0" w:color="auto"/>
            <w:left w:val="none" w:sz="0" w:space="0" w:color="auto"/>
            <w:bottom w:val="none" w:sz="0" w:space="0" w:color="auto"/>
            <w:right w:val="none" w:sz="0" w:space="0" w:color="auto"/>
          </w:divBdr>
        </w:div>
        <w:div w:id="378667676">
          <w:marLeft w:val="480"/>
          <w:marRight w:val="0"/>
          <w:marTop w:val="0"/>
          <w:marBottom w:val="0"/>
          <w:divBdr>
            <w:top w:val="none" w:sz="0" w:space="0" w:color="auto"/>
            <w:left w:val="none" w:sz="0" w:space="0" w:color="auto"/>
            <w:bottom w:val="none" w:sz="0" w:space="0" w:color="auto"/>
            <w:right w:val="none" w:sz="0" w:space="0" w:color="auto"/>
          </w:divBdr>
        </w:div>
        <w:div w:id="382599554">
          <w:marLeft w:val="480"/>
          <w:marRight w:val="0"/>
          <w:marTop w:val="0"/>
          <w:marBottom w:val="0"/>
          <w:divBdr>
            <w:top w:val="none" w:sz="0" w:space="0" w:color="auto"/>
            <w:left w:val="none" w:sz="0" w:space="0" w:color="auto"/>
            <w:bottom w:val="none" w:sz="0" w:space="0" w:color="auto"/>
            <w:right w:val="none" w:sz="0" w:space="0" w:color="auto"/>
          </w:divBdr>
        </w:div>
        <w:div w:id="570428495">
          <w:marLeft w:val="480"/>
          <w:marRight w:val="0"/>
          <w:marTop w:val="0"/>
          <w:marBottom w:val="0"/>
          <w:divBdr>
            <w:top w:val="none" w:sz="0" w:space="0" w:color="auto"/>
            <w:left w:val="none" w:sz="0" w:space="0" w:color="auto"/>
            <w:bottom w:val="none" w:sz="0" w:space="0" w:color="auto"/>
            <w:right w:val="none" w:sz="0" w:space="0" w:color="auto"/>
          </w:divBdr>
        </w:div>
        <w:div w:id="721683163">
          <w:marLeft w:val="480"/>
          <w:marRight w:val="0"/>
          <w:marTop w:val="0"/>
          <w:marBottom w:val="0"/>
          <w:divBdr>
            <w:top w:val="none" w:sz="0" w:space="0" w:color="auto"/>
            <w:left w:val="none" w:sz="0" w:space="0" w:color="auto"/>
            <w:bottom w:val="none" w:sz="0" w:space="0" w:color="auto"/>
            <w:right w:val="none" w:sz="0" w:space="0" w:color="auto"/>
          </w:divBdr>
        </w:div>
        <w:div w:id="789861954">
          <w:marLeft w:val="480"/>
          <w:marRight w:val="0"/>
          <w:marTop w:val="0"/>
          <w:marBottom w:val="0"/>
          <w:divBdr>
            <w:top w:val="none" w:sz="0" w:space="0" w:color="auto"/>
            <w:left w:val="none" w:sz="0" w:space="0" w:color="auto"/>
            <w:bottom w:val="none" w:sz="0" w:space="0" w:color="auto"/>
            <w:right w:val="none" w:sz="0" w:space="0" w:color="auto"/>
          </w:divBdr>
        </w:div>
        <w:div w:id="942956307">
          <w:marLeft w:val="480"/>
          <w:marRight w:val="0"/>
          <w:marTop w:val="0"/>
          <w:marBottom w:val="0"/>
          <w:divBdr>
            <w:top w:val="none" w:sz="0" w:space="0" w:color="auto"/>
            <w:left w:val="none" w:sz="0" w:space="0" w:color="auto"/>
            <w:bottom w:val="none" w:sz="0" w:space="0" w:color="auto"/>
            <w:right w:val="none" w:sz="0" w:space="0" w:color="auto"/>
          </w:divBdr>
        </w:div>
        <w:div w:id="1054741210">
          <w:marLeft w:val="480"/>
          <w:marRight w:val="0"/>
          <w:marTop w:val="0"/>
          <w:marBottom w:val="0"/>
          <w:divBdr>
            <w:top w:val="none" w:sz="0" w:space="0" w:color="auto"/>
            <w:left w:val="none" w:sz="0" w:space="0" w:color="auto"/>
            <w:bottom w:val="none" w:sz="0" w:space="0" w:color="auto"/>
            <w:right w:val="none" w:sz="0" w:space="0" w:color="auto"/>
          </w:divBdr>
        </w:div>
        <w:div w:id="1162700677">
          <w:marLeft w:val="480"/>
          <w:marRight w:val="0"/>
          <w:marTop w:val="0"/>
          <w:marBottom w:val="0"/>
          <w:divBdr>
            <w:top w:val="none" w:sz="0" w:space="0" w:color="auto"/>
            <w:left w:val="none" w:sz="0" w:space="0" w:color="auto"/>
            <w:bottom w:val="none" w:sz="0" w:space="0" w:color="auto"/>
            <w:right w:val="none" w:sz="0" w:space="0" w:color="auto"/>
          </w:divBdr>
        </w:div>
        <w:div w:id="1458601654">
          <w:marLeft w:val="480"/>
          <w:marRight w:val="0"/>
          <w:marTop w:val="0"/>
          <w:marBottom w:val="0"/>
          <w:divBdr>
            <w:top w:val="none" w:sz="0" w:space="0" w:color="auto"/>
            <w:left w:val="none" w:sz="0" w:space="0" w:color="auto"/>
            <w:bottom w:val="none" w:sz="0" w:space="0" w:color="auto"/>
            <w:right w:val="none" w:sz="0" w:space="0" w:color="auto"/>
          </w:divBdr>
        </w:div>
        <w:div w:id="1499493582">
          <w:marLeft w:val="480"/>
          <w:marRight w:val="0"/>
          <w:marTop w:val="0"/>
          <w:marBottom w:val="0"/>
          <w:divBdr>
            <w:top w:val="none" w:sz="0" w:space="0" w:color="auto"/>
            <w:left w:val="none" w:sz="0" w:space="0" w:color="auto"/>
            <w:bottom w:val="none" w:sz="0" w:space="0" w:color="auto"/>
            <w:right w:val="none" w:sz="0" w:space="0" w:color="auto"/>
          </w:divBdr>
        </w:div>
        <w:div w:id="1528979405">
          <w:marLeft w:val="480"/>
          <w:marRight w:val="0"/>
          <w:marTop w:val="0"/>
          <w:marBottom w:val="0"/>
          <w:divBdr>
            <w:top w:val="none" w:sz="0" w:space="0" w:color="auto"/>
            <w:left w:val="none" w:sz="0" w:space="0" w:color="auto"/>
            <w:bottom w:val="none" w:sz="0" w:space="0" w:color="auto"/>
            <w:right w:val="none" w:sz="0" w:space="0" w:color="auto"/>
          </w:divBdr>
        </w:div>
        <w:div w:id="1721316715">
          <w:marLeft w:val="480"/>
          <w:marRight w:val="0"/>
          <w:marTop w:val="0"/>
          <w:marBottom w:val="0"/>
          <w:divBdr>
            <w:top w:val="none" w:sz="0" w:space="0" w:color="auto"/>
            <w:left w:val="none" w:sz="0" w:space="0" w:color="auto"/>
            <w:bottom w:val="none" w:sz="0" w:space="0" w:color="auto"/>
            <w:right w:val="none" w:sz="0" w:space="0" w:color="auto"/>
          </w:divBdr>
        </w:div>
        <w:div w:id="1812282930">
          <w:marLeft w:val="480"/>
          <w:marRight w:val="0"/>
          <w:marTop w:val="0"/>
          <w:marBottom w:val="0"/>
          <w:divBdr>
            <w:top w:val="none" w:sz="0" w:space="0" w:color="auto"/>
            <w:left w:val="none" w:sz="0" w:space="0" w:color="auto"/>
            <w:bottom w:val="none" w:sz="0" w:space="0" w:color="auto"/>
            <w:right w:val="none" w:sz="0" w:space="0" w:color="auto"/>
          </w:divBdr>
        </w:div>
        <w:div w:id="1830948536">
          <w:marLeft w:val="480"/>
          <w:marRight w:val="0"/>
          <w:marTop w:val="0"/>
          <w:marBottom w:val="0"/>
          <w:divBdr>
            <w:top w:val="none" w:sz="0" w:space="0" w:color="auto"/>
            <w:left w:val="none" w:sz="0" w:space="0" w:color="auto"/>
            <w:bottom w:val="none" w:sz="0" w:space="0" w:color="auto"/>
            <w:right w:val="none" w:sz="0" w:space="0" w:color="auto"/>
          </w:divBdr>
        </w:div>
      </w:divsChild>
    </w:div>
    <w:div w:id="948512713">
      <w:bodyDiv w:val="1"/>
      <w:marLeft w:val="0"/>
      <w:marRight w:val="0"/>
      <w:marTop w:val="0"/>
      <w:marBottom w:val="0"/>
      <w:divBdr>
        <w:top w:val="none" w:sz="0" w:space="0" w:color="auto"/>
        <w:left w:val="none" w:sz="0" w:space="0" w:color="auto"/>
        <w:bottom w:val="none" w:sz="0" w:space="0" w:color="auto"/>
        <w:right w:val="none" w:sz="0" w:space="0" w:color="auto"/>
      </w:divBdr>
    </w:div>
    <w:div w:id="957950831">
      <w:bodyDiv w:val="1"/>
      <w:marLeft w:val="0"/>
      <w:marRight w:val="0"/>
      <w:marTop w:val="0"/>
      <w:marBottom w:val="0"/>
      <w:divBdr>
        <w:top w:val="none" w:sz="0" w:space="0" w:color="auto"/>
        <w:left w:val="none" w:sz="0" w:space="0" w:color="auto"/>
        <w:bottom w:val="none" w:sz="0" w:space="0" w:color="auto"/>
        <w:right w:val="none" w:sz="0" w:space="0" w:color="auto"/>
      </w:divBdr>
    </w:div>
    <w:div w:id="958410989">
      <w:bodyDiv w:val="1"/>
      <w:marLeft w:val="0"/>
      <w:marRight w:val="0"/>
      <w:marTop w:val="0"/>
      <w:marBottom w:val="0"/>
      <w:divBdr>
        <w:top w:val="none" w:sz="0" w:space="0" w:color="auto"/>
        <w:left w:val="none" w:sz="0" w:space="0" w:color="auto"/>
        <w:bottom w:val="none" w:sz="0" w:space="0" w:color="auto"/>
        <w:right w:val="none" w:sz="0" w:space="0" w:color="auto"/>
      </w:divBdr>
    </w:div>
    <w:div w:id="959336543">
      <w:bodyDiv w:val="1"/>
      <w:marLeft w:val="0"/>
      <w:marRight w:val="0"/>
      <w:marTop w:val="0"/>
      <w:marBottom w:val="0"/>
      <w:divBdr>
        <w:top w:val="none" w:sz="0" w:space="0" w:color="auto"/>
        <w:left w:val="none" w:sz="0" w:space="0" w:color="auto"/>
        <w:bottom w:val="none" w:sz="0" w:space="0" w:color="auto"/>
        <w:right w:val="none" w:sz="0" w:space="0" w:color="auto"/>
      </w:divBdr>
    </w:div>
    <w:div w:id="960571639">
      <w:bodyDiv w:val="1"/>
      <w:marLeft w:val="0"/>
      <w:marRight w:val="0"/>
      <w:marTop w:val="0"/>
      <w:marBottom w:val="0"/>
      <w:divBdr>
        <w:top w:val="none" w:sz="0" w:space="0" w:color="auto"/>
        <w:left w:val="none" w:sz="0" w:space="0" w:color="auto"/>
        <w:bottom w:val="none" w:sz="0" w:space="0" w:color="auto"/>
        <w:right w:val="none" w:sz="0" w:space="0" w:color="auto"/>
      </w:divBdr>
    </w:div>
    <w:div w:id="967710491">
      <w:bodyDiv w:val="1"/>
      <w:marLeft w:val="0"/>
      <w:marRight w:val="0"/>
      <w:marTop w:val="0"/>
      <w:marBottom w:val="0"/>
      <w:divBdr>
        <w:top w:val="none" w:sz="0" w:space="0" w:color="auto"/>
        <w:left w:val="none" w:sz="0" w:space="0" w:color="auto"/>
        <w:bottom w:val="none" w:sz="0" w:space="0" w:color="auto"/>
        <w:right w:val="none" w:sz="0" w:space="0" w:color="auto"/>
      </w:divBdr>
    </w:div>
    <w:div w:id="969094536">
      <w:bodyDiv w:val="1"/>
      <w:marLeft w:val="0"/>
      <w:marRight w:val="0"/>
      <w:marTop w:val="0"/>
      <w:marBottom w:val="0"/>
      <w:divBdr>
        <w:top w:val="none" w:sz="0" w:space="0" w:color="auto"/>
        <w:left w:val="none" w:sz="0" w:space="0" w:color="auto"/>
        <w:bottom w:val="none" w:sz="0" w:space="0" w:color="auto"/>
        <w:right w:val="none" w:sz="0" w:space="0" w:color="auto"/>
      </w:divBdr>
    </w:div>
    <w:div w:id="969703051">
      <w:bodyDiv w:val="1"/>
      <w:marLeft w:val="0"/>
      <w:marRight w:val="0"/>
      <w:marTop w:val="0"/>
      <w:marBottom w:val="0"/>
      <w:divBdr>
        <w:top w:val="none" w:sz="0" w:space="0" w:color="auto"/>
        <w:left w:val="none" w:sz="0" w:space="0" w:color="auto"/>
        <w:bottom w:val="none" w:sz="0" w:space="0" w:color="auto"/>
        <w:right w:val="none" w:sz="0" w:space="0" w:color="auto"/>
      </w:divBdr>
    </w:div>
    <w:div w:id="971247331">
      <w:bodyDiv w:val="1"/>
      <w:marLeft w:val="0"/>
      <w:marRight w:val="0"/>
      <w:marTop w:val="0"/>
      <w:marBottom w:val="0"/>
      <w:divBdr>
        <w:top w:val="none" w:sz="0" w:space="0" w:color="auto"/>
        <w:left w:val="none" w:sz="0" w:space="0" w:color="auto"/>
        <w:bottom w:val="none" w:sz="0" w:space="0" w:color="auto"/>
        <w:right w:val="none" w:sz="0" w:space="0" w:color="auto"/>
      </w:divBdr>
    </w:div>
    <w:div w:id="977882884">
      <w:bodyDiv w:val="1"/>
      <w:marLeft w:val="0"/>
      <w:marRight w:val="0"/>
      <w:marTop w:val="0"/>
      <w:marBottom w:val="0"/>
      <w:divBdr>
        <w:top w:val="none" w:sz="0" w:space="0" w:color="auto"/>
        <w:left w:val="none" w:sz="0" w:space="0" w:color="auto"/>
        <w:bottom w:val="none" w:sz="0" w:space="0" w:color="auto"/>
        <w:right w:val="none" w:sz="0" w:space="0" w:color="auto"/>
      </w:divBdr>
    </w:div>
    <w:div w:id="977997244">
      <w:bodyDiv w:val="1"/>
      <w:marLeft w:val="0"/>
      <w:marRight w:val="0"/>
      <w:marTop w:val="0"/>
      <w:marBottom w:val="0"/>
      <w:divBdr>
        <w:top w:val="none" w:sz="0" w:space="0" w:color="auto"/>
        <w:left w:val="none" w:sz="0" w:space="0" w:color="auto"/>
        <w:bottom w:val="none" w:sz="0" w:space="0" w:color="auto"/>
        <w:right w:val="none" w:sz="0" w:space="0" w:color="auto"/>
      </w:divBdr>
    </w:div>
    <w:div w:id="980814446">
      <w:bodyDiv w:val="1"/>
      <w:marLeft w:val="0"/>
      <w:marRight w:val="0"/>
      <w:marTop w:val="0"/>
      <w:marBottom w:val="0"/>
      <w:divBdr>
        <w:top w:val="none" w:sz="0" w:space="0" w:color="auto"/>
        <w:left w:val="none" w:sz="0" w:space="0" w:color="auto"/>
        <w:bottom w:val="none" w:sz="0" w:space="0" w:color="auto"/>
        <w:right w:val="none" w:sz="0" w:space="0" w:color="auto"/>
      </w:divBdr>
    </w:div>
    <w:div w:id="983319719">
      <w:bodyDiv w:val="1"/>
      <w:marLeft w:val="0"/>
      <w:marRight w:val="0"/>
      <w:marTop w:val="0"/>
      <w:marBottom w:val="0"/>
      <w:divBdr>
        <w:top w:val="none" w:sz="0" w:space="0" w:color="auto"/>
        <w:left w:val="none" w:sz="0" w:space="0" w:color="auto"/>
        <w:bottom w:val="none" w:sz="0" w:space="0" w:color="auto"/>
        <w:right w:val="none" w:sz="0" w:space="0" w:color="auto"/>
      </w:divBdr>
      <w:divsChild>
        <w:div w:id="150756758">
          <w:marLeft w:val="480"/>
          <w:marRight w:val="0"/>
          <w:marTop w:val="0"/>
          <w:marBottom w:val="0"/>
          <w:divBdr>
            <w:top w:val="none" w:sz="0" w:space="0" w:color="auto"/>
            <w:left w:val="none" w:sz="0" w:space="0" w:color="auto"/>
            <w:bottom w:val="none" w:sz="0" w:space="0" w:color="auto"/>
            <w:right w:val="none" w:sz="0" w:space="0" w:color="auto"/>
          </w:divBdr>
        </w:div>
        <w:div w:id="174727911">
          <w:marLeft w:val="480"/>
          <w:marRight w:val="0"/>
          <w:marTop w:val="0"/>
          <w:marBottom w:val="0"/>
          <w:divBdr>
            <w:top w:val="none" w:sz="0" w:space="0" w:color="auto"/>
            <w:left w:val="none" w:sz="0" w:space="0" w:color="auto"/>
            <w:bottom w:val="none" w:sz="0" w:space="0" w:color="auto"/>
            <w:right w:val="none" w:sz="0" w:space="0" w:color="auto"/>
          </w:divBdr>
        </w:div>
        <w:div w:id="569194773">
          <w:marLeft w:val="480"/>
          <w:marRight w:val="0"/>
          <w:marTop w:val="0"/>
          <w:marBottom w:val="0"/>
          <w:divBdr>
            <w:top w:val="none" w:sz="0" w:space="0" w:color="auto"/>
            <w:left w:val="none" w:sz="0" w:space="0" w:color="auto"/>
            <w:bottom w:val="none" w:sz="0" w:space="0" w:color="auto"/>
            <w:right w:val="none" w:sz="0" w:space="0" w:color="auto"/>
          </w:divBdr>
        </w:div>
        <w:div w:id="574168236">
          <w:marLeft w:val="480"/>
          <w:marRight w:val="0"/>
          <w:marTop w:val="0"/>
          <w:marBottom w:val="0"/>
          <w:divBdr>
            <w:top w:val="none" w:sz="0" w:space="0" w:color="auto"/>
            <w:left w:val="none" w:sz="0" w:space="0" w:color="auto"/>
            <w:bottom w:val="none" w:sz="0" w:space="0" w:color="auto"/>
            <w:right w:val="none" w:sz="0" w:space="0" w:color="auto"/>
          </w:divBdr>
        </w:div>
        <w:div w:id="746806354">
          <w:marLeft w:val="480"/>
          <w:marRight w:val="0"/>
          <w:marTop w:val="0"/>
          <w:marBottom w:val="0"/>
          <w:divBdr>
            <w:top w:val="none" w:sz="0" w:space="0" w:color="auto"/>
            <w:left w:val="none" w:sz="0" w:space="0" w:color="auto"/>
            <w:bottom w:val="none" w:sz="0" w:space="0" w:color="auto"/>
            <w:right w:val="none" w:sz="0" w:space="0" w:color="auto"/>
          </w:divBdr>
        </w:div>
        <w:div w:id="815335492">
          <w:marLeft w:val="480"/>
          <w:marRight w:val="0"/>
          <w:marTop w:val="0"/>
          <w:marBottom w:val="0"/>
          <w:divBdr>
            <w:top w:val="none" w:sz="0" w:space="0" w:color="auto"/>
            <w:left w:val="none" w:sz="0" w:space="0" w:color="auto"/>
            <w:bottom w:val="none" w:sz="0" w:space="0" w:color="auto"/>
            <w:right w:val="none" w:sz="0" w:space="0" w:color="auto"/>
          </w:divBdr>
        </w:div>
        <w:div w:id="916986127">
          <w:marLeft w:val="480"/>
          <w:marRight w:val="0"/>
          <w:marTop w:val="0"/>
          <w:marBottom w:val="0"/>
          <w:divBdr>
            <w:top w:val="none" w:sz="0" w:space="0" w:color="auto"/>
            <w:left w:val="none" w:sz="0" w:space="0" w:color="auto"/>
            <w:bottom w:val="none" w:sz="0" w:space="0" w:color="auto"/>
            <w:right w:val="none" w:sz="0" w:space="0" w:color="auto"/>
          </w:divBdr>
        </w:div>
        <w:div w:id="1030566188">
          <w:marLeft w:val="480"/>
          <w:marRight w:val="0"/>
          <w:marTop w:val="0"/>
          <w:marBottom w:val="0"/>
          <w:divBdr>
            <w:top w:val="none" w:sz="0" w:space="0" w:color="auto"/>
            <w:left w:val="none" w:sz="0" w:space="0" w:color="auto"/>
            <w:bottom w:val="none" w:sz="0" w:space="0" w:color="auto"/>
            <w:right w:val="none" w:sz="0" w:space="0" w:color="auto"/>
          </w:divBdr>
        </w:div>
        <w:div w:id="1059548673">
          <w:marLeft w:val="480"/>
          <w:marRight w:val="0"/>
          <w:marTop w:val="0"/>
          <w:marBottom w:val="0"/>
          <w:divBdr>
            <w:top w:val="none" w:sz="0" w:space="0" w:color="auto"/>
            <w:left w:val="none" w:sz="0" w:space="0" w:color="auto"/>
            <w:bottom w:val="none" w:sz="0" w:space="0" w:color="auto"/>
            <w:right w:val="none" w:sz="0" w:space="0" w:color="auto"/>
          </w:divBdr>
        </w:div>
        <w:div w:id="1071080688">
          <w:marLeft w:val="480"/>
          <w:marRight w:val="0"/>
          <w:marTop w:val="0"/>
          <w:marBottom w:val="0"/>
          <w:divBdr>
            <w:top w:val="none" w:sz="0" w:space="0" w:color="auto"/>
            <w:left w:val="none" w:sz="0" w:space="0" w:color="auto"/>
            <w:bottom w:val="none" w:sz="0" w:space="0" w:color="auto"/>
            <w:right w:val="none" w:sz="0" w:space="0" w:color="auto"/>
          </w:divBdr>
        </w:div>
        <w:div w:id="1380669757">
          <w:marLeft w:val="480"/>
          <w:marRight w:val="0"/>
          <w:marTop w:val="0"/>
          <w:marBottom w:val="0"/>
          <w:divBdr>
            <w:top w:val="none" w:sz="0" w:space="0" w:color="auto"/>
            <w:left w:val="none" w:sz="0" w:space="0" w:color="auto"/>
            <w:bottom w:val="none" w:sz="0" w:space="0" w:color="auto"/>
            <w:right w:val="none" w:sz="0" w:space="0" w:color="auto"/>
          </w:divBdr>
        </w:div>
        <w:div w:id="1450971148">
          <w:marLeft w:val="480"/>
          <w:marRight w:val="0"/>
          <w:marTop w:val="0"/>
          <w:marBottom w:val="0"/>
          <w:divBdr>
            <w:top w:val="none" w:sz="0" w:space="0" w:color="auto"/>
            <w:left w:val="none" w:sz="0" w:space="0" w:color="auto"/>
            <w:bottom w:val="none" w:sz="0" w:space="0" w:color="auto"/>
            <w:right w:val="none" w:sz="0" w:space="0" w:color="auto"/>
          </w:divBdr>
        </w:div>
        <w:div w:id="1521237046">
          <w:marLeft w:val="480"/>
          <w:marRight w:val="0"/>
          <w:marTop w:val="0"/>
          <w:marBottom w:val="0"/>
          <w:divBdr>
            <w:top w:val="none" w:sz="0" w:space="0" w:color="auto"/>
            <w:left w:val="none" w:sz="0" w:space="0" w:color="auto"/>
            <w:bottom w:val="none" w:sz="0" w:space="0" w:color="auto"/>
            <w:right w:val="none" w:sz="0" w:space="0" w:color="auto"/>
          </w:divBdr>
        </w:div>
        <w:div w:id="1583296109">
          <w:marLeft w:val="480"/>
          <w:marRight w:val="0"/>
          <w:marTop w:val="0"/>
          <w:marBottom w:val="0"/>
          <w:divBdr>
            <w:top w:val="none" w:sz="0" w:space="0" w:color="auto"/>
            <w:left w:val="none" w:sz="0" w:space="0" w:color="auto"/>
            <w:bottom w:val="none" w:sz="0" w:space="0" w:color="auto"/>
            <w:right w:val="none" w:sz="0" w:space="0" w:color="auto"/>
          </w:divBdr>
        </w:div>
        <w:div w:id="1602638631">
          <w:marLeft w:val="480"/>
          <w:marRight w:val="0"/>
          <w:marTop w:val="0"/>
          <w:marBottom w:val="0"/>
          <w:divBdr>
            <w:top w:val="none" w:sz="0" w:space="0" w:color="auto"/>
            <w:left w:val="none" w:sz="0" w:space="0" w:color="auto"/>
            <w:bottom w:val="none" w:sz="0" w:space="0" w:color="auto"/>
            <w:right w:val="none" w:sz="0" w:space="0" w:color="auto"/>
          </w:divBdr>
        </w:div>
        <w:div w:id="1709140203">
          <w:marLeft w:val="480"/>
          <w:marRight w:val="0"/>
          <w:marTop w:val="0"/>
          <w:marBottom w:val="0"/>
          <w:divBdr>
            <w:top w:val="none" w:sz="0" w:space="0" w:color="auto"/>
            <w:left w:val="none" w:sz="0" w:space="0" w:color="auto"/>
            <w:bottom w:val="none" w:sz="0" w:space="0" w:color="auto"/>
            <w:right w:val="none" w:sz="0" w:space="0" w:color="auto"/>
          </w:divBdr>
        </w:div>
        <w:div w:id="1975132435">
          <w:marLeft w:val="480"/>
          <w:marRight w:val="0"/>
          <w:marTop w:val="0"/>
          <w:marBottom w:val="0"/>
          <w:divBdr>
            <w:top w:val="none" w:sz="0" w:space="0" w:color="auto"/>
            <w:left w:val="none" w:sz="0" w:space="0" w:color="auto"/>
            <w:bottom w:val="none" w:sz="0" w:space="0" w:color="auto"/>
            <w:right w:val="none" w:sz="0" w:space="0" w:color="auto"/>
          </w:divBdr>
        </w:div>
        <w:div w:id="2001107528">
          <w:marLeft w:val="480"/>
          <w:marRight w:val="0"/>
          <w:marTop w:val="0"/>
          <w:marBottom w:val="0"/>
          <w:divBdr>
            <w:top w:val="none" w:sz="0" w:space="0" w:color="auto"/>
            <w:left w:val="none" w:sz="0" w:space="0" w:color="auto"/>
            <w:bottom w:val="none" w:sz="0" w:space="0" w:color="auto"/>
            <w:right w:val="none" w:sz="0" w:space="0" w:color="auto"/>
          </w:divBdr>
        </w:div>
        <w:div w:id="2080977637">
          <w:marLeft w:val="480"/>
          <w:marRight w:val="0"/>
          <w:marTop w:val="0"/>
          <w:marBottom w:val="0"/>
          <w:divBdr>
            <w:top w:val="none" w:sz="0" w:space="0" w:color="auto"/>
            <w:left w:val="none" w:sz="0" w:space="0" w:color="auto"/>
            <w:bottom w:val="none" w:sz="0" w:space="0" w:color="auto"/>
            <w:right w:val="none" w:sz="0" w:space="0" w:color="auto"/>
          </w:divBdr>
        </w:div>
        <w:div w:id="2110195126">
          <w:marLeft w:val="480"/>
          <w:marRight w:val="0"/>
          <w:marTop w:val="0"/>
          <w:marBottom w:val="0"/>
          <w:divBdr>
            <w:top w:val="none" w:sz="0" w:space="0" w:color="auto"/>
            <w:left w:val="none" w:sz="0" w:space="0" w:color="auto"/>
            <w:bottom w:val="none" w:sz="0" w:space="0" w:color="auto"/>
            <w:right w:val="none" w:sz="0" w:space="0" w:color="auto"/>
          </w:divBdr>
        </w:div>
        <w:div w:id="2147316909">
          <w:marLeft w:val="480"/>
          <w:marRight w:val="0"/>
          <w:marTop w:val="0"/>
          <w:marBottom w:val="0"/>
          <w:divBdr>
            <w:top w:val="none" w:sz="0" w:space="0" w:color="auto"/>
            <w:left w:val="none" w:sz="0" w:space="0" w:color="auto"/>
            <w:bottom w:val="none" w:sz="0" w:space="0" w:color="auto"/>
            <w:right w:val="none" w:sz="0" w:space="0" w:color="auto"/>
          </w:divBdr>
        </w:div>
      </w:divsChild>
    </w:div>
    <w:div w:id="983656257">
      <w:bodyDiv w:val="1"/>
      <w:marLeft w:val="0"/>
      <w:marRight w:val="0"/>
      <w:marTop w:val="0"/>
      <w:marBottom w:val="0"/>
      <w:divBdr>
        <w:top w:val="none" w:sz="0" w:space="0" w:color="auto"/>
        <w:left w:val="none" w:sz="0" w:space="0" w:color="auto"/>
        <w:bottom w:val="none" w:sz="0" w:space="0" w:color="auto"/>
        <w:right w:val="none" w:sz="0" w:space="0" w:color="auto"/>
      </w:divBdr>
    </w:div>
    <w:div w:id="987635615">
      <w:bodyDiv w:val="1"/>
      <w:marLeft w:val="0"/>
      <w:marRight w:val="0"/>
      <w:marTop w:val="0"/>
      <w:marBottom w:val="0"/>
      <w:divBdr>
        <w:top w:val="none" w:sz="0" w:space="0" w:color="auto"/>
        <w:left w:val="none" w:sz="0" w:space="0" w:color="auto"/>
        <w:bottom w:val="none" w:sz="0" w:space="0" w:color="auto"/>
        <w:right w:val="none" w:sz="0" w:space="0" w:color="auto"/>
      </w:divBdr>
    </w:div>
    <w:div w:id="995719295">
      <w:bodyDiv w:val="1"/>
      <w:marLeft w:val="0"/>
      <w:marRight w:val="0"/>
      <w:marTop w:val="0"/>
      <w:marBottom w:val="0"/>
      <w:divBdr>
        <w:top w:val="none" w:sz="0" w:space="0" w:color="auto"/>
        <w:left w:val="none" w:sz="0" w:space="0" w:color="auto"/>
        <w:bottom w:val="none" w:sz="0" w:space="0" w:color="auto"/>
        <w:right w:val="none" w:sz="0" w:space="0" w:color="auto"/>
      </w:divBdr>
      <w:divsChild>
        <w:div w:id="887298886">
          <w:marLeft w:val="480"/>
          <w:marRight w:val="0"/>
          <w:marTop w:val="0"/>
          <w:marBottom w:val="0"/>
          <w:divBdr>
            <w:top w:val="none" w:sz="0" w:space="0" w:color="auto"/>
            <w:left w:val="none" w:sz="0" w:space="0" w:color="auto"/>
            <w:bottom w:val="none" w:sz="0" w:space="0" w:color="auto"/>
            <w:right w:val="none" w:sz="0" w:space="0" w:color="auto"/>
          </w:divBdr>
        </w:div>
        <w:div w:id="537930566">
          <w:marLeft w:val="480"/>
          <w:marRight w:val="0"/>
          <w:marTop w:val="0"/>
          <w:marBottom w:val="0"/>
          <w:divBdr>
            <w:top w:val="none" w:sz="0" w:space="0" w:color="auto"/>
            <w:left w:val="none" w:sz="0" w:space="0" w:color="auto"/>
            <w:bottom w:val="none" w:sz="0" w:space="0" w:color="auto"/>
            <w:right w:val="none" w:sz="0" w:space="0" w:color="auto"/>
          </w:divBdr>
        </w:div>
        <w:div w:id="1086921968">
          <w:marLeft w:val="480"/>
          <w:marRight w:val="0"/>
          <w:marTop w:val="0"/>
          <w:marBottom w:val="0"/>
          <w:divBdr>
            <w:top w:val="none" w:sz="0" w:space="0" w:color="auto"/>
            <w:left w:val="none" w:sz="0" w:space="0" w:color="auto"/>
            <w:bottom w:val="none" w:sz="0" w:space="0" w:color="auto"/>
            <w:right w:val="none" w:sz="0" w:space="0" w:color="auto"/>
          </w:divBdr>
        </w:div>
        <w:div w:id="952706888">
          <w:marLeft w:val="480"/>
          <w:marRight w:val="0"/>
          <w:marTop w:val="0"/>
          <w:marBottom w:val="0"/>
          <w:divBdr>
            <w:top w:val="none" w:sz="0" w:space="0" w:color="auto"/>
            <w:left w:val="none" w:sz="0" w:space="0" w:color="auto"/>
            <w:bottom w:val="none" w:sz="0" w:space="0" w:color="auto"/>
            <w:right w:val="none" w:sz="0" w:space="0" w:color="auto"/>
          </w:divBdr>
        </w:div>
        <w:div w:id="484250052">
          <w:marLeft w:val="480"/>
          <w:marRight w:val="0"/>
          <w:marTop w:val="0"/>
          <w:marBottom w:val="0"/>
          <w:divBdr>
            <w:top w:val="none" w:sz="0" w:space="0" w:color="auto"/>
            <w:left w:val="none" w:sz="0" w:space="0" w:color="auto"/>
            <w:bottom w:val="none" w:sz="0" w:space="0" w:color="auto"/>
            <w:right w:val="none" w:sz="0" w:space="0" w:color="auto"/>
          </w:divBdr>
        </w:div>
        <w:div w:id="1855800607">
          <w:marLeft w:val="480"/>
          <w:marRight w:val="0"/>
          <w:marTop w:val="0"/>
          <w:marBottom w:val="0"/>
          <w:divBdr>
            <w:top w:val="none" w:sz="0" w:space="0" w:color="auto"/>
            <w:left w:val="none" w:sz="0" w:space="0" w:color="auto"/>
            <w:bottom w:val="none" w:sz="0" w:space="0" w:color="auto"/>
            <w:right w:val="none" w:sz="0" w:space="0" w:color="auto"/>
          </w:divBdr>
        </w:div>
        <w:div w:id="705907677">
          <w:marLeft w:val="480"/>
          <w:marRight w:val="0"/>
          <w:marTop w:val="0"/>
          <w:marBottom w:val="0"/>
          <w:divBdr>
            <w:top w:val="none" w:sz="0" w:space="0" w:color="auto"/>
            <w:left w:val="none" w:sz="0" w:space="0" w:color="auto"/>
            <w:bottom w:val="none" w:sz="0" w:space="0" w:color="auto"/>
            <w:right w:val="none" w:sz="0" w:space="0" w:color="auto"/>
          </w:divBdr>
        </w:div>
        <w:div w:id="975989655">
          <w:marLeft w:val="480"/>
          <w:marRight w:val="0"/>
          <w:marTop w:val="0"/>
          <w:marBottom w:val="0"/>
          <w:divBdr>
            <w:top w:val="none" w:sz="0" w:space="0" w:color="auto"/>
            <w:left w:val="none" w:sz="0" w:space="0" w:color="auto"/>
            <w:bottom w:val="none" w:sz="0" w:space="0" w:color="auto"/>
            <w:right w:val="none" w:sz="0" w:space="0" w:color="auto"/>
          </w:divBdr>
        </w:div>
        <w:div w:id="231165361">
          <w:marLeft w:val="480"/>
          <w:marRight w:val="0"/>
          <w:marTop w:val="0"/>
          <w:marBottom w:val="0"/>
          <w:divBdr>
            <w:top w:val="none" w:sz="0" w:space="0" w:color="auto"/>
            <w:left w:val="none" w:sz="0" w:space="0" w:color="auto"/>
            <w:bottom w:val="none" w:sz="0" w:space="0" w:color="auto"/>
            <w:right w:val="none" w:sz="0" w:space="0" w:color="auto"/>
          </w:divBdr>
        </w:div>
        <w:div w:id="195310689">
          <w:marLeft w:val="480"/>
          <w:marRight w:val="0"/>
          <w:marTop w:val="0"/>
          <w:marBottom w:val="0"/>
          <w:divBdr>
            <w:top w:val="none" w:sz="0" w:space="0" w:color="auto"/>
            <w:left w:val="none" w:sz="0" w:space="0" w:color="auto"/>
            <w:bottom w:val="none" w:sz="0" w:space="0" w:color="auto"/>
            <w:right w:val="none" w:sz="0" w:space="0" w:color="auto"/>
          </w:divBdr>
        </w:div>
        <w:div w:id="243491884">
          <w:marLeft w:val="480"/>
          <w:marRight w:val="0"/>
          <w:marTop w:val="0"/>
          <w:marBottom w:val="0"/>
          <w:divBdr>
            <w:top w:val="none" w:sz="0" w:space="0" w:color="auto"/>
            <w:left w:val="none" w:sz="0" w:space="0" w:color="auto"/>
            <w:bottom w:val="none" w:sz="0" w:space="0" w:color="auto"/>
            <w:right w:val="none" w:sz="0" w:space="0" w:color="auto"/>
          </w:divBdr>
        </w:div>
        <w:div w:id="1073967156">
          <w:marLeft w:val="480"/>
          <w:marRight w:val="0"/>
          <w:marTop w:val="0"/>
          <w:marBottom w:val="0"/>
          <w:divBdr>
            <w:top w:val="none" w:sz="0" w:space="0" w:color="auto"/>
            <w:left w:val="none" w:sz="0" w:space="0" w:color="auto"/>
            <w:bottom w:val="none" w:sz="0" w:space="0" w:color="auto"/>
            <w:right w:val="none" w:sz="0" w:space="0" w:color="auto"/>
          </w:divBdr>
        </w:div>
        <w:div w:id="575819764">
          <w:marLeft w:val="480"/>
          <w:marRight w:val="0"/>
          <w:marTop w:val="0"/>
          <w:marBottom w:val="0"/>
          <w:divBdr>
            <w:top w:val="none" w:sz="0" w:space="0" w:color="auto"/>
            <w:left w:val="none" w:sz="0" w:space="0" w:color="auto"/>
            <w:bottom w:val="none" w:sz="0" w:space="0" w:color="auto"/>
            <w:right w:val="none" w:sz="0" w:space="0" w:color="auto"/>
          </w:divBdr>
        </w:div>
        <w:div w:id="214590684">
          <w:marLeft w:val="480"/>
          <w:marRight w:val="0"/>
          <w:marTop w:val="0"/>
          <w:marBottom w:val="0"/>
          <w:divBdr>
            <w:top w:val="none" w:sz="0" w:space="0" w:color="auto"/>
            <w:left w:val="none" w:sz="0" w:space="0" w:color="auto"/>
            <w:bottom w:val="none" w:sz="0" w:space="0" w:color="auto"/>
            <w:right w:val="none" w:sz="0" w:space="0" w:color="auto"/>
          </w:divBdr>
        </w:div>
        <w:div w:id="505755402">
          <w:marLeft w:val="480"/>
          <w:marRight w:val="0"/>
          <w:marTop w:val="0"/>
          <w:marBottom w:val="0"/>
          <w:divBdr>
            <w:top w:val="none" w:sz="0" w:space="0" w:color="auto"/>
            <w:left w:val="none" w:sz="0" w:space="0" w:color="auto"/>
            <w:bottom w:val="none" w:sz="0" w:space="0" w:color="auto"/>
            <w:right w:val="none" w:sz="0" w:space="0" w:color="auto"/>
          </w:divBdr>
        </w:div>
        <w:div w:id="169878029">
          <w:marLeft w:val="480"/>
          <w:marRight w:val="0"/>
          <w:marTop w:val="0"/>
          <w:marBottom w:val="0"/>
          <w:divBdr>
            <w:top w:val="none" w:sz="0" w:space="0" w:color="auto"/>
            <w:left w:val="none" w:sz="0" w:space="0" w:color="auto"/>
            <w:bottom w:val="none" w:sz="0" w:space="0" w:color="auto"/>
            <w:right w:val="none" w:sz="0" w:space="0" w:color="auto"/>
          </w:divBdr>
        </w:div>
        <w:div w:id="1828935591">
          <w:marLeft w:val="480"/>
          <w:marRight w:val="0"/>
          <w:marTop w:val="0"/>
          <w:marBottom w:val="0"/>
          <w:divBdr>
            <w:top w:val="none" w:sz="0" w:space="0" w:color="auto"/>
            <w:left w:val="none" w:sz="0" w:space="0" w:color="auto"/>
            <w:bottom w:val="none" w:sz="0" w:space="0" w:color="auto"/>
            <w:right w:val="none" w:sz="0" w:space="0" w:color="auto"/>
          </w:divBdr>
        </w:div>
        <w:div w:id="1518932967">
          <w:marLeft w:val="480"/>
          <w:marRight w:val="0"/>
          <w:marTop w:val="0"/>
          <w:marBottom w:val="0"/>
          <w:divBdr>
            <w:top w:val="none" w:sz="0" w:space="0" w:color="auto"/>
            <w:left w:val="none" w:sz="0" w:space="0" w:color="auto"/>
            <w:bottom w:val="none" w:sz="0" w:space="0" w:color="auto"/>
            <w:right w:val="none" w:sz="0" w:space="0" w:color="auto"/>
          </w:divBdr>
        </w:div>
        <w:div w:id="333841768">
          <w:marLeft w:val="480"/>
          <w:marRight w:val="0"/>
          <w:marTop w:val="0"/>
          <w:marBottom w:val="0"/>
          <w:divBdr>
            <w:top w:val="none" w:sz="0" w:space="0" w:color="auto"/>
            <w:left w:val="none" w:sz="0" w:space="0" w:color="auto"/>
            <w:bottom w:val="none" w:sz="0" w:space="0" w:color="auto"/>
            <w:right w:val="none" w:sz="0" w:space="0" w:color="auto"/>
          </w:divBdr>
        </w:div>
        <w:div w:id="1612277362">
          <w:marLeft w:val="480"/>
          <w:marRight w:val="0"/>
          <w:marTop w:val="0"/>
          <w:marBottom w:val="0"/>
          <w:divBdr>
            <w:top w:val="none" w:sz="0" w:space="0" w:color="auto"/>
            <w:left w:val="none" w:sz="0" w:space="0" w:color="auto"/>
            <w:bottom w:val="none" w:sz="0" w:space="0" w:color="auto"/>
            <w:right w:val="none" w:sz="0" w:space="0" w:color="auto"/>
          </w:divBdr>
        </w:div>
        <w:div w:id="1618565805">
          <w:marLeft w:val="480"/>
          <w:marRight w:val="0"/>
          <w:marTop w:val="0"/>
          <w:marBottom w:val="0"/>
          <w:divBdr>
            <w:top w:val="none" w:sz="0" w:space="0" w:color="auto"/>
            <w:left w:val="none" w:sz="0" w:space="0" w:color="auto"/>
            <w:bottom w:val="none" w:sz="0" w:space="0" w:color="auto"/>
            <w:right w:val="none" w:sz="0" w:space="0" w:color="auto"/>
          </w:divBdr>
        </w:div>
        <w:div w:id="263536641">
          <w:marLeft w:val="480"/>
          <w:marRight w:val="0"/>
          <w:marTop w:val="0"/>
          <w:marBottom w:val="0"/>
          <w:divBdr>
            <w:top w:val="none" w:sz="0" w:space="0" w:color="auto"/>
            <w:left w:val="none" w:sz="0" w:space="0" w:color="auto"/>
            <w:bottom w:val="none" w:sz="0" w:space="0" w:color="auto"/>
            <w:right w:val="none" w:sz="0" w:space="0" w:color="auto"/>
          </w:divBdr>
        </w:div>
        <w:div w:id="1538078438">
          <w:marLeft w:val="480"/>
          <w:marRight w:val="0"/>
          <w:marTop w:val="0"/>
          <w:marBottom w:val="0"/>
          <w:divBdr>
            <w:top w:val="none" w:sz="0" w:space="0" w:color="auto"/>
            <w:left w:val="none" w:sz="0" w:space="0" w:color="auto"/>
            <w:bottom w:val="none" w:sz="0" w:space="0" w:color="auto"/>
            <w:right w:val="none" w:sz="0" w:space="0" w:color="auto"/>
          </w:divBdr>
        </w:div>
        <w:div w:id="1949969356">
          <w:marLeft w:val="480"/>
          <w:marRight w:val="0"/>
          <w:marTop w:val="0"/>
          <w:marBottom w:val="0"/>
          <w:divBdr>
            <w:top w:val="none" w:sz="0" w:space="0" w:color="auto"/>
            <w:left w:val="none" w:sz="0" w:space="0" w:color="auto"/>
            <w:bottom w:val="none" w:sz="0" w:space="0" w:color="auto"/>
            <w:right w:val="none" w:sz="0" w:space="0" w:color="auto"/>
          </w:divBdr>
        </w:div>
        <w:div w:id="1193882700">
          <w:marLeft w:val="480"/>
          <w:marRight w:val="0"/>
          <w:marTop w:val="0"/>
          <w:marBottom w:val="0"/>
          <w:divBdr>
            <w:top w:val="none" w:sz="0" w:space="0" w:color="auto"/>
            <w:left w:val="none" w:sz="0" w:space="0" w:color="auto"/>
            <w:bottom w:val="none" w:sz="0" w:space="0" w:color="auto"/>
            <w:right w:val="none" w:sz="0" w:space="0" w:color="auto"/>
          </w:divBdr>
        </w:div>
        <w:div w:id="1214198607">
          <w:marLeft w:val="480"/>
          <w:marRight w:val="0"/>
          <w:marTop w:val="0"/>
          <w:marBottom w:val="0"/>
          <w:divBdr>
            <w:top w:val="none" w:sz="0" w:space="0" w:color="auto"/>
            <w:left w:val="none" w:sz="0" w:space="0" w:color="auto"/>
            <w:bottom w:val="none" w:sz="0" w:space="0" w:color="auto"/>
            <w:right w:val="none" w:sz="0" w:space="0" w:color="auto"/>
          </w:divBdr>
        </w:div>
      </w:divsChild>
    </w:div>
    <w:div w:id="1002512264">
      <w:bodyDiv w:val="1"/>
      <w:marLeft w:val="0"/>
      <w:marRight w:val="0"/>
      <w:marTop w:val="0"/>
      <w:marBottom w:val="0"/>
      <w:divBdr>
        <w:top w:val="none" w:sz="0" w:space="0" w:color="auto"/>
        <w:left w:val="none" w:sz="0" w:space="0" w:color="auto"/>
        <w:bottom w:val="none" w:sz="0" w:space="0" w:color="auto"/>
        <w:right w:val="none" w:sz="0" w:space="0" w:color="auto"/>
      </w:divBdr>
    </w:div>
    <w:div w:id="1007101021">
      <w:bodyDiv w:val="1"/>
      <w:marLeft w:val="0"/>
      <w:marRight w:val="0"/>
      <w:marTop w:val="0"/>
      <w:marBottom w:val="0"/>
      <w:divBdr>
        <w:top w:val="none" w:sz="0" w:space="0" w:color="auto"/>
        <w:left w:val="none" w:sz="0" w:space="0" w:color="auto"/>
        <w:bottom w:val="none" w:sz="0" w:space="0" w:color="auto"/>
        <w:right w:val="none" w:sz="0" w:space="0" w:color="auto"/>
      </w:divBdr>
      <w:divsChild>
        <w:div w:id="185019921">
          <w:marLeft w:val="480"/>
          <w:marRight w:val="0"/>
          <w:marTop w:val="0"/>
          <w:marBottom w:val="0"/>
          <w:divBdr>
            <w:top w:val="none" w:sz="0" w:space="0" w:color="auto"/>
            <w:left w:val="none" w:sz="0" w:space="0" w:color="auto"/>
            <w:bottom w:val="none" w:sz="0" w:space="0" w:color="auto"/>
            <w:right w:val="none" w:sz="0" w:space="0" w:color="auto"/>
          </w:divBdr>
        </w:div>
        <w:div w:id="390931471">
          <w:marLeft w:val="480"/>
          <w:marRight w:val="0"/>
          <w:marTop w:val="0"/>
          <w:marBottom w:val="0"/>
          <w:divBdr>
            <w:top w:val="none" w:sz="0" w:space="0" w:color="auto"/>
            <w:left w:val="none" w:sz="0" w:space="0" w:color="auto"/>
            <w:bottom w:val="none" w:sz="0" w:space="0" w:color="auto"/>
            <w:right w:val="none" w:sz="0" w:space="0" w:color="auto"/>
          </w:divBdr>
        </w:div>
        <w:div w:id="840045160">
          <w:marLeft w:val="480"/>
          <w:marRight w:val="0"/>
          <w:marTop w:val="0"/>
          <w:marBottom w:val="0"/>
          <w:divBdr>
            <w:top w:val="none" w:sz="0" w:space="0" w:color="auto"/>
            <w:left w:val="none" w:sz="0" w:space="0" w:color="auto"/>
            <w:bottom w:val="none" w:sz="0" w:space="0" w:color="auto"/>
            <w:right w:val="none" w:sz="0" w:space="0" w:color="auto"/>
          </w:divBdr>
        </w:div>
        <w:div w:id="863983370">
          <w:marLeft w:val="480"/>
          <w:marRight w:val="0"/>
          <w:marTop w:val="0"/>
          <w:marBottom w:val="0"/>
          <w:divBdr>
            <w:top w:val="none" w:sz="0" w:space="0" w:color="auto"/>
            <w:left w:val="none" w:sz="0" w:space="0" w:color="auto"/>
            <w:bottom w:val="none" w:sz="0" w:space="0" w:color="auto"/>
            <w:right w:val="none" w:sz="0" w:space="0" w:color="auto"/>
          </w:divBdr>
        </w:div>
        <w:div w:id="893546841">
          <w:marLeft w:val="480"/>
          <w:marRight w:val="0"/>
          <w:marTop w:val="0"/>
          <w:marBottom w:val="0"/>
          <w:divBdr>
            <w:top w:val="none" w:sz="0" w:space="0" w:color="auto"/>
            <w:left w:val="none" w:sz="0" w:space="0" w:color="auto"/>
            <w:bottom w:val="none" w:sz="0" w:space="0" w:color="auto"/>
            <w:right w:val="none" w:sz="0" w:space="0" w:color="auto"/>
          </w:divBdr>
        </w:div>
        <w:div w:id="1057970720">
          <w:marLeft w:val="480"/>
          <w:marRight w:val="0"/>
          <w:marTop w:val="0"/>
          <w:marBottom w:val="0"/>
          <w:divBdr>
            <w:top w:val="none" w:sz="0" w:space="0" w:color="auto"/>
            <w:left w:val="none" w:sz="0" w:space="0" w:color="auto"/>
            <w:bottom w:val="none" w:sz="0" w:space="0" w:color="auto"/>
            <w:right w:val="none" w:sz="0" w:space="0" w:color="auto"/>
          </w:divBdr>
        </w:div>
        <w:div w:id="1303002300">
          <w:marLeft w:val="480"/>
          <w:marRight w:val="0"/>
          <w:marTop w:val="0"/>
          <w:marBottom w:val="0"/>
          <w:divBdr>
            <w:top w:val="none" w:sz="0" w:space="0" w:color="auto"/>
            <w:left w:val="none" w:sz="0" w:space="0" w:color="auto"/>
            <w:bottom w:val="none" w:sz="0" w:space="0" w:color="auto"/>
            <w:right w:val="none" w:sz="0" w:space="0" w:color="auto"/>
          </w:divBdr>
        </w:div>
        <w:div w:id="1649674488">
          <w:marLeft w:val="480"/>
          <w:marRight w:val="0"/>
          <w:marTop w:val="0"/>
          <w:marBottom w:val="0"/>
          <w:divBdr>
            <w:top w:val="none" w:sz="0" w:space="0" w:color="auto"/>
            <w:left w:val="none" w:sz="0" w:space="0" w:color="auto"/>
            <w:bottom w:val="none" w:sz="0" w:space="0" w:color="auto"/>
            <w:right w:val="none" w:sz="0" w:space="0" w:color="auto"/>
          </w:divBdr>
        </w:div>
        <w:div w:id="1742214444">
          <w:marLeft w:val="480"/>
          <w:marRight w:val="0"/>
          <w:marTop w:val="0"/>
          <w:marBottom w:val="0"/>
          <w:divBdr>
            <w:top w:val="none" w:sz="0" w:space="0" w:color="auto"/>
            <w:left w:val="none" w:sz="0" w:space="0" w:color="auto"/>
            <w:bottom w:val="none" w:sz="0" w:space="0" w:color="auto"/>
            <w:right w:val="none" w:sz="0" w:space="0" w:color="auto"/>
          </w:divBdr>
        </w:div>
        <w:div w:id="1898710668">
          <w:marLeft w:val="480"/>
          <w:marRight w:val="0"/>
          <w:marTop w:val="0"/>
          <w:marBottom w:val="0"/>
          <w:divBdr>
            <w:top w:val="none" w:sz="0" w:space="0" w:color="auto"/>
            <w:left w:val="none" w:sz="0" w:space="0" w:color="auto"/>
            <w:bottom w:val="none" w:sz="0" w:space="0" w:color="auto"/>
            <w:right w:val="none" w:sz="0" w:space="0" w:color="auto"/>
          </w:divBdr>
        </w:div>
        <w:div w:id="2136606058">
          <w:marLeft w:val="480"/>
          <w:marRight w:val="0"/>
          <w:marTop w:val="0"/>
          <w:marBottom w:val="0"/>
          <w:divBdr>
            <w:top w:val="none" w:sz="0" w:space="0" w:color="auto"/>
            <w:left w:val="none" w:sz="0" w:space="0" w:color="auto"/>
            <w:bottom w:val="none" w:sz="0" w:space="0" w:color="auto"/>
            <w:right w:val="none" w:sz="0" w:space="0" w:color="auto"/>
          </w:divBdr>
        </w:div>
      </w:divsChild>
    </w:div>
    <w:div w:id="1011956485">
      <w:bodyDiv w:val="1"/>
      <w:marLeft w:val="0"/>
      <w:marRight w:val="0"/>
      <w:marTop w:val="0"/>
      <w:marBottom w:val="0"/>
      <w:divBdr>
        <w:top w:val="none" w:sz="0" w:space="0" w:color="auto"/>
        <w:left w:val="none" w:sz="0" w:space="0" w:color="auto"/>
        <w:bottom w:val="none" w:sz="0" w:space="0" w:color="auto"/>
        <w:right w:val="none" w:sz="0" w:space="0" w:color="auto"/>
      </w:divBdr>
    </w:div>
    <w:div w:id="1017193504">
      <w:bodyDiv w:val="1"/>
      <w:marLeft w:val="0"/>
      <w:marRight w:val="0"/>
      <w:marTop w:val="0"/>
      <w:marBottom w:val="0"/>
      <w:divBdr>
        <w:top w:val="none" w:sz="0" w:space="0" w:color="auto"/>
        <w:left w:val="none" w:sz="0" w:space="0" w:color="auto"/>
        <w:bottom w:val="none" w:sz="0" w:space="0" w:color="auto"/>
        <w:right w:val="none" w:sz="0" w:space="0" w:color="auto"/>
      </w:divBdr>
    </w:div>
    <w:div w:id="1021853975">
      <w:bodyDiv w:val="1"/>
      <w:marLeft w:val="0"/>
      <w:marRight w:val="0"/>
      <w:marTop w:val="0"/>
      <w:marBottom w:val="0"/>
      <w:divBdr>
        <w:top w:val="none" w:sz="0" w:space="0" w:color="auto"/>
        <w:left w:val="none" w:sz="0" w:space="0" w:color="auto"/>
        <w:bottom w:val="none" w:sz="0" w:space="0" w:color="auto"/>
        <w:right w:val="none" w:sz="0" w:space="0" w:color="auto"/>
      </w:divBdr>
    </w:div>
    <w:div w:id="1024399458">
      <w:bodyDiv w:val="1"/>
      <w:marLeft w:val="0"/>
      <w:marRight w:val="0"/>
      <w:marTop w:val="0"/>
      <w:marBottom w:val="0"/>
      <w:divBdr>
        <w:top w:val="none" w:sz="0" w:space="0" w:color="auto"/>
        <w:left w:val="none" w:sz="0" w:space="0" w:color="auto"/>
        <w:bottom w:val="none" w:sz="0" w:space="0" w:color="auto"/>
        <w:right w:val="none" w:sz="0" w:space="0" w:color="auto"/>
      </w:divBdr>
    </w:div>
    <w:div w:id="1025712026">
      <w:bodyDiv w:val="1"/>
      <w:marLeft w:val="0"/>
      <w:marRight w:val="0"/>
      <w:marTop w:val="0"/>
      <w:marBottom w:val="0"/>
      <w:divBdr>
        <w:top w:val="none" w:sz="0" w:space="0" w:color="auto"/>
        <w:left w:val="none" w:sz="0" w:space="0" w:color="auto"/>
        <w:bottom w:val="none" w:sz="0" w:space="0" w:color="auto"/>
        <w:right w:val="none" w:sz="0" w:space="0" w:color="auto"/>
      </w:divBdr>
    </w:div>
    <w:div w:id="1029725996">
      <w:bodyDiv w:val="1"/>
      <w:marLeft w:val="0"/>
      <w:marRight w:val="0"/>
      <w:marTop w:val="0"/>
      <w:marBottom w:val="0"/>
      <w:divBdr>
        <w:top w:val="none" w:sz="0" w:space="0" w:color="auto"/>
        <w:left w:val="none" w:sz="0" w:space="0" w:color="auto"/>
        <w:bottom w:val="none" w:sz="0" w:space="0" w:color="auto"/>
        <w:right w:val="none" w:sz="0" w:space="0" w:color="auto"/>
      </w:divBdr>
      <w:divsChild>
        <w:div w:id="131334619">
          <w:marLeft w:val="480"/>
          <w:marRight w:val="0"/>
          <w:marTop w:val="0"/>
          <w:marBottom w:val="0"/>
          <w:divBdr>
            <w:top w:val="none" w:sz="0" w:space="0" w:color="auto"/>
            <w:left w:val="none" w:sz="0" w:space="0" w:color="auto"/>
            <w:bottom w:val="none" w:sz="0" w:space="0" w:color="auto"/>
            <w:right w:val="none" w:sz="0" w:space="0" w:color="auto"/>
          </w:divBdr>
        </w:div>
        <w:div w:id="617639255">
          <w:marLeft w:val="480"/>
          <w:marRight w:val="0"/>
          <w:marTop w:val="0"/>
          <w:marBottom w:val="0"/>
          <w:divBdr>
            <w:top w:val="none" w:sz="0" w:space="0" w:color="auto"/>
            <w:left w:val="none" w:sz="0" w:space="0" w:color="auto"/>
            <w:bottom w:val="none" w:sz="0" w:space="0" w:color="auto"/>
            <w:right w:val="none" w:sz="0" w:space="0" w:color="auto"/>
          </w:divBdr>
        </w:div>
        <w:div w:id="1085107705">
          <w:marLeft w:val="480"/>
          <w:marRight w:val="0"/>
          <w:marTop w:val="0"/>
          <w:marBottom w:val="0"/>
          <w:divBdr>
            <w:top w:val="none" w:sz="0" w:space="0" w:color="auto"/>
            <w:left w:val="none" w:sz="0" w:space="0" w:color="auto"/>
            <w:bottom w:val="none" w:sz="0" w:space="0" w:color="auto"/>
            <w:right w:val="none" w:sz="0" w:space="0" w:color="auto"/>
          </w:divBdr>
        </w:div>
        <w:div w:id="1163083061">
          <w:marLeft w:val="480"/>
          <w:marRight w:val="0"/>
          <w:marTop w:val="0"/>
          <w:marBottom w:val="0"/>
          <w:divBdr>
            <w:top w:val="none" w:sz="0" w:space="0" w:color="auto"/>
            <w:left w:val="none" w:sz="0" w:space="0" w:color="auto"/>
            <w:bottom w:val="none" w:sz="0" w:space="0" w:color="auto"/>
            <w:right w:val="none" w:sz="0" w:space="0" w:color="auto"/>
          </w:divBdr>
        </w:div>
        <w:div w:id="1323007496">
          <w:marLeft w:val="480"/>
          <w:marRight w:val="0"/>
          <w:marTop w:val="0"/>
          <w:marBottom w:val="0"/>
          <w:divBdr>
            <w:top w:val="none" w:sz="0" w:space="0" w:color="auto"/>
            <w:left w:val="none" w:sz="0" w:space="0" w:color="auto"/>
            <w:bottom w:val="none" w:sz="0" w:space="0" w:color="auto"/>
            <w:right w:val="none" w:sz="0" w:space="0" w:color="auto"/>
          </w:divBdr>
        </w:div>
        <w:div w:id="1442720977">
          <w:marLeft w:val="480"/>
          <w:marRight w:val="0"/>
          <w:marTop w:val="0"/>
          <w:marBottom w:val="0"/>
          <w:divBdr>
            <w:top w:val="none" w:sz="0" w:space="0" w:color="auto"/>
            <w:left w:val="none" w:sz="0" w:space="0" w:color="auto"/>
            <w:bottom w:val="none" w:sz="0" w:space="0" w:color="auto"/>
            <w:right w:val="none" w:sz="0" w:space="0" w:color="auto"/>
          </w:divBdr>
        </w:div>
        <w:div w:id="1950042764">
          <w:marLeft w:val="480"/>
          <w:marRight w:val="0"/>
          <w:marTop w:val="0"/>
          <w:marBottom w:val="0"/>
          <w:divBdr>
            <w:top w:val="none" w:sz="0" w:space="0" w:color="auto"/>
            <w:left w:val="none" w:sz="0" w:space="0" w:color="auto"/>
            <w:bottom w:val="none" w:sz="0" w:space="0" w:color="auto"/>
            <w:right w:val="none" w:sz="0" w:space="0" w:color="auto"/>
          </w:divBdr>
        </w:div>
        <w:div w:id="2028175086">
          <w:marLeft w:val="480"/>
          <w:marRight w:val="0"/>
          <w:marTop w:val="0"/>
          <w:marBottom w:val="0"/>
          <w:divBdr>
            <w:top w:val="none" w:sz="0" w:space="0" w:color="auto"/>
            <w:left w:val="none" w:sz="0" w:space="0" w:color="auto"/>
            <w:bottom w:val="none" w:sz="0" w:space="0" w:color="auto"/>
            <w:right w:val="none" w:sz="0" w:space="0" w:color="auto"/>
          </w:divBdr>
        </w:div>
        <w:div w:id="2043552606">
          <w:marLeft w:val="480"/>
          <w:marRight w:val="0"/>
          <w:marTop w:val="0"/>
          <w:marBottom w:val="0"/>
          <w:divBdr>
            <w:top w:val="none" w:sz="0" w:space="0" w:color="auto"/>
            <w:left w:val="none" w:sz="0" w:space="0" w:color="auto"/>
            <w:bottom w:val="none" w:sz="0" w:space="0" w:color="auto"/>
            <w:right w:val="none" w:sz="0" w:space="0" w:color="auto"/>
          </w:divBdr>
        </w:div>
        <w:div w:id="2135441951">
          <w:marLeft w:val="480"/>
          <w:marRight w:val="0"/>
          <w:marTop w:val="0"/>
          <w:marBottom w:val="0"/>
          <w:divBdr>
            <w:top w:val="none" w:sz="0" w:space="0" w:color="auto"/>
            <w:left w:val="none" w:sz="0" w:space="0" w:color="auto"/>
            <w:bottom w:val="none" w:sz="0" w:space="0" w:color="auto"/>
            <w:right w:val="none" w:sz="0" w:space="0" w:color="auto"/>
          </w:divBdr>
        </w:div>
      </w:divsChild>
    </w:div>
    <w:div w:id="1032074655">
      <w:bodyDiv w:val="1"/>
      <w:marLeft w:val="0"/>
      <w:marRight w:val="0"/>
      <w:marTop w:val="0"/>
      <w:marBottom w:val="0"/>
      <w:divBdr>
        <w:top w:val="none" w:sz="0" w:space="0" w:color="auto"/>
        <w:left w:val="none" w:sz="0" w:space="0" w:color="auto"/>
        <w:bottom w:val="none" w:sz="0" w:space="0" w:color="auto"/>
        <w:right w:val="none" w:sz="0" w:space="0" w:color="auto"/>
      </w:divBdr>
    </w:div>
    <w:div w:id="1039017692">
      <w:bodyDiv w:val="1"/>
      <w:marLeft w:val="0"/>
      <w:marRight w:val="0"/>
      <w:marTop w:val="0"/>
      <w:marBottom w:val="0"/>
      <w:divBdr>
        <w:top w:val="none" w:sz="0" w:space="0" w:color="auto"/>
        <w:left w:val="none" w:sz="0" w:space="0" w:color="auto"/>
        <w:bottom w:val="none" w:sz="0" w:space="0" w:color="auto"/>
        <w:right w:val="none" w:sz="0" w:space="0" w:color="auto"/>
      </w:divBdr>
    </w:div>
    <w:div w:id="1042562342">
      <w:bodyDiv w:val="1"/>
      <w:marLeft w:val="0"/>
      <w:marRight w:val="0"/>
      <w:marTop w:val="0"/>
      <w:marBottom w:val="0"/>
      <w:divBdr>
        <w:top w:val="none" w:sz="0" w:space="0" w:color="auto"/>
        <w:left w:val="none" w:sz="0" w:space="0" w:color="auto"/>
        <w:bottom w:val="none" w:sz="0" w:space="0" w:color="auto"/>
        <w:right w:val="none" w:sz="0" w:space="0" w:color="auto"/>
      </w:divBdr>
    </w:div>
    <w:div w:id="1046418859">
      <w:bodyDiv w:val="1"/>
      <w:marLeft w:val="0"/>
      <w:marRight w:val="0"/>
      <w:marTop w:val="0"/>
      <w:marBottom w:val="0"/>
      <w:divBdr>
        <w:top w:val="none" w:sz="0" w:space="0" w:color="auto"/>
        <w:left w:val="none" w:sz="0" w:space="0" w:color="auto"/>
        <w:bottom w:val="none" w:sz="0" w:space="0" w:color="auto"/>
        <w:right w:val="none" w:sz="0" w:space="0" w:color="auto"/>
      </w:divBdr>
    </w:div>
    <w:div w:id="1046487689">
      <w:bodyDiv w:val="1"/>
      <w:marLeft w:val="0"/>
      <w:marRight w:val="0"/>
      <w:marTop w:val="0"/>
      <w:marBottom w:val="0"/>
      <w:divBdr>
        <w:top w:val="none" w:sz="0" w:space="0" w:color="auto"/>
        <w:left w:val="none" w:sz="0" w:space="0" w:color="auto"/>
        <w:bottom w:val="none" w:sz="0" w:space="0" w:color="auto"/>
        <w:right w:val="none" w:sz="0" w:space="0" w:color="auto"/>
      </w:divBdr>
    </w:div>
    <w:div w:id="1053768815">
      <w:bodyDiv w:val="1"/>
      <w:marLeft w:val="0"/>
      <w:marRight w:val="0"/>
      <w:marTop w:val="0"/>
      <w:marBottom w:val="0"/>
      <w:divBdr>
        <w:top w:val="none" w:sz="0" w:space="0" w:color="auto"/>
        <w:left w:val="none" w:sz="0" w:space="0" w:color="auto"/>
        <w:bottom w:val="none" w:sz="0" w:space="0" w:color="auto"/>
        <w:right w:val="none" w:sz="0" w:space="0" w:color="auto"/>
      </w:divBdr>
    </w:div>
    <w:div w:id="1054625097">
      <w:bodyDiv w:val="1"/>
      <w:marLeft w:val="0"/>
      <w:marRight w:val="0"/>
      <w:marTop w:val="0"/>
      <w:marBottom w:val="0"/>
      <w:divBdr>
        <w:top w:val="none" w:sz="0" w:space="0" w:color="auto"/>
        <w:left w:val="none" w:sz="0" w:space="0" w:color="auto"/>
        <w:bottom w:val="none" w:sz="0" w:space="0" w:color="auto"/>
        <w:right w:val="none" w:sz="0" w:space="0" w:color="auto"/>
      </w:divBdr>
    </w:div>
    <w:div w:id="1063991367">
      <w:bodyDiv w:val="1"/>
      <w:marLeft w:val="0"/>
      <w:marRight w:val="0"/>
      <w:marTop w:val="0"/>
      <w:marBottom w:val="0"/>
      <w:divBdr>
        <w:top w:val="none" w:sz="0" w:space="0" w:color="auto"/>
        <w:left w:val="none" w:sz="0" w:space="0" w:color="auto"/>
        <w:bottom w:val="none" w:sz="0" w:space="0" w:color="auto"/>
        <w:right w:val="none" w:sz="0" w:space="0" w:color="auto"/>
      </w:divBdr>
    </w:div>
    <w:div w:id="1064330086">
      <w:bodyDiv w:val="1"/>
      <w:marLeft w:val="0"/>
      <w:marRight w:val="0"/>
      <w:marTop w:val="0"/>
      <w:marBottom w:val="0"/>
      <w:divBdr>
        <w:top w:val="none" w:sz="0" w:space="0" w:color="auto"/>
        <w:left w:val="none" w:sz="0" w:space="0" w:color="auto"/>
        <w:bottom w:val="none" w:sz="0" w:space="0" w:color="auto"/>
        <w:right w:val="none" w:sz="0" w:space="0" w:color="auto"/>
      </w:divBdr>
      <w:divsChild>
        <w:div w:id="953905937">
          <w:marLeft w:val="480"/>
          <w:marRight w:val="0"/>
          <w:marTop w:val="0"/>
          <w:marBottom w:val="0"/>
          <w:divBdr>
            <w:top w:val="none" w:sz="0" w:space="0" w:color="auto"/>
            <w:left w:val="none" w:sz="0" w:space="0" w:color="auto"/>
            <w:bottom w:val="none" w:sz="0" w:space="0" w:color="auto"/>
            <w:right w:val="none" w:sz="0" w:space="0" w:color="auto"/>
          </w:divBdr>
        </w:div>
        <w:div w:id="167647565">
          <w:marLeft w:val="480"/>
          <w:marRight w:val="0"/>
          <w:marTop w:val="0"/>
          <w:marBottom w:val="0"/>
          <w:divBdr>
            <w:top w:val="none" w:sz="0" w:space="0" w:color="auto"/>
            <w:left w:val="none" w:sz="0" w:space="0" w:color="auto"/>
            <w:bottom w:val="none" w:sz="0" w:space="0" w:color="auto"/>
            <w:right w:val="none" w:sz="0" w:space="0" w:color="auto"/>
          </w:divBdr>
        </w:div>
        <w:div w:id="100876523">
          <w:marLeft w:val="480"/>
          <w:marRight w:val="0"/>
          <w:marTop w:val="0"/>
          <w:marBottom w:val="0"/>
          <w:divBdr>
            <w:top w:val="none" w:sz="0" w:space="0" w:color="auto"/>
            <w:left w:val="none" w:sz="0" w:space="0" w:color="auto"/>
            <w:bottom w:val="none" w:sz="0" w:space="0" w:color="auto"/>
            <w:right w:val="none" w:sz="0" w:space="0" w:color="auto"/>
          </w:divBdr>
        </w:div>
        <w:div w:id="845680136">
          <w:marLeft w:val="480"/>
          <w:marRight w:val="0"/>
          <w:marTop w:val="0"/>
          <w:marBottom w:val="0"/>
          <w:divBdr>
            <w:top w:val="none" w:sz="0" w:space="0" w:color="auto"/>
            <w:left w:val="none" w:sz="0" w:space="0" w:color="auto"/>
            <w:bottom w:val="none" w:sz="0" w:space="0" w:color="auto"/>
            <w:right w:val="none" w:sz="0" w:space="0" w:color="auto"/>
          </w:divBdr>
        </w:div>
        <w:div w:id="1715152414">
          <w:marLeft w:val="480"/>
          <w:marRight w:val="0"/>
          <w:marTop w:val="0"/>
          <w:marBottom w:val="0"/>
          <w:divBdr>
            <w:top w:val="none" w:sz="0" w:space="0" w:color="auto"/>
            <w:left w:val="none" w:sz="0" w:space="0" w:color="auto"/>
            <w:bottom w:val="none" w:sz="0" w:space="0" w:color="auto"/>
            <w:right w:val="none" w:sz="0" w:space="0" w:color="auto"/>
          </w:divBdr>
        </w:div>
        <w:div w:id="2134057359">
          <w:marLeft w:val="480"/>
          <w:marRight w:val="0"/>
          <w:marTop w:val="0"/>
          <w:marBottom w:val="0"/>
          <w:divBdr>
            <w:top w:val="none" w:sz="0" w:space="0" w:color="auto"/>
            <w:left w:val="none" w:sz="0" w:space="0" w:color="auto"/>
            <w:bottom w:val="none" w:sz="0" w:space="0" w:color="auto"/>
            <w:right w:val="none" w:sz="0" w:space="0" w:color="auto"/>
          </w:divBdr>
        </w:div>
        <w:div w:id="948196426">
          <w:marLeft w:val="480"/>
          <w:marRight w:val="0"/>
          <w:marTop w:val="0"/>
          <w:marBottom w:val="0"/>
          <w:divBdr>
            <w:top w:val="none" w:sz="0" w:space="0" w:color="auto"/>
            <w:left w:val="none" w:sz="0" w:space="0" w:color="auto"/>
            <w:bottom w:val="none" w:sz="0" w:space="0" w:color="auto"/>
            <w:right w:val="none" w:sz="0" w:space="0" w:color="auto"/>
          </w:divBdr>
        </w:div>
        <w:div w:id="268509343">
          <w:marLeft w:val="480"/>
          <w:marRight w:val="0"/>
          <w:marTop w:val="0"/>
          <w:marBottom w:val="0"/>
          <w:divBdr>
            <w:top w:val="none" w:sz="0" w:space="0" w:color="auto"/>
            <w:left w:val="none" w:sz="0" w:space="0" w:color="auto"/>
            <w:bottom w:val="none" w:sz="0" w:space="0" w:color="auto"/>
            <w:right w:val="none" w:sz="0" w:space="0" w:color="auto"/>
          </w:divBdr>
        </w:div>
        <w:div w:id="26564258">
          <w:marLeft w:val="480"/>
          <w:marRight w:val="0"/>
          <w:marTop w:val="0"/>
          <w:marBottom w:val="0"/>
          <w:divBdr>
            <w:top w:val="none" w:sz="0" w:space="0" w:color="auto"/>
            <w:left w:val="none" w:sz="0" w:space="0" w:color="auto"/>
            <w:bottom w:val="none" w:sz="0" w:space="0" w:color="auto"/>
            <w:right w:val="none" w:sz="0" w:space="0" w:color="auto"/>
          </w:divBdr>
        </w:div>
        <w:div w:id="1037923927">
          <w:marLeft w:val="480"/>
          <w:marRight w:val="0"/>
          <w:marTop w:val="0"/>
          <w:marBottom w:val="0"/>
          <w:divBdr>
            <w:top w:val="none" w:sz="0" w:space="0" w:color="auto"/>
            <w:left w:val="none" w:sz="0" w:space="0" w:color="auto"/>
            <w:bottom w:val="none" w:sz="0" w:space="0" w:color="auto"/>
            <w:right w:val="none" w:sz="0" w:space="0" w:color="auto"/>
          </w:divBdr>
        </w:div>
        <w:div w:id="1608076018">
          <w:marLeft w:val="480"/>
          <w:marRight w:val="0"/>
          <w:marTop w:val="0"/>
          <w:marBottom w:val="0"/>
          <w:divBdr>
            <w:top w:val="none" w:sz="0" w:space="0" w:color="auto"/>
            <w:left w:val="none" w:sz="0" w:space="0" w:color="auto"/>
            <w:bottom w:val="none" w:sz="0" w:space="0" w:color="auto"/>
            <w:right w:val="none" w:sz="0" w:space="0" w:color="auto"/>
          </w:divBdr>
        </w:div>
        <w:div w:id="1300377394">
          <w:marLeft w:val="480"/>
          <w:marRight w:val="0"/>
          <w:marTop w:val="0"/>
          <w:marBottom w:val="0"/>
          <w:divBdr>
            <w:top w:val="none" w:sz="0" w:space="0" w:color="auto"/>
            <w:left w:val="none" w:sz="0" w:space="0" w:color="auto"/>
            <w:bottom w:val="none" w:sz="0" w:space="0" w:color="auto"/>
            <w:right w:val="none" w:sz="0" w:space="0" w:color="auto"/>
          </w:divBdr>
        </w:div>
        <w:div w:id="1346176365">
          <w:marLeft w:val="480"/>
          <w:marRight w:val="0"/>
          <w:marTop w:val="0"/>
          <w:marBottom w:val="0"/>
          <w:divBdr>
            <w:top w:val="none" w:sz="0" w:space="0" w:color="auto"/>
            <w:left w:val="none" w:sz="0" w:space="0" w:color="auto"/>
            <w:bottom w:val="none" w:sz="0" w:space="0" w:color="auto"/>
            <w:right w:val="none" w:sz="0" w:space="0" w:color="auto"/>
          </w:divBdr>
        </w:div>
        <w:div w:id="2005434254">
          <w:marLeft w:val="480"/>
          <w:marRight w:val="0"/>
          <w:marTop w:val="0"/>
          <w:marBottom w:val="0"/>
          <w:divBdr>
            <w:top w:val="none" w:sz="0" w:space="0" w:color="auto"/>
            <w:left w:val="none" w:sz="0" w:space="0" w:color="auto"/>
            <w:bottom w:val="none" w:sz="0" w:space="0" w:color="auto"/>
            <w:right w:val="none" w:sz="0" w:space="0" w:color="auto"/>
          </w:divBdr>
        </w:div>
        <w:div w:id="63532810">
          <w:marLeft w:val="480"/>
          <w:marRight w:val="0"/>
          <w:marTop w:val="0"/>
          <w:marBottom w:val="0"/>
          <w:divBdr>
            <w:top w:val="none" w:sz="0" w:space="0" w:color="auto"/>
            <w:left w:val="none" w:sz="0" w:space="0" w:color="auto"/>
            <w:bottom w:val="none" w:sz="0" w:space="0" w:color="auto"/>
            <w:right w:val="none" w:sz="0" w:space="0" w:color="auto"/>
          </w:divBdr>
        </w:div>
        <w:div w:id="404036879">
          <w:marLeft w:val="480"/>
          <w:marRight w:val="0"/>
          <w:marTop w:val="0"/>
          <w:marBottom w:val="0"/>
          <w:divBdr>
            <w:top w:val="none" w:sz="0" w:space="0" w:color="auto"/>
            <w:left w:val="none" w:sz="0" w:space="0" w:color="auto"/>
            <w:bottom w:val="none" w:sz="0" w:space="0" w:color="auto"/>
            <w:right w:val="none" w:sz="0" w:space="0" w:color="auto"/>
          </w:divBdr>
        </w:div>
        <w:div w:id="860048696">
          <w:marLeft w:val="480"/>
          <w:marRight w:val="0"/>
          <w:marTop w:val="0"/>
          <w:marBottom w:val="0"/>
          <w:divBdr>
            <w:top w:val="none" w:sz="0" w:space="0" w:color="auto"/>
            <w:left w:val="none" w:sz="0" w:space="0" w:color="auto"/>
            <w:bottom w:val="none" w:sz="0" w:space="0" w:color="auto"/>
            <w:right w:val="none" w:sz="0" w:space="0" w:color="auto"/>
          </w:divBdr>
        </w:div>
        <w:div w:id="1218664599">
          <w:marLeft w:val="480"/>
          <w:marRight w:val="0"/>
          <w:marTop w:val="0"/>
          <w:marBottom w:val="0"/>
          <w:divBdr>
            <w:top w:val="none" w:sz="0" w:space="0" w:color="auto"/>
            <w:left w:val="none" w:sz="0" w:space="0" w:color="auto"/>
            <w:bottom w:val="none" w:sz="0" w:space="0" w:color="auto"/>
            <w:right w:val="none" w:sz="0" w:space="0" w:color="auto"/>
          </w:divBdr>
        </w:div>
        <w:div w:id="1581449653">
          <w:marLeft w:val="480"/>
          <w:marRight w:val="0"/>
          <w:marTop w:val="0"/>
          <w:marBottom w:val="0"/>
          <w:divBdr>
            <w:top w:val="none" w:sz="0" w:space="0" w:color="auto"/>
            <w:left w:val="none" w:sz="0" w:space="0" w:color="auto"/>
            <w:bottom w:val="none" w:sz="0" w:space="0" w:color="auto"/>
            <w:right w:val="none" w:sz="0" w:space="0" w:color="auto"/>
          </w:divBdr>
        </w:div>
        <w:div w:id="2134980638">
          <w:marLeft w:val="480"/>
          <w:marRight w:val="0"/>
          <w:marTop w:val="0"/>
          <w:marBottom w:val="0"/>
          <w:divBdr>
            <w:top w:val="none" w:sz="0" w:space="0" w:color="auto"/>
            <w:left w:val="none" w:sz="0" w:space="0" w:color="auto"/>
            <w:bottom w:val="none" w:sz="0" w:space="0" w:color="auto"/>
            <w:right w:val="none" w:sz="0" w:space="0" w:color="auto"/>
          </w:divBdr>
        </w:div>
        <w:div w:id="1459713778">
          <w:marLeft w:val="480"/>
          <w:marRight w:val="0"/>
          <w:marTop w:val="0"/>
          <w:marBottom w:val="0"/>
          <w:divBdr>
            <w:top w:val="none" w:sz="0" w:space="0" w:color="auto"/>
            <w:left w:val="none" w:sz="0" w:space="0" w:color="auto"/>
            <w:bottom w:val="none" w:sz="0" w:space="0" w:color="auto"/>
            <w:right w:val="none" w:sz="0" w:space="0" w:color="auto"/>
          </w:divBdr>
        </w:div>
        <w:div w:id="1329283347">
          <w:marLeft w:val="480"/>
          <w:marRight w:val="0"/>
          <w:marTop w:val="0"/>
          <w:marBottom w:val="0"/>
          <w:divBdr>
            <w:top w:val="none" w:sz="0" w:space="0" w:color="auto"/>
            <w:left w:val="none" w:sz="0" w:space="0" w:color="auto"/>
            <w:bottom w:val="none" w:sz="0" w:space="0" w:color="auto"/>
            <w:right w:val="none" w:sz="0" w:space="0" w:color="auto"/>
          </w:divBdr>
        </w:div>
        <w:div w:id="1804075747">
          <w:marLeft w:val="480"/>
          <w:marRight w:val="0"/>
          <w:marTop w:val="0"/>
          <w:marBottom w:val="0"/>
          <w:divBdr>
            <w:top w:val="none" w:sz="0" w:space="0" w:color="auto"/>
            <w:left w:val="none" w:sz="0" w:space="0" w:color="auto"/>
            <w:bottom w:val="none" w:sz="0" w:space="0" w:color="auto"/>
            <w:right w:val="none" w:sz="0" w:space="0" w:color="auto"/>
          </w:divBdr>
        </w:div>
        <w:div w:id="1252735320">
          <w:marLeft w:val="480"/>
          <w:marRight w:val="0"/>
          <w:marTop w:val="0"/>
          <w:marBottom w:val="0"/>
          <w:divBdr>
            <w:top w:val="none" w:sz="0" w:space="0" w:color="auto"/>
            <w:left w:val="none" w:sz="0" w:space="0" w:color="auto"/>
            <w:bottom w:val="none" w:sz="0" w:space="0" w:color="auto"/>
            <w:right w:val="none" w:sz="0" w:space="0" w:color="auto"/>
          </w:divBdr>
        </w:div>
        <w:div w:id="536544585">
          <w:marLeft w:val="480"/>
          <w:marRight w:val="0"/>
          <w:marTop w:val="0"/>
          <w:marBottom w:val="0"/>
          <w:divBdr>
            <w:top w:val="none" w:sz="0" w:space="0" w:color="auto"/>
            <w:left w:val="none" w:sz="0" w:space="0" w:color="auto"/>
            <w:bottom w:val="none" w:sz="0" w:space="0" w:color="auto"/>
            <w:right w:val="none" w:sz="0" w:space="0" w:color="auto"/>
          </w:divBdr>
        </w:div>
        <w:div w:id="1874805443">
          <w:marLeft w:val="480"/>
          <w:marRight w:val="0"/>
          <w:marTop w:val="0"/>
          <w:marBottom w:val="0"/>
          <w:divBdr>
            <w:top w:val="none" w:sz="0" w:space="0" w:color="auto"/>
            <w:left w:val="none" w:sz="0" w:space="0" w:color="auto"/>
            <w:bottom w:val="none" w:sz="0" w:space="0" w:color="auto"/>
            <w:right w:val="none" w:sz="0" w:space="0" w:color="auto"/>
          </w:divBdr>
        </w:div>
        <w:div w:id="1518349430">
          <w:marLeft w:val="480"/>
          <w:marRight w:val="0"/>
          <w:marTop w:val="0"/>
          <w:marBottom w:val="0"/>
          <w:divBdr>
            <w:top w:val="none" w:sz="0" w:space="0" w:color="auto"/>
            <w:left w:val="none" w:sz="0" w:space="0" w:color="auto"/>
            <w:bottom w:val="none" w:sz="0" w:space="0" w:color="auto"/>
            <w:right w:val="none" w:sz="0" w:space="0" w:color="auto"/>
          </w:divBdr>
        </w:div>
        <w:div w:id="1781683734">
          <w:marLeft w:val="480"/>
          <w:marRight w:val="0"/>
          <w:marTop w:val="0"/>
          <w:marBottom w:val="0"/>
          <w:divBdr>
            <w:top w:val="none" w:sz="0" w:space="0" w:color="auto"/>
            <w:left w:val="none" w:sz="0" w:space="0" w:color="auto"/>
            <w:bottom w:val="none" w:sz="0" w:space="0" w:color="auto"/>
            <w:right w:val="none" w:sz="0" w:space="0" w:color="auto"/>
          </w:divBdr>
        </w:div>
        <w:div w:id="1600681204">
          <w:marLeft w:val="480"/>
          <w:marRight w:val="0"/>
          <w:marTop w:val="0"/>
          <w:marBottom w:val="0"/>
          <w:divBdr>
            <w:top w:val="none" w:sz="0" w:space="0" w:color="auto"/>
            <w:left w:val="none" w:sz="0" w:space="0" w:color="auto"/>
            <w:bottom w:val="none" w:sz="0" w:space="0" w:color="auto"/>
            <w:right w:val="none" w:sz="0" w:space="0" w:color="auto"/>
          </w:divBdr>
        </w:div>
      </w:divsChild>
    </w:div>
    <w:div w:id="1064722042">
      <w:bodyDiv w:val="1"/>
      <w:marLeft w:val="0"/>
      <w:marRight w:val="0"/>
      <w:marTop w:val="0"/>
      <w:marBottom w:val="0"/>
      <w:divBdr>
        <w:top w:val="none" w:sz="0" w:space="0" w:color="auto"/>
        <w:left w:val="none" w:sz="0" w:space="0" w:color="auto"/>
        <w:bottom w:val="none" w:sz="0" w:space="0" w:color="auto"/>
        <w:right w:val="none" w:sz="0" w:space="0" w:color="auto"/>
      </w:divBdr>
    </w:div>
    <w:div w:id="1068962678">
      <w:bodyDiv w:val="1"/>
      <w:marLeft w:val="0"/>
      <w:marRight w:val="0"/>
      <w:marTop w:val="0"/>
      <w:marBottom w:val="0"/>
      <w:divBdr>
        <w:top w:val="none" w:sz="0" w:space="0" w:color="auto"/>
        <w:left w:val="none" w:sz="0" w:space="0" w:color="auto"/>
        <w:bottom w:val="none" w:sz="0" w:space="0" w:color="auto"/>
        <w:right w:val="none" w:sz="0" w:space="0" w:color="auto"/>
      </w:divBdr>
    </w:div>
    <w:div w:id="1072432539">
      <w:bodyDiv w:val="1"/>
      <w:marLeft w:val="0"/>
      <w:marRight w:val="0"/>
      <w:marTop w:val="0"/>
      <w:marBottom w:val="0"/>
      <w:divBdr>
        <w:top w:val="none" w:sz="0" w:space="0" w:color="auto"/>
        <w:left w:val="none" w:sz="0" w:space="0" w:color="auto"/>
        <w:bottom w:val="none" w:sz="0" w:space="0" w:color="auto"/>
        <w:right w:val="none" w:sz="0" w:space="0" w:color="auto"/>
      </w:divBdr>
    </w:div>
    <w:div w:id="1078404156">
      <w:bodyDiv w:val="1"/>
      <w:marLeft w:val="0"/>
      <w:marRight w:val="0"/>
      <w:marTop w:val="0"/>
      <w:marBottom w:val="0"/>
      <w:divBdr>
        <w:top w:val="none" w:sz="0" w:space="0" w:color="auto"/>
        <w:left w:val="none" w:sz="0" w:space="0" w:color="auto"/>
        <w:bottom w:val="none" w:sz="0" w:space="0" w:color="auto"/>
        <w:right w:val="none" w:sz="0" w:space="0" w:color="auto"/>
      </w:divBdr>
      <w:divsChild>
        <w:div w:id="592011518">
          <w:marLeft w:val="480"/>
          <w:marRight w:val="0"/>
          <w:marTop w:val="0"/>
          <w:marBottom w:val="0"/>
          <w:divBdr>
            <w:top w:val="none" w:sz="0" w:space="0" w:color="auto"/>
            <w:left w:val="none" w:sz="0" w:space="0" w:color="auto"/>
            <w:bottom w:val="none" w:sz="0" w:space="0" w:color="auto"/>
            <w:right w:val="none" w:sz="0" w:space="0" w:color="auto"/>
          </w:divBdr>
        </w:div>
        <w:div w:id="810562493">
          <w:marLeft w:val="480"/>
          <w:marRight w:val="0"/>
          <w:marTop w:val="0"/>
          <w:marBottom w:val="0"/>
          <w:divBdr>
            <w:top w:val="none" w:sz="0" w:space="0" w:color="auto"/>
            <w:left w:val="none" w:sz="0" w:space="0" w:color="auto"/>
            <w:bottom w:val="none" w:sz="0" w:space="0" w:color="auto"/>
            <w:right w:val="none" w:sz="0" w:space="0" w:color="auto"/>
          </w:divBdr>
        </w:div>
        <w:div w:id="1008799501">
          <w:marLeft w:val="480"/>
          <w:marRight w:val="0"/>
          <w:marTop w:val="0"/>
          <w:marBottom w:val="0"/>
          <w:divBdr>
            <w:top w:val="none" w:sz="0" w:space="0" w:color="auto"/>
            <w:left w:val="none" w:sz="0" w:space="0" w:color="auto"/>
            <w:bottom w:val="none" w:sz="0" w:space="0" w:color="auto"/>
            <w:right w:val="none" w:sz="0" w:space="0" w:color="auto"/>
          </w:divBdr>
        </w:div>
        <w:div w:id="1296910665">
          <w:marLeft w:val="480"/>
          <w:marRight w:val="0"/>
          <w:marTop w:val="0"/>
          <w:marBottom w:val="0"/>
          <w:divBdr>
            <w:top w:val="none" w:sz="0" w:space="0" w:color="auto"/>
            <w:left w:val="none" w:sz="0" w:space="0" w:color="auto"/>
            <w:bottom w:val="none" w:sz="0" w:space="0" w:color="auto"/>
            <w:right w:val="none" w:sz="0" w:space="0" w:color="auto"/>
          </w:divBdr>
        </w:div>
        <w:div w:id="1489633700">
          <w:marLeft w:val="480"/>
          <w:marRight w:val="0"/>
          <w:marTop w:val="0"/>
          <w:marBottom w:val="0"/>
          <w:divBdr>
            <w:top w:val="none" w:sz="0" w:space="0" w:color="auto"/>
            <w:left w:val="none" w:sz="0" w:space="0" w:color="auto"/>
            <w:bottom w:val="none" w:sz="0" w:space="0" w:color="auto"/>
            <w:right w:val="none" w:sz="0" w:space="0" w:color="auto"/>
          </w:divBdr>
        </w:div>
        <w:div w:id="1633365291">
          <w:marLeft w:val="480"/>
          <w:marRight w:val="0"/>
          <w:marTop w:val="0"/>
          <w:marBottom w:val="0"/>
          <w:divBdr>
            <w:top w:val="none" w:sz="0" w:space="0" w:color="auto"/>
            <w:left w:val="none" w:sz="0" w:space="0" w:color="auto"/>
            <w:bottom w:val="none" w:sz="0" w:space="0" w:color="auto"/>
            <w:right w:val="none" w:sz="0" w:space="0" w:color="auto"/>
          </w:divBdr>
        </w:div>
        <w:div w:id="1721440330">
          <w:marLeft w:val="480"/>
          <w:marRight w:val="0"/>
          <w:marTop w:val="0"/>
          <w:marBottom w:val="0"/>
          <w:divBdr>
            <w:top w:val="none" w:sz="0" w:space="0" w:color="auto"/>
            <w:left w:val="none" w:sz="0" w:space="0" w:color="auto"/>
            <w:bottom w:val="none" w:sz="0" w:space="0" w:color="auto"/>
            <w:right w:val="none" w:sz="0" w:space="0" w:color="auto"/>
          </w:divBdr>
        </w:div>
        <w:div w:id="2006591544">
          <w:marLeft w:val="480"/>
          <w:marRight w:val="0"/>
          <w:marTop w:val="0"/>
          <w:marBottom w:val="0"/>
          <w:divBdr>
            <w:top w:val="none" w:sz="0" w:space="0" w:color="auto"/>
            <w:left w:val="none" w:sz="0" w:space="0" w:color="auto"/>
            <w:bottom w:val="none" w:sz="0" w:space="0" w:color="auto"/>
            <w:right w:val="none" w:sz="0" w:space="0" w:color="auto"/>
          </w:divBdr>
        </w:div>
        <w:div w:id="2011979700">
          <w:marLeft w:val="480"/>
          <w:marRight w:val="0"/>
          <w:marTop w:val="0"/>
          <w:marBottom w:val="0"/>
          <w:divBdr>
            <w:top w:val="none" w:sz="0" w:space="0" w:color="auto"/>
            <w:left w:val="none" w:sz="0" w:space="0" w:color="auto"/>
            <w:bottom w:val="none" w:sz="0" w:space="0" w:color="auto"/>
            <w:right w:val="none" w:sz="0" w:space="0" w:color="auto"/>
          </w:divBdr>
        </w:div>
        <w:div w:id="2127767123">
          <w:marLeft w:val="480"/>
          <w:marRight w:val="0"/>
          <w:marTop w:val="0"/>
          <w:marBottom w:val="0"/>
          <w:divBdr>
            <w:top w:val="none" w:sz="0" w:space="0" w:color="auto"/>
            <w:left w:val="none" w:sz="0" w:space="0" w:color="auto"/>
            <w:bottom w:val="none" w:sz="0" w:space="0" w:color="auto"/>
            <w:right w:val="none" w:sz="0" w:space="0" w:color="auto"/>
          </w:divBdr>
        </w:div>
      </w:divsChild>
    </w:div>
    <w:div w:id="1078480907">
      <w:bodyDiv w:val="1"/>
      <w:marLeft w:val="0"/>
      <w:marRight w:val="0"/>
      <w:marTop w:val="0"/>
      <w:marBottom w:val="0"/>
      <w:divBdr>
        <w:top w:val="none" w:sz="0" w:space="0" w:color="auto"/>
        <w:left w:val="none" w:sz="0" w:space="0" w:color="auto"/>
        <w:bottom w:val="none" w:sz="0" w:space="0" w:color="auto"/>
        <w:right w:val="none" w:sz="0" w:space="0" w:color="auto"/>
      </w:divBdr>
      <w:divsChild>
        <w:div w:id="424157305">
          <w:marLeft w:val="480"/>
          <w:marRight w:val="0"/>
          <w:marTop w:val="0"/>
          <w:marBottom w:val="0"/>
          <w:divBdr>
            <w:top w:val="none" w:sz="0" w:space="0" w:color="auto"/>
            <w:left w:val="none" w:sz="0" w:space="0" w:color="auto"/>
            <w:bottom w:val="none" w:sz="0" w:space="0" w:color="auto"/>
            <w:right w:val="none" w:sz="0" w:space="0" w:color="auto"/>
          </w:divBdr>
        </w:div>
        <w:div w:id="646668210">
          <w:marLeft w:val="480"/>
          <w:marRight w:val="0"/>
          <w:marTop w:val="0"/>
          <w:marBottom w:val="0"/>
          <w:divBdr>
            <w:top w:val="none" w:sz="0" w:space="0" w:color="auto"/>
            <w:left w:val="none" w:sz="0" w:space="0" w:color="auto"/>
            <w:bottom w:val="none" w:sz="0" w:space="0" w:color="auto"/>
            <w:right w:val="none" w:sz="0" w:space="0" w:color="auto"/>
          </w:divBdr>
        </w:div>
        <w:div w:id="833183212">
          <w:marLeft w:val="480"/>
          <w:marRight w:val="0"/>
          <w:marTop w:val="0"/>
          <w:marBottom w:val="0"/>
          <w:divBdr>
            <w:top w:val="none" w:sz="0" w:space="0" w:color="auto"/>
            <w:left w:val="none" w:sz="0" w:space="0" w:color="auto"/>
            <w:bottom w:val="none" w:sz="0" w:space="0" w:color="auto"/>
            <w:right w:val="none" w:sz="0" w:space="0" w:color="auto"/>
          </w:divBdr>
        </w:div>
        <w:div w:id="875855434">
          <w:marLeft w:val="480"/>
          <w:marRight w:val="0"/>
          <w:marTop w:val="0"/>
          <w:marBottom w:val="0"/>
          <w:divBdr>
            <w:top w:val="none" w:sz="0" w:space="0" w:color="auto"/>
            <w:left w:val="none" w:sz="0" w:space="0" w:color="auto"/>
            <w:bottom w:val="none" w:sz="0" w:space="0" w:color="auto"/>
            <w:right w:val="none" w:sz="0" w:space="0" w:color="auto"/>
          </w:divBdr>
        </w:div>
        <w:div w:id="897059736">
          <w:marLeft w:val="480"/>
          <w:marRight w:val="0"/>
          <w:marTop w:val="0"/>
          <w:marBottom w:val="0"/>
          <w:divBdr>
            <w:top w:val="none" w:sz="0" w:space="0" w:color="auto"/>
            <w:left w:val="none" w:sz="0" w:space="0" w:color="auto"/>
            <w:bottom w:val="none" w:sz="0" w:space="0" w:color="auto"/>
            <w:right w:val="none" w:sz="0" w:space="0" w:color="auto"/>
          </w:divBdr>
        </w:div>
        <w:div w:id="908735310">
          <w:marLeft w:val="480"/>
          <w:marRight w:val="0"/>
          <w:marTop w:val="0"/>
          <w:marBottom w:val="0"/>
          <w:divBdr>
            <w:top w:val="none" w:sz="0" w:space="0" w:color="auto"/>
            <w:left w:val="none" w:sz="0" w:space="0" w:color="auto"/>
            <w:bottom w:val="none" w:sz="0" w:space="0" w:color="auto"/>
            <w:right w:val="none" w:sz="0" w:space="0" w:color="auto"/>
          </w:divBdr>
        </w:div>
        <w:div w:id="1210145979">
          <w:marLeft w:val="480"/>
          <w:marRight w:val="0"/>
          <w:marTop w:val="0"/>
          <w:marBottom w:val="0"/>
          <w:divBdr>
            <w:top w:val="none" w:sz="0" w:space="0" w:color="auto"/>
            <w:left w:val="none" w:sz="0" w:space="0" w:color="auto"/>
            <w:bottom w:val="none" w:sz="0" w:space="0" w:color="auto"/>
            <w:right w:val="none" w:sz="0" w:space="0" w:color="auto"/>
          </w:divBdr>
        </w:div>
        <w:div w:id="1403526461">
          <w:marLeft w:val="480"/>
          <w:marRight w:val="0"/>
          <w:marTop w:val="0"/>
          <w:marBottom w:val="0"/>
          <w:divBdr>
            <w:top w:val="none" w:sz="0" w:space="0" w:color="auto"/>
            <w:left w:val="none" w:sz="0" w:space="0" w:color="auto"/>
            <w:bottom w:val="none" w:sz="0" w:space="0" w:color="auto"/>
            <w:right w:val="none" w:sz="0" w:space="0" w:color="auto"/>
          </w:divBdr>
        </w:div>
        <w:div w:id="1422797466">
          <w:marLeft w:val="480"/>
          <w:marRight w:val="0"/>
          <w:marTop w:val="0"/>
          <w:marBottom w:val="0"/>
          <w:divBdr>
            <w:top w:val="none" w:sz="0" w:space="0" w:color="auto"/>
            <w:left w:val="none" w:sz="0" w:space="0" w:color="auto"/>
            <w:bottom w:val="none" w:sz="0" w:space="0" w:color="auto"/>
            <w:right w:val="none" w:sz="0" w:space="0" w:color="auto"/>
          </w:divBdr>
        </w:div>
        <w:div w:id="1507941676">
          <w:marLeft w:val="480"/>
          <w:marRight w:val="0"/>
          <w:marTop w:val="0"/>
          <w:marBottom w:val="0"/>
          <w:divBdr>
            <w:top w:val="none" w:sz="0" w:space="0" w:color="auto"/>
            <w:left w:val="none" w:sz="0" w:space="0" w:color="auto"/>
            <w:bottom w:val="none" w:sz="0" w:space="0" w:color="auto"/>
            <w:right w:val="none" w:sz="0" w:space="0" w:color="auto"/>
          </w:divBdr>
        </w:div>
        <w:div w:id="1577084119">
          <w:marLeft w:val="480"/>
          <w:marRight w:val="0"/>
          <w:marTop w:val="0"/>
          <w:marBottom w:val="0"/>
          <w:divBdr>
            <w:top w:val="none" w:sz="0" w:space="0" w:color="auto"/>
            <w:left w:val="none" w:sz="0" w:space="0" w:color="auto"/>
            <w:bottom w:val="none" w:sz="0" w:space="0" w:color="auto"/>
            <w:right w:val="none" w:sz="0" w:space="0" w:color="auto"/>
          </w:divBdr>
        </w:div>
        <w:div w:id="1654336107">
          <w:marLeft w:val="480"/>
          <w:marRight w:val="0"/>
          <w:marTop w:val="0"/>
          <w:marBottom w:val="0"/>
          <w:divBdr>
            <w:top w:val="none" w:sz="0" w:space="0" w:color="auto"/>
            <w:left w:val="none" w:sz="0" w:space="0" w:color="auto"/>
            <w:bottom w:val="none" w:sz="0" w:space="0" w:color="auto"/>
            <w:right w:val="none" w:sz="0" w:space="0" w:color="auto"/>
          </w:divBdr>
        </w:div>
        <w:div w:id="1768424334">
          <w:marLeft w:val="480"/>
          <w:marRight w:val="0"/>
          <w:marTop w:val="0"/>
          <w:marBottom w:val="0"/>
          <w:divBdr>
            <w:top w:val="none" w:sz="0" w:space="0" w:color="auto"/>
            <w:left w:val="none" w:sz="0" w:space="0" w:color="auto"/>
            <w:bottom w:val="none" w:sz="0" w:space="0" w:color="auto"/>
            <w:right w:val="none" w:sz="0" w:space="0" w:color="auto"/>
          </w:divBdr>
        </w:div>
        <w:div w:id="1900239854">
          <w:marLeft w:val="480"/>
          <w:marRight w:val="0"/>
          <w:marTop w:val="0"/>
          <w:marBottom w:val="0"/>
          <w:divBdr>
            <w:top w:val="none" w:sz="0" w:space="0" w:color="auto"/>
            <w:left w:val="none" w:sz="0" w:space="0" w:color="auto"/>
            <w:bottom w:val="none" w:sz="0" w:space="0" w:color="auto"/>
            <w:right w:val="none" w:sz="0" w:space="0" w:color="auto"/>
          </w:divBdr>
        </w:div>
        <w:div w:id="1949072377">
          <w:marLeft w:val="480"/>
          <w:marRight w:val="0"/>
          <w:marTop w:val="0"/>
          <w:marBottom w:val="0"/>
          <w:divBdr>
            <w:top w:val="none" w:sz="0" w:space="0" w:color="auto"/>
            <w:left w:val="none" w:sz="0" w:space="0" w:color="auto"/>
            <w:bottom w:val="none" w:sz="0" w:space="0" w:color="auto"/>
            <w:right w:val="none" w:sz="0" w:space="0" w:color="auto"/>
          </w:divBdr>
        </w:div>
      </w:divsChild>
    </w:div>
    <w:div w:id="1089741616">
      <w:bodyDiv w:val="1"/>
      <w:marLeft w:val="0"/>
      <w:marRight w:val="0"/>
      <w:marTop w:val="0"/>
      <w:marBottom w:val="0"/>
      <w:divBdr>
        <w:top w:val="none" w:sz="0" w:space="0" w:color="auto"/>
        <w:left w:val="none" w:sz="0" w:space="0" w:color="auto"/>
        <w:bottom w:val="none" w:sz="0" w:space="0" w:color="auto"/>
        <w:right w:val="none" w:sz="0" w:space="0" w:color="auto"/>
      </w:divBdr>
    </w:div>
    <w:div w:id="1094935345">
      <w:bodyDiv w:val="1"/>
      <w:marLeft w:val="0"/>
      <w:marRight w:val="0"/>
      <w:marTop w:val="0"/>
      <w:marBottom w:val="0"/>
      <w:divBdr>
        <w:top w:val="none" w:sz="0" w:space="0" w:color="auto"/>
        <w:left w:val="none" w:sz="0" w:space="0" w:color="auto"/>
        <w:bottom w:val="none" w:sz="0" w:space="0" w:color="auto"/>
        <w:right w:val="none" w:sz="0" w:space="0" w:color="auto"/>
      </w:divBdr>
    </w:div>
    <w:div w:id="1100026519">
      <w:bodyDiv w:val="1"/>
      <w:marLeft w:val="0"/>
      <w:marRight w:val="0"/>
      <w:marTop w:val="0"/>
      <w:marBottom w:val="0"/>
      <w:divBdr>
        <w:top w:val="none" w:sz="0" w:space="0" w:color="auto"/>
        <w:left w:val="none" w:sz="0" w:space="0" w:color="auto"/>
        <w:bottom w:val="none" w:sz="0" w:space="0" w:color="auto"/>
        <w:right w:val="none" w:sz="0" w:space="0" w:color="auto"/>
      </w:divBdr>
    </w:div>
    <w:div w:id="1100175051">
      <w:bodyDiv w:val="1"/>
      <w:marLeft w:val="0"/>
      <w:marRight w:val="0"/>
      <w:marTop w:val="0"/>
      <w:marBottom w:val="0"/>
      <w:divBdr>
        <w:top w:val="none" w:sz="0" w:space="0" w:color="auto"/>
        <w:left w:val="none" w:sz="0" w:space="0" w:color="auto"/>
        <w:bottom w:val="none" w:sz="0" w:space="0" w:color="auto"/>
        <w:right w:val="none" w:sz="0" w:space="0" w:color="auto"/>
      </w:divBdr>
      <w:divsChild>
        <w:div w:id="119498228">
          <w:marLeft w:val="480"/>
          <w:marRight w:val="0"/>
          <w:marTop w:val="0"/>
          <w:marBottom w:val="0"/>
          <w:divBdr>
            <w:top w:val="none" w:sz="0" w:space="0" w:color="auto"/>
            <w:left w:val="none" w:sz="0" w:space="0" w:color="auto"/>
            <w:bottom w:val="none" w:sz="0" w:space="0" w:color="auto"/>
            <w:right w:val="none" w:sz="0" w:space="0" w:color="auto"/>
          </w:divBdr>
        </w:div>
        <w:div w:id="197932779">
          <w:marLeft w:val="480"/>
          <w:marRight w:val="0"/>
          <w:marTop w:val="0"/>
          <w:marBottom w:val="0"/>
          <w:divBdr>
            <w:top w:val="none" w:sz="0" w:space="0" w:color="auto"/>
            <w:left w:val="none" w:sz="0" w:space="0" w:color="auto"/>
            <w:bottom w:val="none" w:sz="0" w:space="0" w:color="auto"/>
            <w:right w:val="none" w:sz="0" w:space="0" w:color="auto"/>
          </w:divBdr>
        </w:div>
        <w:div w:id="241721164">
          <w:marLeft w:val="480"/>
          <w:marRight w:val="0"/>
          <w:marTop w:val="0"/>
          <w:marBottom w:val="0"/>
          <w:divBdr>
            <w:top w:val="none" w:sz="0" w:space="0" w:color="auto"/>
            <w:left w:val="none" w:sz="0" w:space="0" w:color="auto"/>
            <w:bottom w:val="none" w:sz="0" w:space="0" w:color="auto"/>
            <w:right w:val="none" w:sz="0" w:space="0" w:color="auto"/>
          </w:divBdr>
        </w:div>
        <w:div w:id="375325321">
          <w:marLeft w:val="480"/>
          <w:marRight w:val="0"/>
          <w:marTop w:val="0"/>
          <w:marBottom w:val="0"/>
          <w:divBdr>
            <w:top w:val="none" w:sz="0" w:space="0" w:color="auto"/>
            <w:left w:val="none" w:sz="0" w:space="0" w:color="auto"/>
            <w:bottom w:val="none" w:sz="0" w:space="0" w:color="auto"/>
            <w:right w:val="none" w:sz="0" w:space="0" w:color="auto"/>
          </w:divBdr>
        </w:div>
        <w:div w:id="479348385">
          <w:marLeft w:val="480"/>
          <w:marRight w:val="0"/>
          <w:marTop w:val="0"/>
          <w:marBottom w:val="0"/>
          <w:divBdr>
            <w:top w:val="none" w:sz="0" w:space="0" w:color="auto"/>
            <w:left w:val="none" w:sz="0" w:space="0" w:color="auto"/>
            <w:bottom w:val="none" w:sz="0" w:space="0" w:color="auto"/>
            <w:right w:val="none" w:sz="0" w:space="0" w:color="auto"/>
          </w:divBdr>
        </w:div>
        <w:div w:id="711156480">
          <w:marLeft w:val="480"/>
          <w:marRight w:val="0"/>
          <w:marTop w:val="0"/>
          <w:marBottom w:val="0"/>
          <w:divBdr>
            <w:top w:val="none" w:sz="0" w:space="0" w:color="auto"/>
            <w:left w:val="none" w:sz="0" w:space="0" w:color="auto"/>
            <w:bottom w:val="none" w:sz="0" w:space="0" w:color="auto"/>
            <w:right w:val="none" w:sz="0" w:space="0" w:color="auto"/>
          </w:divBdr>
        </w:div>
        <w:div w:id="713505039">
          <w:marLeft w:val="480"/>
          <w:marRight w:val="0"/>
          <w:marTop w:val="0"/>
          <w:marBottom w:val="0"/>
          <w:divBdr>
            <w:top w:val="none" w:sz="0" w:space="0" w:color="auto"/>
            <w:left w:val="none" w:sz="0" w:space="0" w:color="auto"/>
            <w:bottom w:val="none" w:sz="0" w:space="0" w:color="auto"/>
            <w:right w:val="none" w:sz="0" w:space="0" w:color="auto"/>
          </w:divBdr>
        </w:div>
        <w:div w:id="745886178">
          <w:marLeft w:val="480"/>
          <w:marRight w:val="0"/>
          <w:marTop w:val="0"/>
          <w:marBottom w:val="0"/>
          <w:divBdr>
            <w:top w:val="none" w:sz="0" w:space="0" w:color="auto"/>
            <w:left w:val="none" w:sz="0" w:space="0" w:color="auto"/>
            <w:bottom w:val="none" w:sz="0" w:space="0" w:color="auto"/>
            <w:right w:val="none" w:sz="0" w:space="0" w:color="auto"/>
          </w:divBdr>
        </w:div>
        <w:div w:id="985863317">
          <w:marLeft w:val="480"/>
          <w:marRight w:val="0"/>
          <w:marTop w:val="0"/>
          <w:marBottom w:val="0"/>
          <w:divBdr>
            <w:top w:val="none" w:sz="0" w:space="0" w:color="auto"/>
            <w:left w:val="none" w:sz="0" w:space="0" w:color="auto"/>
            <w:bottom w:val="none" w:sz="0" w:space="0" w:color="auto"/>
            <w:right w:val="none" w:sz="0" w:space="0" w:color="auto"/>
          </w:divBdr>
        </w:div>
        <w:div w:id="1025523180">
          <w:marLeft w:val="480"/>
          <w:marRight w:val="0"/>
          <w:marTop w:val="0"/>
          <w:marBottom w:val="0"/>
          <w:divBdr>
            <w:top w:val="none" w:sz="0" w:space="0" w:color="auto"/>
            <w:left w:val="none" w:sz="0" w:space="0" w:color="auto"/>
            <w:bottom w:val="none" w:sz="0" w:space="0" w:color="auto"/>
            <w:right w:val="none" w:sz="0" w:space="0" w:color="auto"/>
          </w:divBdr>
        </w:div>
        <w:div w:id="1074737623">
          <w:marLeft w:val="480"/>
          <w:marRight w:val="0"/>
          <w:marTop w:val="0"/>
          <w:marBottom w:val="0"/>
          <w:divBdr>
            <w:top w:val="none" w:sz="0" w:space="0" w:color="auto"/>
            <w:left w:val="none" w:sz="0" w:space="0" w:color="auto"/>
            <w:bottom w:val="none" w:sz="0" w:space="0" w:color="auto"/>
            <w:right w:val="none" w:sz="0" w:space="0" w:color="auto"/>
          </w:divBdr>
        </w:div>
        <w:div w:id="1161461426">
          <w:marLeft w:val="480"/>
          <w:marRight w:val="0"/>
          <w:marTop w:val="0"/>
          <w:marBottom w:val="0"/>
          <w:divBdr>
            <w:top w:val="none" w:sz="0" w:space="0" w:color="auto"/>
            <w:left w:val="none" w:sz="0" w:space="0" w:color="auto"/>
            <w:bottom w:val="none" w:sz="0" w:space="0" w:color="auto"/>
            <w:right w:val="none" w:sz="0" w:space="0" w:color="auto"/>
          </w:divBdr>
        </w:div>
        <w:div w:id="1387952409">
          <w:marLeft w:val="480"/>
          <w:marRight w:val="0"/>
          <w:marTop w:val="0"/>
          <w:marBottom w:val="0"/>
          <w:divBdr>
            <w:top w:val="none" w:sz="0" w:space="0" w:color="auto"/>
            <w:left w:val="none" w:sz="0" w:space="0" w:color="auto"/>
            <w:bottom w:val="none" w:sz="0" w:space="0" w:color="auto"/>
            <w:right w:val="none" w:sz="0" w:space="0" w:color="auto"/>
          </w:divBdr>
        </w:div>
        <w:div w:id="1447231986">
          <w:marLeft w:val="480"/>
          <w:marRight w:val="0"/>
          <w:marTop w:val="0"/>
          <w:marBottom w:val="0"/>
          <w:divBdr>
            <w:top w:val="none" w:sz="0" w:space="0" w:color="auto"/>
            <w:left w:val="none" w:sz="0" w:space="0" w:color="auto"/>
            <w:bottom w:val="none" w:sz="0" w:space="0" w:color="auto"/>
            <w:right w:val="none" w:sz="0" w:space="0" w:color="auto"/>
          </w:divBdr>
        </w:div>
        <w:div w:id="1464540365">
          <w:marLeft w:val="480"/>
          <w:marRight w:val="0"/>
          <w:marTop w:val="0"/>
          <w:marBottom w:val="0"/>
          <w:divBdr>
            <w:top w:val="none" w:sz="0" w:space="0" w:color="auto"/>
            <w:left w:val="none" w:sz="0" w:space="0" w:color="auto"/>
            <w:bottom w:val="none" w:sz="0" w:space="0" w:color="auto"/>
            <w:right w:val="none" w:sz="0" w:space="0" w:color="auto"/>
          </w:divBdr>
        </w:div>
        <w:div w:id="1494175829">
          <w:marLeft w:val="480"/>
          <w:marRight w:val="0"/>
          <w:marTop w:val="0"/>
          <w:marBottom w:val="0"/>
          <w:divBdr>
            <w:top w:val="none" w:sz="0" w:space="0" w:color="auto"/>
            <w:left w:val="none" w:sz="0" w:space="0" w:color="auto"/>
            <w:bottom w:val="none" w:sz="0" w:space="0" w:color="auto"/>
            <w:right w:val="none" w:sz="0" w:space="0" w:color="auto"/>
          </w:divBdr>
        </w:div>
        <w:div w:id="1531601812">
          <w:marLeft w:val="480"/>
          <w:marRight w:val="0"/>
          <w:marTop w:val="0"/>
          <w:marBottom w:val="0"/>
          <w:divBdr>
            <w:top w:val="none" w:sz="0" w:space="0" w:color="auto"/>
            <w:left w:val="none" w:sz="0" w:space="0" w:color="auto"/>
            <w:bottom w:val="none" w:sz="0" w:space="0" w:color="auto"/>
            <w:right w:val="none" w:sz="0" w:space="0" w:color="auto"/>
          </w:divBdr>
        </w:div>
        <w:div w:id="1602493359">
          <w:marLeft w:val="480"/>
          <w:marRight w:val="0"/>
          <w:marTop w:val="0"/>
          <w:marBottom w:val="0"/>
          <w:divBdr>
            <w:top w:val="none" w:sz="0" w:space="0" w:color="auto"/>
            <w:left w:val="none" w:sz="0" w:space="0" w:color="auto"/>
            <w:bottom w:val="none" w:sz="0" w:space="0" w:color="auto"/>
            <w:right w:val="none" w:sz="0" w:space="0" w:color="auto"/>
          </w:divBdr>
        </w:div>
        <w:div w:id="1656949955">
          <w:marLeft w:val="480"/>
          <w:marRight w:val="0"/>
          <w:marTop w:val="0"/>
          <w:marBottom w:val="0"/>
          <w:divBdr>
            <w:top w:val="none" w:sz="0" w:space="0" w:color="auto"/>
            <w:left w:val="none" w:sz="0" w:space="0" w:color="auto"/>
            <w:bottom w:val="none" w:sz="0" w:space="0" w:color="auto"/>
            <w:right w:val="none" w:sz="0" w:space="0" w:color="auto"/>
          </w:divBdr>
        </w:div>
        <w:div w:id="1817407640">
          <w:marLeft w:val="480"/>
          <w:marRight w:val="0"/>
          <w:marTop w:val="0"/>
          <w:marBottom w:val="0"/>
          <w:divBdr>
            <w:top w:val="none" w:sz="0" w:space="0" w:color="auto"/>
            <w:left w:val="none" w:sz="0" w:space="0" w:color="auto"/>
            <w:bottom w:val="none" w:sz="0" w:space="0" w:color="auto"/>
            <w:right w:val="none" w:sz="0" w:space="0" w:color="auto"/>
          </w:divBdr>
        </w:div>
        <w:div w:id="2111121510">
          <w:marLeft w:val="480"/>
          <w:marRight w:val="0"/>
          <w:marTop w:val="0"/>
          <w:marBottom w:val="0"/>
          <w:divBdr>
            <w:top w:val="none" w:sz="0" w:space="0" w:color="auto"/>
            <w:left w:val="none" w:sz="0" w:space="0" w:color="auto"/>
            <w:bottom w:val="none" w:sz="0" w:space="0" w:color="auto"/>
            <w:right w:val="none" w:sz="0" w:space="0" w:color="auto"/>
          </w:divBdr>
        </w:div>
      </w:divsChild>
    </w:div>
    <w:div w:id="1101992641">
      <w:bodyDiv w:val="1"/>
      <w:marLeft w:val="0"/>
      <w:marRight w:val="0"/>
      <w:marTop w:val="0"/>
      <w:marBottom w:val="0"/>
      <w:divBdr>
        <w:top w:val="none" w:sz="0" w:space="0" w:color="auto"/>
        <w:left w:val="none" w:sz="0" w:space="0" w:color="auto"/>
        <w:bottom w:val="none" w:sz="0" w:space="0" w:color="auto"/>
        <w:right w:val="none" w:sz="0" w:space="0" w:color="auto"/>
      </w:divBdr>
    </w:div>
    <w:div w:id="1102996258">
      <w:bodyDiv w:val="1"/>
      <w:marLeft w:val="0"/>
      <w:marRight w:val="0"/>
      <w:marTop w:val="0"/>
      <w:marBottom w:val="0"/>
      <w:divBdr>
        <w:top w:val="none" w:sz="0" w:space="0" w:color="auto"/>
        <w:left w:val="none" w:sz="0" w:space="0" w:color="auto"/>
        <w:bottom w:val="none" w:sz="0" w:space="0" w:color="auto"/>
        <w:right w:val="none" w:sz="0" w:space="0" w:color="auto"/>
      </w:divBdr>
      <w:divsChild>
        <w:div w:id="206262978">
          <w:marLeft w:val="480"/>
          <w:marRight w:val="0"/>
          <w:marTop w:val="0"/>
          <w:marBottom w:val="0"/>
          <w:divBdr>
            <w:top w:val="none" w:sz="0" w:space="0" w:color="auto"/>
            <w:left w:val="none" w:sz="0" w:space="0" w:color="auto"/>
            <w:bottom w:val="none" w:sz="0" w:space="0" w:color="auto"/>
            <w:right w:val="none" w:sz="0" w:space="0" w:color="auto"/>
          </w:divBdr>
        </w:div>
        <w:div w:id="253174039">
          <w:marLeft w:val="480"/>
          <w:marRight w:val="0"/>
          <w:marTop w:val="0"/>
          <w:marBottom w:val="0"/>
          <w:divBdr>
            <w:top w:val="none" w:sz="0" w:space="0" w:color="auto"/>
            <w:left w:val="none" w:sz="0" w:space="0" w:color="auto"/>
            <w:bottom w:val="none" w:sz="0" w:space="0" w:color="auto"/>
            <w:right w:val="none" w:sz="0" w:space="0" w:color="auto"/>
          </w:divBdr>
        </w:div>
        <w:div w:id="431777064">
          <w:marLeft w:val="480"/>
          <w:marRight w:val="0"/>
          <w:marTop w:val="0"/>
          <w:marBottom w:val="0"/>
          <w:divBdr>
            <w:top w:val="none" w:sz="0" w:space="0" w:color="auto"/>
            <w:left w:val="none" w:sz="0" w:space="0" w:color="auto"/>
            <w:bottom w:val="none" w:sz="0" w:space="0" w:color="auto"/>
            <w:right w:val="none" w:sz="0" w:space="0" w:color="auto"/>
          </w:divBdr>
        </w:div>
        <w:div w:id="437600777">
          <w:marLeft w:val="480"/>
          <w:marRight w:val="0"/>
          <w:marTop w:val="0"/>
          <w:marBottom w:val="0"/>
          <w:divBdr>
            <w:top w:val="none" w:sz="0" w:space="0" w:color="auto"/>
            <w:left w:val="none" w:sz="0" w:space="0" w:color="auto"/>
            <w:bottom w:val="none" w:sz="0" w:space="0" w:color="auto"/>
            <w:right w:val="none" w:sz="0" w:space="0" w:color="auto"/>
          </w:divBdr>
        </w:div>
        <w:div w:id="460727857">
          <w:marLeft w:val="480"/>
          <w:marRight w:val="0"/>
          <w:marTop w:val="0"/>
          <w:marBottom w:val="0"/>
          <w:divBdr>
            <w:top w:val="none" w:sz="0" w:space="0" w:color="auto"/>
            <w:left w:val="none" w:sz="0" w:space="0" w:color="auto"/>
            <w:bottom w:val="none" w:sz="0" w:space="0" w:color="auto"/>
            <w:right w:val="none" w:sz="0" w:space="0" w:color="auto"/>
          </w:divBdr>
        </w:div>
        <w:div w:id="503864869">
          <w:marLeft w:val="480"/>
          <w:marRight w:val="0"/>
          <w:marTop w:val="0"/>
          <w:marBottom w:val="0"/>
          <w:divBdr>
            <w:top w:val="none" w:sz="0" w:space="0" w:color="auto"/>
            <w:left w:val="none" w:sz="0" w:space="0" w:color="auto"/>
            <w:bottom w:val="none" w:sz="0" w:space="0" w:color="auto"/>
            <w:right w:val="none" w:sz="0" w:space="0" w:color="auto"/>
          </w:divBdr>
        </w:div>
        <w:div w:id="636108904">
          <w:marLeft w:val="480"/>
          <w:marRight w:val="0"/>
          <w:marTop w:val="0"/>
          <w:marBottom w:val="0"/>
          <w:divBdr>
            <w:top w:val="none" w:sz="0" w:space="0" w:color="auto"/>
            <w:left w:val="none" w:sz="0" w:space="0" w:color="auto"/>
            <w:bottom w:val="none" w:sz="0" w:space="0" w:color="auto"/>
            <w:right w:val="none" w:sz="0" w:space="0" w:color="auto"/>
          </w:divBdr>
        </w:div>
        <w:div w:id="793596772">
          <w:marLeft w:val="480"/>
          <w:marRight w:val="0"/>
          <w:marTop w:val="0"/>
          <w:marBottom w:val="0"/>
          <w:divBdr>
            <w:top w:val="none" w:sz="0" w:space="0" w:color="auto"/>
            <w:left w:val="none" w:sz="0" w:space="0" w:color="auto"/>
            <w:bottom w:val="none" w:sz="0" w:space="0" w:color="auto"/>
            <w:right w:val="none" w:sz="0" w:space="0" w:color="auto"/>
          </w:divBdr>
        </w:div>
        <w:div w:id="941693604">
          <w:marLeft w:val="480"/>
          <w:marRight w:val="0"/>
          <w:marTop w:val="0"/>
          <w:marBottom w:val="0"/>
          <w:divBdr>
            <w:top w:val="none" w:sz="0" w:space="0" w:color="auto"/>
            <w:left w:val="none" w:sz="0" w:space="0" w:color="auto"/>
            <w:bottom w:val="none" w:sz="0" w:space="0" w:color="auto"/>
            <w:right w:val="none" w:sz="0" w:space="0" w:color="auto"/>
          </w:divBdr>
        </w:div>
        <w:div w:id="1057776565">
          <w:marLeft w:val="480"/>
          <w:marRight w:val="0"/>
          <w:marTop w:val="0"/>
          <w:marBottom w:val="0"/>
          <w:divBdr>
            <w:top w:val="none" w:sz="0" w:space="0" w:color="auto"/>
            <w:left w:val="none" w:sz="0" w:space="0" w:color="auto"/>
            <w:bottom w:val="none" w:sz="0" w:space="0" w:color="auto"/>
            <w:right w:val="none" w:sz="0" w:space="0" w:color="auto"/>
          </w:divBdr>
        </w:div>
        <w:div w:id="1282304292">
          <w:marLeft w:val="480"/>
          <w:marRight w:val="0"/>
          <w:marTop w:val="0"/>
          <w:marBottom w:val="0"/>
          <w:divBdr>
            <w:top w:val="none" w:sz="0" w:space="0" w:color="auto"/>
            <w:left w:val="none" w:sz="0" w:space="0" w:color="auto"/>
            <w:bottom w:val="none" w:sz="0" w:space="0" w:color="auto"/>
            <w:right w:val="none" w:sz="0" w:space="0" w:color="auto"/>
          </w:divBdr>
        </w:div>
        <w:div w:id="1292058745">
          <w:marLeft w:val="480"/>
          <w:marRight w:val="0"/>
          <w:marTop w:val="0"/>
          <w:marBottom w:val="0"/>
          <w:divBdr>
            <w:top w:val="none" w:sz="0" w:space="0" w:color="auto"/>
            <w:left w:val="none" w:sz="0" w:space="0" w:color="auto"/>
            <w:bottom w:val="none" w:sz="0" w:space="0" w:color="auto"/>
            <w:right w:val="none" w:sz="0" w:space="0" w:color="auto"/>
          </w:divBdr>
        </w:div>
        <w:div w:id="1597522475">
          <w:marLeft w:val="480"/>
          <w:marRight w:val="0"/>
          <w:marTop w:val="0"/>
          <w:marBottom w:val="0"/>
          <w:divBdr>
            <w:top w:val="none" w:sz="0" w:space="0" w:color="auto"/>
            <w:left w:val="none" w:sz="0" w:space="0" w:color="auto"/>
            <w:bottom w:val="none" w:sz="0" w:space="0" w:color="auto"/>
            <w:right w:val="none" w:sz="0" w:space="0" w:color="auto"/>
          </w:divBdr>
        </w:div>
        <w:div w:id="1723164611">
          <w:marLeft w:val="480"/>
          <w:marRight w:val="0"/>
          <w:marTop w:val="0"/>
          <w:marBottom w:val="0"/>
          <w:divBdr>
            <w:top w:val="none" w:sz="0" w:space="0" w:color="auto"/>
            <w:left w:val="none" w:sz="0" w:space="0" w:color="auto"/>
            <w:bottom w:val="none" w:sz="0" w:space="0" w:color="auto"/>
            <w:right w:val="none" w:sz="0" w:space="0" w:color="auto"/>
          </w:divBdr>
        </w:div>
        <w:div w:id="1849103498">
          <w:marLeft w:val="480"/>
          <w:marRight w:val="0"/>
          <w:marTop w:val="0"/>
          <w:marBottom w:val="0"/>
          <w:divBdr>
            <w:top w:val="none" w:sz="0" w:space="0" w:color="auto"/>
            <w:left w:val="none" w:sz="0" w:space="0" w:color="auto"/>
            <w:bottom w:val="none" w:sz="0" w:space="0" w:color="auto"/>
            <w:right w:val="none" w:sz="0" w:space="0" w:color="auto"/>
          </w:divBdr>
        </w:div>
        <w:div w:id="1972709998">
          <w:marLeft w:val="480"/>
          <w:marRight w:val="0"/>
          <w:marTop w:val="0"/>
          <w:marBottom w:val="0"/>
          <w:divBdr>
            <w:top w:val="none" w:sz="0" w:space="0" w:color="auto"/>
            <w:left w:val="none" w:sz="0" w:space="0" w:color="auto"/>
            <w:bottom w:val="none" w:sz="0" w:space="0" w:color="auto"/>
            <w:right w:val="none" w:sz="0" w:space="0" w:color="auto"/>
          </w:divBdr>
        </w:div>
        <w:div w:id="2005742568">
          <w:marLeft w:val="480"/>
          <w:marRight w:val="0"/>
          <w:marTop w:val="0"/>
          <w:marBottom w:val="0"/>
          <w:divBdr>
            <w:top w:val="none" w:sz="0" w:space="0" w:color="auto"/>
            <w:left w:val="none" w:sz="0" w:space="0" w:color="auto"/>
            <w:bottom w:val="none" w:sz="0" w:space="0" w:color="auto"/>
            <w:right w:val="none" w:sz="0" w:space="0" w:color="auto"/>
          </w:divBdr>
        </w:div>
        <w:div w:id="2042977607">
          <w:marLeft w:val="480"/>
          <w:marRight w:val="0"/>
          <w:marTop w:val="0"/>
          <w:marBottom w:val="0"/>
          <w:divBdr>
            <w:top w:val="none" w:sz="0" w:space="0" w:color="auto"/>
            <w:left w:val="none" w:sz="0" w:space="0" w:color="auto"/>
            <w:bottom w:val="none" w:sz="0" w:space="0" w:color="auto"/>
            <w:right w:val="none" w:sz="0" w:space="0" w:color="auto"/>
          </w:divBdr>
        </w:div>
      </w:divsChild>
    </w:div>
    <w:div w:id="1103260377">
      <w:bodyDiv w:val="1"/>
      <w:marLeft w:val="0"/>
      <w:marRight w:val="0"/>
      <w:marTop w:val="0"/>
      <w:marBottom w:val="0"/>
      <w:divBdr>
        <w:top w:val="none" w:sz="0" w:space="0" w:color="auto"/>
        <w:left w:val="none" w:sz="0" w:space="0" w:color="auto"/>
        <w:bottom w:val="none" w:sz="0" w:space="0" w:color="auto"/>
        <w:right w:val="none" w:sz="0" w:space="0" w:color="auto"/>
      </w:divBdr>
    </w:div>
    <w:div w:id="1104492345">
      <w:bodyDiv w:val="1"/>
      <w:marLeft w:val="0"/>
      <w:marRight w:val="0"/>
      <w:marTop w:val="0"/>
      <w:marBottom w:val="0"/>
      <w:divBdr>
        <w:top w:val="none" w:sz="0" w:space="0" w:color="auto"/>
        <w:left w:val="none" w:sz="0" w:space="0" w:color="auto"/>
        <w:bottom w:val="none" w:sz="0" w:space="0" w:color="auto"/>
        <w:right w:val="none" w:sz="0" w:space="0" w:color="auto"/>
      </w:divBdr>
    </w:div>
    <w:div w:id="1109084828">
      <w:bodyDiv w:val="1"/>
      <w:marLeft w:val="0"/>
      <w:marRight w:val="0"/>
      <w:marTop w:val="0"/>
      <w:marBottom w:val="0"/>
      <w:divBdr>
        <w:top w:val="none" w:sz="0" w:space="0" w:color="auto"/>
        <w:left w:val="none" w:sz="0" w:space="0" w:color="auto"/>
        <w:bottom w:val="none" w:sz="0" w:space="0" w:color="auto"/>
        <w:right w:val="none" w:sz="0" w:space="0" w:color="auto"/>
      </w:divBdr>
    </w:div>
    <w:div w:id="1111818532">
      <w:bodyDiv w:val="1"/>
      <w:marLeft w:val="0"/>
      <w:marRight w:val="0"/>
      <w:marTop w:val="0"/>
      <w:marBottom w:val="0"/>
      <w:divBdr>
        <w:top w:val="none" w:sz="0" w:space="0" w:color="auto"/>
        <w:left w:val="none" w:sz="0" w:space="0" w:color="auto"/>
        <w:bottom w:val="none" w:sz="0" w:space="0" w:color="auto"/>
        <w:right w:val="none" w:sz="0" w:space="0" w:color="auto"/>
      </w:divBdr>
    </w:div>
    <w:div w:id="1112476580">
      <w:bodyDiv w:val="1"/>
      <w:marLeft w:val="0"/>
      <w:marRight w:val="0"/>
      <w:marTop w:val="0"/>
      <w:marBottom w:val="0"/>
      <w:divBdr>
        <w:top w:val="none" w:sz="0" w:space="0" w:color="auto"/>
        <w:left w:val="none" w:sz="0" w:space="0" w:color="auto"/>
        <w:bottom w:val="none" w:sz="0" w:space="0" w:color="auto"/>
        <w:right w:val="none" w:sz="0" w:space="0" w:color="auto"/>
      </w:divBdr>
    </w:div>
    <w:div w:id="1117211729">
      <w:bodyDiv w:val="1"/>
      <w:marLeft w:val="0"/>
      <w:marRight w:val="0"/>
      <w:marTop w:val="0"/>
      <w:marBottom w:val="0"/>
      <w:divBdr>
        <w:top w:val="none" w:sz="0" w:space="0" w:color="auto"/>
        <w:left w:val="none" w:sz="0" w:space="0" w:color="auto"/>
        <w:bottom w:val="none" w:sz="0" w:space="0" w:color="auto"/>
        <w:right w:val="none" w:sz="0" w:space="0" w:color="auto"/>
      </w:divBdr>
      <w:divsChild>
        <w:div w:id="1522547744">
          <w:marLeft w:val="480"/>
          <w:marRight w:val="0"/>
          <w:marTop w:val="0"/>
          <w:marBottom w:val="0"/>
          <w:divBdr>
            <w:top w:val="none" w:sz="0" w:space="0" w:color="auto"/>
            <w:left w:val="none" w:sz="0" w:space="0" w:color="auto"/>
            <w:bottom w:val="none" w:sz="0" w:space="0" w:color="auto"/>
            <w:right w:val="none" w:sz="0" w:space="0" w:color="auto"/>
          </w:divBdr>
        </w:div>
        <w:div w:id="1780179202">
          <w:marLeft w:val="480"/>
          <w:marRight w:val="0"/>
          <w:marTop w:val="0"/>
          <w:marBottom w:val="0"/>
          <w:divBdr>
            <w:top w:val="none" w:sz="0" w:space="0" w:color="auto"/>
            <w:left w:val="none" w:sz="0" w:space="0" w:color="auto"/>
            <w:bottom w:val="none" w:sz="0" w:space="0" w:color="auto"/>
            <w:right w:val="none" w:sz="0" w:space="0" w:color="auto"/>
          </w:divBdr>
        </w:div>
        <w:div w:id="871767178">
          <w:marLeft w:val="480"/>
          <w:marRight w:val="0"/>
          <w:marTop w:val="0"/>
          <w:marBottom w:val="0"/>
          <w:divBdr>
            <w:top w:val="none" w:sz="0" w:space="0" w:color="auto"/>
            <w:left w:val="none" w:sz="0" w:space="0" w:color="auto"/>
            <w:bottom w:val="none" w:sz="0" w:space="0" w:color="auto"/>
            <w:right w:val="none" w:sz="0" w:space="0" w:color="auto"/>
          </w:divBdr>
        </w:div>
        <w:div w:id="967397234">
          <w:marLeft w:val="480"/>
          <w:marRight w:val="0"/>
          <w:marTop w:val="0"/>
          <w:marBottom w:val="0"/>
          <w:divBdr>
            <w:top w:val="none" w:sz="0" w:space="0" w:color="auto"/>
            <w:left w:val="none" w:sz="0" w:space="0" w:color="auto"/>
            <w:bottom w:val="none" w:sz="0" w:space="0" w:color="auto"/>
            <w:right w:val="none" w:sz="0" w:space="0" w:color="auto"/>
          </w:divBdr>
        </w:div>
        <w:div w:id="526019452">
          <w:marLeft w:val="480"/>
          <w:marRight w:val="0"/>
          <w:marTop w:val="0"/>
          <w:marBottom w:val="0"/>
          <w:divBdr>
            <w:top w:val="none" w:sz="0" w:space="0" w:color="auto"/>
            <w:left w:val="none" w:sz="0" w:space="0" w:color="auto"/>
            <w:bottom w:val="none" w:sz="0" w:space="0" w:color="auto"/>
            <w:right w:val="none" w:sz="0" w:space="0" w:color="auto"/>
          </w:divBdr>
        </w:div>
        <w:div w:id="588194794">
          <w:marLeft w:val="480"/>
          <w:marRight w:val="0"/>
          <w:marTop w:val="0"/>
          <w:marBottom w:val="0"/>
          <w:divBdr>
            <w:top w:val="none" w:sz="0" w:space="0" w:color="auto"/>
            <w:left w:val="none" w:sz="0" w:space="0" w:color="auto"/>
            <w:bottom w:val="none" w:sz="0" w:space="0" w:color="auto"/>
            <w:right w:val="none" w:sz="0" w:space="0" w:color="auto"/>
          </w:divBdr>
        </w:div>
        <w:div w:id="843862611">
          <w:marLeft w:val="480"/>
          <w:marRight w:val="0"/>
          <w:marTop w:val="0"/>
          <w:marBottom w:val="0"/>
          <w:divBdr>
            <w:top w:val="none" w:sz="0" w:space="0" w:color="auto"/>
            <w:left w:val="none" w:sz="0" w:space="0" w:color="auto"/>
            <w:bottom w:val="none" w:sz="0" w:space="0" w:color="auto"/>
            <w:right w:val="none" w:sz="0" w:space="0" w:color="auto"/>
          </w:divBdr>
        </w:div>
        <w:div w:id="1765298137">
          <w:marLeft w:val="480"/>
          <w:marRight w:val="0"/>
          <w:marTop w:val="0"/>
          <w:marBottom w:val="0"/>
          <w:divBdr>
            <w:top w:val="none" w:sz="0" w:space="0" w:color="auto"/>
            <w:left w:val="none" w:sz="0" w:space="0" w:color="auto"/>
            <w:bottom w:val="none" w:sz="0" w:space="0" w:color="auto"/>
            <w:right w:val="none" w:sz="0" w:space="0" w:color="auto"/>
          </w:divBdr>
        </w:div>
        <w:div w:id="1337341024">
          <w:marLeft w:val="480"/>
          <w:marRight w:val="0"/>
          <w:marTop w:val="0"/>
          <w:marBottom w:val="0"/>
          <w:divBdr>
            <w:top w:val="none" w:sz="0" w:space="0" w:color="auto"/>
            <w:left w:val="none" w:sz="0" w:space="0" w:color="auto"/>
            <w:bottom w:val="none" w:sz="0" w:space="0" w:color="auto"/>
            <w:right w:val="none" w:sz="0" w:space="0" w:color="auto"/>
          </w:divBdr>
        </w:div>
        <w:div w:id="2070037723">
          <w:marLeft w:val="480"/>
          <w:marRight w:val="0"/>
          <w:marTop w:val="0"/>
          <w:marBottom w:val="0"/>
          <w:divBdr>
            <w:top w:val="none" w:sz="0" w:space="0" w:color="auto"/>
            <w:left w:val="none" w:sz="0" w:space="0" w:color="auto"/>
            <w:bottom w:val="none" w:sz="0" w:space="0" w:color="auto"/>
            <w:right w:val="none" w:sz="0" w:space="0" w:color="auto"/>
          </w:divBdr>
        </w:div>
        <w:div w:id="242762328">
          <w:marLeft w:val="480"/>
          <w:marRight w:val="0"/>
          <w:marTop w:val="0"/>
          <w:marBottom w:val="0"/>
          <w:divBdr>
            <w:top w:val="none" w:sz="0" w:space="0" w:color="auto"/>
            <w:left w:val="none" w:sz="0" w:space="0" w:color="auto"/>
            <w:bottom w:val="none" w:sz="0" w:space="0" w:color="auto"/>
            <w:right w:val="none" w:sz="0" w:space="0" w:color="auto"/>
          </w:divBdr>
        </w:div>
        <w:div w:id="761101218">
          <w:marLeft w:val="480"/>
          <w:marRight w:val="0"/>
          <w:marTop w:val="0"/>
          <w:marBottom w:val="0"/>
          <w:divBdr>
            <w:top w:val="none" w:sz="0" w:space="0" w:color="auto"/>
            <w:left w:val="none" w:sz="0" w:space="0" w:color="auto"/>
            <w:bottom w:val="none" w:sz="0" w:space="0" w:color="auto"/>
            <w:right w:val="none" w:sz="0" w:space="0" w:color="auto"/>
          </w:divBdr>
        </w:div>
        <w:div w:id="2038968343">
          <w:marLeft w:val="480"/>
          <w:marRight w:val="0"/>
          <w:marTop w:val="0"/>
          <w:marBottom w:val="0"/>
          <w:divBdr>
            <w:top w:val="none" w:sz="0" w:space="0" w:color="auto"/>
            <w:left w:val="none" w:sz="0" w:space="0" w:color="auto"/>
            <w:bottom w:val="none" w:sz="0" w:space="0" w:color="auto"/>
            <w:right w:val="none" w:sz="0" w:space="0" w:color="auto"/>
          </w:divBdr>
        </w:div>
        <w:div w:id="1758018358">
          <w:marLeft w:val="480"/>
          <w:marRight w:val="0"/>
          <w:marTop w:val="0"/>
          <w:marBottom w:val="0"/>
          <w:divBdr>
            <w:top w:val="none" w:sz="0" w:space="0" w:color="auto"/>
            <w:left w:val="none" w:sz="0" w:space="0" w:color="auto"/>
            <w:bottom w:val="none" w:sz="0" w:space="0" w:color="auto"/>
            <w:right w:val="none" w:sz="0" w:space="0" w:color="auto"/>
          </w:divBdr>
        </w:div>
        <w:div w:id="1229655621">
          <w:marLeft w:val="480"/>
          <w:marRight w:val="0"/>
          <w:marTop w:val="0"/>
          <w:marBottom w:val="0"/>
          <w:divBdr>
            <w:top w:val="none" w:sz="0" w:space="0" w:color="auto"/>
            <w:left w:val="none" w:sz="0" w:space="0" w:color="auto"/>
            <w:bottom w:val="none" w:sz="0" w:space="0" w:color="auto"/>
            <w:right w:val="none" w:sz="0" w:space="0" w:color="auto"/>
          </w:divBdr>
        </w:div>
        <w:div w:id="777338467">
          <w:marLeft w:val="480"/>
          <w:marRight w:val="0"/>
          <w:marTop w:val="0"/>
          <w:marBottom w:val="0"/>
          <w:divBdr>
            <w:top w:val="none" w:sz="0" w:space="0" w:color="auto"/>
            <w:left w:val="none" w:sz="0" w:space="0" w:color="auto"/>
            <w:bottom w:val="none" w:sz="0" w:space="0" w:color="auto"/>
            <w:right w:val="none" w:sz="0" w:space="0" w:color="auto"/>
          </w:divBdr>
        </w:div>
        <w:div w:id="595481688">
          <w:marLeft w:val="480"/>
          <w:marRight w:val="0"/>
          <w:marTop w:val="0"/>
          <w:marBottom w:val="0"/>
          <w:divBdr>
            <w:top w:val="none" w:sz="0" w:space="0" w:color="auto"/>
            <w:left w:val="none" w:sz="0" w:space="0" w:color="auto"/>
            <w:bottom w:val="none" w:sz="0" w:space="0" w:color="auto"/>
            <w:right w:val="none" w:sz="0" w:space="0" w:color="auto"/>
          </w:divBdr>
        </w:div>
        <w:div w:id="183910955">
          <w:marLeft w:val="480"/>
          <w:marRight w:val="0"/>
          <w:marTop w:val="0"/>
          <w:marBottom w:val="0"/>
          <w:divBdr>
            <w:top w:val="none" w:sz="0" w:space="0" w:color="auto"/>
            <w:left w:val="none" w:sz="0" w:space="0" w:color="auto"/>
            <w:bottom w:val="none" w:sz="0" w:space="0" w:color="auto"/>
            <w:right w:val="none" w:sz="0" w:space="0" w:color="auto"/>
          </w:divBdr>
        </w:div>
        <w:div w:id="594896250">
          <w:marLeft w:val="480"/>
          <w:marRight w:val="0"/>
          <w:marTop w:val="0"/>
          <w:marBottom w:val="0"/>
          <w:divBdr>
            <w:top w:val="none" w:sz="0" w:space="0" w:color="auto"/>
            <w:left w:val="none" w:sz="0" w:space="0" w:color="auto"/>
            <w:bottom w:val="none" w:sz="0" w:space="0" w:color="auto"/>
            <w:right w:val="none" w:sz="0" w:space="0" w:color="auto"/>
          </w:divBdr>
        </w:div>
        <w:div w:id="1180773552">
          <w:marLeft w:val="480"/>
          <w:marRight w:val="0"/>
          <w:marTop w:val="0"/>
          <w:marBottom w:val="0"/>
          <w:divBdr>
            <w:top w:val="none" w:sz="0" w:space="0" w:color="auto"/>
            <w:left w:val="none" w:sz="0" w:space="0" w:color="auto"/>
            <w:bottom w:val="none" w:sz="0" w:space="0" w:color="auto"/>
            <w:right w:val="none" w:sz="0" w:space="0" w:color="auto"/>
          </w:divBdr>
        </w:div>
        <w:div w:id="1616524758">
          <w:marLeft w:val="480"/>
          <w:marRight w:val="0"/>
          <w:marTop w:val="0"/>
          <w:marBottom w:val="0"/>
          <w:divBdr>
            <w:top w:val="none" w:sz="0" w:space="0" w:color="auto"/>
            <w:left w:val="none" w:sz="0" w:space="0" w:color="auto"/>
            <w:bottom w:val="none" w:sz="0" w:space="0" w:color="auto"/>
            <w:right w:val="none" w:sz="0" w:space="0" w:color="auto"/>
          </w:divBdr>
        </w:div>
        <w:div w:id="1068922248">
          <w:marLeft w:val="480"/>
          <w:marRight w:val="0"/>
          <w:marTop w:val="0"/>
          <w:marBottom w:val="0"/>
          <w:divBdr>
            <w:top w:val="none" w:sz="0" w:space="0" w:color="auto"/>
            <w:left w:val="none" w:sz="0" w:space="0" w:color="auto"/>
            <w:bottom w:val="none" w:sz="0" w:space="0" w:color="auto"/>
            <w:right w:val="none" w:sz="0" w:space="0" w:color="auto"/>
          </w:divBdr>
        </w:div>
        <w:div w:id="1538200057">
          <w:marLeft w:val="480"/>
          <w:marRight w:val="0"/>
          <w:marTop w:val="0"/>
          <w:marBottom w:val="0"/>
          <w:divBdr>
            <w:top w:val="none" w:sz="0" w:space="0" w:color="auto"/>
            <w:left w:val="none" w:sz="0" w:space="0" w:color="auto"/>
            <w:bottom w:val="none" w:sz="0" w:space="0" w:color="auto"/>
            <w:right w:val="none" w:sz="0" w:space="0" w:color="auto"/>
          </w:divBdr>
        </w:div>
        <w:div w:id="267662534">
          <w:marLeft w:val="480"/>
          <w:marRight w:val="0"/>
          <w:marTop w:val="0"/>
          <w:marBottom w:val="0"/>
          <w:divBdr>
            <w:top w:val="none" w:sz="0" w:space="0" w:color="auto"/>
            <w:left w:val="none" w:sz="0" w:space="0" w:color="auto"/>
            <w:bottom w:val="none" w:sz="0" w:space="0" w:color="auto"/>
            <w:right w:val="none" w:sz="0" w:space="0" w:color="auto"/>
          </w:divBdr>
        </w:div>
        <w:div w:id="1527327311">
          <w:marLeft w:val="480"/>
          <w:marRight w:val="0"/>
          <w:marTop w:val="0"/>
          <w:marBottom w:val="0"/>
          <w:divBdr>
            <w:top w:val="none" w:sz="0" w:space="0" w:color="auto"/>
            <w:left w:val="none" w:sz="0" w:space="0" w:color="auto"/>
            <w:bottom w:val="none" w:sz="0" w:space="0" w:color="auto"/>
            <w:right w:val="none" w:sz="0" w:space="0" w:color="auto"/>
          </w:divBdr>
        </w:div>
        <w:div w:id="1739009107">
          <w:marLeft w:val="480"/>
          <w:marRight w:val="0"/>
          <w:marTop w:val="0"/>
          <w:marBottom w:val="0"/>
          <w:divBdr>
            <w:top w:val="none" w:sz="0" w:space="0" w:color="auto"/>
            <w:left w:val="none" w:sz="0" w:space="0" w:color="auto"/>
            <w:bottom w:val="none" w:sz="0" w:space="0" w:color="auto"/>
            <w:right w:val="none" w:sz="0" w:space="0" w:color="auto"/>
          </w:divBdr>
        </w:div>
        <w:div w:id="1011834804">
          <w:marLeft w:val="480"/>
          <w:marRight w:val="0"/>
          <w:marTop w:val="0"/>
          <w:marBottom w:val="0"/>
          <w:divBdr>
            <w:top w:val="none" w:sz="0" w:space="0" w:color="auto"/>
            <w:left w:val="none" w:sz="0" w:space="0" w:color="auto"/>
            <w:bottom w:val="none" w:sz="0" w:space="0" w:color="auto"/>
            <w:right w:val="none" w:sz="0" w:space="0" w:color="auto"/>
          </w:divBdr>
        </w:div>
        <w:div w:id="947153192">
          <w:marLeft w:val="480"/>
          <w:marRight w:val="0"/>
          <w:marTop w:val="0"/>
          <w:marBottom w:val="0"/>
          <w:divBdr>
            <w:top w:val="none" w:sz="0" w:space="0" w:color="auto"/>
            <w:left w:val="none" w:sz="0" w:space="0" w:color="auto"/>
            <w:bottom w:val="none" w:sz="0" w:space="0" w:color="auto"/>
            <w:right w:val="none" w:sz="0" w:space="0" w:color="auto"/>
          </w:divBdr>
        </w:div>
      </w:divsChild>
    </w:div>
    <w:div w:id="1117798903">
      <w:bodyDiv w:val="1"/>
      <w:marLeft w:val="0"/>
      <w:marRight w:val="0"/>
      <w:marTop w:val="0"/>
      <w:marBottom w:val="0"/>
      <w:divBdr>
        <w:top w:val="none" w:sz="0" w:space="0" w:color="auto"/>
        <w:left w:val="none" w:sz="0" w:space="0" w:color="auto"/>
        <w:bottom w:val="none" w:sz="0" w:space="0" w:color="auto"/>
        <w:right w:val="none" w:sz="0" w:space="0" w:color="auto"/>
      </w:divBdr>
    </w:div>
    <w:div w:id="1118766189">
      <w:bodyDiv w:val="1"/>
      <w:marLeft w:val="0"/>
      <w:marRight w:val="0"/>
      <w:marTop w:val="0"/>
      <w:marBottom w:val="0"/>
      <w:divBdr>
        <w:top w:val="none" w:sz="0" w:space="0" w:color="auto"/>
        <w:left w:val="none" w:sz="0" w:space="0" w:color="auto"/>
        <w:bottom w:val="none" w:sz="0" w:space="0" w:color="auto"/>
        <w:right w:val="none" w:sz="0" w:space="0" w:color="auto"/>
      </w:divBdr>
      <w:divsChild>
        <w:div w:id="50925065">
          <w:marLeft w:val="480"/>
          <w:marRight w:val="0"/>
          <w:marTop w:val="0"/>
          <w:marBottom w:val="0"/>
          <w:divBdr>
            <w:top w:val="none" w:sz="0" w:space="0" w:color="auto"/>
            <w:left w:val="none" w:sz="0" w:space="0" w:color="auto"/>
            <w:bottom w:val="none" w:sz="0" w:space="0" w:color="auto"/>
            <w:right w:val="none" w:sz="0" w:space="0" w:color="auto"/>
          </w:divBdr>
        </w:div>
        <w:div w:id="243497506">
          <w:marLeft w:val="480"/>
          <w:marRight w:val="0"/>
          <w:marTop w:val="0"/>
          <w:marBottom w:val="0"/>
          <w:divBdr>
            <w:top w:val="none" w:sz="0" w:space="0" w:color="auto"/>
            <w:left w:val="none" w:sz="0" w:space="0" w:color="auto"/>
            <w:bottom w:val="none" w:sz="0" w:space="0" w:color="auto"/>
            <w:right w:val="none" w:sz="0" w:space="0" w:color="auto"/>
          </w:divBdr>
        </w:div>
        <w:div w:id="299893002">
          <w:marLeft w:val="480"/>
          <w:marRight w:val="0"/>
          <w:marTop w:val="0"/>
          <w:marBottom w:val="0"/>
          <w:divBdr>
            <w:top w:val="none" w:sz="0" w:space="0" w:color="auto"/>
            <w:left w:val="none" w:sz="0" w:space="0" w:color="auto"/>
            <w:bottom w:val="none" w:sz="0" w:space="0" w:color="auto"/>
            <w:right w:val="none" w:sz="0" w:space="0" w:color="auto"/>
          </w:divBdr>
        </w:div>
        <w:div w:id="358509153">
          <w:marLeft w:val="480"/>
          <w:marRight w:val="0"/>
          <w:marTop w:val="0"/>
          <w:marBottom w:val="0"/>
          <w:divBdr>
            <w:top w:val="none" w:sz="0" w:space="0" w:color="auto"/>
            <w:left w:val="none" w:sz="0" w:space="0" w:color="auto"/>
            <w:bottom w:val="none" w:sz="0" w:space="0" w:color="auto"/>
            <w:right w:val="none" w:sz="0" w:space="0" w:color="auto"/>
          </w:divBdr>
        </w:div>
        <w:div w:id="460538544">
          <w:marLeft w:val="480"/>
          <w:marRight w:val="0"/>
          <w:marTop w:val="0"/>
          <w:marBottom w:val="0"/>
          <w:divBdr>
            <w:top w:val="none" w:sz="0" w:space="0" w:color="auto"/>
            <w:left w:val="none" w:sz="0" w:space="0" w:color="auto"/>
            <w:bottom w:val="none" w:sz="0" w:space="0" w:color="auto"/>
            <w:right w:val="none" w:sz="0" w:space="0" w:color="auto"/>
          </w:divBdr>
        </w:div>
        <w:div w:id="602035168">
          <w:marLeft w:val="480"/>
          <w:marRight w:val="0"/>
          <w:marTop w:val="0"/>
          <w:marBottom w:val="0"/>
          <w:divBdr>
            <w:top w:val="none" w:sz="0" w:space="0" w:color="auto"/>
            <w:left w:val="none" w:sz="0" w:space="0" w:color="auto"/>
            <w:bottom w:val="none" w:sz="0" w:space="0" w:color="auto"/>
            <w:right w:val="none" w:sz="0" w:space="0" w:color="auto"/>
          </w:divBdr>
        </w:div>
        <w:div w:id="702442977">
          <w:marLeft w:val="480"/>
          <w:marRight w:val="0"/>
          <w:marTop w:val="0"/>
          <w:marBottom w:val="0"/>
          <w:divBdr>
            <w:top w:val="none" w:sz="0" w:space="0" w:color="auto"/>
            <w:left w:val="none" w:sz="0" w:space="0" w:color="auto"/>
            <w:bottom w:val="none" w:sz="0" w:space="0" w:color="auto"/>
            <w:right w:val="none" w:sz="0" w:space="0" w:color="auto"/>
          </w:divBdr>
        </w:div>
        <w:div w:id="788355196">
          <w:marLeft w:val="480"/>
          <w:marRight w:val="0"/>
          <w:marTop w:val="0"/>
          <w:marBottom w:val="0"/>
          <w:divBdr>
            <w:top w:val="none" w:sz="0" w:space="0" w:color="auto"/>
            <w:left w:val="none" w:sz="0" w:space="0" w:color="auto"/>
            <w:bottom w:val="none" w:sz="0" w:space="0" w:color="auto"/>
            <w:right w:val="none" w:sz="0" w:space="0" w:color="auto"/>
          </w:divBdr>
        </w:div>
        <w:div w:id="793140833">
          <w:marLeft w:val="480"/>
          <w:marRight w:val="0"/>
          <w:marTop w:val="0"/>
          <w:marBottom w:val="0"/>
          <w:divBdr>
            <w:top w:val="none" w:sz="0" w:space="0" w:color="auto"/>
            <w:left w:val="none" w:sz="0" w:space="0" w:color="auto"/>
            <w:bottom w:val="none" w:sz="0" w:space="0" w:color="auto"/>
            <w:right w:val="none" w:sz="0" w:space="0" w:color="auto"/>
          </w:divBdr>
        </w:div>
        <w:div w:id="921642327">
          <w:marLeft w:val="480"/>
          <w:marRight w:val="0"/>
          <w:marTop w:val="0"/>
          <w:marBottom w:val="0"/>
          <w:divBdr>
            <w:top w:val="none" w:sz="0" w:space="0" w:color="auto"/>
            <w:left w:val="none" w:sz="0" w:space="0" w:color="auto"/>
            <w:bottom w:val="none" w:sz="0" w:space="0" w:color="auto"/>
            <w:right w:val="none" w:sz="0" w:space="0" w:color="auto"/>
          </w:divBdr>
        </w:div>
        <w:div w:id="953832214">
          <w:marLeft w:val="480"/>
          <w:marRight w:val="0"/>
          <w:marTop w:val="0"/>
          <w:marBottom w:val="0"/>
          <w:divBdr>
            <w:top w:val="none" w:sz="0" w:space="0" w:color="auto"/>
            <w:left w:val="none" w:sz="0" w:space="0" w:color="auto"/>
            <w:bottom w:val="none" w:sz="0" w:space="0" w:color="auto"/>
            <w:right w:val="none" w:sz="0" w:space="0" w:color="auto"/>
          </w:divBdr>
        </w:div>
        <w:div w:id="978612025">
          <w:marLeft w:val="480"/>
          <w:marRight w:val="0"/>
          <w:marTop w:val="0"/>
          <w:marBottom w:val="0"/>
          <w:divBdr>
            <w:top w:val="none" w:sz="0" w:space="0" w:color="auto"/>
            <w:left w:val="none" w:sz="0" w:space="0" w:color="auto"/>
            <w:bottom w:val="none" w:sz="0" w:space="0" w:color="auto"/>
            <w:right w:val="none" w:sz="0" w:space="0" w:color="auto"/>
          </w:divBdr>
        </w:div>
        <w:div w:id="1139542093">
          <w:marLeft w:val="480"/>
          <w:marRight w:val="0"/>
          <w:marTop w:val="0"/>
          <w:marBottom w:val="0"/>
          <w:divBdr>
            <w:top w:val="none" w:sz="0" w:space="0" w:color="auto"/>
            <w:left w:val="none" w:sz="0" w:space="0" w:color="auto"/>
            <w:bottom w:val="none" w:sz="0" w:space="0" w:color="auto"/>
            <w:right w:val="none" w:sz="0" w:space="0" w:color="auto"/>
          </w:divBdr>
        </w:div>
        <w:div w:id="1294209815">
          <w:marLeft w:val="480"/>
          <w:marRight w:val="0"/>
          <w:marTop w:val="0"/>
          <w:marBottom w:val="0"/>
          <w:divBdr>
            <w:top w:val="none" w:sz="0" w:space="0" w:color="auto"/>
            <w:left w:val="none" w:sz="0" w:space="0" w:color="auto"/>
            <w:bottom w:val="none" w:sz="0" w:space="0" w:color="auto"/>
            <w:right w:val="none" w:sz="0" w:space="0" w:color="auto"/>
          </w:divBdr>
        </w:div>
        <w:div w:id="1365984860">
          <w:marLeft w:val="480"/>
          <w:marRight w:val="0"/>
          <w:marTop w:val="0"/>
          <w:marBottom w:val="0"/>
          <w:divBdr>
            <w:top w:val="none" w:sz="0" w:space="0" w:color="auto"/>
            <w:left w:val="none" w:sz="0" w:space="0" w:color="auto"/>
            <w:bottom w:val="none" w:sz="0" w:space="0" w:color="auto"/>
            <w:right w:val="none" w:sz="0" w:space="0" w:color="auto"/>
          </w:divBdr>
        </w:div>
        <w:div w:id="1593470133">
          <w:marLeft w:val="480"/>
          <w:marRight w:val="0"/>
          <w:marTop w:val="0"/>
          <w:marBottom w:val="0"/>
          <w:divBdr>
            <w:top w:val="none" w:sz="0" w:space="0" w:color="auto"/>
            <w:left w:val="none" w:sz="0" w:space="0" w:color="auto"/>
            <w:bottom w:val="none" w:sz="0" w:space="0" w:color="auto"/>
            <w:right w:val="none" w:sz="0" w:space="0" w:color="auto"/>
          </w:divBdr>
        </w:div>
        <w:div w:id="1659307344">
          <w:marLeft w:val="480"/>
          <w:marRight w:val="0"/>
          <w:marTop w:val="0"/>
          <w:marBottom w:val="0"/>
          <w:divBdr>
            <w:top w:val="none" w:sz="0" w:space="0" w:color="auto"/>
            <w:left w:val="none" w:sz="0" w:space="0" w:color="auto"/>
            <w:bottom w:val="none" w:sz="0" w:space="0" w:color="auto"/>
            <w:right w:val="none" w:sz="0" w:space="0" w:color="auto"/>
          </w:divBdr>
        </w:div>
        <w:div w:id="1686787852">
          <w:marLeft w:val="480"/>
          <w:marRight w:val="0"/>
          <w:marTop w:val="0"/>
          <w:marBottom w:val="0"/>
          <w:divBdr>
            <w:top w:val="none" w:sz="0" w:space="0" w:color="auto"/>
            <w:left w:val="none" w:sz="0" w:space="0" w:color="auto"/>
            <w:bottom w:val="none" w:sz="0" w:space="0" w:color="auto"/>
            <w:right w:val="none" w:sz="0" w:space="0" w:color="auto"/>
          </w:divBdr>
        </w:div>
        <w:div w:id="2018648589">
          <w:marLeft w:val="480"/>
          <w:marRight w:val="0"/>
          <w:marTop w:val="0"/>
          <w:marBottom w:val="0"/>
          <w:divBdr>
            <w:top w:val="none" w:sz="0" w:space="0" w:color="auto"/>
            <w:left w:val="none" w:sz="0" w:space="0" w:color="auto"/>
            <w:bottom w:val="none" w:sz="0" w:space="0" w:color="auto"/>
            <w:right w:val="none" w:sz="0" w:space="0" w:color="auto"/>
          </w:divBdr>
        </w:div>
        <w:div w:id="2027167910">
          <w:marLeft w:val="480"/>
          <w:marRight w:val="0"/>
          <w:marTop w:val="0"/>
          <w:marBottom w:val="0"/>
          <w:divBdr>
            <w:top w:val="none" w:sz="0" w:space="0" w:color="auto"/>
            <w:left w:val="none" w:sz="0" w:space="0" w:color="auto"/>
            <w:bottom w:val="none" w:sz="0" w:space="0" w:color="auto"/>
            <w:right w:val="none" w:sz="0" w:space="0" w:color="auto"/>
          </w:divBdr>
        </w:div>
        <w:div w:id="2090350571">
          <w:marLeft w:val="480"/>
          <w:marRight w:val="0"/>
          <w:marTop w:val="0"/>
          <w:marBottom w:val="0"/>
          <w:divBdr>
            <w:top w:val="none" w:sz="0" w:space="0" w:color="auto"/>
            <w:left w:val="none" w:sz="0" w:space="0" w:color="auto"/>
            <w:bottom w:val="none" w:sz="0" w:space="0" w:color="auto"/>
            <w:right w:val="none" w:sz="0" w:space="0" w:color="auto"/>
          </w:divBdr>
        </w:div>
      </w:divsChild>
    </w:div>
    <w:div w:id="1126923379">
      <w:bodyDiv w:val="1"/>
      <w:marLeft w:val="0"/>
      <w:marRight w:val="0"/>
      <w:marTop w:val="0"/>
      <w:marBottom w:val="0"/>
      <w:divBdr>
        <w:top w:val="none" w:sz="0" w:space="0" w:color="auto"/>
        <w:left w:val="none" w:sz="0" w:space="0" w:color="auto"/>
        <w:bottom w:val="none" w:sz="0" w:space="0" w:color="auto"/>
        <w:right w:val="none" w:sz="0" w:space="0" w:color="auto"/>
      </w:divBdr>
    </w:div>
    <w:div w:id="1127552450">
      <w:bodyDiv w:val="1"/>
      <w:marLeft w:val="0"/>
      <w:marRight w:val="0"/>
      <w:marTop w:val="0"/>
      <w:marBottom w:val="0"/>
      <w:divBdr>
        <w:top w:val="none" w:sz="0" w:space="0" w:color="auto"/>
        <w:left w:val="none" w:sz="0" w:space="0" w:color="auto"/>
        <w:bottom w:val="none" w:sz="0" w:space="0" w:color="auto"/>
        <w:right w:val="none" w:sz="0" w:space="0" w:color="auto"/>
      </w:divBdr>
    </w:div>
    <w:div w:id="1133137789">
      <w:bodyDiv w:val="1"/>
      <w:marLeft w:val="0"/>
      <w:marRight w:val="0"/>
      <w:marTop w:val="0"/>
      <w:marBottom w:val="0"/>
      <w:divBdr>
        <w:top w:val="none" w:sz="0" w:space="0" w:color="auto"/>
        <w:left w:val="none" w:sz="0" w:space="0" w:color="auto"/>
        <w:bottom w:val="none" w:sz="0" w:space="0" w:color="auto"/>
        <w:right w:val="none" w:sz="0" w:space="0" w:color="auto"/>
      </w:divBdr>
    </w:div>
    <w:div w:id="1142314295">
      <w:bodyDiv w:val="1"/>
      <w:marLeft w:val="0"/>
      <w:marRight w:val="0"/>
      <w:marTop w:val="0"/>
      <w:marBottom w:val="0"/>
      <w:divBdr>
        <w:top w:val="none" w:sz="0" w:space="0" w:color="auto"/>
        <w:left w:val="none" w:sz="0" w:space="0" w:color="auto"/>
        <w:bottom w:val="none" w:sz="0" w:space="0" w:color="auto"/>
        <w:right w:val="none" w:sz="0" w:space="0" w:color="auto"/>
      </w:divBdr>
    </w:div>
    <w:div w:id="1146438556">
      <w:bodyDiv w:val="1"/>
      <w:marLeft w:val="0"/>
      <w:marRight w:val="0"/>
      <w:marTop w:val="0"/>
      <w:marBottom w:val="0"/>
      <w:divBdr>
        <w:top w:val="none" w:sz="0" w:space="0" w:color="auto"/>
        <w:left w:val="none" w:sz="0" w:space="0" w:color="auto"/>
        <w:bottom w:val="none" w:sz="0" w:space="0" w:color="auto"/>
        <w:right w:val="none" w:sz="0" w:space="0" w:color="auto"/>
      </w:divBdr>
    </w:div>
    <w:div w:id="1147547021">
      <w:bodyDiv w:val="1"/>
      <w:marLeft w:val="0"/>
      <w:marRight w:val="0"/>
      <w:marTop w:val="0"/>
      <w:marBottom w:val="0"/>
      <w:divBdr>
        <w:top w:val="none" w:sz="0" w:space="0" w:color="auto"/>
        <w:left w:val="none" w:sz="0" w:space="0" w:color="auto"/>
        <w:bottom w:val="none" w:sz="0" w:space="0" w:color="auto"/>
        <w:right w:val="none" w:sz="0" w:space="0" w:color="auto"/>
      </w:divBdr>
      <w:divsChild>
        <w:div w:id="101196693">
          <w:marLeft w:val="480"/>
          <w:marRight w:val="0"/>
          <w:marTop w:val="0"/>
          <w:marBottom w:val="0"/>
          <w:divBdr>
            <w:top w:val="none" w:sz="0" w:space="0" w:color="auto"/>
            <w:left w:val="none" w:sz="0" w:space="0" w:color="auto"/>
            <w:bottom w:val="none" w:sz="0" w:space="0" w:color="auto"/>
            <w:right w:val="none" w:sz="0" w:space="0" w:color="auto"/>
          </w:divBdr>
        </w:div>
        <w:div w:id="253363694">
          <w:marLeft w:val="480"/>
          <w:marRight w:val="0"/>
          <w:marTop w:val="0"/>
          <w:marBottom w:val="0"/>
          <w:divBdr>
            <w:top w:val="none" w:sz="0" w:space="0" w:color="auto"/>
            <w:left w:val="none" w:sz="0" w:space="0" w:color="auto"/>
            <w:bottom w:val="none" w:sz="0" w:space="0" w:color="auto"/>
            <w:right w:val="none" w:sz="0" w:space="0" w:color="auto"/>
          </w:divBdr>
        </w:div>
        <w:div w:id="421529865">
          <w:marLeft w:val="480"/>
          <w:marRight w:val="0"/>
          <w:marTop w:val="0"/>
          <w:marBottom w:val="0"/>
          <w:divBdr>
            <w:top w:val="none" w:sz="0" w:space="0" w:color="auto"/>
            <w:left w:val="none" w:sz="0" w:space="0" w:color="auto"/>
            <w:bottom w:val="none" w:sz="0" w:space="0" w:color="auto"/>
            <w:right w:val="none" w:sz="0" w:space="0" w:color="auto"/>
          </w:divBdr>
        </w:div>
        <w:div w:id="837497319">
          <w:marLeft w:val="480"/>
          <w:marRight w:val="0"/>
          <w:marTop w:val="0"/>
          <w:marBottom w:val="0"/>
          <w:divBdr>
            <w:top w:val="none" w:sz="0" w:space="0" w:color="auto"/>
            <w:left w:val="none" w:sz="0" w:space="0" w:color="auto"/>
            <w:bottom w:val="none" w:sz="0" w:space="0" w:color="auto"/>
            <w:right w:val="none" w:sz="0" w:space="0" w:color="auto"/>
          </w:divBdr>
        </w:div>
        <w:div w:id="1097825143">
          <w:marLeft w:val="480"/>
          <w:marRight w:val="0"/>
          <w:marTop w:val="0"/>
          <w:marBottom w:val="0"/>
          <w:divBdr>
            <w:top w:val="none" w:sz="0" w:space="0" w:color="auto"/>
            <w:left w:val="none" w:sz="0" w:space="0" w:color="auto"/>
            <w:bottom w:val="none" w:sz="0" w:space="0" w:color="auto"/>
            <w:right w:val="none" w:sz="0" w:space="0" w:color="auto"/>
          </w:divBdr>
        </w:div>
        <w:div w:id="1184973845">
          <w:marLeft w:val="480"/>
          <w:marRight w:val="0"/>
          <w:marTop w:val="0"/>
          <w:marBottom w:val="0"/>
          <w:divBdr>
            <w:top w:val="none" w:sz="0" w:space="0" w:color="auto"/>
            <w:left w:val="none" w:sz="0" w:space="0" w:color="auto"/>
            <w:bottom w:val="none" w:sz="0" w:space="0" w:color="auto"/>
            <w:right w:val="none" w:sz="0" w:space="0" w:color="auto"/>
          </w:divBdr>
        </w:div>
        <w:div w:id="1253471294">
          <w:marLeft w:val="480"/>
          <w:marRight w:val="0"/>
          <w:marTop w:val="0"/>
          <w:marBottom w:val="0"/>
          <w:divBdr>
            <w:top w:val="none" w:sz="0" w:space="0" w:color="auto"/>
            <w:left w:val="none" w:sz="0" w:space="0" w:color="auto"/>
            <w:bottom w:val="none" w:sz="0" w:space="0" w:color="auto"/>
            <w:right w:val="none" w:sz="0" w:space="0" w:color="auto"/>
          </w:divBdr>
        </w:div>
        <w:div w:id="1437288007">
          <w:marLeft w:val="480"/>
          <w:marRight w:val="0"/>
          <w:marTop w:val="0"/>
          <w:marBottom w:val="0"/>
          <w:divBdr>
            <w:top w:val="none" w:sz="0" w:space="0" w:color="auto"/>
            <w:left w:val="none" w:sz="0" w:space="0" w:color="auto"/>
            <w:bottom w:val="none" w:sz="0" w:space="0" w:color="auto"/>
            <w:right w:val="none" w:sz="0" w:space="0" w:color="auto"/>
          </w:divBdr>
        </w:div>
        <w:div w:id="1516729317">
          <w:marLeft w:val="480"/>
          <w:marRight w:val="0"/>
          <w:marTop w:val="0"/>
          <w:marBottom w:val="0"/>
          <w:divBdr>
            <w:top w:val="none" w:sz="0" w:space="0" w:color="auto"/>
            <w:left w:val="none" w:sz="0" w:space="0" w:color="auto"/>
            <w:bottom w:val="none" w:sz="0" w:space="0" w:color="auto"/>
            <w:right w:val="none" w:sz="0" w:space="0" w:color="auto"/>
          </w:divBdr>
        </w:div>
        <w:div w:id="1871063267">
          <w:marLeft w:val="480"/>
          <w:marRight w:val="0"/>
          <w:marTop w:val="0"/>
          <w:marBottom w:val="0"/>
          <w:divBdr>
            <w:top w:val="none" w:sz="0" w:space="0" w:color="auto"/>
            <w:left w:val="none" w:sz="0" w:space="0" w:color="auto"/>
            <w:bottom w:val="none" w:sz="0" w:space="0" w:color="auto"/>
            <w:right w:val="none" w:sz="0" w:space="0" w:color="auto"/>
          </w:divBdr>
        </w:div>
        <w:div w:id="1965456683">
          <w:marLeft w:val="480"/>
          <w:marRight w:val="0"/>
          <w:marTop w:val="0"/>
          <w:marBottom w:val="0"/>
          <w:divBdr>
            <w:top w:val="none" w:sz="0" w:space="0" w:color="auto"/>
            <w:left w:val="none" w:sz="0" w:space="0" w:color="auto"/>
            <w:bottom w:val="none" w:sz="0" w:space="0" w:color="auto"/>
            <w:right w:val="none" w:sz="0" w:space="0" w:color="auto"/>
          </w:divBdr>
        </w:div>
        <w:div w:id="1970235315">
          <w:marLeft w:val="480"/>
          <w:marRight w:val="0"/>
          <w:marTop w:val="0"/>
          <w:marBottom w:val="0"/>
          <w:divBdr>
            <w:top w:val="none" w:sz="0" w:space="0" w:color="auto"/>
            <w:left w:val="none" w:sz="0" w:space="0" w:color="auto"/>
            <w:bottom w:val="none" w:sz="0" w:space="0" w:color="auto"/>
            <w:right w:val="none" w:sz="0" w:space="0" w:color="auto"/>
          </w:divBdr>
        </w:div>
      </w:divsChild>
    </w:div>
    <w:div w:id="1151289467">
      <w:bodyDiv w:val="1"/>
      <w:marLeft w:val="0"/>
      <w:marRight w:val="0"/>
      <w:marTop w:val="0"/>
      <w:marBottom w:val="0"/>
      <w:divBdr>
        <w:top w:val="none" w:sz="0" w:space="0" w:color="auto"/>
        <w:left w:val="none" w:sz="0" w:space="0" w:color="auto"/>
        <w:bottom w:val="none" w:sz="0" w:space="0" w:color="auto"/>
        <w:right w:val="none" w:sz="0" w:space="0" w:color="auto"/>
      </w:divBdr>
    </w:div>
    <w:div w:id="1151603872">
      <w:bodyDiv w:val="1"/>
      <w:marLeft w:val="0"/>
      <w:marRight w:val="0"/>
      <w:marTop w:val="0"/>
      <w:marBottom w:val="0"/>
      <w:divBdr>
        <w:top w:val="none" w:sz="0" w:space="0" w:color="auto"/>
        <w:left w:val="none" w:sz="0" w:space="0" w:color="auto"/>
        <w:bottom w:val="none" w:sz="0" w:space="0" w:color="auto"/>
        <w:right w:val="none" w:sz="0" w:space="0" w:color="auto"/>
      </w:divBdr>
    </w:div>
    <w:div w:id="1152061321">
      <w:bodyDiv w:val="1"/>
      <w:marLeft w:val="0"/>
      <w:marRight w:val="0"/>
      <w:marTop w:val="0"/>
      <w:marBottom w:val="0"/>
      <w:divBdr>
        <w:top w:val="none" w:sz="0" w:space="0" w:color="auto"/>
        <w:left w:val="none" w:sz="0" w:space="0" w:color="auto"/>
        <w:bottom w:val="none" w:sz="0" w:space="0" w:color="auto"/>
        <w:right w:val="none" w:sz="0" w:space="0" w:color="auto"/>
      </w:divBdr>
    </w:div>
    <w:div w:id="1152720105">
      <w:bodyDiv w:val="1"/>
      <w:marLeft w:val="0"/>
      <w:marRight w:val="0"/>
      <w:marTop w:val="0"/>
      <w:marBottom w:val="0"/>
      <w:divBdr>
        <w:top w:val="none" w:sz="0" w:space="0" w:color="auto"/>
        <w:left w:val="none" w:sz="0" w:space="0" w:color="auto"/>
        <w:bottom w:val="none" w:sz="0" w:space="0" w:color="auto"/>
        <w:right w:val="none" w:sz="0" w:space="0" w:color="auto"/>
      </w:divBdr>
    </w:div>
    <w:div w:id="1154755330">
      <w:bodyDiv w:val="1"/>
      <w:marLeft w:val="0"/>
      <w:marRight w:val="0"/>
      <w:marTop w:val="0"/>
      <w:marBottom w:val="0"/>
      <w:divBdr>
        <w:top w:val="none" w:sz="0" w:space="0" w:color="auto"/>
        <w:left w:val="none" w:sz="0" w:space="0" w:color="auto"/>
        <w:bottom w:val="none" w:sz="0" w:space="0" w:color="auto"/>
        <w:right w:val="none" w:sz="0" w:space="0" w:color="auto"/>
      </w:divBdr>
    </w:div>
    <w:div w:id="1156258744">
      <w:bodyDiv w:val="1"/>
      <w:marLeft w:val="0"/>
      <w:marRight w:val="0"/>
      <w:marTop w:val="0"/>
      <w:marBottom w:val="0"/>
      <w:divBdr>
        <w:top w:val="none" w:sz="0" w:space="0" w:color="auto"/>
        <w:left w:val="none" w:sz="0" w:space="0" w:color="auto"/>
        <w:bottom w:val="none" w:sz="0" w:space="0" w:color="auto"/>
        <w:right w:val="none" w:sz="0" w:space="0" w:color="auto"/>
      </w:divBdr>
      <w:divsChild>
        <w:div w:id="1033504397">
          <w:marLeft w:val="480"/>
          <w:marRight w:val="0"/>
          <w:marTop w:val="0"/>
          <w:marBottom w:val="0"/>
          <w:divBdr>
            <w:top w:val="none" w:sz="0" w:space="0" w:color="auto"/>
            <w:left w:val="none" w:sz="0" w:space="0" w:color="auto"/>
            <w:bottom w:val="none" w:sz="0" w:space="0" w:color="auto"/>
            <w:right w:val="none" w:sz="0" w:space="0" w:color="auto"/>
          </w:divBdr>
        </w:div>
        <w:div w:id="493686306">
          <w:marLeft w:val="480"/>
          <w:marRight w:val="0"/>
          <w:marTop w:val="0"/>
          <w:marBottom w:val="0"/>
          <w:divBdr>
            <w:top w:val="none" w:sz="0" w:space="0" w:color="auto"/>
            <w:left w:val="none" w:sz="0" w:space="0" w:color="auto"/>
            <w:bottom w:val="none" w:sz="0" w:space="0" w:color="auto"/>
            <w:right w:val="none" w:sz="0" w:space="0" w:color="auto"/>
          </w:divBdr>
        </w:div>
        <w:div w:id="1173452846">
          <w:marLeft w:val="480"/>
          <w:marRight w:val="0"/>
          <w:marTop w:val="0"/>
          <w:marBottom w:val="0"/>
          <w:divBdr>
            <w:top w:val="none" w:sz="0" w:space="0" w:color="auto"/>
            <w:left w:val="none" w:sz="0" w:space="0" w:color="auto"/>
            <w:bottom w:val="none" w:sz="0" w:space="0" w:color="auto"/>
            <w:right w:val="none" w:sz="0" w:space="0" w:color="auto"/>
          </w:divBdr>
        </w:div>
        <w:div w:id="239095825">
          <w:marLeft w:val="480"/>
          <w:marRight w:val="0"/>
          <w:marTop w:val="0"/>
          <w:marBottom w:val="0"/>
          <w:divBdr>
            <w:top w:val="none" w:sz="0" w:space="0" w:color="auto"/>
            <w:left w:val="none" w:sz="0" w:space="0" w:color="auto"/>
            <w:bottom w:val="none" w:sz="0" w:space="0" w:color="auto"/>
            <w:right w:val="none" w:sz="0" w:space="0" w:color="auto"/>
          </w:divBdr>
        </w:div>
        <w:div w:id="1230844060">
          <w:marLeft w:val="480"/>
          <w:marRight w:val="0"/>
          <w:marTop w:val="0"/>
          <w:marBottom w:val="0"/>
          <w:divBdr>
            <w:top w:val="none" w:sz="0" w:space="0" w:color="auto"/>
            <w:left w:val="none" w:sz="0" w:space="0" w:color="auto"/>
            <w:bottom w:val="none" w:sz="0" w:space="0" w:color="auto"/>
            <w:right w:val="none" w:sz="0" w:space="0" w:color="auto"/>
          </w:divBdr>
        </w:div>
        <w:div w:id="388918511">
          <w:marLeft w:val="480"/>
          <w:marRight w:val="0"/>
          <w:marTop w:val="0"/>
          <w:marBottom w:val="0"/>
          <w:divBdr>
            <w:top w:val="none" w:sz="0" w:space="0" w:color="auto"/>
            <w:left w:val="none" w:sz="0" w:space="0" w:color="auto"/>
            <w:bottom w:val="none" w:sz="0" w:space="0" w:color="auto"/>
            <w:right w:val="none" w:sz="0" w:space="0" w:color="auto"/>
          </w:divBdr>
        </w:div>
        <w:div w:id="297537194">
          <w:marLeft w:val="480"/>
          <w:marRight w:val="0"/>
          <w:marTop w:val="0"/>
          <w:marBottom w:val="0"/>
          <w:divBdr>
            <w:top w:val="none" w:sz="0" w:space="0" w:color="auto"/>
            <w:left w:val="none" w:sz="0" w:space="0" w:color="auto"/>
            <w:bottom w:val="none" w:sz="0" w:space="0" w:color="auto"/>
            <w:right w:val="none" w:sz="0" w:space="0" w:color="auto"/>
          </w:divBdr>
        </w:div>
        <w:div w:id="1900703772">
          <w:marLeft w:val="480"/>
          <w:marRight w:val="0"/>
          <w:marTop w:val="0"/>
          <w:marBottom w:val="0"/>
          <w:divBdr>
            <w:top w:val="none" w:sz="0" w:space="0" w:color="auto"/>
            <w:left w:val="none" w:sz="0" w:space="0" w:color="auto"/>
            <w:bottom w:val="none" w:sz="0" w:space="0" w:color="auto"/>
            <w:right w:val="none" w:sz="0" w:space="0" w:color="auto"/>
          </w:divBdr>
        </w:div>
        <w:div w:id="414204795">
          <w:marLeft w:val="480"/>
          <w:marRight w:val="0"/>
          <w:marTop w:val="0"/>
          <w:marBottom w:val="0"/>
          <w:divBdr>
            <w:top w:val="none" w:sz="0" w:space="0" w:color="auto"/>
            <w:left w:val="none" w:sz="0" w:space="0" w:color="auto"/>
            <w:bottom w:val="none" w:sz="0" w:space="0" w:color="auto"/>
            <w:right w:val="none" w:sz="0" w:space="0" w:color="auto"/>
          </w:divBdr>
        </w:div>
        <w:div w:id="733434996">
          <w:marLeft w:val="480"/>
          <w:marRight w:val="0"/>
          <w:marTop w:val="0"/>
          <w:marBottom w:val="0"/>
          <w:divBdr>
            <w:top w:val="none" w:sz="0" w:space="0" w:color="auto"/>
            <w:left w:val="none" w:sz="0" w:space="0" w:color="auto"/>
            <w:bottom w:val="none" w:sz="0" w:space="0" w:color="auto"/>
            <w:right w:val="none" w:sz="0" w:space="0" w:color="auto"/>
          </w:divBdr>
        </w:div>
        <w:div w:id="132793245">
          <w:marLeft w:val="480"/>
          <w:marRight w:val="0"/>
          <w:marTop w:val="0"/>
          <w:marBottom w:val="0"/>
          <w:divBdr>
            <w:top w:val="none" w:sz="0" w:space="0" w:color="auto"/>
            <w:left w:val="none" w:sz="0" w:space="0" w:color="auto"/>
            <w:bottom w:val="none" w:sz="0" w:space="0" w:color="auto"/>
            <w:right w:val="none" w:sz="0" w:space="0" w:color="auto"/>
          </w:divBdr>
        </w:div>
        <w:div w:id="974719981">
          <w:marLeft w:val="480"/>
          <w:marRight w:val="0"/>
          <w:marTop w:val="0"/>
          <w:marBottom w:val="0"/>
          <w:divBdr>
            <w:top w:val="none" w:sz="0" w:space="0" w:color="auto"/>
            <w:left w:val="none" w:sz="0" w:space="0" w:color="auto"/>
            <w:bottom w:val="none" w:sz="0" w:space="0" w:color="auto"/>
            <w:right w:val="none" w:sz="0" w:space="0" w:color="auto"/>
          </w:divBdr>
        </w:div>
        <w:div w:id="1355154134">
          <w:marLeft w:val="480"/>
          <w:marRight w:val="0"/>
          <w:marTop w:val="0"/>
          <w:marBottom w:val="0"/>
          <w:divBdr>
            <w:top w:val="none" w:sz="0" w:space="0" w:color="auto"/>
            <w:left w:val="none" w:sz="0" w:space="0" w:color="auto"/>
            <w:bottom w:val="none" w:sz="0" w:space="0" w:color="auto"/>
            <w:right w:val="none" w:sz="0" w:space="0" w:color="auto"/>
          </w:divBdr>
        </w:div>
        <w:div w:id="1739132691">
          <w:marLeft w:val="480"/>
          <w:marRight w:val="0"/>
          <w:marTop w:val="0"/>
          <w:marBottom w:val="0"/>
          <w:divBdr>
            <w:top w:val="none" w:sz="0" w:space="0" w:color="auto"/>
            <w:left w:val="none" w:sz="0" w:space="0" w:color="auto"/>
            <w:bottom w:val="none" w:sz="0" w:space="0" w:color="auto"/>
            <w:right w:val="none" w:sz="0" w:space="0" w:color="auto"/>
          </w:divBdr>
        </w:div>
        <w:div w:id="24990908">
          <w:marLeft w:val="480"/>
          <w:marRight w:val="0"/>
          <w:marTop w:val="0"/>
          <w:marBottom w:val="0"/>
          <w:divBdr>
            <w:top w:val="none" w:sz="0" w:space="0" w:color="auto"/>
            <w:left w:val="none" w:sz="0" w:space="0" w:color="auto"/>
            <w:bottom w:val="none" w:sz="0" w:space="0" w:color="auto"/>
            <w:right w:val="none" w:sz="0" w:space="0" w:color="auto"/>
          </w:divBdr>
        </w:div>
        <w:div w:id="205484725">
          <w:marLeft w:val="480"/>
          <w:marRight w:val="0"/>
          <w:marTop w:val="0"/>
          <w:marBottom w:val="0"/>
          <w:divBdr>
            <w:top w:val="none" w:sz="0" w:space="0" w:color="auto"/>
            <w:left w:val="none" w:sz="0" w:space="0" w:color="auto"/>
            <w:bottom w:val="none" w:sz="0" w:space="0" w:color="auto"/>
            <w:right w:val="none" w:sz="0" w:space="0" w:color="auto"/>
          </w:divBdr>
        </w:div>
        <w:div w:id="206570813">
          <w:marLeft w:val="480"/>
          <w:marRight w:val="0"/>
          <w:marTop w:val="0"/>
          <w:marBottom w:val="0"/>
          <w:divBdr>
            <w:top w:val="none" w:sz="0" w:space="0" w:color="auto"/>
            <w:left w:val="none" w:sz="0" w:space="0" w:color="auto"/>
            <w:bottom w:val="none" w:sz="0" w:space="0" w:color="auto"/>
            <w:right w:val="none" w:sz="0" w:space="0" w:color="auto"/>
          </w:divBdr>
        </w:div>
        <w:div w:id="122771792">
          <w:marLeft w:val="480"/>
          <w:marRight w:val="0"/>
          <w:marTop w:val="0"/>
          <w:marBottom w:val="0"/>
          <w:divBdr>
            <w:top w:val="none" w:sz="0" w:space="0" w:color="auto"/>
            <w:left w:val="none" w:sz="0" w:space="0" w:color="auto"/>
            <w:bottom w:val="none" w:sz="0" w:space="0" w:color="auto"/>
            <w:right w:val="none" w:sz="0" w:space="0" w:color="auto"/>
          </w:divBdr>
        </w:div>
        <w:div w:id="97069945">
          <w:marLeft w:val="480"/>
          <w:marRight w:val="0"/>
          <w:marTop w:val="0"/>
          <w:marBottom w:val="0"/>
          <w:divBdr>
            <w:top w:val="none" w:sz="0" w:space="0" w:color="auto"/>
            <w:left w:val="none" w:sz="0" w:space="0" w:color="auto"/>
            <w:bottom w:val="none" w:sz="0" w:space="0" w:color="auto"/>
            <w:right w:val="none" w:sz="0" w:space="0" w:color="auto"/>
          </w:divBdr>
        </w:div>
        <w:div w:id="746999434">
          <w:marLeft w:val="480"/>
          <w:marRight w:val="0"/>
          <w:marTop w:val="0"/>
          <w:marBottom w:val="0"/>
          <w:divBdr>
            <w:top w:val="none" w:sz="0" w:space="0" w:color="auto"/>
            <w:left w:val="none" w:sz="0" w:space="0" w:color="auto"/>
            <w:bottom w:val="none" w:sz="0" w:space="0" w:color="auto"/>
            <w:right w:val="none" w:sz="0" w:space="0" w:color="auto"/>
          </w:divBdr>
        </w:div>
        <w:div w:id="163857455">
          <w:marLeft w:val="480"/>
          <w:marRight w:val="0"/>
          <w:marTop w:val="0"/>
          <w:marBottom w:val="0"/>
          <w:divBdr>
            <w:top w:val="none" w:sz="0" w:space="0" w:color="auto"/>
            <w:left w:val="none" w:sz="0" w:space="0" w:color="auto"/>
            <w:bottom w:val="none" w:sz="0" w:space="0" w:color="auto"/>
            <w:right w:val="none" w:sz="0" w:space="0" w:color="auto"/>
          </w:divBdr>
        </w:div>
        <w:div w:id="198399068">
          <w:marLeft w:val="480"/>
          <w:marRight w:val="0"/>
          <w:marTop w:val="0"/>
          <w:marBottom w:val="0"/>
          <w:divBdr>
            <w:top w:val="none" w:sz="0" w:space="0" w:color="auto"/>
            <w:left w:val="none" w:sz="0" w:space="0" w:color="auto"/>
            <w:bottom w:val="none" w:sz="0" w:space="0" w:color="auto"/>
            <w:right w:val="none" w:sz="0" w:space="0" w:color="auto"/>
          </w:divBdr>
        </w:div>
      </w:divsChild>
    </w:div>
    <w:div w:id="1163468293">
      <w:bodyDiv w:val="1"/>
      <w:marLeft w:val="0"/>
      <w:marRight w:val="0"/>
      <w:marTop w:val="0"/>
      <w:marBottom w:val="0"/>
      <w:divBdr>
        <w:top w:val="none" w:sz="0" w:space="0" w:color="auto"/>
        <w:left w:val="none" w:sz="0" w:space="0" w:color="auto"/>
        <w:bottom w:val="none" w:sz="0" w:space="0" w:color="auto"/>
        <w:right w:val="none" w:sz="0" w:space="0" w:color="auto"/>
      </w:divBdr>
    </w:div>
    <w:div w:id="1163544903">
      <w:bodyDiv w:val="1"/>
      <w:marLeft w:val="0"/>
      <w:marRight w:val="0"/>
      <w:marTop w:val="0"/>
      <w:marBottom w:val="0"/>
      <w:divBdr>
        <w:top w:val="none" w:sz="0" w:space="0" w:color="auto"/>
        <w:left w:val="none" w:sz="0" w:space="0" w:color="auto"/>
        <w:bottom w:val="none" w:sz="0" w:space="0" w:color="auto"/>
        <w:right w:val="none" w:sz="0" w:space="0" w:color="auto"/>
      </w:divBdr>
    </w:div>
    <w:div w:id="1173183177">
      <w:bodyDiv w:val="1"/>
      <w:marLeft w:val="0"/>
      <w:marRight w:val="0"/>
      <w:marTop w:val="0"/>
      <w:marBottom w:val="0"/>
      <w:divBdr>
        <w:top w:val="none" w:sz="0" w:space="0" w:color="auto"/>
        <w:left w:val="none" w:sz="0" w:space="0" w:color="auto"/>
        <w:bottom w:val="none" w:sz="0" w:space="0" w:color="auto"/>
        <w:right w:val="none" w:sz="0" w:space="0" w:color="auto"/>
      </w:divBdr>
    </w:div>
    <w:div w:id="1177041925">
      <w:bodyDiv w:val="1"/>
      <w:marLeft w:val="0"/>
      <w:marRight w:val="0"/>
      <w:marTop w:val="0"/>
      <w:marBottom w:val="0"/>
      <w:divBdr>
        <w:top w:val="none" w:sz="0" w:space="0" w:color="auto"/>
        <w:left w:val="none" w:sz="0" w:space="0" w:color="auto"/>
        <w:bottom w:val="none" w:sz="0" w:space="0" w:color="auto"/>
        <w:right w:val="none" w:sz="0" w:space="0" w:color="auto"/>
      </w:divBdr>
    </w:div>
    <w:div w:id="1179395308">
      <w:bodyDiv w:val="1"/>
      <w:marLeft w:val="0"/>
      <w:marRight w:val="0"/>
      <w:marTop w:val="0"/>
      <w:marBottom w:val="0"/>
      <w:divBdr>
        <w:top w:val="none" w:sz="0" w:space="0" w:color="auto"/>
        <w:left w:val="none" w:sz="0" w:space="0" w:color="auto"/>
        <w:bottom w:val="none" w:sz="0" w:space="0" w:color="auto"/>
        <w:right w:val="none" w:sz="0" w:space="0" w:color="auto"/>
      </w:divBdr>
    </w:div>
    <w:div w:id="1179463872">
      <w:bodyDiv w:val="1"/>
      <w:marLeft w:val="0"/>
      <w:marRight w:val="0"/>
      <w:marTop w:val="0"/>
      <w:marBottom w:val="0"/>
      <w:divBdr>
        <w:top w:val="none" w:sz="0" w:space="0" w:color="auto"/>
        <w:left w:val="none" w:sz="0" w:space="0" w:color="auto"/>
        <w:bottom w:val="none" w:sz="0" w:space="0" w:color="auto"/>
        <w:right w:val="none" w:sz="0" w:space="0" w:color="auto"/>
      </w:divBdr>
    </w:div>
    <w:div w:id="1186212842">
      <w:bodyDiv w:val="1"/>
      <w:marLeft w:val="0"/>
      <w:marRight w:val="0"/>
      <w:marTop w:val="0"/>
      <w:marBottom w:val="0"/>
      <w:divBdr>
        <w:top w:val="none" w:sz="0" w:space="0" w:color="auto"/>
        <w:left w:val="none" w:sz="0" w:space="0" w:color="auto"/>
        <w:bottom w:val="none" w:sz="0" w:space="0" w:color="auto"/>
        <w:right w:val="none" w:sz="0" w:space="0" w:color="auto"/>
      </w:divBdr>
    </w:div>
    <w:div w:id="1187062287">
      <w:bodyDiv w:val="1"/>
      <w:marLeft w:val="0"/>
      <w:marRight w:val="0"/>
      <w:marTop w:val="0"/>
      <w:marBottom w:val="0"/>
      <w:divBdr>
        <w:top w:val="none" w:sz="0" w:space="0" w:color="auto"/>
        <w:left w:val="none" w:sz="0" w:space="0" w:color="auto"/>
        <w:bottom w:val="none" w:sz="0" w:space="0" w:color="auto"/>
        <w:right w:val="none" w:sz="0" w:space="0" w:color="auto"/>
      </w:divBdr>
    </w:div>
    <w:div w:id="1193958445">
      <w:bodyDiv w:val="1"/>
      <w:marLeft w:val="0"/>
      <w:marRight w:val="0"/>
      <w:marTop w:val="0"/>
      <w:marBottom w:val="0"/>
      <w:divBdr>
        <w:top w:val="none" w:sz="0" w:space="0" w:color="auto"/>
        <w:left w:val="none" w:sz="0" w:space="0" w:color="auto"/>
        <w:bottom w:val="none" w:sz="0" w:space="0" w:color="auto"/>
        <w:right w:val="none" w:sz="0" w:space="0" w:color="auto"/>
      </w:divBdr>
    </w:div>
    <w:div w:id="1197697795">
      <w:bodyDiv w:val="1"/>
      <w:marLeft w:val="0"/>
      <w:marRight w:val="0"/>
      <w:marTop w:val="0"/>
      <w:marBottom w:val="0"/>
      <w:divBdr>
        <w:top w:val="none" w:sz="0" w:space="0" w:color="auto"/>
        <w:left w:val="none" w:sz="0" w:space="0" w:color="auto"/>
        <w:bottom w:val="none" w:sz="0" w:space="0" w:color="auto"/>
        <w:right w:val="none" w:sz="0" w:space="0" w:color="auto"/>
      </w:divBdr>
    </w:div>
    <w:div w:id="1198860101">
      <w:bodyDiv w:val="1"/>
      <w:marLeft w:val="0"/>
      <w:marRight w:val="0"/>
      <w:marTop w:val="0"/>
      <w:marBottom w:val="0"/>
      <w:divBdr>
        <w:top w:val="none" w:sz="0" w:space="0" w:color="auto"/>
        <w:left w:val="none" w:sz="0" w:space="0" w:color="auto"/>
        <w:bottom w:val="none" w:sz="0" w:space="0" w:color="auto"/>
        <w:right w:val="none" w:sz="0" w:space="0" w:color="auto"/>
      </w:divBdr>
    </w:div>
    <w:div w:id="1202086183">
      <w:bodyDiv w:val="1"/>
      <w:marLeft w:val="0"/>
      <w:marRight w:val="0"/>
      <w:marTop w:val="0"/>
      <w:marBottom w:val="0"/>
      <w:divBdr>
        <w:top w:val="none" w:sz="0" w:space="0" w:color="auto"/>
        <w:left w:val="none" w:sz="0" w:space="0" w:color="auto"/>
        <w:bottom w:val="none" w:sz="0" w:space="0" w:color="auto"/>
        <w:right w:val="none" w:sz="0" w:space="0" w:color="auto"/>
      </w:divBdr>
      <w:divsChild>
        <w:div w:id="789082991">
          <w:marLeft w:val="480"/>
          <w:marRight w:val="0"/>
          <w:marTop w:val="0"/>
          <w:marBottom w:val="0"/>
          <w:divBdr>
            <w:top w:val="none" w:sz="0" w:space="0" w:color="auto"/>
            <w:left w:val="none" w:sz="0" w:space="0" w:color="auto"/>
            <w:bottom w:val="none" w:sz="0" w:space="0" w:color="auto"/>
            <w:right w:val="none" w:sz="0" w:space="0" w:color="auto"/>
          </w:divBdr>
        </w:div>
        <w:div w:id="986714023">
          <w:marLeft w:val="480"/>
          <w:marRight w:val="0"/>
          <w:marTop w:val="0"/>
          <w:marBottom w:val="0"/>
          <w:divBdr>
            <w:top w:val="none" w:sz="0" w:space="0" w:color="auto"/>
            <w:left w:val="none" w:sz="0" w:space="0" w:color="auto"/>
            <w:bottom w:val="none" w:sz="0" w:space="0" w:color="auto"/>
            <w:right w:val="none" w:sz="0" w:space="0" w:color="auto"/>
          </w:divBdr>
        </w:div>
        <w:div w:id="1503010930">
          <w:marLeft w:val="480"/>
          <w:marRight w:val="0"/>
          <w:marTop w:val="0"/>
          <w:marBottom w:val="0"/>
          <w:divBdr>
            <w:top w:val="none" w:sz="0" w:space="0" w:color="auto"/>
            <w:left w:val="none" w:sz="0" w:space="0" w:color="auto"/>
            <w:bottom w:val="none" w:sz="0" w:space="0" w:color="auto"/>
            <w:right w:val="none" w:sz="0" w:space="0" w:color="auto"/>
          </w:divBdr>
        </w:div>
        <w:div w:id="1209761224">
          <w:marLeft w:val="480"/>
          <w:marRight w:val="0"/>
          <w:marTop w:val="0"/>
          <w:marBottom w:val="0"/>
          <w:divBdr>
            <w:top w:val="none" w:sz="0" w:space="0" w:color="auto"/>
            <w:left w:val="none" w:sz="0" w:space="0" w:color="auto"/>
            <w:bottom w:val="none" w:sz="0" w:space="0" w:color="auto"/>
            <w:right w:val="none" w:sz="0" w:space="0" w:color="auto"/>
          </w:divBdr>
        </w:div>
        <w:div w:id="12731413">
          <w:marLeft w:val="480"/>
          <w:marRight w:val="0"/>
          <w:marTop w:val="0"/>
          <w:marBottom w:val="0"/>
          <w:divBdr>
            <w:top w:val="none" w:sz="0" w:space="0" w:color="auto"/>
            <w:left w:val="none" w:sz="0" w:space="0" w:color="auto"/>
            <w:bottom w:val="none" w:sz="0" w:space="0" w:color="auto"/>
            <w:right w:val="none" w:sz="0" w:space="0" w:color="auto"/>
          </w:divBdr>
        </w:div>
        <w:div w:id="2068260346">
          <w:marLeft w:val="480"/>
          <w:marRight w:val="0"/>
          <w:marTop w:val="0"/>
          <w:marBottom w:val="0"/>
          <w:divBdr>
            <w:top w:val="none" w:sz="0" w:space="0" w:color="auto"/>
            <w:left w:val="none" w:sz="0" w:space="0" w:color="auto"/>
            <w:bottom w:val="none" w:sz="0" w:space="0" w:color="auto"/>
            <w:right w:val="none" w:sz="0" w:space="0" w:color="auto"/>
          </w:divBdr>
        </w:div>
        <w:div w:id="1844128665">
          <w:marLeft w:val="480"/>
          <w:marRight w:val="0"/>
          <w:marTop w:val="0"/>
          <w:marBottom w:val="0"/>
          <w:divBdr>
            <w:top w:val="none" w:sz="0" w:space="0" w:color="auto"/>
            <w:left w:val="none" w:sz="0" w:space="0" w:color="auto"/>
            <w:bottom w:val="none" w:sz="0" w:space="0" w:color="auto"/>
            <w:right w:val="none" w:sz="0" w:space="0" w:color="auto"/>
          </w:divBdr>
        </w:div>
        <w:div w:id="1934897636">
          <w:marLeft w:val="480"/>
          <w:marRight w:val="0"/>
          <w:marTop w:val="0"/>
          <w:marBottom w:val="0"/>
          <w:divBdr>
            <w:top w:val="none" w:sz="0" w:space="0" w:color="auto"/>
            <w:left w:val="none" w:sz="0" w:space="0" w:color="auto"/>
            <w:bottom w:val="none" w:sz="0" w:space="0" w:color="auto"/>
            <w:right w:val="none" w:sz="0" w:space="0" w:color="auto"/>
          </w:divBdr>
        </w:div>
        <w:div w:id="821580133">
          <w:marLeft w:val="480"/>
          <w:marRight w:val="0"/>
          <w:marTop w:val="0"/>
          <w:marBottom w:val="0"/>
          <w:divBdr>
            <w:top w:val="none" w:sz="0" w:space="0" w:color="auto"/>
            <w:left w:val="none" w:sz="0" w:space="0" w:color="auto"/>
            <w:bottom w:val="none" w:sz="0" w:space="0" w:color="auto"/>
            <w:right w:val="none" w:sz="0" w:space="0" w:color="auto"/>
          </w:divBdr>
        </w:div>
        <w:div w:id="1842309151">
          <w:marLeft w:val="480"/>
          <w:marRight w:val="0"/>
          <w:marTop w:val="0"/>
          <w:marBottom w:val="0"/>
          <w:divBdr>
            <w:top w:val="none" w:sz="0" w:space="0" w:color="auto"/>
            <w:left w:val="none" w:sz="0" w:space="0" w:color="auto"/>
            <w:bottom w:val="none" w:sz="0" w:space="0" w:color="auto"/>
            <w:right w:val="none" w:sz="0" w:space="0" w:color="auto"/>
          </w:divBdr>
        </w:div>
        <w:div w:id="2097052488">
          <w:marLeft w:val="480"/>
          <w:marRight w:val="0"/>
          <w:marTop w:val="0"/>
          <w:marBottom w:val="0"/>
          <w:divBdr>
            <w:top w:val="none" w:sz="0" w:space="0" w:color="auto"/>
            <w:left w:val="none" w:sz="0" w:space="0" w:color="auto"/>
            <w:bottom w:val="none" w:sz="0" w:space="0" w:color="auto"/>
            <w:right w:val="none" w:sz="0" w:space="0" w:color="auto"/>
          </w:divBdr>
        </w:div>
        <w:div w:id="339239086">
          <w:marLeft w:val="480"/>
          <w:marRight w:val="0"/>
          <w:marTop w:val="0"/>
          <w:marBottom w:val="0"/>
          <w:divBdr>
            <w:top w:val="none" w:sz="0" w:space="0" w:color="auto"/>
            <w:left w:val="none" w:sz="0" w:space="0" w:color="auto"/>
            <w:bottom w:val="none" w:sz="0" w:space="0" w:color="auto"/>
            <w:right w:val="none" w:sz="0" w:space="0" w:color="auto"/>
          </w:divBdr>
        </w:div>
        <w:div w:id="1711538180">
          <w:marLeft w:val="480"/>
          <w:marRight w:val="0"/>
          <w:marTop w:val="0"/>
          <w:marBottom w:val="0"/>
          <w:divBdr>
            <w:top w:val="none" w:sz="0" w:space="0" w:color="auto"/>
            <w:left w:val="none" w:sz="0" w:space="0" w:color="auto"/>
            <w:bottom w:val="none" w:sz="0" w:space="0" w:color="auto"/>
            <w:right w:val="none" w:sz="0" w:space="0" w:color="auto"/>
          </w:divBdr>
        </w:div>
        <w:div w:id="1153374045">
          <w:marLeft w:val="480"/>
          <w:marRight w:val="0"/>
          <w:marTop w:val="0"/>
          <w:marBottom w:val="0"/>
          <w:divBdr>
            <w:top w:val="none" w:sz="0" w:space="0" w:color="auto"/>
            <w:left w:val="none" w:sz="0" w:space="0" w:color="auto"/>
            <w:bottom w:val="none" w:sz="0" w:space="0" w:color="auto"/>
            <w:right w:val="none" w:sz="0" w:space="0" w:color="auto"/>
          </w:divBdr>
        </w:div>
        <w:div w:id="1590581062">
          <w:marLeft w:val="480"/>
          <w:marRight w:val="0"/>
          <w:marTop w:val="0"/>
          <w:marBottom w:val="0"/>
          <w:divBdr>
            <w:top w:val="none" w:sz="0" w:space="0" w:color="auto"/>
            <w:left w:val="none" w:sz="0" w:space="0" w:color="auto"/>
            <w:bottom w:val="none" w:sz="0" w:space="0" w:color="auto"/>
            <w:right w:val="none" w:sz="0" w:space="0" w:color="auto"/>
          </w:divBdr>
        </w:div>
        <w:div w:id="605237683">
          <w:marLeft w:val="480"/>
          <w:marRight w:val="0"/>
          <w:marTop w:val="0"/>
          <w:marBottom w:val="0"/>
          <w:divBdr>
            <w:top w:val="none" w:sz="0" w:space="0" w:color="auto"/>
            <w:left w:val="none" w:sz="0" w:space="0" w:color="auto"/>
            <w:bottom w:val="none" w:sz="0" w:space="0" w:color="auto"/>
            <w:right w:val="none" w:sz="0" w:space="0" w:color="auto"/>
          </w:divBdr>
        </w:div>
        <w:div w:id="86780199">
          <w:marLeft w:val="480"/>
          <w:marRight w:val="0"/>
          <w:marTop w:val="0"/>
          <w:marBottom w:val="0"/>
          <w:divBdr>
            <w:top w:val="none" w:sz="0" w:space="0" w:color="auto"/>
            <w:left w:val="none" w:sz="0" w:space="0" w:color="auto"/>
            <w:bottom w:val="none" w:sz="0" w:space="0" w:color="auto"/>
            <w:right w:val="none" w:sz="0" w:space="0" w:color="auto"/>
          </w:divBdr>
        </w:div>
        <w:div w:id="810099005">
          <w:marLeft w:val="480"/>
          <w:marRight w:val="0"/>
          <w:marTop w:val="0"/>
          <w:marBottom w:val="0"/>
          <w:divBdr>
            <w:top w:val="none" w:sz="0" w:space="0" w:color="auto"/>
            <w:left w:val="none" w:sz="0" w:space="0" w:color="auto"/>
            <w:bottom w:val="none" w:sz="0" w:space="0" w:color="auto"/>
            <w:right w:val="none" w:sz="0" w:space="0" w:color="auto"/>
          </w:divBdr>
        </w:div>
        <w:div w:id="1303536564">
          <w:marLeft w:val="480"/>
          <w:marRight w:val="0"/>
          <w:marTop w:val="0"/>
          <w:marBottom w:val="0"/>
          <w:divBdr>
            <w:top w:val="none" w:sz="0" w:space="0" w:color="auto"/>
            <w:left w:val="none" w:sz="0" w:space="0" w:color="auto"/>
            <w:bottom w:val="none" w:sz="0" w:space="0" w:color="auto"/>
            <w:right w:val="none" w:sz="0" w:space="0" w:color="auto"/>
          </w:divBdr>
        </w:div>
        <w:div w:id="301930739">
          <w:marLeft w:val="480"/>
          <w:marRight w:val="0"/>
          <w:marTop w:val="0"/>
          <w:marBottom w:val="0"/>
          <w:divBdr>
            <w:top w:val="none" w:sz="0" w:space="0" w:color="auto"/>
            <w:left w:val="none" w:sz="0" w:space="0" w:color="auto"/>
            <w:bottom w:val="none" w:sz="0" w:space="0" w:color="auto"/>
            <w:right w:val="none" w:sz="0" w:space="0" w:color="auto"/>
          </w:divBdr>
        </w:div>
        <w:div w:id="357395900">
          <w:marLeft w:val="480"/>
          <w:marRight w:val="0"/>
          <w:marTop w:val="0"/>
          <w:marBottom w:val="0"/>
          <w:divBdr>
            <w:top w:val="none" w:sz="0" w:space="0" w:color="auto"/>
            <w:left w:val="none" w:sz="0" w:space="0" w:color="auto"/>
            <w:bottom w:val="none" w:sz="0" w:space="0" w:color="auto"/>
            <w:right w:val="none" w:sz="0" w:space="0" w:color="auto"/>
          </w:divBdr>
        </w:div>
        <w:div w:id="62526180">
          <w:marLeft w:val="480"/>
          <w:marRight w:val="0"/>
          <w:marTop w:val="0"/>
          <w:marBottom w:val="0"/>
          <w:divBdr>
            <w:top w:val="none" w:sz="0" w:space="0" w:color="auto"/>
            <w:left w:val="none" w:sz="0" w:space="0" w:color="auto"/>
            <w:bottom w:val="none" w:sz="0" w:space="0" w:color="auto"/>
            <w:right w:val="none" w:sz="0" w:space="0" w:color="auto"/>
          </w:divBdr>
        </w:div>
        <w:div w:id="1784298105">
          <w:marLeft w:val="480"/>
          <w:marRight w:val="0"/>
          <w:marTop w:val="0"/>
          <w:marBottom w:val="0"/>
          <w:divBdr>
            <w:top w:val="none" w:sz="0" w:space="0" w:color="auto"/>
            <w:left w:val="none" w:sz="0" w:space="0" w:color="auto"/>
            <w:bottom w:val="none" w:sz="0" w:space="0" w:color="auto"/>
            <w:right w:val="none" w:sz="0" w:space="0" w:color="auto"/>
          </w:divBdr>
        </w:div>
        <w:div w:id="33846558">
          <w:marLeft w:val="480"/>
          <w:marRight w:val="0"/>
          <w:marTop w:val="0"/>
          <w:marBottom w:val="0"/>
          <w:divBdr>
            <w:top w:val="none" w:sz="0" w:space="0" w:color="auto"/>
            <w:left w:val="none" w:sz="0" w:space="0" w:color="auto"/>
            <w:bottom w:val="none" w:sz="0" w:space="0" w:color="auto"/>
            <w:right w:val="none" w:sz="0" w:space="0" w:color="auto"/>
          </w:divBdr>
        </w:div>
        <w:div w:id="848519176">
          <w:marLeft w:val="480"/>
          <w:marRight w:val="0"/>
          <w:marTop w:val="0"/>
          <w:marBottom w:val="0"/>
          <w:divBdr>
            <w:top w:val="none" w:sz="0" w:space="0" w:color="auto"/>
            <w:left w:val="none" w:sz="0" w:space="0" w:color="auto"/>
            <w:bottom w:val="none" w:sz="0" w:space="0" w:color="auto"/>
            <w:right w:val="none" w:sz="0" w:space="0" w:color="auto"/>
          </w:divBdr>
        </w:div>
        <w:div w:id="1560248106">
          <w:marLeft w:val="480"/>
          <w:marRight w:val="0"/>
          <w:marTop w:val="0"/>
          <w:marBottom w:val="0"/>
          <w:divBdr>
            <w:top w:val="none" w:sz="0" w:space="0" w:color="auto"/>
            <w:left w:val="none" w:sz="0" w:space="0" w:color="auto"/>
            <w:bottom w:val="none" w:sz="0" w:space="0" w:color="auto"/>
            <w:right w:val="none" w:sz="0" w:space="0" w:color="auto"/>
          </w:divBdr>
        </w:div>
        <w:div w:id="1717120158">
          <w:marLeft w:val="480"/>
          <w:marRight w:val="0"/>
          <w:marTop w:val="0"/>
          <w:marBottom w:val="0"/>
          <w:divBdr>
            <w:top w:val="none" w:sz="0" w:space="0" w:color="auto"/>
            <w:left w:val="none" w:sz="0" w:space="0" w:color="auto"/>
            <w:bottom w:val="none" w:sz="0" w:space="0" w:color="auto"/>
            <w:right w:val="none" w:sz="0" w:space="0" w:color="auto"/>
          </w:divBdr>
        </w:div>
        <w:div w:id="40790689">
          <w:marLeft w:val="480"/>
          <w:marRight w:val="0"/>
          <w:marTop w:val="0"/>
          <w:marBottom w:val="0"/>
          <w:divBdr>
            <w:top w:val="none" w:sz="0" w:space="0" w:color="auto"/>
            <w:left w:val="none" w:sz="0" w:space="0" w:color="auto"/>
            <w:bottom w:val="none" w:sz="0" w:space="0" w:color="auto"/>
            <w:right w:val="none" w:sz="0" w:space="0" w:color="auto"/>
          </w:divBdr>
        </w:div>
        <w:div w:id="1018658027">
          <w:marLeft w:val="480"/>
          <w:marRight w:val="0"/>
          <w:marTop w:val="0"/>
          <w:marBottom w:val="0"/>
          <w:divBdr>
            <w:top w:val="none" w:sz="0" w:space="0" w:color="auto"/>
            <w:left w:val="none" w:sz="0" w:space="0" w:color="auto"/>
            <w:bottom w:val="none" w:sz="0" w:space="0" w:color="auto"/>
            <w:right w:val="none" w:sz="0" w:space="0" w:color="auto"/>
          </w:divBdr>
        </w:div>
      </w:divsChild>
    </w:div>
    <w:div w:id="1202472841">
      <w:bodyDiv w:val="1"/>
      <w:marLeft w:val="0"/>
      <w:marRight w:val="0"/>
      <w:marTop w:val="0"/>
      <w:marBottom w:val="0"/>
      <w:divBdr>
        <w:top w:val="none" w:sz="0" w:space="0" w:color="auto"/>
        <w:left w:val="none" w:sz="0" w:space="0" w:color="auto"/>
        <w:bottom w:val="none" w:sz="0" w:space="0" w:color="auto"/>
        <w:right w:val="none" w:sz="0" w:space="0" w:color="auto"/>
      </w:divBdr>
    </w:div>
    <w:div w:id="1204632048">
      <w:bodyDiv w:val="1"/>
      <w:marLeft w:val="0"/>
      <w:marRight w:val="0"/>
      <w:marTop w:val="0"/>
      <w:marBottom w:val="0"/>
      <w:divBdr>
        <w:top w:val="none" w:sz="0" w:space="0" w:color="auto"/>
        <w:left w:val="none" w:sz="0" w:space="0" w:color="auto"/>
        <w:bottom w:val="none" w:sz="0" w:space="0" w:color="auto"/>
        <w:right w:val="none" w:sz="0" w:space="0" w:color="auto"/>
      </w:divBdr>
    </w:div>
    <w:div w:id="1208833429">
      <w:bodyDiv w:val="1"/>
      <w:marLeft w:val="0"/>
      <w:marRight w:val="0"/>
      <w:marTop w:val="0"/>
      <w:marBottom w:val="0"/>
      <w:divBdr>
        <w:top w:val="none" w:sz="0" w:space="0" w:color="auto"/>
        <w:left w:val="none" w:sz="0" w:space="0" w:color="auto"/>
        <w:bottom w:val="none" w:sz="0" w:space="0" w:color="auto"/>
        <w:right w:val="none" w:sz="0" w:space="0" w:color="auto"/>
      </w:divBdr>
    </w:div>
    <w:div w:id="1216623176">
      <w:bodyDiv w:val="1"/>
      <w:marLeft w:val="0"/>
      <w:marRight w:val="0"/>
      <w:marTop w:val="0"/>
      <w:marBottom w:val="0"/>
      <w:divBdr>
        <w:top w:val="none" w:sz="0" w:space="0" w:color="auto"/>
        <w:left w:val="none" w:sz="0" w:space="0" w:color="auto"/>
        <w:bottom w:val="none" w:sz="0" w:space="0" w:color="auto"/>
        <w:right w:val="none" w:sz="0" w:space="0" w:color="auto"/>
      </w:divBdr>
      <w:divsChild>
        <w:div w:id="5522130">
          <w:marLeft w:val="480"/>
          <w:marRight w:val="0"/>
          <w:marTop w:val="0"/>
          <w:marBottom w:val="0"/>
          <w:divBdr>
            <w:top w:val="none" w:sz="0" w:space="0" w:color="auto"/>
            <w:left w:val="none" w:sz="0" w:space="0" w:color="auto"/>
            <w:bottom w:val="none" w:sz="0" w:space="0" w:color="auto"/>
            <w:right w:val="none" w:sz="0" w:space="0" w:color="auto"/>
          </w:divBdr>
        </w:div>
        <w:div w:id="205337022">
          <w:marLeft w:val="480"/>
          <w:marRight w:val="0"/>
          <w:marTop w:val="0"/>
          <w:marBottom w:val="0"/>
          <w:divBdr>
            <w:top w:val="none" w:sz="0" w:space="0" w:color="auto"/>
            <w:left w:val="none" w:sz="0" w:space="0" w:color="auto"/>
            <w:bottom w:val="none" w:sz="0" w:space="0" w:color="auto"/>
            <w:right w:val="none" w:sz="0" w:space="0" w:color="auto"/>
          </w:divBdr>
        </w:div>
        <w:div w:id="404449850">
          <w:marLeft w:val="480"/>
          <w:marRight w:val="0"/>
          <w:marTop w:val="0"/>
          <w:marBottom w:val="0"/>
          <w:divBdr>
            <w:top w:val="none" w:sz="0" w:space="0" w:color="auto"/>
            <w:left w:val="none" w:sz="0" w:space="0" w:color="auto"/>
            <w:bottom w:val="none" w:sz="0" w:space="0" w:color="auto"/>
            <w:right w:val="none" w:sz="0" w:space="0" w:color="auto"/>
          </w:divBdr>
        </w:div>
        <w:div w:id="511528987">
          <w:marLeft w:val="480"/>
          <w:marRight w:val="0"/>
          <w:marTop w:val="0"/>
          <w:marBottom w:val="0"/>
          <w:divBdr>
            <w:top w:val="none" w:sz="0" w:space="0" w:color="auto"/>
            <w:left w:val="none" w:sz="0" w:space="0" w:color="auto"/>
            <w:bottom w:val="none" w:sz="0" w:space="0" w:color="auto"/>
            <w:right w:val="none" w:sz="0" w:space="0" w:color="auto"/>
          </w:divBdr>
        </w:div>
        <w:div w:id="808018149">
          <w:marLeft w:val="480"/>
          <w:marRight w:val="0"/>
          <w:marTop w:val="0"/>
          <w:marBottom w:val="0"/>
          <w:divBdr>
            <w:top w:val="none" w:sz="0" w:space="0" w:color="auto"/>
            <w:left w:val="none" w:sz="0" w:space="0" w:color="auto"/>
            <w:bottom w:val="none" w:sz="0" w:space="0" w:color="auto"/>
            <w:right w:val="none" w:sz="0" w:space="0" w:color="auto"/>
          </w:divBdr>
        </w:div>
        <w:div w:id="1087193676">
          <w:marLeft w:val="480"/>
          <w:marRight w:val="0"/>
          <w:marTop w:val="0"/>
          <w:marBottom w:val="0"/>
          <w:divBdr>
            <w:top w:val="none" w:sz="0" w:space="0" w:color="auto"/>
            <w:left w:val="none" w:sz="0" w:space="0" w:color="auto"/>
            <w:bottom w:val="none" w:sz="0" w:space="0" w:color="auto"/>
            <w:right w:val="none" w:sz="0" w:space="0" w:color="auto"/>
          </w:divBdr>
        </w:div>
        <w:div w:id="1134101651">
          <w:marLeft w:val="480"/>
          <w:marRight w:val="0"/>
          <w:marTop w:val="0"/>
          <w:marBottom w:val="0"/>
          <w:divBdr>
            <w:top w:val="none" w:sz="0" w:space="0" w:color="auto"/>
            <w:left w:val="none" w:sz="0" w:space="0" w:color="auto"/>
            <w:bottom w:val="none" w:sz="0" w:space="0" w:color="auto"/>
            <w:right w:val="none" w:sz="0" w:space="0" w:color="auto"/>
          </w:divBdr>
        </w:div>
        <w:div w:id="1246383488">
          <w:marLeft w:val="480"/>
          <w:marRight w:val="0"/>
          <w:marTop w:val="0"/>
          <w:marBottom w:val="0"/>
          <w:divBdr>
            <w:top w:val="none" w:sz="0" w:space="0" w:color="auto"/>
            <w:left w:val="none" w:sz="0" w:space="0" w:color="auto"/>
            <w:bottom w:val="none" w:sz="0" w:space="0" w:color="auto"/>
            <w:right w:val="none" w:sz="0" w:space="0" w:color="auto"/>
          </w:divBdr>
        </w:div>
        <w:div w:id="1293440363">
          <w:marLeft w:val="480"/>
          <w:marRight w:val="0"/>
          <w:marTop w:val="0"/>
          <w:marBottom w:val="0"/>
          <w:divBdr>
            <w:top w:val="none" w:sz="0" w:space="0" w:color="auto"/>
            <w:left w:val="none" w:sz="0" w:space="0" w:color="auto"/>
            <w:bottom w:val="none" w:sz="0" w:space="0" w:color="auto"/>
            <w:right w:val="none" w:sz="0" w:space="0" w:color="auto"/>
          </w:divBdr>
        </w:div>
        <w:div w:id="1769353623">
          <w:marLeft w:val="480"/>
          <w:marRight w:val="0"/>
          <w:marTop w:val="0"/>
          <w:marBottom w:val="0"/>
          <w:divBdr>
            <w:top w:val="none" w:sz="0" w:space="0" w:color="auto"/>
            <w:left w:val="none" w:sz="0" w:space="0" w:color="auto"/>
            <w:bottom w:val="none" w:sz="0" w:space="0" w:color="auto"/>
            <w:right w:val="none" w:sz="0" w:space="0" w:color="auto"/>
          </w:divBdr>
        </w:div>
        <w:div w:id="1779252293">
          <w:marLeft w:val="480"/>
          <w:marRight w:val="0"/>
          <w:marTop w:val="0"/>
          <w:marBottom w:val="0"/>
          <w:divBdr>
            <w:top w:val="none" w:sz="0" w:space="0" w:color="auto"/>
            <w:left w:val="none" w:sz="0" w:space="0" w:color="auto"/>
            <w:bottom w:val="none" w:sz="0" w:space="0" w:color="auto"/>
            <w:right w:val="none" w:sz="0" w:space="0" w:color="auto"/>
          </w:divBdr>
        </w:div>
        <w:div w:id="2117484338">
          <w:marLeft w:val="480"/>
          <w:marRight w:val="0"/>
          <w:marTop w:val="0"/>
          <w:marBottom w:val="0"/>
          <w:divBdr>
            <w:top w:val="none" w:sz="0" w:space="0" w:color="auto"/>
            <w:left w:val="none" w:sz="0" w:space="0" w:color="auto"/>
            <w:bottom w:val="none" w:sz="0" w:space="0" w:color="auto"/>
            <w:right w:val="none" w:sz="0" w:space="0" w:color="auto"/>
          </w:divBdr>
        </w:div>
        <w:div w:id="2121609708">
          <w:marLeft w:val="480"/>
          <w:marRight w:val="0"/>
          <w:marTop w:val="0"/>
          <w:marBottom w:val="0"/>
          <w:divBdr>
            <w:top w:val="none" w:sz="0" w:space="0" w:color="auto"/>
            <w:left w:val="none" w:sz="0" w:space="0" w:color="auto"/>
            <w:bottom w:val="none" w:sz="0" w:space="0" w:color="auto"/>
            <w:right w:val="none" w:sz="0" w:space="0" w:color="auto"/>
          </w:divBdr>
        </w:div>
      </w:divsChild>
    </w:div>
    <w:div w:id="1222793961">
      <w:bodyDiv w:val="1"/>
      <w:marLeft w:val="0"/>
      <w:marRight w:val="0"/>
      <w:marTop w:val="0"/>
      <w:marBottom w:val="0"/>
      <w:divBdr>
        <w:top w:val="none" w:sz="0" w:space="0" w:color="auto"/>
        <w:left w:val="none" w:sz="0" w:space="0" w:color="auto"/>
        <w:bottom w:val="none" w:sz="0" w:space="0" w:color="auto"/>
        <w:right w:val="none" w:sz="0" w:space="0" w:color="auto"/>
      </w:divBdr>
    </w:div>
    <w:div w:id="1222987104">
      <w:bodyDiv w:val="1"/>
      <w:marLeft w:val="0"/>
      <w:marRight w:val="0"/>
      <w:marTop w:val="0"/>
      <w:marBottom w:val="0"/>
      <w:divBdr>
        <w:top w:val="none" w:sz="0" w:space="0" w:color="auto"/>
        <w:left w:val="none" w:sz="0" w:space="0" w:color="auto"/>
        <w:bottom w:val="none" w:sz="0" w:space="0" w:color="auto"/>
        <w:right w:val="none" w:sz="0" w:space="0" w:color="auto"/>
      </w:divBdr>
    </w:div>
    <w:div w:id="1223786068">
      <w:bodyDiv w:val="1"/>
      <w:marLeft w:val="0"/>
      <w:marRight w:val="0"/>
      <w:marTop w:val="0"/>
      <w:marBottom w:val="0"/>
      <w:divBdr>
        <w:top w:val="none" w:sz="0" w:space="0" w:color="auto"/>
        <w:left w:val="none" w:sz="0" w:space="0" w:color="auto"/>
        <w:bottom w:val="none" w:sz="0" w:space="0" w:color="auto"/>
        <w:right w:val="none" w:sz="0" w:space="0" w:color="auto"/>
      </w:divBdr>
    </w:div>
    <w:div w:id="1231042439">
      <w:bodyDiv w:val="1"/>
      <w:marLeft w:val="0"/>
      <w:marRight w:val="0"/>
      <w:marTop w:val="0"/>
      <w:marBottom w:val="0"/>
      <w:divBdr>
        <w:top w:val="none" w:sz="0" w:space="0" w:color="auto"/>
        <w:left w:val="none" w:sz="0" w:space="0" w:color="auto"/>
        <w:bottom w:val="none" w:sz="0" w:space="0" w:color="auto"/>
        <w:right w:val="none" w:sz="0" w:space="0" w:color="auto"/>
      </w:divBdr>
    </w:div>
    <w:div w:id="1232618146">
      <w:bodyDiv w:val="1"/>
      <w:marLeft w:val="0"/>
      <w:marRight w:val="0"/>
      <w:marTop w:val="0"/>
      <w:marBottom w:val="0"/>
      <w:divBdr>
        <w:top w:val="none" w:sz="0" w:space="0" w:color="auto"/>
        <w:left w:val="none" w:sz="0" w:space="0" w:color="auto"/>
        <w:bottom w:val="none" w:sz="0" w:space="0" w:color="auto"/>
        <w:right w:val="none" w:sz="0" w:space="0" w:color="auto"/>
      </w:divBdr>
    </w:div>
    <w:div w:id="1251156142">
      <w:bodyDiv w:val="1"/>
      <w:marLeft w:val="0"/>
      <w:marRight w:val="0"/>
      <w:marTop w:val="0"/>
      <w:marBottom w:val="0"/>
      <w:divBdr>
        <w:top w:val="none" w:sz="0" w:space="0" w:color="auto"/>
        <w:left w:val="none" w:sz="0" w:space="0" w:color="auto"/>
        <w:bottom w:val="none" w:sz="0" w:space="0" w:color="auto"/>
        <w:right w:val="none" w:sz="0" w:space="0" w:color="auto"/>
      </w:divBdr>
    </w:div>
    <w:div w:id="1253050782">
      <w:bodyDiv w:val="1"/>
      <w:marLeft w:val="0"/>
      <w:marRight w:val="0"/>
      <w:marTop w:val="0"/>
      <w:marBottom w:val="0"/>
      <w:divBdr>
        <w:top w:val="none" w:sz="0" w:space="0" w:color="auto"/>
        <w:left w:val="none" w:sz="0" w:space="0" w:color="auto"/>
        <w:bottom w:val="none" w:sz="0" w:space="0" w:color="auto"/>
        <w:right w:val="none" w:sz="0" w:space="0" w:color="auto"/>
      </w:divBdr>
    </w:div>
    <w:div w:id="1253857471">
      <w:bodyDiv w:val="1"/>
      <w:marLeft w:val="0"/>
      <w:marRight w:val="0"/>
      <w:marTop w:val="0"/>
      <w:marBottom w:val="0"/>
      <w:divBdr>
        <w:top w:val="none" w:sz="0" w:space="0" w:color="auto"/>
        <w:left w:val="none" w:sz="0" w:space="0" w:color="auto"/>
        <w:bottom w:val="none" w:sz="0" w:space="0" w:color="auto"/>
        <w:right w:val="none" w:sz="0" w:space="0" w:color="auto"/>
      </w:divBdr>
    </w:div>
    <w:div w:id="1255094538">
      <w:bodyDiv w:val="1"/>
      <w:marLeft w:val="0"/>
      <w:marRight w:val="0"/>
      <w:marTop w:val="0"/>
      <w:marBottom w:val="0"/>
      <w:divBdr>
        <w:top w:val="none" w:sz="0" w:space="0" w:color="auto"/>
        <w:left w:val="none" w:sz="0" w:space="0" w:color="auto"/>
        <w:bottom w:val="none" w:sz="0" w:space="0" w:color="auto"/>
        <w:right w:val="none" w:sz="0" w:space="0" w:color="auto"/>
      </w:divBdr>
    </w:div>
    <w:div w:id="1260875060">
      <w:bodyDiv w:val="1"/>
      <w:marLeft w:val="0"/>
      <w:marRight w:val="0"/>
      <w:marTop w:val="0"/>
      <w:marBottom w:val="0"/>
      <w:divBdr>
        <w:top w:val="none" w:sz="0" w:space="0" w:color="auto"/>
        <w:left w:val="none" w:sz="0" w:space="0" w:color="auto"/>
        <w:bottom w:val="none" w:sz="0" w:space="0" w:color="auto"/>
        <w:right w:val="none" w:sz="0" w:space="0" w:color="auto"/>
      </w:divBdr>
    </w:div>
    <w:div w:id="1263807815">
      <w:bodyDiv w:val="1"/>
      <w:marLeft w:val="0"/>
      <w:marRight w:val="0"/>
      <w:marTop w:val="0"/>
      <w:marBottom w:val="0"/>
      <w:divBdr>
        <w:top w:val="none" w:sz="0" w:space="0" w:color="auto"/>
        <w:left w:val="none" w:sz="0" w:space="0" w:color="auto"/>
        <w:bottom w:val="none" w:sz="0" w:space="0" w:color="auto"/>
        <w:right w:val="none" w:sz="0" w:space="0" w:color="auto"/>
      </w:divBdr>
    </w:div>
    <w:div w:id="1265259880">
      <w:bodyDiv w:val="1"/>
      <w:marLeft w:val="0"/>
      <w:marRight w:val="0"/>
      <w:marTop w:val="0"/>
      <w:marBottom w:val="0"/>
      <w:divBdr>
        <w:top w:val="none" w:sz="0" w:space="0" w:color="auto"/>
        <w:left w:val="none" w:sz="0" w:space="0" w:color="auto"/>
        <w:bottom w:val="none" w:sz="0" w:space="0" w:color="auto"/>
        <w:right w:val="none" w:sz="0" w:space="0" w:color="auto"/>
      </w:divBdr>
      <w:divsChild>
        <w:div w:id="1259287219">
          <w:marLeft w:val="480"/>
          <w:marRight w:val="0"/>
          <w:marTop w:val="0"/>
          <w:marBottom w:val="0"/>
          <w:divBdr>
            <w:top w:val="none" w:sz="0" w:space="0" w:color="auto"/>
            <w:left w:val="none" w:sz="0" w:space="0" w:color="auto"/>
            <w:bottom w:val="none" w:sz="0" w:space="0" w:color="auto"/>
            <w:right w:val="none" w:sz="0" w:space="0" w:color="auto"/>
          </w:divBdr>
        </w:div>
        <w:div w:id="1725375022">
          <w:marLeft w:val="480"/>
          <w:marRight w:val="0"/>
          <w:marTop w:val="0"/>
          <w:marBottom w:val="0"/>
          <w:divBdr>
            <w:top w:val="none" w:sz="0" w:space="0" w:color="auto"/>
            <w:left w:val="none" w:sz="0" w:space="0" w:color="auto"/>
            <w:bottom w:val="none" w:sz="0" w:space="0" w:color="auto"/>
            <w:right w:val="none" w:sz="0" w:space="0" w:color="auto"/>
          </w:divBdr>
        </w:div>
        <w:div w:id="1048458066">
          <w:marLeft w:val="480"/>
          <w:marRight w:val="0"/>
          <w:marTop w:val="0"/>
          <w:marBottom w:val="0"/>
          <w:divBdr>
            <w:top w:val="none" w:sz="0" w:space="0" w:color="auto"/>
            <w:left w:val="none" w:sz="0" w:space="0" w:color="auto"/>
            <w:bottom w:val="none" w:sz="0" w:space="0" w:color="auto"/>
            <w:right w:val="none" w:sz="0" w:space="0" w:color="auto"/>
          </w:divBdr>
        </w:div>
        <w:div w:id="2099866077">
          <w:marLeft w:val="480"/>
          <w:marRight w:val="0"/>
          <w:marTop w:val="0"/>
          <w:marBottom w:val="0"/>
          <w:divBdr>
            <w:top w:val="none" w:sz="0" w:space="0" w:color="auto"/>
            <w:left w:val="none" w:sz="0" w:space="0" w:color="auto"/>
            <w:bottom w:val="none" w:sz="0" w:space="0" w:color="auto"/>
            <w:right w:val="none" w:sz="0" w:space="0" w:color="auto"/>
          </w:divBdr>
        </w:div>
        <w:div w:id="1301037922">
          <w:marLeft w:val="480"/>
          <w:marRight w:val="0"/>
          <w:marTop w:val="0"/>
          <w:marBottom w:val="0"/>
          <w:divBdr>
            <w:top w:val="none" w:sz="0" w:space="0" w:color="auto"/>
            <w:left w:val="none" w:sz="0" w:space="0" w:color="auto"/>
            <w:bottom w:val="none" w:sz="0" w:space="0" w:color="auto"/>
            <w:right w:val="none" w:sz="0" w:space="0" w:color="auto"/>
          </w:divBdr>
        </w:div>
        <w:div w:id="291640100">
          <w:marLeft w:val="480"/>
          <w:marRight w:val="0"/>
          <w:marTop w:val="0"/>
          <w:marBottom w:val="0"/>
          <w:divBdr>
            <w:top w:val="none" w:sz="0" w:space="0" w:color="auto"/>
            <w:left w:val="none" w:sz="0" w:space="0" w:color="auto"/>
            <w:bottom w:val="none" w:sz="0" w:space="0" w:color="auto"/>
            <w:right w:val="none" w:sz="0" w:space="0" w:color="auto"/>
          </w:divBdr>
        </w:div>
        <w:div w:id="2054115632">
          <w:marLeft w:val="480"/>
          <w:marRight w:val="0"/>
          <w:marTop w:val="0"/>
          <w:marBottom w:val="0"/>
          <w:divBdr>
            <w:top w:val="none" w:sz="0" w:space="0" w:color="auto"/>
            <w:left w:val="none" w:sz="0" w:space="0" w:color="auto"/>
            <w:bottom w:val="none" w:sz="0" w:space="0" w:color="auto"/>
            <w:right w:val="none" w:sz="0" w:space="0" w:color="auto"/>
          </w:divBdr>
        </w:div>
        <w:div w:id="903105556">
          <w:marLeft w:val="480"/>
          <w:marRight w:val="0"/>
          <w:marTop w:val="0"/>
          <w:marBottom w:val="0"/>
          <w:divBdr>
            <w:top w:val="none" w:sz="0" w:space="0" w:color="auto"/>
            <w:left w:val="none" w:sz="0" w:space="0" w:color="auto"/>
            <w:bottom w:val="none" w:sz="0" w:space="0" w:color="auto"/>
            <w:right w:val="none" w:sz="0" w:space="0" w:color="auto"/>
          </w:divBdr>
        </w:div>
        <w:div w:id="484317352">
          <w:marLeft w:val="480"/>
          <w:marRight w:val="0"/>
          <w:marTop w:val="0"/>
          <w:marBottom w:val="0"/>
          <w:divBdr>
            <w:top w:val="none" w:sz="0" w:space="0" w:color="auto"/>
            <w:left w:val="none" w:sz="0" w:space="0" w:color="auto"/>
            <w:bottom w:val="none" w:sz="0" w:space="0" w:color="auto"/>
            <w:right w:val="none" w:sz="0" w:space="0" w:color="auto"/>
          </w:divBdr>
        </w:div>
        <w:div w:id="490103146">
          <w:marLeft w:val="480"/>
          <w:marRight w:val="0"/>
          <w:marTop w:val="0"/>
          <w:marBottom w:val="0"/>
          <w:divBdr>
            <w:top w:val="none" w:sz="0" w:space="0" w:color="auto"/>
            <w:left w:val="none" w:sz="0" w:space="0" w:color="auto"/>
            <w:bottom w:val="none" w:sz="0" w:space="0" w:color="auto"/>
            <w:right w:val="none" w:sz="0" w:space="0" w:color="auto"/>
          </w:divBdr>
        </w:div>
        <w:div w:id="2130781960">
          <w:marLeft w:val="480"/>
          <w:marRight w:val="0"/>
          <w:marTop w:val="0"/>
          <w:marBottom w:val="0"/>
          <w:divBdr>
            <w:top w:val="none" w:sz="0" w:space="0" w:color="auto"/>
            <w:left w:val="none" w:sz="0" w:space="0" w:color="auto"/>
            <w:bottom w:val="none" w:sz="0" w:space="0" w:color="auto"/>
            <w:right w:val="none" w:sz="0" w:space="0" w:color="auto"/>
          </w:divBdr>
        </w:div>
        <w:div w:id="856698736">
          <w:marLeft w:val="480"/>
          <w:marRight w:val="0"/>
          <w:marTop w:val="0"/>
          <w:marBottom w:val="0"/>
          <w:divBdr>
            <w:top w:val="none" w:sz="0" w:space="0" w:color="auto"/>
            <w:left w:val="none" w:sz="0" w:space="0" w:color="auto"/>
            <w:bottom w:val="none" w:sz="0" w:space="0" w:color="auto"/>
            <w:right w:val="none" w:sz="0" w:space="0" w:color="auto"/>
          </w:divBdr>
        </w:div>
        <w:div w:id="763577105">
          <w:marLeft w:val="480"/>
          <w:marRight w:val="0"/>
          <w:marTop w:val="0"/>
          <w:marBottom w:val="0"/>
          <w:divBdr>
            <w:top w:val="none" w:sz="0" w:space="0" w:color="auto"/>
            <w:left w:val="none" w:sz="0" w:space="0" w:color="auto"/>
            <w:bottom w:val="none" w:sz="0" w:space="0" w:color="auto"/>
            <w:right w:val="none" w:sz="0" w:space="0" w:color="auto"/>
          </w:divBdr>
        </w:div>
        <w:div w:id="396317154">
          <w:marLeft w:val="480"/>
          <w:marRight w:val="0"/>
          <w:marTop w:val="0"/>
          <w:marBottom w:val="0"/>
          <w:divBdr>
            <w:top w:val="none" w:sz="0" w:space="0" w:color="auto"/>
            <w:left w:val="none" w:sz="0" w:space="0" w:color="auto"/>
            <w:bottom w:val="none" w:sz="0" w:space="0" w:color="auto"/>
            <w:right w:val="none" w:sz="0" w:space="0" w:color="auto"/>
          </w:divBdr>
        </w:div>
        <w:div w:id="1635864406">
          <w:marLeft w:val="480"/>
          <w:marRight w:val="0"/>
          <w:marTop w:val="0"/>
          <w:marBottom w:val="0"/>
          <w:divBdr>
            <w:top w:val="none" w:sz="0" w:space="0" w:color="auto"/>
            <w:left w:val="none" w:sz="0" w:space="0" w:color="auto"/>
            <w:bottom w:val="none" w:sz="0" w:space="0" w:color="auto"/>
            <w:right w:val="none" w:sz="0" w:space="0" w:color="auto"/>
          </w:divBdr>
        </w:div>
        <w:div w:id="2113551914">
          <w:marLeft w:val="480"/>
          <w:marRight w:val="0"/>
          <w:marTop w:val="0"/>
          <w:marBottom w:val="0"/>
          <w:divBdr>
            <w:top w:val="none" w:sz="0" w:space="0" w:color="auto"/>
            <w:left w:val="none" w:sz="0" w:space="0" w:color="auto"/>
            <w:bottom w:val="none" w:sz="0" w:space="0" w:color="auto"/>
            <w:right w:val="none" w:sz="0" w:space="0" w:color="auto"/>
          </w:divBdr>
        </w:div>
        <w:div w:id="9376972">
          <w:marLeft w:val="480"/>
          <w:marRight w:val="0"/>
          <w:marTop w:val="0"/>
          <w:marBottom w:val="0"/>
          <w:divBdr>
            <w:top w:val="none" w:sz="0" w:space="0" w:color="auto"/>
            <w:left w:val="none" w:sz="0" w:space="0" w:color="auto"/>
            <w:bottom w:val="none" w:sz="0" w:space="0" w:color="auto"/>
            <w:right w:val="none" w:sz="0" w:space="0" w:color="auto"/>
          </w:divBdr>
        </w:div>
        <w:div w:id="1708287515">
          <w:marLeft w:val="480"/>
          <w:marRight w:val="0"/>
          <w:marTop w:val="0"/>
          <w:marBottom w:val="0"/>
          <w:divBdr>
            <w:top w:val="none" w:sz="0" w:space="0" w:color="auto"/>
            <w:left w:val="none" w:sz="0" w:space="0" w:color="auto"/>
            <w:bottom w:val="none" w:sz="0" w:space="0" w:color="auto"/>
            <w:right w:val="none" w:sz="0" w:space="0" w:color="auto"/>
          </w:divBdr>
        </w:div>
        <w:div w:id="744882297">
          <w:marLeft w:val="480"/>
          <w:marRight w:val="0"/>
          <w:marTop w:val="0"/>
          <w:marBottom w:val="0"/>
          <w:divBdr>
            <w:top w:val="none" w:sz="0" w:space="0" w:color="auto"/>
            <w:left w:val="none" w:sz="0" w:space="0" w:color="auto"/>
            <w:bottom w:val="none" w:sz="0" w:space="0" w:color="auto"/>
            <w:right w:val="none" w:sz="0" w:space="0" w:color="auto"/>
          </w:divBdr>
        </w:div>
        <w:div w:id="896741642">
          <w:marLeft w:val="480"/>
          <w:marRight w:val="0"/>
          <w:marTop w:val="0"/>
          <w:marBottom w:val="0"/>
          <w:divBdr>
            <w:top w:val="none" w:sz="0" w:space="0" w:color="auto"/>
            <w:left w:val="none" w:sz="0" w:space="0" w:color="auto"/>
            <w:bottom w:val="none" w:sz="0" w:space="0" w:color="auto"/>
            <w:right w:val="none" w:sz="0" w:space="0" w:color="auto"/>
          </w:divBdr>
        </w:div>
        <w:div w:id="491412440">
          <w:marLeft w:val="480"/>
          <w:marRight w:val="0"/>
          <w:marTop w:val="0"/>
          <w:marBottom w:val="0"/>
          <w:divBdr>
            <w:top w:val="none" w:sz="0" w:space="0" w:color="auto"/>
            <w:left w:val="none" w:sz="0" w:space="0" w:color="auto"/>
            <w:bottom w:val="none" w:sz="0" w:space="0" w:color="auto"/>
            <w:right w:val="none" w:sz="0" w:space="0" w:color="auto"/>
          </w:divBdr>
        </w:div>
        <w:div w:id="868181496">
          <w:marLeft w:val="480"/>
          <w:marRight w:val="0"/>
          <w:marTop w:val="0"/>
          <w:marBottom w:val="0"/>
          <w:divBdr>
            <w:top w:val="none" w:sz="0" w:space="0" w:color="auto"/>
            <w:left w:val="none" w:sz="0" w:space="0" w:color="auto"/>
            <w:bottom w:val="none" w:sz="0" w:space="0" w:color="auto"/>
            <w:right w:val="none" w:sz="0" w:space="0" w:color="auto"/>
          </w:divBdr>
        </w:div>
        <w:div w:id="1968655260">
          <w:marLeft w:val="480"/>
          <w:marRight w:val="0"/>
          <w:marTop w:val="0"/>
          <w:marBottom w:val="0"/>
          <w:divBdr>
            <w:top w:val="none" w:sz="0" w:space="0" w:color="auto"/>
            <w:left w:val="none" w:sz="0" w:space="0" w:color="auto"/>
            <w:bottom w:val="none" w:sz="0" w:space="0" w:color="auto"/>
            <w:right w:val="none" w:sz="0" w:space="0" w:color="auto"/>
          </w:divBdr>
        </w:div>
        <w:div w:id="674694329">
          <w:marLeft w:val="480"/>
          <w:marRight w:val="0"/>
          <w:marTop w:val="0"/>
          <w:marBottom w:val="0"/>
          <w:divBdr>
            <w:top w:val="none" w:sz="0" w:space="0" w:color="auto"/>
            <w:left w:val="none" w:sz="0" w:space="0" w:color="auto"/>
            <w:bottom w:val="none" w:sz="0" w:space="0" w:color="auto"/>
            <w:right w:val="none" w:sz="0" w:space="0" w:color="auto"/>
          </w:divBdr>
        </w:div>
        <w:div w:id="1810319595">
          <w:marLeft w:val="480"/>
          <w:marRight w:val="0"/>
          <w:marTop w:val="0"/>
          <w:marBottom w:val="0"/>
          <w:divBdr>
            <w:top w:val="none" w:sz="0" w:space="0" w:color="auto"/>
            <w:left w:val="none" w:sz="0" w:space="0" w:color="auto"/>
            <w:bottom w:val="none" w:sz="0" w:space="0" w:color="auto"/>
            <w:right w:val="none" w:sz="0" w:space="0" w:color="auto"/>
          </w:divBdr>
        </w:div>
        <w:div w:id="1937906413">
          <w:marLeft w:val="480"/>
          <w:marRight w:val="0"/>
          <w:marTop w:val="0"/>
          <w:marBottom w:val="0"/>
          <w:divBdr>
            <w:top w:val="none" w:sz="0" w:space="0" w:color="auto"/>
            <w:left w:val="none" w:sz="0" w:space="0" w:color="auto"/>
            <w:bottom w:val="none" w:sz="0" w:space="0" w:color="auto"/>
            <w:right w:val="none" w:sz="0" w:space="0" w:color="auto"/>
          </w:divBdr>
        </w:div>
        <w:div w:id="666246351">
          <w:marLeft w:val="480"/>
          <w:marRight w:val="0"/>
          <w:marTop w:val="0"/>
          <w:marBottom w:val="0"/>
          <w:divBdr>
            <w:top w:val="none" w:sz="0" w:space="0" w:color="auto"/>
            <w:left w:val="none" w:sz="0" w:space="0" w:color="auto"/>
            <w:bottom w:val="none" w:sz="0" w:space="0" w:color="auto"/>
            <w:right w:val="none" w:sz="0" w:space="0" w:color="auto"/>
          </w:divBdr>
        </w:div>
        <w:div w:id="1423526059">
          <w:marLeft w:val="480"/>
          <w:marRight w:val="0"/>
          <w:marTop w:val="0"/>
          <w:marBottom w:val="0"/>
          <w:divBdr>
            <w:top w:val="none" w:sz="0" w:space="0" w:color="auto"/>
            <w:left w:val="none" w:sz="0" w:space="0" w:color="auto"/>
            <w:bottom w:val="none" w:sz="0" w:space="0" w:color="auto"/>
            <w:right w:val="none" w:sz="0" w:space="0" w:color="auto"/>
          </w:divBdr>
        </w:div>
        <w:div w:id="1544361726">
          <w:marLeft w:val="480"/>
          <w:marRight w:val="0"/>
          <w:marTop w:val="0"/>
          <w:marBottom w:val="0"/>
          <w:divBdr>
            <w:top w:val="none" w:sz="0" w:space="0" w:color="auto"/>
            <w:left w:val="none" w:sz="0" w:space="0" w:color="auto"/>
            <w:bottom w:val="none" w:sz="0" w:space="0" w:color="auto"/>
            <w:right w:val="none" w:sz="0" w:space="0" w:color="auto"/>
          </w:divBdr>
        </w:div>
        <w:div w:id="1418743373">
          <w:marLeft w:val="480"/>
          <w:marRight w:val="0"/>
          <w:marTop w:val="0"/>
          <w:marBottom w:val="0"/>
          <w:divBdr>
            <w:top w:val="none" w:sz="0" w:space="0" w:color="auto"/>
            <w:left w:val="none" w:sz="0" w:space="0" w:color="auto"/>
            <w:bottom w:val="none" w:sz="0" w:space="0" w:color="auto"/>
            <w:right w:val="none" w:sz="0" w:space="0" w:color="auto"/>
          </w:divBdr>
        </w:div>
      </w:divsChild>
    </w:div>
    <w:div w:id="1265452907">
      <w:bodyDiv w:val="1"/>
      <w:marLeft w:val="0"/>
      <w:marRight w:val="0"/>
      <w:marTop w:val="0"/>
      <w:marBottom w:val="0"/>
      <w:divBdr>
        <w:top w:val="none" w:sz="0" w:space="0" w:color="auto"/>
        <w:left w:val="none" w:sz="0" w:space="0" w:color="auto"/>
        <w:bottom w:val="none" w:sz="0" w:space="0" w:color="auto"/>
        <w:right w:val="none" w:sz="0" w:space="0" w:color="auto"/>
      </w:divBdr>
    </w:div>
    <w:div w:id="1268659201">
      <w:bodyDiv w:val="1"/>
      <w:marLeft w:val="0"/>
      <w:marRight w:val="0"/>
      <w:marTop w:val="0"/>
      <w:marBottom w:val="0"/>
      <w:divBdr>
        <w:top w:val="none" w:sz="0" w:space="0" w:color="auto"/>
        <w:left w:val="none" w:sz="0" w:space="0" w:color="auto"/>
        <w:bottom w:val="none" w:sz="0" w:space="0" w:color="auto"/>
        <w:right w:val="none" w:sz="0" w:space="0" w:color="auto"/>
      </w:divBdr>
    </w:div>
    <w:div w:id="1270546854">
      <w:bodyDiv w:val="1"/>
      <w:marLeft w:val="0"/>
      <w:marRight w:val="0"/>
      <w:marTop w:val="0"/>
      <w:marBottom w:val="0"/>
      <w:divBdr>
        <w:top w:val="none" w:sz="0" w:space="0" w:color="auto"/>
        <w:left w:val="none" w:sz="0" w:space="0" w:color="auto"/>
        <w:bottom w:val="none" w:sz="0" w:space="0" w:color="auto"/>
        <w:right w:val="none" w:sz="0" w:space="0" w:color="auto"/>
      </w:divBdr>
      <w:divsChild>
        <w:div w:id="592803">
          <w:marLeft w:val="480"/>
          <w:marRight w:val="0"/>
          <w:marTop w:val="0"/>
          <w:marBottom w:val="0"/>
          <w:divBdr>
            <w:top w:val="none" w:sz="0" w:space="0" w:color="auto"/>
            <w:left w:val="none" w:sz="0" w:space="0" w:color="auto"/>
            <w:bottom w:val="none" w:sz="0" w:space="0" w:color="auto"/>
            <w:right w:val="none" w:sz="0" w:space="0" w:color="auto"/>
          </w:divBdr>
        </w:div>
        <w:div w:id="6060383">
          <w:marLeft w:val="480"/>
          <w:marRight w:val="0"/>
          <w:marTop w:val="0"/>
          <w:marBottom w:val="0"/>
          <w:divBdr>
            <w:top w:val="none" w:sz="0" w:space="0" w:color="auto"/>
            <w:left w:val="none" w:sz="0" w:space="0" w:color="auto"/>
            <w:bottom w:val="none" w:sz="0" w:space="0" w:color="auto"/>
            <w:right w:val="none" w:sz="0" w:space="0" w:color="auto"/>
          </w:divBdr>
        </w:div>
        <w:div w:id="58212574">
          <w:marLeft w:val="480"/>
          <w:marRight w:val="0"/>
          <w:marTop w:val="0"/>
          <w:marBottom w:val="0"/>
          <w:divBdr>
            <w:top w:val="none" w:sz="0" w:space="0" w:color="auto"/>
            <w:left w:val="none" w:sz="0" w:space="0" w:color="auto"/>
            <w:bottom w:val="none" w:sz="0" w:space="0" w:color="auto"/>
            <w:right w:val="none" w:sz="0" w:space="0" w:color="auto"/>
          </w:divBdr>
        </w:div>
        <w:div w:id="409424170">
          <w:marLeft w:val="480"/>
          <w:marRight w:val="0"/>
          <w:marTop w:val="0"/>
          <w:marBottom w:val="0"/>
          <w:divBdr>
            <w:top w:val="none" w:sz="0" w:space="0" w:color="auto"/>
            <w:left w:val="none" w:sz="0" w:space="0" w:color="auto"/>
            <w:bottom w:val="none" w:sz="0" w:space="0" w:color="auto"/>
            <w:right w:val="none" w:sz="0" w:space="0" w:color="auto"/>
          </w:divBdr>
        </w:div>
        <w:div w:id="457576253">
          <w:marLeft w:val="480"/>
          <w:marRight w:val="0"/>
          <w:marTop w:val="0"/>
          <w:marBottom w:val="0"/>
          <w:divBdr>
            <w:top w:val="none" w:sz="0" w:space="0" w:color="auto"/>
            <w:left w:val="none" w:sz="0" w:space="0" w:color="auto"/>
            <w:bottom w:val="none" w:sz="0" w:space="0" w:color="auto"/>
            <w:right w:val="none" w:sz="0" w:space="0" w:color="auto"/>
          </w:divBdr>
        </w:div>
        <w:div w:id="738552697">
          <w:marLeft w:val="480"/>
          <w:marRight w:val="0"/>
          <w:marTop w:val="0"/>
          <w:marBottom w:val="0"/>
          <w:divBdr>
            <w:top w:val="none" w:sz="0" w:space="0" w:color="auto"/>
            <w:left w:val="none" w:sz="0" w:space="0" w:color="auto"/>
            <w:bottom w:val="none" w:sz="0" w:space="0" w:color="auto"/>
            <w:right w:val="none" w:sz="0" w:space="0" w:color="auto"/>
          </w:divBdr>
        </w:div>
        <w:div w:id="854462988">
          <w:marLeft w:val="480"/>
          <w:marRight w:val="0"/>
          <w:marTop w:val="0"/>
          <w:marBottom w:val="0"/>
          <w:divBdr>
            <w:top w:val="none" w:sz="0" w:space="0" w:color="auto"/>
            <w:left w:val="none" w:sz="0" w:space="0" w:color="auto"/>
            <w:bottom w:val="none" w:sz="0" w:space="0" w:color="auto"/>
            <w:right w:val="none" w:sz="0" w:space="0" w:color="auto"/>
          </w:divBdr>
        </w:div>
        <w:div w:id="864057309">
          <w:marLeft w:val="480"/>
          <w:marRight w:val="0"/>
          <w:marTop w:val="0"/>
          <w:marBottom w:val="0"/>
          <w:divBdr>
            <w:top w:val="none" w:sz="0" w:space="0" w:color="auto"/>
            <w:left w:val="none" w:sz="0" w:space="0" w:color="auto"/>
            <w:bottom w:val="none" w:sz="0" w:space="0" w:color="auto"/>
            <w:right w:val="none" w:sz="0" w:space="0" w:color="auto"/>
          </w:divBdr>
        </w:div>
        <w:div w:id="921452440">
          <w:marLeft w:val="480"/>
          <w:marRight w:val="0"/>
          <w:marTop w:val="0"/>
          <w:marBottom w:val="0"/>
          <w:divBdr>
            <w:top w:val="none" w:sz="0" w:space="0" w:color="auto"/>
            <w:left w:val="none" w:sz="0" w:space="0" w:color="auto"/>
            <w:bottom w:val="none" w:sz="0" w:space="0" w:color="auto"/>
            <w:right w:val="none" w:sz="0" w:space="0" w:color="auto"/>
          </w:divBdr>
        </w:div>
        <w:div w:id="1145732019">
          <w:marLeft w:val="480"/>
          <w:marRight w:val="0"/>
          <w:marTop w:val="0"/>
          <w:marBottom w:val="0"/>
          <w:divBdr>
            <w:top w:val="none" w:sz="0" w:space="0" w:color="auto"/>
            <w:left w:val="none" w:sz="0" w:space="0" w:color="auto"/>
            <w:bottom w:val="none" w:sz="0" w:space="0" w:color="auto"/>
            <w:right w:val="none" w:sz="0" w:space="0" w:color="auto"/>
          </w:divBdr>
        </w:div>
        <w:div w:id="1658455538">
          <w:marLeft w:val="480"/>
          <w:marRight w:val="0"/>
          <w:marTop w:val="0"/>
          <w:marBottom w:val="0"/>
          <w:divBdr>
            <w:top w:val="none" w:sz="0" w:space="0" w:color="auto"/>
            <w:left w:val="none" w:sz="0" w:space="0" w:color="auto"/>
            <w:bottom w:val="none" w:sz="0" w:space="0" w:color="auto"/>
            <w:right w:val="none" w:sz="0" w:space="0" w:color="auto"/>
          </w:divBdr>
        </w:div>
        <w:div w:id="1761870375">
          <w:marLeft w:val="480"/>
          <w:marRight w:val="0"/>
          <w:marTop w:val="0"/>
          <w:marBottom w:val="0"/>
          <w:divBdr>
            <w:top w:val="none" w:sz="0" w:space="0" w:color="auto"/>
            <w:left w:val="none" w:sz="0" w:space="0" w:color="auto"/>
            <w:bottom w:val="none" w:sz="0" w:space="0" w:color="auto"/>
            <w:right w:val="none" w:sz="0" w:space="0" w:color="auto"/>
          </w:divBdr>
        </w:div>
        <w:div w:id="1770808252">
          <w:marLeft w:val="480"/>
          <w:marRight w:val="0"/>
          <w:marTop w:val="0"/>
          <w:marBottom w:val="0"/>
          <w:divBdr>
            <w:top w:val="none" w:sz="0" w:space="0" w:color="auto"/>
            <w:left w:val="none" w:sz="0" w:space="0" w:color="auto"/>
            <w:bottom w:val="none" w:sz="0" w:space="0" w:color="auto"/>
            <w:right w:val="none" w:sz="0" w:space="0" w:color="auto"/>
          </w:divBdr>
        </w:div>
        <w:div w:id="1790203552">
          <w:marLeft w:val="480"/>
          <w:marRight w:val="0"/>
          <w:marTop w:val="0"/>
          <w:marBottom w:val="0"/>
          <w:divBdr>
            <w:top w:val="none" w:sz="0" w:space="0" w:color="auto"/>
            <w:left w:val="none" w:sz="0" w:space="0" w:color="auto"/>
            <w:bottom w:val="none" w:sz="0" w:space="0" w:color="auto"/>
            <w:right w:val="none" w:sz="0" w:space="0" w:color="auto"/>
          </w:divBdr>
        </w:div>
        <w:div w:id="1803772028">
          <w:marLeft w:val="480"/>
          <w:marRight w:val="0"/>
          <w:marTop w:val="0"/>
          <w:marBottom w:val="0"/>
          <w:divBdr>
            <w:top w:val="none" w:sz="0" w:space="0" w:color="auto"/>
            <w:left w:val="none" w:sz="0" w:space="0" w:color="auto"/>
            <w:bottom w:val="none" w:sz="0" w:space="0" w:color="auto"/>
            <w:right w:val="none" w:sz="0" w:space="0" w:color="auto"/>
          </w:divBdr>
        </w:div>
        <w:div w:id="1956710920">
          <w:marLeft w:val="480"/>
          <w:marRight w:val="0"/>
          <w:marTop w:val="0"/>
          <w:marBottom w:val="0"/>
          <w:divBdr>
            <w:top w:val="none" w:sz="0" w:space="0" w:color="auto"/>
            <w:left w:val="none" w:sz="0" w:space="0" w:color="auto"/>
            <w:bottom w:val="none" w:sz="0" w:space="0" w:color="auto"/>
            <w:right w:val="none" w:sz="0" w:space="0" w:color="auto"/>
          </w:divBdr>
        </w:div>
        <w:div w:id="2085637237">
          <w:marLeft w:val="480"/>
          <w:marRight w:val="0"/>
          <w:marTop w:val="0"/>
          <w:marBottom w:val="0"/>
          <w:divBdr>
            <w:top w:val="none" w:sz="0" w:space="0" w:color="auto"/>
            <w:left w:val="none" w:sz="0" w:space="0" w:color="auto"/>
            <w:bottom w:val="none" w:sz="0" w:space="0" w:color="auto"/>
            <w:right w:val="none" w:sz="0" w:space="0" w:color="auto"/>
          </w:divBdr>
        </w:div>
      </w:divsChild>
    </w:div>
    <w:div w:id="1270624178">
      <w:bodyDiv w:val="1"/>
      <w:marLeft w:val="0"/>
      <w:marRight w:val="0"/>
      <w:marTop w:val="0"/>
      <w:marBottom w:val="0"/>
      <w:divBdr>
        <w:top w:val="none" w:sz="0" w:space="0" w:color="auto"/>
        <w:left w:val="none" w:sz="0" w:space="0" w:color="auto"/>
        <w:bottom w:val="none" w:sz="0" w:space="0" w:color="auto"/>
        <w:right w:val="none" w:sz="0" w:space="0" w:color="auto"/>
      </w:divBdr>
    </w:div>
    <w:div w:id="1278950302">
      <w:bodyDiv w:val="1"/>
      <w:marLeft w:val="0"/>
      <w:marRight w:val="0"/>
      <w:marTop w:val="0"/>
      <w:marBottom w:val="0"/>
      <w:divBdr>
        <w:top w:val="none" w:sz="0" w:space="0" w:color="auto"/>
        <w:left w:val="none" w:sz="0" w:space="0" w:color="auto"/>
        <w:bottom w:val="none" w:sz="0" w:space="0" w:color="auto"/>
        <w:right w:val="none" w:sz="0" w:space="0" w:color="auto"/>
      </w:divBdr>
    </w:div>
    <w:div w:id="1281378406">
      <w:bodyDiv w:val="1"/>
      <w:marLeft w:val="0"/>
      <w:marRight w:val="0"/>
      <w:marTop w:val="0"/>
      <w:marBottom w:val="0"/>
      <w:divBdr>
        <w:top w:val="none" w:sz="0" w:space="0" w:color="auto"/>
        <w:left w:val="none" w:sz="0" w:space="0" w:color="auto"/>
        <w:bottom w:val="none" w:sz="0" w:space="0" w:color="auto"/>
        <w:right w:val="none" w:sz="0" w:space="0" w:color="auto"/>
      </w:divBdr>
    </w:div>
    <w:div w:id="1300843641">
      <w:bodyDiv w:val="1"/>
      <w:marLeft w:val="0"/>
      <w:marRight w:val="0"/>
      <w:marTop w:val="0"/>
      <w:marBottom w:val="0"/>
      <w:divBdr>
        <w:top w:val="none" w:sz="0" w:space="0" w:color="auto"/>
        <w:left w:val="none" w:sz="0" w:space="0" w:color="auto"/>
        <w:bottom w:val="none" w:sz="0" w:space="0" w:color="auto"/>
        <w:right w:val="none" w:sz="0" w:space="0" w:color="auto"/>
      </w:divBdr>
    </w:div>
    <w:div w:id="1305085303">
      <w:bodyDiv w:val="1"/>
      <w:marLeft w:val="0"/>
      <w:marRight w:val="0"/>
      <w:marTop w:val="0"/>
      <w:marBottom w:val="0"/>
      <w:divBdr>
        <w:top w:val="none" w:sz="0" w:space="0" w:color="auto"/>
        <w:left w:val="none" w:sz="0" w:space="0" w:color="auto"/>
        <w:bottom w:val="none" w:sz="0" w:space="0" w:color="auto"/>
        <w:right w:val="none" w:sz="0" w:space="0" w:color="auto"/>
      </w:divBdr>
    </w:div>
    <w:div w:id="1312052131">
      <w:bodyDiv w:val="1"/>
      <w:marLeft w:val="0"/>
      <w:marRight w:val="0"/>
      <w:marTop w:val="0"/>
      <w:marBottom w:val="0"/>
      <w:divBdr>
        <w:top w:val="none" w:sz="0" w:space="0" w:color="auto"/>
        <w:left w:val="none" w:sz="0" w:space="0" w:color="auto"/>
        <w:bottom w:val="none" w:sz="0" w:space="0" w:color="auto"/>
        <w:right w:val="none" w:sz="0" w:space="0" w:color="auto"/>
      </w:divBdr>
    </w:div>
    <w:div w:id="1316495671">
      <w:bodyDiv w:val="1"/>
      <w:marLeft w:val="0"/>
      <w:marRight w:val="0"/>
      <w:marTop w:val="0"/>
      <w:marBottom w:val="0"/>
      <w:divBdr>
        <w:top w:val="none" w:sz="0" w:space="0" w:color="auto"/>
        <w:left w:val="none" w:sz="0" w:space="0" w:color="auto"/>
        <w:bottom w:val="none" w:sz="0" w:space="0" w:color="auto"/>
        <w:right w:val="none" w:sz="0" w:space="0" w:color="auto"/>
      </w:divBdr>
    </w:div>
    <w:div w:id="1317539380">
      <w:bodyDiv w:val="1"/>
      <w:marLeft w:val="0"/>
      <w:marRight w:val="0"/>
      <w:marTop w:val="0"/>
      <w:marBottom w:val="0"/>
      <w:divBdr>
        <w:top w:val="none" w:sz="0" w:space="0" w:color="auto"/>
        <w:left w:val="none" w:sz="0" w:space="0" w:color="auto"/>
        <w:bottom w:val="none" w:sz="0" w:space="0" w:color="auto"/>
        <w:right w:val="none" w:sz="0" w:space="0" w:color="auto"/>
      </w:divBdr>
      <w:divsChild>
        <w:div w:id="43994260">
          <w:marLeft w:val="480"/>
          <w:marRight w:val="0"/>
          <w:marTop w:val="0"/>
          <w:marBottom w:val="0"/>
          <w:divBdr>
            <w:top w:val="none" w:sz="0" w:space="0" w:color="auto"/>
            <w:left w:val="none" w:sz="0" w:space="0" w:color="auto"/>
            <w:bottom w:val="none" w:sz="0" w:space="0" w:color="auto"/>
            <w:right w:val="none" w:sz="0" w:space="0" w:color="auto"/>
          </w:divBdr>
        </w:div>
        <w:div w:id="47001079">
          <w:marLeft w:val="480"/>
          <w:marRight w:val="0"/>
          <w:marTop w:val="0"/>
          <w:marBottom w:val="0"/>
          <w:divBdr>
            <w:top w:val="none" w:sz="0" w:space="0" w:color="auto"/>
            <w:left w:val="none" w:sz="0" w:space="0" w:color="auto"/>
            <w:bottom w:val="none" w:sz="0" w:space="0" w:color="auto"/>
            <w:right w:val="none" w:sz="0" w:space="0" w:color="auto"/>
          </w:divBdr>
        </w:div>
        <w:div w:id="93792553">
          <w:marLeft w:val="480"/>
          <w:marRight w:val="0"/>
          <w:marTop w:val="0"/>
          <w:marBottom w:val="0"/>
          <w:divBdr>
            <w:top w:val="none" w:sz="0" w:space="0" w:color="auto"/>
            <w:left w:val="none" w:sz="0" w:space="0" w:color="auto"/>
            <w:bottom w:val="none" w:sz="0" w:space="0" w:color="auto"/>
            <w:right w:val="none" w:sz="0" w:space="0" w:color="auto"/>
          </w:divBdr>
        </w:div>
        <w:div w:id="337197480">
          <w:marLeft w:val="480"/>
          <w:marRight w:val="0"/>
          <w:marTop w:val="0"/>
          <w:marBottom w:val="0"/>
          <w:divBdr>
            <w:top w:val="none" w:sz="0" w:space="0" w:color="auto"/>
            <w:left w:val="none" w:sz="0" w:space="0" w:color="auto"/>
            <w:bottom w:val="none" w:sz="0" w:space="0" w:color="auto"/>
            <w:right w:val="none" w:sz="0" w:space="0" w:color="auto"/>
          </w:divBdr>
        </w:div>
        <w:div w:id="442961804">
          <w:marLeft w:val="480"/>
          <w:marRight w:val="0"/>
          <w:marTop w:val="0"/>
          <w:marBottom w:val="0"/>
          <w:divBdr>
            <w:top w:val="none" w:sz="0" w:space="0" w:color="auto"/>
            <w:left w:val="none" w:sz="0" w:space="0" w:color="auto"/>
            <w:bottom w:val="none" w:sz="0" w:space="0" w:color="auto"/>
            <w:right w:val="none" w:sz="0" w:space="0" w:color="auto"/>
          </w:divBdr>
        </w:div>
        <w:div w:id="733511249">
          <w:marLeft w:val="480"/>
          <w:marRight w:val="0"/>
          <w:marTop w:val="0"/>
          <w:marBottom w:val="0"/>
          <w:divBdr>
            <w:top w:val="none" w:sz="0" w:space="0" w:color="auto"/>
            <w:left w:val="none" w:sz="0" w:space="0" w:color="auto"/>
            <w:bottom w:val="none" w:sz="0" w:space="0" w:color="auto"/>
            <w:right w:val="none" w:sz="0" w:space="0" w:color="auto"/>
          </w:divBdr>
        </w:div>
        <w:div w:id="920215496">
          <w:marLeft w:val="480"/>
          <w:marRight w:val="0"/>
          <w:marTop w:val="0"/>
          <w:marBottom w:val="0"/>
          <w:divBdr>
            <w:top w:val="none" w:sz="0" w:space="0" w:color="auto"/>
            <w:left w:val="none" w:sz="0" w:space="0" w:color="auto"/>
            <w:bottom w:val="none" w:sz="0" w:space="0" w:color="auto"/>
            <w:right w:val="none" w:sz="0" w:space="0" w:color="auto"/>
          </w:divBdr>
        </w:div>
        <w:div w:id="1049841103">
          <w:marLeft w:val="480"/>
          <w:marRight w:val="0"/>
          <w:marTop w:val="0"/>
          <w:marBottom w:val="0"/>
          <w:divBdr>
            <w:top w:val="none" w:sz="0" w:space="0" w:color="auto"/>
            <w:left w:val="none" w:sz="0" w:space="0" w:color="auto"/>
            <w:bottom w:val="none" w:sz="0" w:space="0" w:color="auto"/>
            <w:right w:val="none" w:sz="0" w:space="0" w:color="auto"/>
          </w:divBdr>
        </w:div>
        <w:div w:id="1092773695">
          <w:marLeft w:val="480"/>
          <w:marRight w:val="0"/>
          <w:marTop w:val="0"/>
          <w:marBottom w:val="0"/>
          <w:divBdr>
            <w:top w:val="none" w:sz="0" w:space="0" w:color="auto"/>
            <w:left w:val="none" w:sz="0" w:space="0" w:color="auto"/>
            <w:bottom w:val="none" w:sz="0" w:space="0" w:color="auto"/>
            <w:right w:val="none" w:sz="0" w:space="0" w:color="auto"/>
          </w:divBdr>
        </w:div>
        <w:div w:id="1229457245">
          <w:marLeft w:val="480"/>
          <w:marRight w:val="0"/>
          <w:marTop w:val="0"/>
          <w:marBottom w:val="0"/>
          <w:divBdr>
            <w:top w:val="none" w:sz="0" w:space="0" w:color="auto"/>
            <w:left w:val="none" w:sz="0" w:space="0" w:color="auto"/>
            <w:bottom w:val="none" w:sz="0" w:space="0" w:color="auto"/>
            <w:right w:val="none" w:sz="0" w:space="0" w:color="auto"/>
          </w:divBdr>
        </w:div>
        <w:div w:id="1392994684">
          <w:marLeft w:val="480"/>
          <w:marRight w:val="0"/>
          <w:marTop w:val="0"/>
          <w:marBottom w:val="0"/>
          <w:divBdr>
            <w:top w:val="none" w:sz="0" w:space="0" w:color="auto"/>
            <w:left w:val="none" w:sz="0" w:space="0" w:color="auto"/>
            <w:bottom w:val="none" w:sz="0" w:space="0" w:color="auto"/>
            <w:right w:val="none" w:sz="0" w:space="0" w:color="auto"/>
          </w:divBdr>
        </w:div>
        <w:div w:id="1424064093">
          <w:marLeft w:val="480"/>
          <w:marRight w:val="0"/>
          <w:marTop w:val="0"/>
          <w:marBottom w:val="0"/>
          <w:divBdr>
            <w:top w:val="none" w:sz="0" w:space="0" w:color="auto"/>
            <w:left w:val="none" w:sz="0" w:space="0" w:color="auto"/>
            <w:bottom w:val="none" w:sz="0" w:space="0" w:color="auto"/>
            <w:right w:val="none" w:sz="0" w:space="0" w:color="auto"/>
          </w:divBdr>
        </w:div>
        <w:div w:id="1470896740">
          <w:marLeft w:val="480"/>
          <w:marRight w:val="0"/>
          <w:marTop w:val="0"/>
          <w:marBottom w:val="0"/>
          <w:divBdr>
            <w:top w:val="none" w:sz="0" w:space="0" w:color="auto"/>
            <w:left w:val="none" w:sz="0" w:space="0" w:color="auto"/>
            <w:bottom w:val="none" w:sz="0" w:space="0" w:color="auto"/>
            <w:right w:val="none" w:sz="0" w:space="0" w:color="auto"/>
          </w:divBdr>
        </w:div>
        <w:div w:id="1512794887">
          <w:marLeft w:val="480"/>
          <w:marRight w:val="0"/>
          <w:marTop w:val="0"/>
          <w:marBottom w:val="0"/>
          <w:divBdr>
            <w:top w:val="none" w:sz="0" w:space="0" w:color="auto"/>
            <w:left w:val="none" w:sz="0" w:space="0" w:color="auto"/>
            <w:bottom w:val="none" w:sz="0" w:space="0" w:color="auto"/>
            <w:right w:val="none" w:sz="0" w:space="0" w:color="auto"/>
          </w:divBdr>
        </w:div>
        <w:div w:id="1605192286">
          <w:marLeft w:val="480"/>
          <w:marRight w:val="0"/>
          <w:marTop w:val="0"/>
          <w:marBottom w:val="0"/>
          <w:divBdr>
            <w:top w:val="none" w:sz="0" w:space="0" w:color="auto"/>
            <w:left w:val="none" w:sz="0" w:space="0" w:color="auto"/>
            <w:bottom w:val="none" w:sz="0" w:space="0" w:color="auto"/>
            <w:right w:val="none" w:sz="0" w:space="0" w:color="auto"/>
          </w:divBdr>
        </w:div>
        <w:div w:id="1843546152">
          <w:marLeft w:val="480"/>
          <w:marRight w:val="0"/>
          <w:marTop w:val="0"/>
          <w:marBottom w:val="0"/>
          <w:divBdr>
            <w:top w:val="none" w:sz="0" w:space="0" w:color="auto"/>
            <w:left w:val="none" w:sz="0" w:space="0" w:color="auto"/>
            <w:bottom w:val="none" w:sz="0" w:space="0" w:color="auto"/>
            <w:right w:val="none" w:sz="0" w:space="0" w:color="auto"/>
          </w:divBdr>
        </w:div>
      </w:divsChild>
    </w:div>
    <w:div w:id="1322584360">
      <w:bodyDiv w:val="1"/>
      <w:marLeft w:val="0"/>
      <w:marRight w:val="0"/>
      <w:marTop w:val="0"/>
      <w:marBottom w:val="0"/>
      <w:divBdr>
        <w:top w:val="none" w:sz="0" w:space="0" w:color="auto"/>
        <w:left w:val="none" w:sz="0" w:space="0" w:color="auto"/>
        <w:bottom w:val="none" w:sz="0" w:space="0" w:color="auto"/>
        <w:right w:val="none" w:sz="0" w:space="0" w:color="auto"/>
      </w:divBdr>
    </w:div>
    <w:div w:id="1323464816">
      <w:bodyDiv w:val="1"/>
      <w:marLeft w:val="0"/>
      <w:marRight w:val="0"/>
      <w:marTop w:val="0"/>
      <w:marBottom w:val="0"/>
      <w:divBdr>
        <w:top w:val="none" w:sz="0" w:space="0" w:color="auto"/>
        <w:left w:val="none" w:sz="0" w:space="0" w:color="auto"/>
        <w:bottom w:val="none" w:sz="0" w:space="0" w:color="auto"/>
        <w:right w:val="none" w:sz="0" w:space="0" w:color="auto"/>
      </w:divBdr>
    </w:div>
    <w:div w:id="1330065099">
      <w:bodyDiv w:val="1"/>
      <w:marLeft w:val="0"/>
      <w:marRight w:val="0"/>
      <w:marTop w:val="0"/>
      <w:marBottom w:val="0"/>
      <w:divBdr>
        <w:top w:val="none" w:sz="0" w:space="0" w:color="auto"/>
        <w:left w:val="none" w:sz="0" w:space="0" w:color="auto"/>
        <w:bottom w:val="none" w:sz="0" w:space="0" w:color="auto"/>
        <w:right w:val="none" w:sz="0" w:space="0" w:color="auto"/>
      </w:divBdr>
    </w:div>
    <w:div w:id="1330253447">
      <w:bodyDiv w:val="1"/>
      <w:marLeft w:val="0"/>
      <w:marRight w:val="0"/>
      <w:marTop w:val="0"/>
      <w:marBottom w:val="0"/>
      <w:divBdr>
        <w:top w:val="none" w:sz="0" w:space="0" w:color="auto"/>
        <w:left w:val="none" w:sz="0" w:space="0" w:color="auto"/>
        <w:bottom w:val="none" w:sz="0" w:space="0" w:color="auto"/>
        <w:right w:val="none" w:sz="0" w:space="0" w:color="auto"/>
      </w:divBdr>
    </w:div>
    <w:div w:id="1333070629">
      <w:bodyDiv w:val="1"/>
      <w:marLeft w:val="0"/>
      <w:marRight w:val="0"/>
      <w:marTop w:val="0"/>
      <w:marBottom w:val="0"/>
      <w:divBdr>
        <w:top w:val="none" w:sz="0" w:space="0" w:color="auto"/>
        <w:left w:val="none" w:sz="0" w:space="0" w:color="auto"/>
        <w:bottom w:val="none" w:sz="0" w:space="0" w:color="auto"/>
        <w:right w:val="none" w:sz="0" w:space="0" w:color="auto"/>
      </w:divBdr>
    </w:div>
    <w:div w:id="1334184540">
      <w:bodyDiv w:val="1"/>
      <w:marLeft w:val="0"/>
      <w:marRight w:val="0"/>
      <w:marTop w:val="0"/>
      <w:marBottom w:val="0"/>
      <w:divBdr>
        <w:top w:val="none" w:sz="0" w:space="0" w:color="auto"/>
        <w:left w:val="none" w:sz="0" w:space="0" w:color="auto"/>
        <w:bottom w:val="none" w:sz="0" w:space="0" w:color="auto"/>
        <w:right w:val="none" w:sz="0" w:space="0" w:color="auto"/>
      </w:divBdr>
    </w:div>
    <w:div w:id="1334727029">
      <w:bodyDiv w:val="1"/>
      <w:marLeft w:val="0"/>
      <w:marRight w:val="0"/>
      <w:marTop w:val="0"/>
      <w:marBottom w:val="0"/>
      <w:divBdr>
        <w:top w:val="none" w:sz="0" w:space="0" w:color="auto"/>
        <w:left w:val="none" w:sz="0" w:space="0" w:color="auto"/>
        <w:bottom w:val="none" w:sz="0" w:space="0" w:color="auto"/>
        <w:right w:val="none" w:sz="0" w:space="0" w:color="auto"/>
      </w:divBdr>
    </w:div>
    <w:div w:id="1338579192">
      <w:bodyDiv w:val="1"/>
      <w:marLeft w:val="0"/>
      <w:marRight w:val="0"/>
      <w:marTop w:val="0"/>
      <w:marBottom w:val="0"/>
      <w:divBdr>
        <w:top w:val="none" w:sz="0" w:space="0" w:color="auto"/>
        <w:left w:val="none" w:sz="0" w:space="0" w:color="auto"/>
        <w:bottom w:val="none" w:sz="0" w:space="0" w:color="auto"/>
        <w:right w:val="none" w:sz="0" w:space="0" w:color="auto"/>
      </w:divBdr>
    </w:div>
    <w:div w:id="1342926114">
      <w:bodyDiv w:val="1"/>
      <w:marLeft w:val="0"/>
      <w:marRight w:val="0"/>
      <w:marTop w:val="0"/>
      <w:marBottom w:val="0"/>
      <w:divBdr>
        <w:top w:val="none" w:sz="0" w:space="0" w:color="auto"/>
        <w:left w:val="none" w:sz="0" w:space="0" w:color="auto"/>
        <w:bottom w:val="none" w:sz="0" w:space="0" w:color="auto"/>
        <w:right w:val="none" w:sz="0" w:space="0" w:color="auto"/>
      </w:divBdr>
    </w:div>
    <w:div w:id="1349209127">
      <w:bodyDiv w:val="1"/>
      <w:marLeft w:val="0"/>
      <w:marRight w:val="0"/>
      <w:marTop w:val="0"/>
      <w:marBottom w:val="0"/>
      <w:divBdr>
        <w:top w:val="none" w:sz="0" w:space="0" w:color="auto"/>
        <w:left w:val="none" w:sz="0" w:space="0" w:color="auto"/>
        <w:bottom w:val="none" w:sz="0" w:space="0" w:color="auto"/>
        <w:right w:val="none" w:sz="0" w:space="0" w:color="auto"/>
      </w:divBdr>
    </w:div>
    <w:div w:id="1359962943">
      <w:bodyDiv w:val="1"/>
      <w:marLeft w:val="0"/>
      <w:marRight w:val="0"/>
      <w:marTop w:val="0"/>
      <w:marBottom w:val="0"/>
      <w:divBdr>
        <w:top w:val="none" w:sz="0" w:space="0" w:color="auto"/>
        <w:left w:val="none" w:sz="0" w:space="0" w:color="auto"/>
        <w:bottom w:val="none" w:sz="0" w:space="0" w:color="auto"/>
        <w:right w:val="none" w:sz="0" w:space="0" w:color="auto"/>
      </w:divBdr>
    </w:div>
    <w:div w:id="1364359147">
      <w:bodyDiv w:val="1"/>
      <w:marLeft w:val="0"/>
      <w:marRight w:val="0"/>
      <w:marTop w:val="0"/>
      <w:marBottom w:val="0"/>
      <w:divBdr>
        <w:top w:val="none" w:sz="0" w:space="0" w:color="auto"/>
        <w:left w:val="none" w:sz="0" w:space="0" w:color="auto"/>
        <w:bottom w:val="none" w:sz="0" w:space="0" w:color="auto"/>
        <w:right w:val="none" w:sz="0" w:space="0" w:color="auto"/>
      </w:divBdr>
      <w:divsChild>
        <w:div w:id="1666858096">
          <w:marLeft w:val="480"/>
          <w:marRight w:val="0"/>
          <w:marTop w:val="0"/>
          <w:marBottom w:val="0"/>
          <w:divBdr>
            <w:top w:val="none" w:sz="0" w:space="0" w:color="auto"/>
            <w:left w:val="none" w:sz="0" w:space="0" w:color="auto"/>
            <w:bottom w:val="none" w:sz="0" w:space="0" w:color="auto"/>
            <w:right w:val="none" w:sz="0" w:space="0" w:color="auto"/>
          </w:divBdr>
        </w:div>
        <w:div w:id="720859774">
          <w:marLeft w:val="480"/>
          <w:marRight w:val="0"/>
          <w:marTop w:val="0"/>
          <w:marBottom w:val="0"/>
          <w:divBdr>
            <w:top w:val="none" w:sz="0" w:space="0" w:color="auto"/>
            <w:left w:val="none" w:sz="0" w:space="0" w:color="auto"/>
            <w:bottom w:val="none" w:sz="0" w:space="0" w:color="auto"/>
            <w:right w:val="none" w:sz="0" w:space="0" w:color="auto"/>
          </w:divBdr>
        </w:div>
        <w:div w:id="1077096360">
          <w:marLeft w:val="480"/>
          <w:marRight w:val="0"/>
          <w:marTop w:val="0"/>
          <w:marBottom w:val="0"/>
          <w:divBdr>
            <w:top w:val="none" w:sz="0" w:space="0" w:color="auto"/>
            <w:left w:val="none" w:sz="0" w:space="0" w:color="auto"/>
            <w:bottom w:val="none" w:sz="0" w:space="0" w:color="auto"/>
            <w:right w:val="none" w:sz="0" w:space="0" w:color="auto"/>
          </w:divBdr>
        </w:div>
        <w:div w:id="1404334915">
          <w:marLeft w:val="480"/>
          <w:marRight w:val="0"/>
          <w:marTop w:val="0"/>
          <w:marBottom w:val="0"/>
          <w:divBdr>
            <w:top w:val="none" w:sz="0" w:space="0" w:color="auto"/>
            <w:left w:val="none" w:sz="0" w:space="0" w:color="auto"/>
            <w:bottom w:val="none" w:sz="0" w:space="0" w:color="auto"/>
            <w:right w:val="none" w:sz="0" w:space="0" w:color="auto"/>
          </w:divBdr>
        </w:div>
        <w:div w:id="1034572388">
          <w:marLeft w:val="480"/>
          <w:marRight w:val="0"/>
          <w:marTop w:val="0"/>
          <w:marBottom w:val="0"/>
          <w:divBdr>
            <w:top w:val="none" w:sz="0" w:space="0" w:color="auto"/>
            <w:left w:val="none" w:sz="0" w:space="0" w:color="auto"/>
            <w:bottom w:val="none" w:sz="0" w:space="0" w:color="auto"/>
            <w:right w:val="none" w:sz="0" w:space="0" w:color="auto"/>
          </w:divBdr>
        </w:div>
        <w:div w:id="590354352">
          <w:marLeft w:val="480"/>
          <w:marRight w:val="0"/>
          <w:marTop w:val="0"/>
          <w:marBottom w:val="0"/>
          <w:divBdr>
            <w:top w:val="none" w:sz="0" w:space="0" w:color="auto"/>
            <w:left w:val="none" w:sz="0" w:space="0" w:color="auto"/>
            <w:bottom w:val="none" w:sz="0" w:space="0" w:color="auto"/>
            <w:right w:val="none" w:sz="0" w:space="0" w:color="auto"/>
          </w:divBdr>
        </w:div>
        <w:div w:id="1773745494">
          <w:marLeft w:val="480"/>
          <w:marRight w:val="0"/>
          <w:marTop w:val="0"/>
          <w:marBottom w:val="0"/>
          <w:divBdr>
            <w:top w:val="none" w:sz="0" w:space="0" w:color="auto"/>
            <w:left w:val="none" w:sz="0" w:space="0" w:color="auto"/>
            <w:bottom w:val="none" w:sz="0" w:space="0" w:color="auto"/>
            <w:right w:val="none" w:sz="0" w:space="0" w:color="auto"/>
          </w:divBdr>
        </w:div>
        <w:div w:id="1376539567">
          <w:marLeft w:val="480"/>
          <w:marRight w:val="0"/>
          <w:marTop w:val="0"/>
          <w:marBottom w:val="0"/>
          <w:divBdr>
            <w:top w:val="none" w:sz="0" w:space="0" w:color="auto"/>
            <w:left w:val="none" w:sz="0" w:space="0" w:color="auto"/>
            <w:bottom w:val="none" w:sz="0" w:space="0" w:color="auto"/>
            <w:right w:val="none" w:sz="0" w:space="0" w:color="auto"/>
          </w:divBdr>
        </w:div>
        <w:div w:id="288098328">
          <w:marLeft w:val="480"/>
          <w:marRight w:val="0"/>
          <w:marTop w:val="0"/>
          <w:marBottom w:val="0"/>
          <w:divBdr>
            <w:top w:val="none" w:sz="0" w:space="0" w:color="auto"/>
            <w:left w:val="none" w:sz="0" w:space="0" w:color="auto"/>
            <w:bottom w:val="none" w:sz="0" w:space="0" w:color="auto"/>
            <w:right w:val="none" w:sz="0" w:space="0" w:color="auto"/>
          </w:divBdr>
        </w:div>
        <w:div w:id="2000112681">
          <w:marLeft w:val="480"/>
          <w:marRight w:val="0"/>
          <w:marTop w:val="0"/>
          <w:marBottom w:val="0"/>
          <w:divBdr>
            <w:top w:val="none" w:sz="0" w:space="0" w:color="auto"/>
            <w:left w:val="none" w:sz="0" w:space="0" w:color="auto"/>
            <w:bottom w:val="none" w:sz="0" w:space="0" w:color="auto"/>
            <w:right w:val="none" w:sz="0" w:space="0" w:color="auto"/>
          </w:divBdr>
        </w:div>
        <w:div w:id="449934525">
          <w:marLeft w:val="480"/>
          <w:marRight w:val="0"/>
          <w:marTop w:val="0"/>
          <w:marBottom w:val="0"/>
          <w:divBdr>
            <w:top w:val="none" w:sz="0" w:space="0" w:color="auto"/>
            <w:left w:val="none" w:sz="0" w:space="0" w:color="auto"/>
            <w:bottom w:val="none" w:sz="0" w:space="0" w:color="auto"/>
            <w:right w:val="none" w:sz="0" w:space="0" w:color="auto"/>
          </w:divBdr>
        </w:div>
        <w:div w:id="1785660296">
          <w:marLeft w:val="480"/>
          <w:marRight w:val="0"/>
          <w:marTop w:val="0"/>
          <w:marBottom w:val="0"/>
          <w:divBdr>
            <w:top w:val="none" w:sz="0" w:space="0" w:color="auto"/>
            <w:left w:val="none" w:sz="0" w:space="0" w:color="auto"/>
            <w:bottom w:val="none" w:sz="0" w:space="0" w:color="auto"/>
            <w:right w:val="none" w:sz="0" w:space="0" w:color="auto"/>
          </w:divBdr>
        </w:div>
        <w:div w:id="1245384522">
          <w:marLeft w:val="480"/>
          <w:marRight w:val="0"/>
          <w:marTop w:val="0"/>
          <w:marBottom w:val="0"/>
          <w:divBdr>
            <w:top w:val="none" w:sz="0" w:space="0" w:color="auto"/>
            <w:left w:val="none" w:sz="0" w:space="0" w:color="auto"/>
            <w:bottom w:val="none" w:sz="0" w:space="0" w:color="auto"/>
            <w:right w:val="none" w:sz="0" w:space="0" w:color="auto"/>
          </w:divBdr>
        </w:div>
        <w:div w:id="3828109">
          <w:marLeft w:val="480"/>
          <w:marRight w:val="0"/>
          <w:marTop w:val="0"/>
          <w:marBottom w:val="0"/>
          <w:divBdr>
            <w:top w:val="none" w:sz="0" w:space="0" w:color="auto"/>
            <w:left w:val="none" w:sz="0" w:space="0" w:color="auto"/>
            <w:bottom w:val="none" w:sz="0" w:space="0" w:color="auto"/>
            <w:right w:val="none" w:sz="0" w:space="0" w:color="auto"/>
          </w:divBdr>
        </w:div>
        <w:div w:id="1988900631">
          <w:marLeft w:val="480"/>
          <w:marRight w:val="0"/>
          <w:marTop w:val="0"/>
          <w:marBottom w:val="0"/>
          <w:divBdr>
            <w:top w:val="none" w:sz="0" w:space="0" w:color="auto"/>
            <w:left w:val="none" w:sz="0" w:space="0" w:color="auto"/>
            <w:bottom w:val="none" w:sz="0" w:space="0" w:color="auto"/>
            <w:right w:val="none" w:sz="0" w:space="0" w:color="auto"/>
          </w:divBdr>
        </w:div>
        <w:div w:id="1782336465">
          <w:marLeft w:val="480"/>
          <w:marRight w:val="0"/>
          <w:marTop w:val="0"/>
          <w:marBottom w:val="0"/>
          <w:divBdr>
            <w:top w:val="none" w:sz="0" w:space="0" w:color="auto"/>
            <w:left w:val="none" w:sz="0" w:space="0" w:color="auto"/>
            <w:bottom w:val="none" w:sz="0" w:space="0" w:color="auto"/>
            <w:right w:val="none" w:sz="0" w:space="0" w:color="auto"/>
          </w:divBdr>
        </w:div>
        <w:div w:id="866674287">
          <w:marLeft w:val="480"/>
          <w:marRight w:val="0"/>
          <w:marTop w:val="0"/>
          <w:marBottom w:val="0"/>
          <w:divBdr>
            <w:top w:val="none" w:sz="0" w:space="0" w:color="auto"/>
            <w:left w:val="none" w:sz="0" w:space="0" w:color="auto"/>
            <w:bottom w:val="none" w:sz="0" w:space="0" w:color="auto"/>
            <w:right w:val="none" w:sz="0" w:space="0" w:color="auto"/>
          </w:divBdr>
        </w:div>
        <w:div w:id="1975477949">
          <w:marLeft w:val="480"/>
          <w:marRight w:val="0"/>
          <w:marTop w:val="0"/>
          <w:marBottom w:val="0"/>
          <w:divBdr>
            <w:top w:val="none" w:sz="0" w:space="0" w:color="auto"/>
            <w:left w:val="none" w:sz="0" w:space="0" w:color="auto"/>
            <w:bottom w:val="none" w:sz="0" w:space="0" w:color="auto"/>
            <w:right w:val="none" w:sz="0" w:space="0" w:color="auto"/>
          </w:divBdr>
        </w:div>
        <w:div w:id="1882669905">
          <w:marLeft w:val="480"/>
          <w:marRight w:val="0"/>
          <w:marTop w:val="0"/>
          <w:marBottom w:val="0"/>
          <w:divBdr>
            <w:top w:val="none" w:sz="0" w:space="0" w:color="auto"/>
            <w:left w:val="none" w:sz="0" w:space="0" w:color="auto"/>
            <w:bottom w:val="none" w:sz="0" w:space="0" w:color="auto"/>
            <w:right w:val="none" w:sz="0" w:space="0" w:color="auto"/>
          </w:divBdr>
        </w:div>
        <w:div w:id="1512793948">
          <w:marLeft w:val="480"/>
          <w:marRight w:val="0"/>
          <w:marTop w:val="0"/>
          <w:marBottom w:val="0"/>
          <w:divBdr>
            <w:top w:val="none" w:sz="0" w:space="0" w:color="auto"/>
            <w:left w:val="none" w:sz="0" w:space="0" w:color="auto"/>
            <w:bottom w:val="none" w:sz="0" w:space="0" w:color="auto"/>
            <w:right w:val="none" w:sz="0" w:space="0" w:color="auto"/>
          </w:divBdr>
        </w:div>
        <w:div w:id="1377968374">
          <w:marLeft w:val="480"/>
          <w:marRight w:val="0"/>
          <w:marTop w:val="0"/>
          <w:marBottom w:val="0"/>
          <w:divBdr>
            <w:top w:val="none" w:sz="0" w:space="0" w:color="auto"/>
            <w:left w:val="none" w:sz="0" w:space="0" w:color="auto"/>
            <w:bottom w:val="none" w:sz="0" w:space="0" w:color="auto"/>
            <w:right w:val="none" w:sz="0" w:space="0" w:color="auto"/>
          </w:divBdr>
        </w:div>
        <w:div w:id="2003317167">
          <w:marLeft w:val="480"/>
          <w:marRight w:val="0"/>
          <w:marTop w:val="0"/>
          <w:marBottom w:val="0"/>
          <w:divBdr>
            <w:top w:val="none" w:sz="0" w:space="0" w:color="auto"/>
            <w:left w:val="none" w:sz="0" w:space="0" w:color="auto"/>
            <w:bottom w:val="none" w:sz="0" w:space="0" w:color="auto"/>
            <w:right w:val="none" w:sz="0" w:space="0" w:color="auto"/>
          </w:divBdr>
        </w:div>
        <w:div w:id="770197989">
          <w:marLeft w:val="480"/>
          <w:marRight w:val="0"/>
          <w:marTop w:val="0"/>
          <w:marBottom w:val="0"/>
          <w:divBdr>
            <w:top w:val="none" w:sz="0" w:space="0" w:color="auto"/>
            <w:left w:val="none" w:sz="0" w:space="0" w:color="auto"/>
            <w:bottom w:val="none" w:sz="0" w:space="0" w:color="auto"/>
            <w:right w:val="none" w:sz="0" w:space="0" w:color="auto"/>
          </w:divBdr>
        </w:div>
        <w:div w:id="1365595166">
          <w:marLeft w:val="480"/>
          <w:marRight w:val="0"/>
          <w:marTop w:val="0"/>
          <w:marBottom w:val="0"/>
          <w:divBdr>
            <w:top w:val="none" w:sz="0" w:space="0" w:color="auto"/>
            <w:left w:val="none" w:sz="0" w:space="0" w:color="auto"/>
            <w:bottom w:val="none" w:sz="0" w:space="0" w:color="auto"/>
            <w:right w:val="none" w:sz="0" w:space="0" w:color="auto"/>
          </w:divBdr>
        </w:div>
        <w:div w:id="1247039309">
          <w:marLeft w:val="480"/>
          <w:marRight w:val="0"/>
          <w:marTop w:val="0"/>
          <w:marBottom w:val="0"/>
          <w:divBdr>
            <w:top w:val="none" w:sz="0" w:space="0" w:color="auto"/>
            <w:left w:val="none" w:sz="0" w:space="0" w:color="auto"/>
            <w:bottom w:val="none" w:sz="0" w:space="0" w:color="auto"/>
            <w:right w:val="none" w:sz="0" w:space="0" w:color="auto"/>
          </w:divBdr>
        </w:div>
      </w:divsChild>
    </w:div>
    <w:div w:id="1364668315">
      <w:bodyDiv w:val="1"/>
      <w:marLeft w:val="0"/>
      <w:marRight w:val="0"/>
      <w:marTop w:val="0"/>
      <w:marBottom w:val="0"/>
      <w:divBdr>
        <w:top w:val="none" w:sz="0" w:space="0" w:color="auto"/>
        <w:left w:val="none" w:sz="0" w:space="0" w:color="auto"/>
        <w:bottom w:val="none" w:sz="0" w:space="0" w:color="auto"/>
        <w:right w:val="none" w:sz="0" w:space="0" w:color="auto"/>
      </w:divBdr>
    </w:div>
    <w:div w:id="1366904910">
      <w:bodyDiv w:val="1"/>
      <w:marLeft w:val="0"/>
      <w:marRight w:val="0"/>
      <w:marTop w:val="0"/>
      <w:marBottom w:val="0"/>
      <w:divBdr>
        <w:top w:val="none" w:sz="0" w:space="0" w:color="auto"/>
        <w:left w:val="none" w:sz="0" w:space="0" w:color="auto"/>
        <w:bottom w:val="none" w:sz="0" w:space="0" w:color="auto"/>
        <w:right w:val="none" w:sz="0" w:space="0" w:color="auto"/>
      </w:divBdr>
    </w:div>
    <w:div w:id="1369259450">
      <w:bodyDiv w:val="1"/>
      <w:marLeft w:val="0"/>
      <w:marRight w:val="0"/>
      <w:marTop w:val="0"/>
      <w:marBottom w:val="0"/>
      <w:divBdr>
        <w:top w:val="none" w:sz="0" w:space="0" w:color="auto"/>
        <w:left w:val="none" w:sz="0" w:space="0" w:color="auto"/>
        <w:bottom w:val="none" w:sz="0" w:space="0" w:color="auto"/>
        <w:right w:val="none" w:sz="0" w:space="0" w:color="auto"/>
      </w:divBdr>
    </w:div>
    <w:div w:id="1369454867">
      <w:bodyDiv w:val="1"/>
      <w:marLeft w:val="0"/>
      <w:marRight w:val="0"/>
      <w:marTop w:val="0"/>
      <w:marBottom w:val="0"/>
      <w:divBdr>
        <w:top w:val="none" w:sz="0" w:space="0" w:color="auto"/>
        <w:left w:val="none" w:sz="0" w:space="0" w:color="auto"/>
        <w:bottom w:val="none" w:sz="0" w:space="0" w:color="auto"/>
        <w:right w:val="none" w:sz="0" w:space="0" w:color="auto"/>
      </w:divBdr>
    </w:div>
    <w:div w:id="1371610468">
      <w:bodyDiv w:val="1"/>
      <w:marLeft w:val="0"/>
      <w:marRight w:val="0"/>
      <w:marTop w:val="0"/>
      <w:marBottom w:val="0"/>
      <w:divBdr>
        <w:top w:val="none" w:sz="0" w:space="0" w:color="auto"/>
        <w:left w:val="none" w:sz="0" w:space="0" w:color="auto"/>
        <w:bottom w:val="none" w:sz="0" w:space="0" w:color="auto"/>
        <w:right w:val="none" w:sz="0" w:space="0" w:color="auto"/>
      </w:divBdr>
    </w:div>
    <w:div w:id="1374882713">
      <w:bodyDiv w:val="1"/>
      <w:marLeft w:val="0"/>
      <w:marRight w:val="0"/>
      <w:marTop w:val="0"/>
      <w:marBottom w:val="0"/>
      <w:divBdr>
        <w:top w:val="none" w:sz="0" w:space="0" w:color="auto"/>
        <w:left w:val="none" w:sz="0" w:space="0" w:color="auto"/>
        <w:bottom w:val="none" w:sz="0" w:space="0" w:color="auto"/>
        <w:right w:val="none" w:sz="0" w:space="0" w:color="auto"/>
      </w:divBdr>
    </w:div>
    <w:div w:id="1376154979">
      <w:bodyDiv w:val="1"/>
      <w:marLeft w:val="0"/>
      <w:marRight w:val="0"/>
      <w:marTop w:val="0"/>
      <w:marBottom w:val="0"/>
      <w:divBdr>
        <w:top w:val="none" w:sz="0" w:space="0" w:color="auto"/>
        <w:left w:val="none" w:sz="0" w:space="0" w:color="auto"/>
        <w:bottom w:val="none" w:sz="0" w:space="0" w:color="auto"/>
        <w:right w:val="none" w:sz="0" w:space="0" w:color="auto"/>
      </w:divBdr>
    </w:div>
    <w:div w:id="1383485708">
      <w:bodyDiv w:val="1"/>
      <w:marLeft w:val="0"/>
      <w:marRight w:val="0"/>
      <w:marTop w:val="0"/>
      <w:marBottom w:val="0"/>
      <w:divBdr>
        <w:top w:val="none" w:sz="0" w:space="0" w:color="auto"/>
        <w:left w:val="none" w:sz="0" w:space="0" w:color="auto"/>
        <w:bottom w:val="none" w:sz="0" w:space="0" w:color="auto"/>
        <w:right w:val="none" w:sz="0" w:space="0" w:color="auto"/>
      </w:divBdr>
      <w:divsChild>
        <w:div w:id="90321878">
          <w:marLeft w:val="480"/>
          <w:marRight w:val="0"/>
          <w:marTop w:val="0"/>
          <w:marBottom w:val="0"/>
          <w:divBdr>
            <w:top w:val="none" w:sz="0" w:space="0" w:color="auto"/>
            <w:left w:val="none" w:sz="0" w:space="0" w:color="auto"/>
            <w:bottom w:val="none" w:sz="0" w:space="0" w:color="auto"/>
            <w:right w:val="none" w:sz="0" w:space="0" w:color="auto"/>
          </w:divBdr>
        </w:div>
        <w:div w:id="269629331">
          <w:marLeft w:val="480"/>
          <w:marRight w:val="0"/>
          <w:marTop w:val="0"/>
          <w:marBottom w:val="0"/>
          <w:divBdr>
            <w:top w:val="none" w:sz="0" w:space="0" w:color="auto"/>
            <w:left w:val="none" w:sz="0" w:space="0" w:color="auto"/>
            <w:bottom w:val="none" w:sz="0" w:space="0" w:color="auto"/>
            <w:right w:val="none" w:sz="0" w:space="0" w:color="auto"/>
          </w:divBdr>
        </w:div>
        <w:div w:id="731850210">
          <w:marLeft w:val="480"/>
          <w:marRight w:val="0"/>
          <w:marTop w:val="0"/>
          <w:marBottom w:val="0"/>
          <w:divBdr>
            <w:top w:val="none" w:sz="0" w:space="0" w:color="auto"/>
            <w:left w:val="none" w:sz="0" w:space="0" w:color="auto"/>
            <w:bottom w:val="none" w:sz="0" w:space="0" w:color="auto"/>
            <w:right w:val="none" w:sz="0" w:space="0" w:color="auto"/>
          </w:divBdr>
        </w:div>
        <w:div w:id="879627763">
          <w:marLeft w:val="480"/>
          <w:marRight w:val="0"/>
          <w:marTop w:val="0"/>
          <w:marBottom w:val="0"/>
          <w:divBdr>
            <w:top w:val="none" w:sz="0" w:space="0" w:color="auto"/>
            <w:left w:val="none" w:sz="0" w:space="0" w:color="auto"/>
            <w:bottom w:val="none" w:sz="0" w:space="0" w:color="auto"/>
            <w:right w:val="none" w:sz="0" w:space="0" w:color="auto"/>
          </w:divBdr>
        </w:div>
        <w:div w:id="971247214">
          <w:marLeft w:val="480"/>
          <w:marRight w:val="0"/>
          <w:marTop w:val="0"/>
          <w:marBottom w:val="0"/>
          <w:divBdr>
            <w:top w:val="none" w:sz="0" w:space="0" w:color="auto"/>
            <w:left w:val="none" w:sz="0" w:space="0" w:color="auto"/>
            <w:bottom w:val="none" w:sz="0" w:space="0" w:color="auto"/>
            <w:right w:val="none" w:sz="0" w:space="0" w:color="auto"/>
          </w:divBdr>
        </w:div>
        <w:div w:id="1314020948">
          <w:marLeft w:val="480"/>
          <w:marRight w:val="0"/>
          <w:marTop w:val="0"/>
          <w:marBottom w:val="0"/>
          <w:divBdr>
            <w:top w:val="none" w:sz="0" w:space="0" w:color="auto"/>
            <w:left w:val="none" w:sz="0" w:space="0" w:color="auto"/>
            <w:bottom w:val="none" w:sz="0" w:space="0" w:color="auto"/>
            <w:right w:val="none" w:sz="0" w:space="0" w:color="auto"/>
          </w:divBdr>
        </w:div>
        <w:div w:id="1436243854">
          <w:marLeft w:val="480"/>
          <w:marRight w:val="0"/>
          <w:marTop w:val="0"/>
          <w:marBottom w:val="0"/>
          <w:divBdr>
            <w:top w:val="none" w:sz="0" w:space="0" w:color="auto"/>
            <w:left w:val="none" w:sz="0" w:space="0" w:color="auto"/>
            <w:bottom w:val="none" w:sz="0" w:space="0" w:color="auto"/>
            <w:right w:val="none" w:sz="0" w:space="0" w:color="auto"/>
          </w:divBdr>
        </w:div>
        <w:div w:id="1499006407">
          <w:marLeft w:val="480"/>
          <w:marRight w:val="0"/>
          <w:marTop w:val="0"/>
          <w:marBottom w:val="0"/>
          <w:divBdr>
            <w:top w:val="none" w:sz="0" w:space="0" w:color="auto"/>
            <w:left w:val="none" w:sz="0" w:space="0" w:color="auto"/>
            <w:bottom w:val="none" w:sz="0" w:space="0" w:color="auto"/>
            <w:right w:val="none" w:sz="0" w:space="0" w:color="auto"/>
          </w:divBdr>
        </w:div>
        <w:div w:id="1608151111">
          <w:marLeft w:val="480"/>
          <w:marRight w:val="0"/>
          <w:marTop w:val="0"/>
          <w:marBottom w:val="0"/>
          <w:divBdr>
            <w:top w:val="none" w:sz="0" w:space="0" w:color="auto"/>
            <w:left w:val="none" w:sz="0" w:space="0" w:color="auto"/>
            <w:bottom w:val="none" w:sz="0" w:space="0" w:color="auto"/>
            <w:right w:val="none" w:sz="0" w:space="0" w:color="auto"/>
          </w:divBdr>
        </w:div>
        <w:div w:id="1837257538">
          <w:marLeft w:val="480"/>
          <w:marRight w:val="0"/>
          <w:marTop w:val="0"/>
          <w:marBottom w:val="0"/>
          <w:divBdr>
            <w:top w:val="none" w:sz="0" w:space="0" w:color="auto"/>
            <w:left w:val="none" w:sz="0" w:space="0" w:color="auto"/>
            <w:bottom w:val="none" w:sz="0" w:space="0" w:color="auto"/>
            <w:right w:val="none" w:sz="0" w:space="0" w:color="auto"/>
          </w:divBdr>
        </w:div>
        <w:div w:id="1992446463">
          <w:marLeft w:val="480"/>
          <w:marRight w:val="0"/>
          <w:marTop w:val="0"/>
          <w:marBottom w:val="0"/>
          <w:divBdr>
            <w:top w:val="none" w:sz="0" w:space="0" w:color="auto"/>
            <w:left w:val="none" w:sz="0" w:space="0" w:color="auto"/>
            <w:bottom w:val="none" w:sz="0" w:space="0" w:color="auto"/>
            <w:right w:val="none" w:sz="0" w:space="0" w:color="auto"/>
          </w:divBdr>
        </w:div>
        <w:div w:id="2131243614">
          <w:marLeft w:val="480"/>
          <w:marRight w:val="0"/>
          <w:marTop w:val="0"/>
          <w:marBottom w:val="0"/>
          <w:divBdr>
            <w:top w:val="none" w:sz="0" w:space="0" w:color="auto"/>
            <w:left w:val="none" w:sz="0" w:space="0" w:color="auto"/>
            <w:bottom w:val="none" w:sz="0" w:space="0" w:color="auto"/>
            <w:right w:val="none" w:sz="0" w:space="0" w:color="auto"/>
          </w:divBdr>
        </w:div>
      </w:divsChild>
    </w:div>
    <w:div w:id="1384140787">
      <w:bodyDiv w:val="1"/>
      <w:marLeft w:val="0"/>
      <w:marRight w:val="0"/>
      <w:marTop w:val="0"/>
      <w:marBottom w:val="0"/>
      <w:divBdr>
        <w:top w:val="none" w:sz="0" w:space="0" w:color="auto"/>
        <w:left w:val="none" w:sz="0" w:space="0" w:color="auto"/>
        <w:bottom w:val="none" w:sz="0" w:space="0" w:color="auto"/>
        <w:right w:val="none" w:sz="0" w:space="0" w:color="auto"/>
      </w:divBdr>
    </w:div>
    <w:div w:id="1384526457">
      <w:bodyDiv w:val="1"/>
      <w:marLeft w:val="0"/>
      <w:marRight w:val="0"/>
      <w:marTop w:val="0"/>
      <w:marBottom w:val="0"/>
      <w:divBdr>
        <w:top w:val="none" w:sz="0" w:space="0" w:color="auto"/>
        <w:left w:val="none" w:sz="0" w:space="0" w:color="auto"/>
        <w:bottom w:val="none" w:sz="0" w:space="0" w:color="auto"/>
        <w:right w:val="none" w:sz="0" w:space="0" w:color="auto"/>
      </w:divBdr>
    </w:div>
    <w:div w:id="1385522024">
      <w:bodyDiv w:val="1"/>
      <w:marLeft w:val="0"/>
      <w:marRight w:val="0"/>
      <w:marTop w:val="0"/>
      <w:marBottom w:val="0"/>
      <w:divBdr>
        <w:top w:val="none" w:sz="0" w:space="0" w:color="auto"/>
        <w:left w:val="none" w:sz="0" w:space="0" w:color="auto"/>
        <w:bottom w:val="none" w:sz="0" w:space="0" w:color="auto"/>
        <w:right w:val="none" w:sz="0" w:space="0" w:color="auto"/>
      </w:divBdr>
      <w:divsChild>
        <w:div w:id="82193629">
          <w:marLeft w:val="480"/>
          <w:marRight w:val="0"/>
          <w:marTop w:val="0"/>
          <w:marBottom w:val="0"/>
          <w:divBdr>
            <w:top w:val="none" w:sz="0" w:space="0" w:color="auto"/>
            <w:left w:val="none" w:sz="0" w:space="0" w:color="auto"/>
            <w:bottom w:val="none" w:sz="0" w:space="0" w:color="auto"/>
            <w:right w:val="none" w:sz="0" w:space="0" w:color="auto"/>
          </w:divBdr>
        </w:div>
        <w:div w:id="104617007">
          <w:marLeft w:val="480"/>
          <w:marRight w:val="0"/>
          <w:marTop w:val="0"/>
          <w:marBottom w:val="0"/>
          <w:divBdr>
            <w:top w:val="none" w:sz="0" w:space="0" w:color="auto"/>
            <w:left w:val="none" w:sz="0" w:space="0" w:color="auto"/>
            <w:bottom w:val="none" w:sz="0" w:space="0" w:color="auto"/>
            <w:right w:val="none" w:sz="0" w:space="0" w:color="auto"/>
          </w:divBdr>
        </w:div>
        <w:div w:id="211120555">
          <w:marLeft w:val="480"/>
          <w:marRight w:val="0"/>
          <w:marTop w:val="0"/>
          <w:marBottom w:val="0"/>
          <w:divBdr>
            <w:top w:val="none" w:sz="0" w:space="0" w:color="auto"/>
            <w:left w:val="none" w:sz="0" w:space="0" w:color="auto"/>
            <w:bottom w:val="none" w:sz="0" w:space="0" w:color="auto"/>
            <w:right w:val="none" w:sz="0" w:space="0" w:color="auto"/>
          </w:divBdr>
        </w:div>
        <w:div w:id="356930288">
          <w:marLeft w:val="480"/>
          <w:marRight w:val="0"/>
          <w:marTop w:val="0"/>
          <w:marBottom w:val="0"/>
          <w:divBdr>
            <w:top w:val="none" w:sz="0" w:space="0" w:color="auto"/>
            <w:left w:val="none" w:sz="0" w:space="0" w:color="auto"/>
            <w:bottom w:val="none" w:sz="0" w:space="0" w:color="auto"/>
            <w:right w:val="none" w:sz="0" w:space="0" w:color="auto"/>
          </w:divBdr>
        </w:div>
        <w:div w:id="856043521">
          <w:marLeft w:val="480"/>
          <w:marRight w:val="0"/>
          <w:marTop w:val="0"/>
          <w:marBottom w:val="0"/>
          <w:divBdr>
            <w:top w:val="none" w:sz="0" w:space="0" w:color="auto"/>
            <w:left w:val="none" w:sz="0" w:space="0" w:color="auto"/>
            <w:bottom w:val="none" w:sz="0" w:space="0" w:color="auto"/>
            <w:right w:val="none" w:sz="0" w:space="0" w:color="auto"/>
          </w:divBdr>
        </w:div>
        <w:div w:id="891500464">
          <w:marLeft w:val="480"/>
          <w:marRight w:val="0"/>
          <w:marTop w:val="0"/>
          <w:marBottom w:val="0"/>
          <w:divBdr>
            <w:top w:val="none" w:sz="0" w:space="0" w:color="auto"/>
            <w:left w:val="none" w:sz="0" w:space="0" w:color="auto"/>
            <w:bottom w:val="none" w:sz="0" w:space="0" w:color="auto"/>
            <w:right w:val="none" w:sz="0" w:space="0" w:color="auto"/>
          </w:divBdr>
        </w:div>
        <w:div w:id="1038624619">
          <w:marLeft w:val="480"/>
          <w:marRight w:val="0"/>
          <w:marTop w:val="0"/>
          <w:marBottom w:val="0"/>
          <w:divBdr>
            <w:top w:val="none" w:sz="0" w:space="0" w:color="auto"/>
            <w:left w:val="none" w:sz="0" w:space="0" w:color="auto"/>
            <w:bottom w:val="none" w:sz="0" w:space="0" w:color="auto"/>
            <w:right w:val="none" w:sz="0" w:space="0" w:color="auto"/>
          </w:divBdr>
        </w:div>
        <w:div w:id="1271739479">
          <w:marLeft w:val="480"/>
          <w:marRight w:val="0"/>
          <w:marTop w:val="0"/>
          <w:marBottom w:val="0"/>
          <w:divBdr>
            <w:top w:val="none" w:sz="0" w:space="0" w:color="auto"/>
            <w:left w:val="none" w:sz="0" w:space="0" w:color="auto"/>
            <w:bottom w:val="none" w:sz="0" w:space="0" w:color="auto"/>
            <w:right w:val="none" w:sz="0" w:space="0" w:color="auto"/>
          </w:divBdr>
        </w:div>
        <w:div w:id="1330137298">
          <w:marLeft w:val="480"/>
          <w:marRight w:val="0"/>
          <w:marTop w:val="0"/>
          <w:marBottom w:val="0"/>
          <w:divBdr>
            <w:top w:val="none" w:sz="0" w:space="0" w:color="auto"/>
            <w:left w:val="none" w:sz="0" w:space="0" w:color="auto"/>
            <w:bottom w:val="none" w:sz="0" w:space="0" w:color="auto"/>
            <w:right w:val="none" w:sz="0" w:space="0" w:color="auto"/>
          </w:divBdr>
        </w:div>
        <w:div w:id="1359163787">
          <w:marLeft w:val="480"/>
          <w:marRight w:val="0"/>
          <w:marTop w:val="0"/>
          <w:marBottom w:val="0"/>
          <w:divBdr>
            <w:top w:val="none" w:sz="0" w:space="0" w:color="auto"/>
            <w:left w:val="none" w:sz="0" w:space="0" w:color="auto"/>
            <w:bottom w:val="none" w:sz="0" w:space="0" w:color="auto"/>
            <w:right w:val="none" w:sz="0" w:space="0" w:color="auto"/>
          </w:divBdr>
        </w:div>
        <w:div w:id="1548294563">
          <w:marLeft w:val="480"/>
          <w:marRight w:val="0"/>
          <w:marTop w:val="0"/>
          <w:marBottom w:val="0"/>
          <w:divBdr>
            <w:top w:val="none" w:sz="0" w:space="0" w:color="auto"/>
            <w:left w:val="none" w:sz="0" w:space="0" w:color="auto"/>
            <w:bottom w:val="none" w:sz="0" w:space="0" w:color="auto"/>
            <w:right w:val="none" w:sz="0" w:space="0" w:color="auto"/>
          </w:divBdr>
        </w:div>
        <w:div w:id="1577787384">
          <w:marLeft w:val="480"/>
          <w:marRight w:val="0"/>
          <w:marTop w:val="0"/>
          <w:marBottom w:val="0"/>
          <w:divBdr>
            <w:top w:val="none" w:sz="0" w:space="0" w:color="auto"/>
            <w:left w:val="none" w:sz="0" w:space="0" w:color="auto"/>
            <w:bottom w:val="none" w:sz="0" w:space="0" w:color="auto"/>
            <w:right w:val="none" w:sz="0" w:space="0" w:color="auto"/>
          </w:divBdr>
        </w:div>
        <w:div w:id="1616134665">
          <w:marLeft w:val="480"/>
          <w:marRight w:val="0"/>
          <w:marTop w:val="0"/>
          <w:marBottom w:val="0"/>
          <w:divBdr>
            <w:top w:val="none" w:sz="0" w:space="0" w:color="auto"/>
            <w:left w:val="none" w:sz="0" w:space="0" w:color="auto"/>
            <w:bottom w:val="none" w:sz="0" w:space="0" w:color="auto"/>
            <w:right w:val="none" w:sz="0" w:space="0" w:color="auto"/>
          </w:divBdr>
        </w:div>
        <w:div w:id="2021396277">
          <w:marLeft w:val="480"/>
          <w:marRight w:val="0"/>
          <w:marTop w:val="0"/>
          <w:marBottom w:val="0"/>
          <w:divBdr>
            <w:top w:val="none" w:sz="0" w:space="0" w:color="auto"/>
            <w:left w:val="none" w:sz="0" w:space="0" w:color="auto"/>
            <w:bottom w:val="none" w:sz="0" w:space="0" w:color="auto"/>
            <w:right w:val="none" w:sz="0" w:space="0" w:color="auto"/>
          </w:divBdr>
        </w:div>
        <w:div w:id="2085300338">
          <w:marLeft w:val="480"/>
          <w:marRight w:val="0"/>
          <w:marTop w:val="0"/>
          <w:marBottom w:val="0"/>
          <w:divBdr>
            <w:top w:val="none" w:sz="0" w:space="0" w:color="auto"/>
            <w:left w:val="none" w:sz="0" w:space="0" w:color="auto"/>
            <w:bottom w:val="none" w:sz="0" w:space="0" w:color="auto"/>
            <w:right w:val="none" w:sz="0" w:space="0" w:color="auto"/>
          </w:divBdr>
        </w:div>
        <w:div w:id="2130853136">
          <w:marLeft w:val="480"/>
          <w:marRight w:val="0"/>
          <w:marTop w:val="0"/>
          <w:marBottom w:val="0"/>
          <w:divBdr>
            <w:top w:val="none" w:sz="0" w:space="0" w:color="auto"/>
            <w:left w:val="none" w:sz="0" w:space="0" w:color="auto"/>
            <w:bottom w:val="none" w:sz="0" w:space="0" w:color="auto"/>
            <w:right w:val="none" w:sz="0" w:space="0" w:color="auto"/>
          </w:divBdr>
        </w:div>
      </w:divsChild>
    </w:div>
    <w:div w:id="1386372896">
      <w:bodyDiv w:val="1"/>
      <w:marLeft w:val="0"/>
      <w:marRight w:val="0"/>
      <w:marTop w:val="0"/>
      <w:marBottom w:val="0"/>
      <w:divBdr>
        <w:top w:val="none" w:sz="0" w:space="0" w:color="auto"/>
        <w:left w:val="none" w:sz="0" w:space="0" w:color="auto"/>
        <w:bottom w:val="none" w:sz="0" w:space="0" w:color="auto"/>
        <w:right w:val="none" w:sz="0" w:space="0" w:color="auto"/>
      </w:divBdr>
    </w:div>
    <w:div w:id="1396128007">
      <w:bodyDiv w:val="1"/>
      <w:marLeft w:val="0"/>
      <w:marRight w:val="0"/>
      <w:marTop w:val="0"/>
      <w:marBottom w:val="0"/>
      <w:divBdr>
        <w:top w:val="none" w:sz="0" w:space="0" w:color="auto"/>
        <w:left w:val="none" w:sz="0" w:space="0" w:color="auto"/>
        <w:bottom w:val="none" w:sz="0" w:space="0" w:color="auto"/>
        <w:right w:val="none" w:sz="0" w:space="0" w:color="auto"/>
      </w:divBdr>
    </w:div>
    <w:div w:id="1403530096">
      <w:bodyDiv w:val="1"/>
      <w:marLeft w:val="0"/>
      <w:marRight w:val="0"/>
      <w:marTop w:val="0"/>
      <w:marBottom w:val="0"/>
      <w:divBdr>
        <w:top w:val="none" w:sz="0" w:space="0" w:color="auto"/>
        <w:left w:val="none" w:sz="0" w:space="0" w:color="auto"/>
        <w:bottom w:val="none" w:sz="0" w:space="0" w:color="auto"/>
        <w:right w:val="none" w:sz="0" w:space="0" w:color="auto"/>
      </w:divBdr>
    </w:div>
    <w:div w:id="1404907893">
      <w:bodyDiv w:val="1"/>
      <w:marLeft w:val="0"/>
      <w:marRight w:val="0"/>
      <w:marTop w:val="0"/>
      <w:marBottom w:val="0"/>
      <w:divBdr>
        <w:top w:val="none" w:sz="0" w:space="0" w:color="auto"/>
        <w:left w:val="none" w:sz="0" w:space="0" w:color="auto"/>
        <w:bottom w:val="none" w:sz="0" w:space="0" w:color="auto"/>
        <w:right w:val="none" w:sz="0" w:space="0" w:color="auto"/>
      </w:divBdr>
      <w:divsChild>
        <w:div w:id="165362158">
          <w:marLeft w:val="480"/>
          <w:marRight w:val="0"/>
          <w:marTop w:val="0"/>
          <w:marBottom w:val="0"/>
          <w:divBdr>
            <w:top w:val="none" w:sz="0" w:space="0" w:color="auto"/>
            <w:left w:val="none" w:sz="0" w:space="0" w:color="auto"/>
            <w:bottom w:val="none" w:sz="0" w:space="0" w:color="auto"/>
            <w:right w:val="none" w:sz="0" w:space="0" w:color="auto"/>
          </w:divBdr>
        </w:div>
        <w:div w:id="180704348">
          <w:marLeft w:val="480"/>
          <w:marRight w:val="0"/>
          <w:marTop w:val="0"/>
          <w:marBottom w:val="0"/>
          <w:divBdr>
            <w:top w:val="none" w:sz="0" w:space="0" w:color="auto"/>
            <w:left w:val="none" w:sz="0" w:space="0" w:color="auto"/>
            <w:bottom w:val="none" w:sz="0" w:space="0" w:color="auto"/>
            <w:right w:val="none" w:sz="0" w:space="0" w:color="auto"/>
          </w:divBdr>
        </w:div>
        <w:div w:id="267473025">
          <w:marLeft w:val="480"/>
          <w:marRight w:val="0"/>
          <w:marTop w:val="0"/>
          <w:marBottom w:val="0"/>
          <w:divBdr>
            <w:top w:val="none" w:sz="0" w:space="0" w:color="auto"/>
            <w:left w:val="none" w:sz="0" w:space="0" w:color="auto"/>
            <w:bottom w:val="none" w:sz="0" w:space="0" w:color="auto"/>
            <w:right w:val="none" w:sz="0" w:space="0" w:color="auto"/>
          </w:divBdr>
        </w:div>
        <w:div w:id="292105469">
          <w:marLeft w:val="480"/>
          <w:marRight w:val="0"/>
          <w:marTop w:val="0"/>
          <w:marBottom w:val="0"/>
          <w:divBdr>
            <w:top w:val="none" w:sz="0" w:space="0" w:color="auto"/>
            <w:left w:val="none" w:sz="0" w:space="0" w:color="auto"/>
            <w:bottom w:val="none" w:sz="0" w:space="0" w:color="auto"/>
            <w:right w:val="none" w:sz="0" w:space="0" w:color="auto"/>
          </w:divBdr>
        </w:div>
        <w:div w:id="293947253">
          <w:marLeft w:val="480"/>
          <w:marRight w:val="0"/>
          <w:marTop w:val="0"/>
          <w:marBottom w:val="0"/>
          <w:divBdr>
            <w:top w:val="none" w:sz="0" w:space="0" w:color="auto"/>
            <w:left w:val="none" w:sz="0" w:space="0" w:color="auto"/>
            <w:bottom w:val="none" w:sz="0" w:space="0" w:color="auto"/>
            <w:right w:val="none" w:sz="0" w:space="0" w:color="auto"/>
          </w:divBdr>
        </w:div>
        <w:div w:id="696197297">
          <w:marLeft w:val="480"/>
          <w:marRight w:val="0"/>
          <w:marTop w:val="0"/>
          <w:marBottom w:val="0"/>
          <w:divBdr>
            <w:top w:val="none" w:sz="0" w:space="0" w:color="auto"/>
            <w:left w:val="none" w:sz="0" w:space="0" w:color="auto"/>
            <w:bottom w:val="none" w:sz="0" w:space="0" w:color="auto"/>
            <w:right w:val="none" w:sz="0" w:space="0" w:color="auto"/>
          </w:divBdr>
        </w:div>
        <w:div w:id="986395991">
          <w:marLeft w:val="480"/>
          <w:marRight w:val="0"/>
          <w:marTop w:val="0"/>
          <w:marBottom w:val="0"/>
          <w:divBdr>
            <w:top w:val="none" w:sz="0" w:space="0" w:color="auto"/>
            <w:left w:val="none" w:sz="0" w:space="0" w:color="auto"/>
            <w:bottom w:val="none" w:sz="0" w:space="0" w:color="auto"/>
            <w:right w:val="none" w:sz="0" w:space="0" w:color="auto"/>
          </w:divBdr>
        </w:div>
        <w:div w:id="1036352971">
          <w:marLeft w:val="480"/>
          <w:marRight w:val="0"/>
          <w:marTop w:val="0"/>
          <w:marBottom w:val="0"/>
          <w:divBdr>
            <w:top w:val="none" w:sz="0" w:space="0" w:color="auto"/>
            <w:left w:val="none" w:sz="0" w:space="0" w:color="auto"/>
            <w:bottom w:val="none" w:sz="0" w:space="0" w:color="auto"/>
            <w:right w:val="none" w:sz="0" w:space="0" w:color="auto"/>
          </w:divBdr>
        </w:div>
        <w:div w:id="1064253780">
          <w:marLeft w:val="480"/>
          <w:marRight w:val="0"/>
          <w:marTop w:val="0"/>
          <w:marBottom w:val="0"/>
          <w:divBdr>
            <w:top w:val="none" w:sz="0" w:space="0" w:color="auto"/>
            <w:left w:val="none" w:sz="0" w:space="0" w:color="auto"/>
            <w:bottom w:val="none" w:sz="0" w:space="0" w:color="auto"/>
            <w:right w:val="none" w:sz="0" w:space="0" w:color="auto"/>
          </w:divBdr>
        </w:div>
        <w:div w:id="1579899680">
          <w:marLeft w:val="480"/>
          <w:marRight w:val="0"/>
          <w:marTop w:val="0"/>
          <w:marBottom w:val="0"/>
          <w:divBdr>
            <w:top w:val="none" w:sz="0" w:space="0" w:color="auto"/>
            <w:left w:val="none" w:sz="0" w:space="0" w:color="auto"/>
            <w:bottom w:val="none" w:sz="0" w:space="0" w:color="auto"/>
            <w:right w:val="none" w:sz="0" w:space="0" w:color="auto"/>
          </w:divBdr>
        </w:div>
        <w:div w:id="1636175068">
          <w:marLeft w:val="480"/>
          <w:marRight w:val="0"/>
          <w:marTop w:val="0"/>
          <w:marBottom w:val="0"/>
          <w:divBdr>
            <w:top w:val="none" w:sz="0" w:space="0" w:color="auto"/>
            <w:left w:val="none" w:sz="0" w:space="0" w:color="auto"/>
            <w:bottom w:val="none" w:sz="0" w:space="0" w:color="auto"/>
            <w:right w:val="none" w:sz="0" w:space="0" w:color="auto"/>
          </w:divBdr>
        </w:div>
        <w:div w:id="1677145201">
          <w:marLeft w:val="480"/>
          <w:marRight w:val="0"/>
          <w:marTop w:val="0"/>
          <w:marBottom w:val="0"/>
          <w:divBdr>
            <w:top w:val="none" w:sz="0" w:space="0" w:color="auto"/>
            <w:left w:val="none" w:sz="0" w:space="0" w:color="auto"/>
            <w:bottom w:val="none" w:sz="0" w:space="0" w:color="auto"/>
            <w:right w:val="none" w:sz="0" w:space="0" w:color="auto"/>
          </w:divBdr>
        </w:div>
        <w:div w:id="1682316549">
          <w:marLeft w:val="480"/>
          <w:marRight w:val="0"/>
          <w:marTop w:val="0"/>
          <w:marBottom w:val="0"/>
          <w:divBdr>
            <w:top w:val="none" w:sz="0" w:space="0" w:color="auto"/>
            <w:left w:val="none" w:sz="0" w:space="0" w:color="auto"/>
            <w:bottom w:val="none" w:sz="0" w:space="0" w:color="auto"/>
            <w:right w:val="none" w:sz="0" w:space="0" w:color="auto"/>
          </w:divBdr>
        </w:div>
        <w:div w:id="1855684106">
          <w:marLeft w:val="480"/>
          <w:marRight w:val="0"/>
          <w:marTop w:val="0"/>
          <w:marBottom w:val="0"/>
          <w:divBdr>
            <w:top w:val="none" w:sz="0" w:space="0" w:color="auto"/>
            <w:left w:val="none" w:sz="0" w:space="0" w:color="auto"/>
            <w:bottom w:val="none" w:sz="0" w:space="0" w:color="auto"/>
            <w:right w:val="none" w:sz="0" w:space="0" w:color="auto"/>
          </w:divBdr>
        </w:div>
        <w:div w:id="1883977223">
          <w:marLeft w:val="480"/>
          <w:marRight w:val="0"/>
          <w:marTop w:val="0"/>
          <w:marBottom w:val="0"/>
          <w:divBdr>
            <w:top w:val="none" w:sz="0" w:space="0" w:color="auto"/>
            <w:left w:val="none" w:sz="0" w:space="0" w:color="auto"/>
            <w:bottom w:val="none" w:sz="0" w:space="0" w:color="auto"/>
            <w:right w:val="none" w:sz="0" w:space="0" w:color="auto"/>
          </w:divBdr>
        </w:div>
        <w:div w:id="1888487695">
          <w:marLeft w:val="480"/>
          <w:marRight w:val="0"/>
          <w:marTop w:val="0"/>
          <w:marBottom w:val="0"/>
          <w:divBdr>
            <w:top w:val="none" w:sz="0" w:space="0" w:color="auto"/>
            <w:left w:val="none" w:sz="0" w:space="0" w:color="auto"/>
            <w:bottom w:val="none" w:sz="0" w:space="0" w:color="auto"/>
            <w:right w:val="none" w:sz="0" w:space="0" w:color="auto"/>
          </w:divBdr>
        </w:div>
        <w:div w:id="2009627462">
          <w:marLeft w:val="480"/>
          <w:marRight w:val="0"/>
          <w:marTop w:val="0"/>
          <w:marBottom w:val="0"/>
          <w:divBdr>
            <w:top w:val="none" w:sz="0" w:space="0" w:color="auto"/>
            <w:left w:val="none" w:sz="0" w:space="0" w:color="auto"/>
            <w:bottom w:val="none" w:sz="0" w:space="0" w:color="auto"/>
            <w:right w:val="none" w:sz="0" w:space="0" w:color="auto"/>
          </w:divBdr>
        </w:div>
      </w:divsChild>
    </w:div>
    <w:div w:id="1405376476">
      <w:bodyDiv w:val="1"/>
      <w:marLeft w:val="0"/>
      <w:marRight w:val="0"/>
      <w:marTop w:val="0"/>
      <w:marBottom w:val="0"/>
      <w:divBdr>
        <w:top w:val="none" w:sz="0" w:space="0" w:color="auto"/>
        <w:left w:val="none" w:sz="0" w:space="0" w:color="auto"/>
        <w:bottom w:val="none" w:sz="0" w:space="0" w:color="auto"/>
        <w:right w:val="none" w:sz="0" w:space="0" w:color="auto"/>
      </w:divBdr>
    </w:div>
    <w:div w:id="1409495507">
      <w:bodyDiv w:val="1"/>
      <w:marLeft w:val="0"/>
      <w:marRight w:val="0"/>
      <w:marTop w:val="0"/>
      <w:marBottom w:val="0"/>
      <w:divBdr>
        <w:top w:val="none" w:sz="0" w:space="0" w:color="auto"/>
        <w:left w:val="none" w:sz="0" w:space="0" w:color="auto"/>
        <w:bottom w:val="none" w:sz="0" w:space="0" w:color="auto"/>
        <w:right w:val="none" w:sz="0" w:space="0" w:color="auto"/>
      </w:divBdr>
    </w:div>
    <w:div w:id="1412700594">
      <w:bodyDiv w:val="1"/>
      <w:marLeft w:val="0"/>
      <w:marRight w:val="0"/>
      <w:marTop w:val="0"/>
      <w:marBottom w:val="0"/>
      <w:divBdr>
        <w:top w:val="none" w:sz="0" w:space="0" w:color="auto"/>
        <w:left w:val="none" w:sz="0" w:space="0" w:color="auto"/>
        <w:bottom w:val="none" w:sz="0" w:space="0" w:color="auto"/>
        <w:right w:val="none" w:sz="0" w:space="0" w:color="auto"/>
      </w:divBdr>
    </w:div>
    <w:div w:id="1414666377">
      <w:bodyDiv w:val="1"/>
      <w:marLeft w:val="0"/>
      <w:marRight w:val="0"/>
      <w:marTop w:val="0"/>
      <w:marBottom w:val="0"/>
      <w:divBdr>
        <w:top w:val="none" w:sz="0" w:space="0" w:color="auto"/>
        <w:left w:val="none" w:sz="0" w:space="0" w:color="auto"/>
        <w:bottom w:val="none" w:sz="0" w:space="0" w:color="auto"/>
        <w:right w:val="none" w:sz="0" w:space="0" w:color="auto"/>
      </w:divBdr>
    </w:div>
    <w:div w:id="1416627838">
      <w:bodyDiv w:val="1"/>
      <w:marLeft w:val="0"/>
      <w:marRight w:val="0"/>
      <w:marTop w:val="0"/>
      <w:marBottom w:val="0"/>
      <w:divBdr>
        <w:top w:val="none" w:sz="0" w:space="0" w:color="auto"/>
        <w:left w:val="none" w:sz="0" w:space="0" w:color="auto"/>
        <w:bottom w:val="none" w:sz="0" w:space="0" w:color="auto"/>
        <w:right w:val="none" w:sz="0" w:space="0" w:color="auto"/>
      </w:divBdr>
    </w:div>
    <w:div w:id="1418598194">
      <w:bodyDiv w:val="1"/>
      <w:marLeft w:val="0"/>
      <w:marRight w:val="0"/>
      <w:marTop w:val="0"/>
      <w:marBottom w:val="0"/>
      <w:divBdr>
        <w:top w:val="none" w:sz="0" w:space="0" w:color="auto"/>
        <w:left w:val="none" w:sz="0" w:space="0" w:color="auto"/>
        <w:bottom w:val="none" w:sz="0" w:space="0" w:color="auto"/>
        <w:right w:val="none" w:sz="0" w:space="0" w:color="auto"/>
      </w:divBdr>
    </w:div>
    <w:div w:id="1439180957">
      <w:bodyDiv w:val="1"/>
      <w:marLeft w:val="0"/>
      <w:marRight w:val="0"/>
      <w:marTop w:val="0"/>
      <w:marBottom w:val="0"/>
      <w:divBdr>
        <w:top w:val="none" w:sz="0" w:space="0" w:color="auto"/>
        <w:left w:val="none" w:sz="0" w:space="0" w:color="auto"/>
        <w:bottom w:val="none" w:sz="0" w:space="0" w:color="auto"/>
        <w:right w:val="none" w:sz="0" w:space="0" w:color="auto"/>
      </w:divBdr>
      <w:divsChild>
        <w:div w:id="245765793">
          <w:marLeft w:val="480"/>
          <w:marRight w:val="0"/>
          <w:marTop w:val="0"/>
          <w:marBottom w:val="0"/>
          <w:divBdr>
            <w:top w:val="none" w:sz="0" w:space="0" w:color="auto"/>
            <w:left w:val="none" w:sz="0" w:space="0" w:color="auto"/>
            <w:bottom w:val="none" w:sz="0" w:space="0" w:color="auto"/>
            <w:right w:val="none" w:sz="0" w:space="0" w:color="auto"/>
          </w:divBdr>
        </w:div>
        <w:div w:id="254631041">
          <w:marLeft w:val="480"/>
          <w:marRight w:val="0"/>
          <w:marTop w:val="0"/>
          <w:marBottom w:val="0"/>
          <w:divBdr>
            <w:top w:val="none" w:sz="0" w:space="0" w:color="auto"/>
            <w:left w:val="none" w:sz="0" w:space="0" w:color="auto"/>
            <w:bottom w:val="none" w:sz="0" w:space="0" w:color="auto"/>
            <w:right w:val="none" w:sz="0" w:space="0" w:color="auto"/>
          </w:divBdr>
        </w:div>
        <w:div w:id="722217793">
          <w:marLeft w:val="480"/>
          <w:marRight w:val="0"/>
          <w:marTop w:val="0"/>
          <w:marBottom w:val="0"/>
          <w:divBdr>
            <w:top w:val="none" w:sz="0" w:space="0" w:color="auto"/>
            <w:left w:val="none" w:sz="0" w:space="0" w:color="auto"/>
            <w:bottom w:val="none" w:sz="0" w:space="0" w:color="auto"/>
            <w:right w:val="none" w:sz="0" w:space="0" w:color="auto"/>
          </w:divBdr>
        </w:div>
        <w:div w:id="789325836">
          <w:marLeft w:val="480"/>
          <w:marRight w:val="0"/>
          <w:marTop w:val="0"/>
          <w:marBottom w:val="0"/>
          <w:divBdr>
            <w:top w:val="none" w:sz="0" w:space="0" w:color="auto"/>
            <w:left w:val="none" w:sz="0" w:space="0" w:color="auto"/>
            <w:bottom w:val="none" w:sz="0" w:space="0" w:color="auto"/>
            <w:right w:val="none" w:sz="0" w:space="0" w:color="auto"/>
          </w:divBdr>
        </w:div>
        <w:div w:id="850948325">
          <w:marLeft w:val="480"/>
          <w:marRight w:val="0"/>
          <w:marTop w:val="0"/>
          <w:marBottom w:val="0"/>
          <w:divBdr>
            <w:top w:val="none" w:sz="0" w:space="0" w:color="auto"/>
            <w:left w:val="none" w:sz="0" w:space="0" w:color="auto"/>
            <w:bottom w:val="none" w:sz="0" w:space="0" w:color="auto"/>
            <w:right w:val="none" w:sz="0" w:space="0" w:color="auto"/>
          </w:divBdr>
        </w:div>
        <w:div w:id="1000231342">
          <w:marLeft w:val="480"/>
          <w:marRight w:val="0"/>
          <w:marTop w:val="0"/>
          <w:marBottom w:val="0"/>
          <w:divBdr>
            <w:top w:val="none" w:sz="0" w:space="0" w:color="auto"/>
            <w:left w:val="none" w:sz="0" w:space="0" w:color="auto"/>
            <w:bottom w:val="none" w:sz="0" w:space="0" w:color="auto"/>
            <w:right w:val="none" w:sz="0" w:space="0" w:color="auto"/>
          </w:divBdr>
        </w:div>
        <w:div w:id="1038122266">
          <w:marLeft w:val="480"/>
          <w:marRight w:val="0"/>
          <w:marTop w:val="0"/>
          <w:marBottom w:val="0"/>
          <w:divBdr>
            <w:top w:val="none" w:sz="0" w:space="0" w:color="auto"/>
            <w:left w:val="none" w:sz="0" w:space="0" w:color="auto"/>
            <w:bottom w:val="none" w:sz="0" w:space="0" w:color="auto"/>
            <w:right w:val="none" w:sz="0" w:space="0" w:color="auto"/>
          </w:divBdr>
        </w:div>
        <w:div w:id="1119838659">
          <w:marLeft w:val="480"/>
          <w:marRight w:val="0"/>
          <w:marTop w:val="0"/>
          <w:marBottom w:val="0"/>
          <w:divBdr>
            <w:top w:val="none" w:sz="0" w:space="0" w:color="auto"/>
            <w:left w:val="none" w:sz="0" w:space="0" w:color="auto"/>
            <w:bottom w:val="none" w:sz="0" w:space="0" w:color="auto"/>
            <w:right w:val="none" w:sz="0" w:space="0" w:color="auto"/>
          </w:divBdr>
        </w:div>
        <w:div w:id="1492601650">
          <w:marLeft w:val="480"/>
          <w:marRight w:val="0"/>
          <w:marTop w:val="0"/>
          <w:marBottom w:val="0"/>
          <w:divBdr>
            <w:top w:val="none" w:sz="0" w:space="0" w:color="auto"/>
            <w:left w:val="none" w:sz="0" w:space="0" w:color="auto"/>
            <w:bottom w:val="none" w:sz="0" w:space="0" w:color="auto"/>
            <w:right w:val="none" w:sz="0" w:space="0" w:color="auto"/>
          </w:divBdr>
        </w:div>
        <w:div w:id="1519853322">
          <w:marLeft w:val="480"/>
          <w:marRight w:val="0"/>
          <w:marTop w:val="0"/>
          <w:marBottom w:val="0"/>
          <w:divBdr>
            <w:top w:val="none" w:sz="0" w:space="0" w:color="auto"/>
            <w:left w:val="none" w:sz="0" w:space="0" w:color="auto"/>
            <w:bottom w:val="none" w:sz="0" w:space="0" w:color="auto"/>
            <w:right w:val="none" w:sz="0" w:space="0" w:color="auto"/>
          </w:divBdr>
        </w:div>
        <w:div w:id="1567446868">
          <w:marLeft w:val="480"/>
          <w:marRight w:val="0"/>
          <w:marTop w:val="0"/>
          <w:marBottom w:val="0"/>
          <w:divBdr>
            <w:top w:val="none" w:sz="0" w:space="0" w:color="auto"/>
            <w:left w:val="none" w:sz="0" w:space="0" w:color="auto"/>
            <w:bottom w:val="none" w:sz="0" w:space="0" w:color="auto"/>
            <w:right w:val="none" w:sz="0" w:space="0" w:color="auto"/>
          </w:divBdr>
        </w:div>
        <w:div w:id="1592736604">
          <w:marLeft w:val="480"/>
          <w:marRight w:val="0"/>
          <w:marTop w:val="0"/>
          <w:marBottom w:val="0"/>
          <w:divBdr>
            <w:top w:val="none" w:sz="0" w:space="0" w:color="auto"/>
            <w:left w:val="none" w:sz="0" w:space="0" w:color="auto"/>
            <w:bottom w:val="none" w:sz="0" w:space="0" w:color="auto"/>
            <w:right w:val="none" w:sz="0" w:space="0" w:color="auto"/>
          </w:divBdr>
        </w:div>
        <w:div w:id="1690795803">
          <w:marLeft w:val="480"/>
          <w:marRight w:val="0"/>
          <w:marTop w:val="0"/>
          <w:marBottom w:val="0"/>
          <w:divBdr>
            <w:top w:val="none" w:sz="0" w:space="0" w:color="auto"/>
            <w:left w:val="none" w:sz="0" w:space="0" w:color="auto"/>
            <w:bottom w:val="none" w:sz="0" w:space="0" w:color="auto"/>
            <w:right w:val="none" w:sz="0" w:space="0" w:color="auto"/>
          </w:divBdr>
        </w:div>
        <w:div w:id="1800877372">
          <w:marLeft w:val="480"/>
          <w:marRight w:val="0"/>
          <w:marTop w:val="0"/>
          <w:marBottom w:val="0"/>
          <w:divBdr>
            <w:top w:val="none" w:sz="0" w:space="0" w:color="auto"/>
            <w:left w:val="none" w:sz="0" w:space="0" w:color="auto"/>
            <w:bottom w:val="none" w:sz="0" w:space="0" w:color="auto"/>
            <w:right w:val="none" w:sz="0" w:space="0" w:color="auto"/>
          </w:divBdr>
        </w:div>
        <w:div w:id="1802922856">
          <w:marLeft w:val="480"/>
          <w:marRight w:val="0"/>
          <w:marTop w:val="0"/>
          <w:marBottom w:val="0"/>
          <w:divBdr>
            <w:top w:val="none" w:sz="0" w:space="0" w:color="auto"/>
            <w:left w:val="none" w:sz="0" w:space="0" w:color="auto"/>
            <w:bottom w:val="none" w:sz="0" w:space="0" w:color="auto"/>
            <w:right w:val="none" w:sz="0" w:space="0" w:color="auto"/>
          </w:divBdr>
        </w:div>
        <w:div w:id="1978757769">
          <w:marLeft w:val="480"/>
          <w:marRight w:val="0"/>
          <w:marTop w:val="0"/>
          <w:marBottom w:val="0"/>
          <w:divBdr>
            <w:top w:val="none" w:sz="0" w:space="0" w:color="auto"/>
            <w:left w:val="none" w:sz="0" w:space="0" w:color="auto"/>
            <w:bottom w:val="none" w:sz="0" w:space="0" w:color="auto"/>
            <w:right w:val="none" w:sz="0" w:space="0" w:color="auto"/>
          </w:divBdr>
        </w:div>
        <w:div w:id="2109688124">
          <w:marLeft w:val="480"/>
          <w:marRight w:val="0"/>
          <w:marTop w:val="0"/>
          <w:marBottom w:val="0"/>
          <w:divBdr>
            <w:top w:val="none" w:sz="0" w:space="0" w:color="auto"/>
            <w:left w:val="none" w:sz="0" w:space="0" w:color="auto"/>
            <w:bottom w:val="none" w:sz="0" w:space="0" w:color="auto"/>
            <w:right w:val="none" w:sz="0" w:space="0" w:color="auto"/>
          </w:divBdr>
        </w:div>
      </w:divsChild>
    </w:div>
    <w:div w:id="1439913961">
      <w:bodyDiv w:val="1"/>
      <w:marLeft w:val="0"/>
      <w:marRight w:val="0"/>
      <w:marTop w:val="0"/>
      <w:marBottom w:val="0"/>
      <w:divBdr>
        <w:top w:val="none" w:sz="0" w:space="0" w:color="auto"/>
        <w:left w:val="none" w:sz="0" w:space="0" w:color="auto"/>
        <w:bottom w:val="none" w:sz="0" w:space="0" w:color="auto"/>
        <w:right w:val="none" w:sz="0" w:space="0" w:color="auto"/>
      </w:divBdr>
    </w:div>
    <w:div w:id="1440295876">
      <w:bodyDiv w:val="1"/>
      <w:marLeft w:val="0"/>
      <w:marRight w:val="0"/>
      <w:marTop w:val="0"/>
      <w:marBottom w:val="0"/>
      <w:divBdr>
        <w:top w:val="none" w:sz="0" w:space="0" w:color="auto"/>
        <w:left w:val="none" w:sz="0" w:space="0" w:color="auto"/>
        <w:bottom w:val="none" w:sz="0" w:space="0" w:color="auto"/>
        <w:right w:val="none" w:sz="0" w:space="0" w:color="auto"/>
      </w:divBdr>
    </w:div>
    <w:div w:id="1442722523">
      <w:bodyDiv w:val="1"/>
      <w:marLeft w:val="0"/>
      <w:marRight w:val="0"/>
      <w:marTop w:val="0"/>
      <w:marBottom w:val="0"/>
      <w:divBdr>
        <w:top w:val="none" w:sz="0" w:space="0" w:color="auto"/>
        <w:left w:val="none" w:sz="0" w:space="0" w:color="auto"/>
        <w:bottom w:val="none" w:sz="0" w:space="0" w:color="auto"/>
        <w:right w:val="none" w:sz="0" w:space="0" w:color="auto"/>
      </w:divBdr>
    </w:div>
    <w:div w:id="1447308773">
      <w:bodyDiv w:val="1"/>
      <w:marLeft w:val="0"/>
      <w:marRight w:val="0"/>
      <w:marTop w:val="0"/>
      <w:marBottom w:val="0"/>
      <w:divBdr>
        <w:top w:val="none" w:sz="0" w:space="0" w:color="auto"/>
        <w:left w:val="none" w:sz="0" w:space="0" w:color="auto"/>
        <w:bottom w:val="none" w:sz="0" w:space="0" w:color="auto"/>
        <w:right w:val="none" w:sz="0" w:space="0" w:color="auto"/>
      </w:divBdr>
    </w:div>
    <w:div w:id="1450664010">
      <w:bodyDiv w:val="1"/>
      <w:marLeft w:val="0"/>
      <w:marRight w:val="0"/>
      <w:marTop w:val="0"/>
      <w:marBottom w:val="0"/>
      <w:divBdr>
        <w:top w:val="none" w:sz="0" w:space="0" w:color="auto"/>
        <w:left w:val="none" w:sz="0" w:space="0" w:color="auto"/>
        <w:bottom w:val="none" w:sz="0" w:space="0" w:color="auto"/>
        <w:right w:val="none" w:sz="0" w:space="0" w:color="auto"/>
      </w:divBdr>
    </w:div>
    <w:div w:id="1452625839">
      <w:bodyDiv w:val="1"/>
      <w:marLeft w:val="0"/>
      <w:marRight w:val="0"/>
      <w:marTop w:val="0"/>
      <w:marBottom w:val="0"/>
      <w:divBdr>
        <w:top w:val="none" w:sz="0" w:space="0" w:color="auto"/>
        <w:left w:val="none" w:sz="0" w:space="0" w:color="auto"/>
        <w:bottom w:val="none" w:sz="0" w:space="0" w:color="auto"/>
        <w:right w:val="none" w:sz="0" w:space="0" w:color="auto"/>
      </w:divBdr>
      <w:divsChild>
        <w:div w:id="125006113">
          <w:marLeft w:val="480"/>
          <w:marRight w:val="0"/>
          <w:marTop w:val="0"/>
          <w:marBottom w:val="0"/>
          <w:divBdr>
            <w:top w:val="none" w:sz="0" w:space="0" w:color="auto"/>
            <w:left w:val="none" w:sz="0" w:space="0" w:color="auto"/>
            <w:bottom w:val="none" w:sz="0" w:space="0" w:color="auto"/>
            <w:right w:val="none" w:sz="0" w:space="0" w:color="auto"/>
          </w:divBdr>
        </w:div>
        <w:div w:id="155732990">
          <w:marLeft w:val="480"/>
          <w:marRight w:val="0"/>
          <w:marTop w:val="0"/>
          <w:marBottom w:val="0"/>
          <w:divBdr>
            <w:top w:val="none" w:sz="0" w:space="0" w:color="auto"/>
            <w:left w:val="none" w:sz="0" w:space="0" w:color="auto"/>
            <w:bottom w:val="none" w:sz="0" w:space="0" w:color="auto"/>
            <w:right w:val="none" w:sz="0" w:space="0" w:color="auto"/>
          </w:divBdr>
        </w:div>
        <w:div w:id="509950195">
          <w:marLeft w:val="480"/>
          <w:marRight w:val="0"/>
          <w:marTop w:val="0"/>
          <w:marBottom w:val="0"/>
          <w:divBdr>
            <w:top w:val="none" w:sz="0" w:space="0" w:color="auto"/>
            <w:left w:val="none" w:sz="0" w:space="0" w:color="auto"/>
            <w:bottom w:val="none" w:sz="0" w:space="0" w:color="auto"/>
            <w:right w:val="none" w:sz="0" w:space="0" w:color="auto"/>
          </w:divBdr>
        </w:div>
        <w:div w:id="578515877">
          <w:marLeft w:val="480"/>
          <w:marRight w:val="0"/>
          <w:marTop w:val="0"/>
          <w:marBottom w:val="0"/>
          <w:divBdr>
            <w:top w:val="none" w:sz="0" w:space="0" w:color="auto"/>
            <w:left w:val="none" w:sz="0" w:space="0" w:color="auto"/>
            <w:bottom w:val="none" w:sz="0" w:space="0" w:color="auto"/>
            <w:right w:val="none" w:sz="0" w:space="0" w:color="auto"/>
          </w:divBdr>
        </w:div>
        <w:div w:id="742722261">
          <w:marLeft w:val="480"/>
          <w:marRight w:val="0"/>
          <w:marTop w:val="0"/>
          <w:marBottom w:val="0"/>
          <w:divBdr>
            <w:top w:val="none" w:sz="0" w:space="0" w:color="auto"/>
            <w:left w:val="none" w:sz="0" w:space="0" w:color="auto"/>
            <w:bottom w:val="none" w:sz="0" w:space="0" w:color="auto"/>
            <w:right w:val="none" w:sz="0" w:space="0" w:color="auto"/>
          </w:divBdr>
        </w:div>
        <w:div w:id="934636272">
          <w:marLeft w:val="480"/>
          <w:marRight w:val="0"/>
          <w:marTop w:val="0"/>
          <w:marBottom w:val="0"/>
          <w:divBdr>
            <w:top w:val="none" w:sz="0" w:space="0" w:color="auto"/>
            <w:left w:val="none" w:sz="0" w:space="0" w:color="auto"/>
            <w:bottom w:val="none" w:sz="0" w:space="0" w:color="auto"/>
            <w:right w:val="none" w:sz="0" w:space="0" w:color="auto"/>
          </w:divBdr>
        </w:div>
        <w:div w:id="940986731">
          <w:marLeft w:val="480"/>
          <w:marRight w:val="0"/>
          <w:marTop w:val="0"/>
          <w:marBottom w:val="0"/>
          <w:divBdr>
            <w:top w:val="none" w:sz="0" w:space="0" w:color="auto"/>
            <w:left w:val="none" w:sz="0" w:space="0" w:color="auto"/>
            <w:bottom w:val="none" w:sz="0" w:space="0" w:color="auto"/>
            <w:right w:val="none" w:sz="0" w:space="0" w:color="auto"/>
          </w:divBdr>
        </w:div>
        <w:div w:id="1120802597">
          <w:marLeft w:val="480"/>
          <w:marRight w:val="0"/>
          <w:marTop w:val="0"/>
          <w:marBottom w:val="0"/>
          <w:divBdr>
            <w:top w:val="none" w:sz="0" w:space="0" w:color="auto"/>
            <w:left w:val="none" w:sz="0" w:space="0" w:color="auto"/>
            <w:bottom w:val="none" w:sz="0" w:space="0" w:color="auto"/>
            <w:right w:val="none" w:sz="0" w:space="0" w:color="auto"/>
          </w:divBdr>
        </w:div>
        <w:div w:id="1631939596">
          <w:marLeft w:val="480"/>
          <w:marRight w:val="0"/>
          <w:marTop w:val="0"/>
          <w:marBottom w:val="0"/>
          <w:divBdr>
            <w:top w:val="none" w:sz="0" w:space="0" w:color="auto"/>
            <w:left w:val="none" w:sz="0" w:space="0" w:color="auto"/>
            <w:bottom w:val="none" w:sz="0" w:space="0" w:color="auto"/>
            <w:right w:val="none" w:sz="0" w:space="0" w:color="auto"/>
          </w:divBdr>
        </w:div>
        <w:div w:id="1646469108">
          <w:marLeft w:val="480"/>
          <w:marRight w:val="0"/>
          <w:marTop w:val="0"/>
          <w:marBottom w:val="0"/>
          <w:divBdr>
            <w:top w:val="none" w:sz="0" w:space="0" w:color="auto"/>
            <w:left w:val="none" w:sz="0" w:space="0" w:color="auto"/>
            <w:bottom w:val="none" w:sz="0" w:space="0" w:color="auto"/>
            <w:right w:val="none" w:sz="0" w:space="0" w:color="auto"/>
          </w:divBdr>
        </w:div>
        <w:div w:id="1869677311">
          <w:marLeft w:val="480"/>
          <w:marRight w:val="0"/>
          <w:marTop w:val="0"/>
          <w:marBottom w:val="0"/>
          <w:divBdr>
            <w:top w:val="none" w:sz="0" w:space="0" w:color="auto"/>
            <w:left w:val="none" w:sz="0" w:space="0" w:color="auto"/>
            <w:bottom w:val="none" w:sz="0" w:space="0" w:color="auto"/>
            <w:right w:val="none" w:sz="0" w:space="0" w:color="auto"/>
          </w:divBdr>
        </w:div>
        <w:div w:id="2085255607">
          <w:marLeft w:val="480"/>
          <w:marRight w:val="0"/>
          <w:marTop w:val="0"/>
          <w:marBottom w:val="0"/>
          <w:divBdr>
            <w:top w:val="none" w:sz="0" w:space="0" w:color="auto"/>
            <w:left w:val="none" w:sz="0" w:space="0" w:color="auto"/>
            <w:bottom w:val="none" w:sz="0" w:space="0" w:color="auto"/>
            <w:right w:val="none" w:sz="0" w:space="0" w:color="auto"/>
          </w:divBdr>
        </w:div>
      </w:divsChild>
    </w:div>
    <w:div w:id="1455714651">
      <w:bodyDiv w:val="1"/>
      <w:marLeft w:val="0"/>
      <w:marRight w:val="0"/>
      <w:marTop w:val="0"/>
      <w:marBottom w:val="0"/>
      <w:divBdr>
        <w:top w:val="none" w:sz="0" w:space="0" w:color="auto"/>
        <w:left w:val="none" w:sz="0" w:space="0" w:color="auto"/>
        <w:bottom w:val="none" w:sz="0" w:space="0" w:color="auto"/>
        <w:right w:val="none" w:sz="0" w:space="0" w:color="auto"/>
      </w:divBdr>
    </w:div>
    <w:div w:id="1457215386">
      <w:bodyDiv w:val="1"/>
      <w:marLeft w:val="0"/>
      <w:marRight w:val="0"/>
      <w:marTop w:val="0"/>
      <w:marBottom w:val="0"/>
      <w:divBdr>
        <w:top w:val="none" w:sz="0" w:space="0" w:color="auto"/>
        <w:left w:val="none" w:sz="0" w:space="0" w:color="auto"/>
        <w:bottom w:val="none" w:sz="0" w:space="0" w:color="auto"/>
        <w:right w:val="none" w:sz="0" w:space="0" w:color="auto"/>
      </w:divBdr>
    </w:div>
    <w:div w:id="1457917319">
      <w:bodyDiv w:val="1"/>
      <w:marLeft w:val="0"/>
      <w:marRight w:val="0"/>
      <w:marTop w:val="0"/>
      <w:marBottom w:val="0"/>
      <w:divBdr>
        <w:top w:val="none" w:sz="0" w:space="0" w:color="auto"/>
        <w:left w:val="none" w:sz="0" w:space="0" w:color="auto"/>
        <w:bottom w:val="none" w:sz="0" w:space="0" w:color="auto"/>
        <w:right w:val="none" w:sz="0" w:space="0" w:color="auto"/>
      </w:divBdr>
    </w:div>
    <w:div w:id="1459449555">
      <w:bodyDiv w:val="1"/>
      <w:marLeft w:val="0"/>
      <w:marRight w:val="0"/>
      <w:marTop w:val="0"/>
      <w:marBottom w:val="0"/>
      <w:divBdr>
        <w:top w:val="none" w:sz="0" w:space="0" w:color="auto"/>
        <w:left w:val="none" w:sz="0" w:space="0" w:color="auto"/>
        <w:bottom w:val="none" w:sz="0" w:space="0" w:color="auto"/>
        <w:right w:val="none" w:sz="0" w:space="0" w:color="auto"/>
      </w:divBdr>
    </w:div>
    <w:div w:id="1460803691">
      <w:bodyDiv w:val="1"/>
      <w:marLeft w:val="0"/>
      <w:marRight w:val="0"/>
      <w:marTop w:val="0"/>
      <w:marBottom w:val="0"/>
      <w:divBdr>
        <w:top w:val="none" w:sz="0" w:space="0" w:color="auto"/>
        <w:left w:val="none" w:sz="0" w:space="0" w:color="auto"/>
        <w:bottom w:val="none" w:sz="0" w:space="0" w:color="auto"/>
        <w:right w:val="none" w:sz="0" w:space="0" w:color="auto"/>
      </w:divBdr>
    </w:div>
    <w:div w:id="1461459215">
      <w:bodyDiv w:val="1"/>
      <w:marLeft w:val="0"/>
      <w:marRight w:val="0"/>
      <w:marTop w:val="0"/>
      <w:marBottom w:val="0"/>
      <w:divBdr>
        <w:top w:val="none" w:sz="0" w:space="0" w:color="auto"/>
        <w:left w:val="none" w:sz="0" w:space="0" w:color="auto"/>
        <w:bottom w:val="none" w:sz="0" w:space="0" w:color="auto"/>
        <w:right w:val="none" w:sz="0" w:space="0" w:color="auto"/>
      </w:divBdr>
    </w:div>
    <w:div w:id="1473787229">
      <w:bodyDiv w:val="1"/>
      <w:marLeft w:val="0"/>
      <w:marRight w:val="0"/>
      <w:marTop w:val="0"/>
      <w:marBottom w:val="0"/>
      <w:divBdr>
        <w:top w:val="none" w:sz="0" w:space="0" w:color="auto"/>
        <w:left w:val="none" w:sz="0" w:space="0" w:color="auto"/>
        <w:bottom w:val="none" w:sz="0" w:space="0" w:color="auto"/>
        <w:right w:val="none" w:sz="0" w:space="0" w:color="auto"/>
      </w:divBdr>
    </w:div>
    <w:div w:id="1473868481">
      <w:bodyDiv w:val="1"/>
      <w:marLeft w:val="0"/>
      <w:marRight w:val="0"/>
      <w:marTop w:val="0"/>
      <w:marBottom w:val="0"/>
      <w:divBdr>
        <w:top w:val="none" w:sz="0" w:space="0" w:color="auto"/>
        <w:left w:val="none" w:sz="0" w:space="0" w:color="auto"/>
        <w:bottom w:val="none" w:sz="0" w:space="0" w:color="auto"/>
        <w:right w:val="none" w:sz="0" w:space="0" w:color="auto"/>
      </w:divBdr>
    </w:div>
    <w:div w:id="1485200426">
      <w:bodyDiv w:val="1"/>
      <w:marLeft w:val="0"/>
      <w:marRight w:val="0"/>
      <w:marTop w:val="0"/>
      <w:marBottom w:val="0"/>
      <w:divBdr>
        <w:top w:val="none" w:sz="0" w:space="0" w:color="auto"/>
        <w:left w:val="none" w:sz="0" w:space="0" w:color="auto"/>
        <w:bottom w:val="none" w:sz="0" w:space="0" w:color="auto"/>
        <w:right w:val="none" w:sz="0" w:space="0" w:color="auto"/>
      </w:divBdr>
      <w:divsChild>
        <w:div w:id="43867566">
          <w:marLeft w:val="480"/>
          <w:marRight w:val="0"/>
          <w:marTop w:val="0"/>
          <w:marBottom w:val="0"/>
          <w:divBdr>
            <w:top w:val="none" w:sz="0" w:space="0" w:color="auto"/>
            <w:left w:val="none" w:sz="0" w:space="0" w:color="auto"/>
            <w:bottom w:val="none" w:sz="0" w:space="0" w:color="auto"/>
            <w:right w:val="none" w:sz="0" w:space="0" w:color="auto"/>
          </w:divBdr>
        </w:div>
        <w:div w:id="349457310">
          <w:marLeft w:val="480"/>
          <w:marRight w:val="0"/>
          <w:marTop w:val="0"/>
          <w:marBottom w:val="0"/>
          <w:divBdr>
            <w:top w:val="none" w:sz="0" w:space="0" w:color="auto"/>
            <w:left w:val="none" w:sz="0" w:space="0" w:color="auto"/>
            <w:bottom w:val="none" w:sz="0" w:space="0" w:color="auto"/>
            <w:right w:val="none" w:sz="0" w:space="0" w:color="auto"/>
          </w:divBdr>
        </w:div>
        <w:div w:id="709576491">
          <w:marLeft w:val="480"/>
          <w:marRight w:val="0"/>
          <w:marTop w:val="0"/>
          <w:marBottom w:val="0"/>
          <w:divBdr>
            <w:top w:val="none" w:sz="0" w:space="0" w:color="auto"/>
            <w:left w:val="none" w:sz="0" w:space="0" w:color="auto"/>
            <w:bottom w:val="none" w:sz="0" w:space="0" w:color="auto"/>
            <w:right w:val="none" w:sz="0" w:space="0" w:color="auto"/>
          </w:divBdr>
        </w:div>
        <w:div w:id="754673334">
          <w:marLeft w:val="480"/>
          <w:marRight w:val="0"/>
          <w:marTop w:val="0"/>
          <w:marBottom w:val="0"/>
          <w:divBdr>
            <w:top w:val="none" w:sz="0" w:space="0" w:color="auto"/>
            <w:left w:val="none" w:sz="0" w:space="0" w:color="auto"/>
            <w:bottom w:val="none" w:sz="0" w:space="0" w:color="auto"/>
            <w:right w:val="none" w:sz="0" w:space="0" w:color="auto"/>
          </w:divBdr>
        </w:div>
        <w:div w:id="791556995">
          <w:marLeft w:val="480"/>
          <w:marRight w:val="0"/>
          <w:marTop w:val="0"/>
          <w:marBottom w:val="0"/>
          <w:divBdr>
            <w:top w:val="none" w:sz="0" w:space="0" w:color="auto"/>
            <w:left w:val="none" w:sz="0" w:space="0" w:color="auto"/>
            <w:bottom w:val="none" w:sz="0" w:space="0" w:color="auto"/>
            <w:right w:val="none" w:sz="0" w:space="0" w:color="auto"/>
          </w:divBdr>
        </w:div>
        <w:div w:id="822501602">
          <w:marLeft w:val="480"/>
          <w:marRight w:val="0"/>
          <w:marTop w:val="0"/>
          <w:marBottom w:val="0"/>
          <w:divBdr>
            <w:top w:val="none" w:sz="0" w:space="0" w:color="auto"/>
            <w:left w:val="none" w:sz="0" w:space="0" w:color="auto"/>
            <w:bottom w:val="none" w:sz="0" w:space="0" w:color="auto"/>
            <w:right w:val="none" w:sz="0" w:space="0" w:color="auto"/>
          </w:divBdr>
        </w:div>
        <w:div w:id="865407381">
          <w:marLeft w:val="480"/>
          <w:marRight w:val="0"/>
          <w:marTop w:val="0"/>
          <w:marBottom w:val="0"/>
          <w:divBdr>
            <w:top w:val="none" w:sz="0" w:space="0" w:color="auto"/>
            <w:left w:val="none" w:sz="0" w:space="0" w:color="auto"/>
            <w:bottom w:val="none" w:sz="0" w:space="0" w:color="auto"/>
            <w:right w:val="none" w:sz="0" w:space="0" w:color="auto"/>
          </w:divBdr>
        </w:div>
        <w:div w:id="905411929">
          <w:marLeft w:val="480"/>
          <w:marRight w:val="0"/>
          <w:marTop w:val="0"/>
          <w:marBottom w:val="0"/>
          <w:divBdr>
            <w:top w:val="none" w:sz="0" w:space="0" w:color="auto"/>
            <w:left w:val="none" w:sz="0" w:space="0" w:color="auto"/>
            <w:bottom w:val="none" w:sz="0" w:space="0" w:color="auto"/>
            <w:right w:val="none" w:sz="0" w:space="0" w:color="auto"/>
          </w:divBdr>
        </w:div>
        <w:div w:id="1312248179">
          <w:marLeft w:val="480"/>
          <w:marRight w:val="0"/>
          <w:marTop w:val="0"/>
          <w:marBottom w:val="0"/>
          <w:divBdr>
            <w:top w:val="none" w:sz="0" w:space="0" w:color="auto"/>
            <w:left w:val="none" w:sz="0" w:space="0" w:color="auto"/>
            <w:bottom w:val="none" w:sz="0" w:space="0" w:color="auto"/>
            <w:right w:val="none" w:sz="0" w:space="0" w:color="auto"/>
          </w:divBdr>
        </w:div>
        <w:div w:id="1334724814">
          <w:marLeft w:val="480"/>
          <w:marRight w:val="0"/>
          <w:marTop w:val="0"/>
          <w:marBottom w:val="0"/>
          <w:divBdr>
            <w:top w:val="none" w:sz="0" w:space="0" w:color="auto"/>
            <w:left w:val="none" w:sz="0" w:space="0" w:color="auto"/>
            <w:bottom w:val="none" w:sz="0" w:space="0" w:color="auto"/>
            <w:right w:val="none" w:sz="0" w:space="0" w:color="auto"/>
          </w:divBdr>
        </w:div>
        <w:div w:id="1519151928">
          <w:marLeft w:val="480"/>
          <w:marRight w:val="0"/>
          <w:marTop w:val="0"/>
          <w:marBottom w:val="0"/>
          <w:divBdr>
            <w:top w:val="none" w:sz="0" w:space="0" w:color="auto"/>
            <w:left w:val="none" w:sz="0" w:space="0" w:color="auto"/>
            <w:bottom w:val="none" w:sz="0" w:space="0" w:color="auto"/>
            <w:right w:val="none" w:sz="0" w:space="0" w:color="auto"/>
          </w:divBdr>
        </w:div>
        <w:div w:id="1766808218">
          <w:marLeft w:val="480"/>
          <w:marRight w:val="0"/>
          <w:marTop w:val="0"/>
          <w:marBottom w:val="0"/>
          <w:divBdr>
            <w:top w:val="none" w:sz="0" w:space="0" w:color="auto"/>
            <w:left w:val="none" w:sz="0" w:space="0" w:color="auto"/>
            <w:bottom w:val="none" w:sz="0" w:space="0" w:color="auto"/>
            <w:right w:val="none" w:sz="0" w:space="0" w:color="auto"/>
          </w:divBdr>
        </w:div>
        <w:div w:id="2124105974">
          <w:marLeft w:val="480"/>
          <w:marRight w:val="0"/>
          <w:marTop w:val="0"/>
          <w:marBottom w:val="0"/>
          <w:divBdr>
            <w:top w:val="none" w:sz="0" w:space="0" w:color="auto"/>
            <w:left w:val="none" w:sz="0" w:space="0" w:color="auto"/>
            <w:bottom w:val="none" w:sz="0" w:space="0" w:color="auto"/>
            <w:right w:val="none" w:sz="0" w:space="0" w:color="auto"/>
          </w:divBdr>
        </w:div>
      </w:divsChild>
    </w:div>
    <w:div w:id="1488861396">
      <w:bodyDiv w:val="1"/>
      <w:marLeft w:val="0"/>
      <w:marRight w:val="0"/>
      <w:marTop w:val="0"/>
      <w:marBottom w:val="0"/>
      <w:divBdr>
        <w:top w:val="none" w:sz="0" w:space="0" w:color="auto"/>
        <w:left w:val="none" w:sz="0" w:space="0" w:color="auto"/>
        <w:bottom w:val="none" w:sz="0" w:space="0" w:color="auto"/>
        <w:right w:val="none" w:sz="0" w:space="0" w:color="auto"/>
      </w:divBdr>
    </w:div>
    <w:div w:id="1491484698">
      <w:bodyDiv w:val="1"/>
      <w:marLeft w:val="0"/>
      <w:marRight w:val="0"/>
      <w:marTop w:val="0"/>
      <w:marBottom w:val="0"/>
      <w:divBdr>
        <w:top w:val="none" w:sz="0" w:space="0" w:color="auto"/>
        <w:left w:val="none" w:sz="0" w:space="0" w:color="auto"/>
        <w:bottom w:val="none" w:sz="0" w:space="0" w:color="auto"/>
        <w:right w:val="none" w:sz="0" w:space="0" w:color="auto"/>
      </w:divBdr>
    </w:div>
    <w:div w:id="1493061891">
      <w:bodyDiv w:val="1"/>
      <w:marLeft w:val="0"/>
      <w:marRight w:val="0"/>
      <w:marTop w:val="0"/>
      <w:marBottom w:val="0"/>
      <w:divBdr>
        <w:top w:val="none" w:sz="0" w:space="0" w:color="auto"/>
        <w:left w:val="none" w:sz="0" w:space="0" w:color="auto"/>
        <w:bottom w:val="none" w:sz="0" w:space="0" w:color="auto"/>
        <w:right w:val="none" w:sz="0" w:space="0" w:color="auto"/>
      </w:divBdr>
    </w:div>
    <w:div w:id="1494300302">
      <w:bodyDiv w:val="1"/>
      <w:marLeft w:val="0"/>
      <w:marRight w:val="0"/>
      <w:marTop w:val="0"/>
      <w:marBottom w:val="0"/>
      <w:divBdr>
        <w:top w:val="none" w:sz="0" w:space="0" w:color="auto"/>
        <w:left w:val="none" w:sz="0" w:space="0" w:color="auto"/>
        <w:bottom w:val="none" w:sz="0" w:space="0" w:color="auto"/>
        <w:right w:val="none" w:sz="0" w:space="0" w:color="auto"/>
      </w:divBdr>
    </w:div>
    <w:div w:id="1500539461">
      <w:bodyDiv w:val="1"/>
      <w:marLeft w:val="0"/>
      <w:marRight w:val="0"/>
      <w:marTop w:val="0"/>
      <w:marBottom w:val="0"/>
      <w:divBdr>
        <w:top w:val="none" w:sz="0" w:space="0" w:color="auto"/>
        <w:left w:val="none" w:sz="0" w:space="0" w:color="auto"/>
        <w:bottom w:val="none" w:sz="0" w:space="0" w:color="auto"/>
        <w:right w:val="none" w:sz="0" w:space="0" w:color="auto"/>
      </w:divBdr>
    </w:div>
    <w:div w:id="1505825692">
      <w:bodyDiv w:val="1"/>
      <w:marLeft w:val="0"/>
      <w:marRight w:val="0"/>
      <w:marTop w:val="0"/>
      <w:marBottom w:val="0"/>
      <w:divBdr>
        <w:top w:val="none" w:sz="0" w:space="0" w:color="auto"/>
        <w:left w:val="none" w:sz="0" w:space="0" w:color="auto"/>
        <w:bottom w:val="none" w:sz="0" w:space="0" w:color="auto"/>
        <w:right w:val="none" w:sz="0" w:space="0" w:color="auto"/>
      </w:divBdr>
    </w:div>
    <w:div w:id="1513374360">
      <w:bodyDiv w:val="1"/>
      <w:marLeft w:val="0"/>
      <w:marRight w:val="0"/>
      <w:marTop w:val="0"/>
      <w:marBottom w:val="0"/>
      <w:divBdr>
        <w:top w:val="none" w:sz="0" w:space="0" w:color="auto"/>
        <w:left w:val="none" w:sz="0" w:space="0" w:color="auto"/>
        <w:bottom w:val="none" w:sz="0" w:space="0" w:color="auto"/>
        <w:right w:val="none" w:sz="0" w:space="0" w:color="auto"/>
      </w:divBdr>
    </w:div>
    <w:div w:id="1515727235">
      <w:bodyDiv w:val="1"/>
      <w:marLeft w:val="0"/>
      <w:marRight w:val="0"/>
      <w:marTop w:val="0"/>
      <w:marBottom w:val="0"/>
      <w:divBdr>
        <w:top w:val="none" w:sz="0" w:space="0" w:color="auto"/>
        <w:left w:val="none" w:sz="0" w:space="0" w:color="auto"/>
        <w:bottom w:val="none" w:sz="0" w:space="0" w:color="auto"/>
        <w:right w:val="none" w:sz="0" w:space="0" w:color="auto"/>
      </w:divBdr>
    </w:div>
    <w:div w:id="1515874870">
      <w:bodyDiv w:val="1"/>
      <w:marLeft w:val="0"/>
      <w:marRight w:val="0"/>
      <w:marTop w:val="0"/>
      <w:marBottom w:val="0"/>
      <w:divBdr>
        <w:top w:val="none" w:sz="0" w:space="0" w:color="auto"/>
        <w:left w:val="none" w:sz="0" w:space="0" w:color="auto"/>
        <w:bottom w:val="none" w:sz="0" w:space="0" w:color="auto"/>
        <w:right w:val="none" w:sz="0" w:space="0" w:color="auto"/>
      </w:divBdr>
    </w:div>
    <w:div w:id="1526556594">
      <w:bodyDiv w:val="1"/>
      <w:marLeft w:val="0"/>
      <w:marRight w:val="0"/>
      <w:marTop w:val="0"/>
      <w:marBottom w:val="0"/>
      <w:divBdr>
        <w:top w:val="none" w:sz="0" w:space="0" w:color="auto"/>
        <w:left w:val="none" w:sz="0" w:space="0" w:color="auto"/>
        <w:bottom w:val="none" w:sz="0" w:space="0" w:color="auto"/>
        <w:right w:val="none" w:sz="0" w:space="0" w:color="auto"/>
      </w:divBdr>
    </w:div>
    <w:div w:id="1527057941">
      <w:bodyDiv w:val="1"/>
      <w:marLeft w:val="0"/>
      <w:marRight w:val="0"/>
      <w:marTop w:val="0"/>
      <w:marBottom w:val="0"/>
      <w:divBdr>
        <w:top w:val="none" w:sz="0" w:space="0" w:color="auto"/>
        <w:left w:val="none" w:sz="0" w:space="0" w:color="auto"/>
        <w:bottom w:val="none" w:sz="0" w:space="0" w:color="auto"/>
        <w:right w:val="none" w:sz="0" w:space="0" w:color="auto"/>
      </w:divBdr>
      <w:divsChild>
        <w:div w:id="206916193">
          <w:marLeft w:val="480"/>
          <w:marRight w:val="0"/>
          <w:marTop w:val="0"/>
          <w:marBottom w:val="0"/>
          <w:divBdr>
            <w:top w:val="none" w:sz="0" w:space="0" w:color="auto"/>
            <w:left w:val="none" w:sz="0" w:space="0" w:color="auto"/>
            <w:bottom w:val="none" w:sz="0" w:space="0" w:color="auto"/>
            <w:right w:val="none" w:sz="0" w:space="0" w:color="auto"/>
          </w:divBdr>
        </w:div>
        <w:div w:id="225185255">
          <w:marLeft w:val="480"/>
          <w:marRight w:val="0"/>
          <w:marTop w:val="0"/>
          <w:marBottom w:val="0"/>
          <w:divBdr>
            <w:top w:val="none" w:sz="0" w:space="0" w:color="auto"/>
            <w:left w:val="none" w:sz="0" w:space="0" w:color="auto"/>
            <w:bottom w:val="none" w:sz="0" w:space="0" w:color="auto"/>
            <w:right w:val="none" w:sz="0" w:space="0" w:color="auto"/>
          </w:divBdr>
        </w:div>
        <w:div w:id="475805782">
          <w:marLeft w:val="480"/>
          <w:marRight w:val="0"/>
          <w:marTop w:val="0"/>
          <w:marBottom w:val="0"/>
          <w:divBdr>
            <w:top w:val="none" w:sz="0" w:space="0" w:color="auto"/>
            <w:left w:val="none" w:sz="0" w:space="0" w:color="auto"/>
            <w:bottom w:val="none" w:sz="0" w:space="0" w:color="auto"/>
            <w:right w:val="none" w:sz="0" w:space="0" w:color="auto"/>
          </w:divBdr>
        </w:div>
        <w:div w:id="511802840">
          <w:marLeft w:val="480"/>
          <w:marRight w:val="0"/>
          <w:marTop w:val="0"/>
          <w:marBottom w:val="0"/>
          <w:divBdr>
            <w:top w:val="none" w:sz="0" w:space="0" w:color="auto"/>
            <w:left w:val="none" w:sz="0" w:space="0" w:color="auto"/>
            <w:bottom w:val="none" w:sz="0" w:space="0" w:color="auto"/>
            <w:right w:val="none" w:sz="0" w:space="0" w:color="auto"/>
          </w:divBdr>
        </w:div>
        <w:div w:id="682317188">
          <w:marLeft w:val="480"/>
          <w:marRight w:val="0"/>
          <w:marTop w:val="0"/>
          <w:marBottom w:val="0"/>
          <w:divBdr>
            <w:top w:val="none" w:sz="0" w:space="0" w:color="auto"/>
            <w:left w:val="none" w:sz="0" w:space="0" w:color="auto"/>
            <w:bottom w:val="none" w:sz="0" w:space="0" w:color="auto"/>
            <w:right w:val="none" w:sz="0" w:space="0" w:color="auto"/>
          </w:divBdr>
        </w:div>
        <w:div w:id="703755626">
          <w:marLeft w:val="480"/>
          <w:marRight w:val="0"/>
          <w:marTop w:val="0"/>
          <w:marBottom w:val="0"/>
          <w:divBdr>
            <w:top w:val="none" w:sz="0" w:space="0" w:color="auto"/>
            <w:left w:val="none" w:sz="0" w:space="0" w:color="auto"/>
            <w:bottom w:val="none" w:sz="0" w:space="0" w:color="auto"/>
            <w:right w:val="none" w:sz="0" w:space="0" w:color="auto"/>
          </w:divBdr>
        </w:div>
        <w:div w:id="785276701">
          <w:marLeft w:val="480"/>
          <w:marRight w:val="0"/>
          <w:marTop w:val="0"/>
          <w:marBottom w:val="0"/>
          <w:divBdr>
            <w:top w:val="none" w:sz="0" w:space="0" w:color="auto"/>
            <w:left w:val="none" w:sz="0" w:space="0" w:color="auto"/>
            <w:bottom w:val="none" w:sz="0" w:space="0" w:color="auto"/>
            <w:right w:val="none" w:sz="0" w:space="0" w:color="auto"/>
          </w:divBdr>
        </w:div>
        <w:div w:id="821041636">
          <w:marLeft w:val="480"/>
          <w:marRight w:val="0"/>
          <w:marTop w:val="0"/>
          <w:marBottom w:val="0"/>
          <w:divBdr>
            <w:top w:val="none" w:sz="0" w:space="0" w:color="auto"/>
            <w:left w:val="none" w:sz="0" w:space="0" w:color="auto"/>
            <w:bottom w:val="none" w:sz="0" w:space="0" w:color="auto"/>
            <w:right w:val="none" w:sz="0" w:space="0" w:color="auto"/>
          </w:divBdr>
        </w:div>
        <w:div w:id="942496294">
          <w:marLeft w:val="480"/>
          <w:marRight w:val="0"/>
          <w:marTop w:val="0"/>
          <w:marBottom w:val="0"/>
          <w:divBdr>
            <w:top w:val="none" w:sz="0" w:space="0" w:color="auto"/>
            <w:left w:val="none" w:sz="0" w:space="0" w:color="auto"/>
            <w:bottom w:val="none" w:sz="0" w:space="0" w:color="auto"/>
            <w:right w:val="none" w:sz="0" w:space="0" w:color="auto"/>
          </w:divBdr>
        </w:div>
        <w:div w:id="1033845289">
          <w:marLeft w:val="480"/>
          <w:marRight w:val="0"/>
          <w:marTop w:val="0"/>
          <w:marBottom w:val="0"/>
          <w:divBdr>
            <w:top w:val="none" w:sz="0" w:space="0" w:color="auto"/>
            <w:left w:val="none" w:sz="0" w:space="0" w:color="auto"/>
            <w:bottom w:val="none" w:sz="0" w:space="0" w:color="auto"/>
            <w:right w:val="none" w:sz="0" w:space="0" w:color="auto"/>
          </w:divBdr>
        </w:div>
        <w:div w:id="1300960265">
          <w:marLeft w:val="480"/>
          <w:marRight w:val="0"/>
          <w:marTop w:val="0"/>
          <w:marBottom w:val="0"/>
          <w:divBdr>
            <w:top w:val="none" w:sz="0" w:space="0" w:color="auto"/>
            <w:left w:val="none" w:sz="0" w:space="0" w:color="auto"/>
            <w:bottom w:val="none" w:sz="0" w:space="0" w:color="auto"/>
            <w:right w:val="none" w:sz="0" w:space="0" w:color="auto"/>
          </w:divBdr>
        </w:div>
        <w:div w:id="1667126402">
          <w:marLeft w:val="480"/>
          <w:marRight w:val="0"/>
          <w:marTop w:val="0"/>
          <w:marBottom w:val="0"/>
          <w:divBdr>
            <w:top w:val="none" w:sz="0" w:space="0" w:color="auto"/>
            <w:left w:val="none" w:sz="0" w:space="0" w:color="auto"/>
            <w:bottom w:val="none" w:sz="0" w:space="0" w:color="auto"/>
            <w:right w:val="none" w:sz="0" w:space="0" w:color="auto"/>
          </w:divBdr>
        </w:div>
        <w:div w:id="1792477112">
          <w:marLeft w:val="480"/>
          <w:marRight w:val="0"/>
          <w:marTop w:val="0"/>
          <w:marBottom w:val="0"/>
          <w:divBdr>
            <w:top w:val="none" w:sz="0" w:space="0" w:color="auto"/>
            <w:left w:val="none" w:sz="0" w:space="0" w:color="auto"/>
            <w:bottom w:val="none" w:sz="0" w:space="0" w:color="auto"/>
            <w:right w:val="none" w:sz="0" w:space="0" w:color="auto"/>
          </w:divBdr>
        </w:div>
        <w:div w:id="1978336298">
          <w:marLeft w:val="480"/>
          <w:marRight w:val="0"/>
          <w:marTop w:val="0"/>
          <w:marBottom w:val="0"/>
          <w:divBdr>
            <w:top w:val="none" w:sz="0" w:space="0" w:color="auto"/>
            <w:left w:val="none" w:sz="0" w:space="0" w:color="auto"/>
            <w:bottom w:val="none" w:sz="0" w:space="0" w:color="auto"/>
            <w:right w:val="none" w:sz="0" w:space="0" w:color="auto"/>
          </w:divBdr>
        </w:div>
        <w:div w:id="2010716514">
          <w:marLeft w:val="480"/>
          <w:marRight w:val="0"/>
          <w:marTop w:val="0"/>
          <w:marBottom w:val="0"/>
          <w:divBdr>
            <w:top w:val="none" w:sz="0" w:space="0" w:color="auto"/>
            <w:left w:val="none" w:sz="0" w:space="0" w:color="auto"/>
            <w:bottom w:val="none" w:sz="0" w:space="0" w:color="auto"/>
            <w:right w:val="none" w:sz="0" w:space="0" w:color="auto"/>
          </w:divBdr>
        </w:div>
        <w:div w:id="2097748732">
          <w:marLeft w:val="480"/>
          <w:marRight w:val="0"/>
          <w:marTop w:val="0"/>
          <w:marBottom w:val="0"/>
          <w:divBdr>
            <w:top w:val="none" w:sz="0" w:space="0" w:color="auto"/>
            <w:left w:val="none" w:sz="0" w:space="0" w:color="auto"/>
            <w:bottom w:val="none" w:sz="0" w:space="0" w:color="auto"/>
            <w:right w:val="none" w:sz="0" w:space="0" w:color="auto"/>
          </w:divBdr>
        </w:div>
      </w:divsChild>
    </w:div>
    <w:div w:id="1529874367">
      <w:bodyDiv w:val="1"/>
      <w:marLeft w:val="0"/>
      <w:marRight w:val="0"/>
      <w:marTop w:val="0"/>
      <w:marBottom w:val="0"/>
      <w:divBdr>
        <w:top w:val="none" w:sz="0" w:space="0" w:color="auto"/>
        <w:left w:val="none" w:sz="0" w:space="0" w:color="auto"/>
        <w:bottom w:val="none" w:sz="0" w:space="0" w:color="auto"/>
        <w:right w:val="none" w:sz="0" w:space="0" w:color="auto"/>
      </w:divBdr>
    </w:div>
    <w:div w:id="1537693349">
      <w:bodyDiv w:val="1"/>
      <w:marLeft w:val="0"/>
      <w:marRight w:val="0"/>
      <w:marTop w:val="0"/>
      <w:marBottom w:val="0"/>
      <w:divBdr>
        <w:top w:val="none" w:sz="0" w:space="0" w:color="auto"/>
        <w:left w:val="none" w:sz="0" w:space="0" w:color="auto"/>
        <w:bottom w:val="none" w:sz="0" w:space="0" w:color="auto"/>
        <w:right w:val="none" w:sz="0" w:space="0" w:color="auto"/>
      </w:divBdr>
    </w:div>
    <w:div w:id="1537698284">
      <w:bodyDiv w:val="1"/>
      <w:marLeft w:val="0"/>
      <w:marRight w:val="0"/>
      <w:marTop w:val="0"/>
      <w:marBottom w:val="0"/>
      <w:divBdr>
        <w:top w:val="none" w:sz="0" w:space="0" w:color="auto"/>
        <w:left w:val="none" w:sz="0" w:space="0" w:color="auto"/>
        <w:bottom w:val="none" w:sz="0" w:space="0" w:color="auto"/>
        <w:right w:val="none" w:sz="0" w:space="0" w:color="auto"/>
      </w:divBdr>
    </w:div>
    <w:div w:id="1548910473">
      <w:bodyDiv w:val="1"/>
      <w:marLeft w:val="0"/>
      <w:marRight w:val="0"/>
      <w:marTop w:val="0"/>
      <w:marBottom w:val="0"/>
      <w:divBdr>
        <w:top w:val="none" w:sz="0" w:space="0" w:color="auto"/>
        <w:left w:val="none" w:sz="0" w:space="0" w:color="auto"/>
        <w:bottom w:val="none" w:sz="0" w:space="0" w:color="auto"/>
        <w:right w:val="none" w:sz="0" w:space="0" w:color="auto"/>
      </w:divBdr>
    </w:div>
    <w:div w:id="1554778446">
      <w:bodyDiv w:val="1"/>
      <w:marLeft w:val="0"/>
      <w:marRight w:val="0"/>
      <w:marTop w:val="0"/>
      <w:marBottom w:val="0"/>
      <w:divBdr>
        <w:top w:val="none" w:sz="0" w:space="0" w:color="auto"/>
        <w:left w:val="none" w:sz="0" w:space="0" w:color="auto"/>
        <w:bottom w:val="none" w:sz="0" w:space="0" w:color="auto"/>
        <w:right w:val="none" w:sz="0" w:space="0" w:color="auto"/>
      </w:divBdr>
    </w:div>
    <w:div w:id="1555002807">
      <w:bodyDiv w:val="1"/>
      <w:marLeft w:val="0"/>
      <w:marRight w:val="0"/>
      <w:marTop w:val="0"/>
      <w:marBottom w:val="0"/>
      <w:divBdr>
        <w:top w:val="none" w:sz="0" w:space="0" w:color="auto"/>
        <w:left w:val="none" w:sz="0" w:space="0" w:color="auto"/>
        <w:bottom w:val="none" w:sz="0" w:space="0" w:color="auto"/>
        <w:right w:val="none" w:sz="0" w:space="0" w:color="auto"/>
      </w:divBdr>
      <w:divsChild>
        <w:div w:id="21368833">
          <w:marLeft w:val="480"/>
          <w:marRight w:val="0"/>
          <w:marTop w:val="0"/>
          <w:marBottom w:val="0"/>
          <w:divBdr>
            <w:top w:val="none" w:sz="0" w:space="0" w:color="auto"/>
            <w:left w:val="none" w:sz="0" w:space="0" w:color="auto"/>
            <w:bottom w:val="none" w:sz="0" w:space="0" w:color="auto"/>
            <w:right w:val="none" w:sz="0" w:space="0" w:color="auto"/>
          </w:divBdr>
        </w:div>
        <w:div w:id="139078876">
          <w:marLeft w:val="480"/>
          <w:marRight w:val="0"/>
          <w:marTop w:val="0"/>
          <w:marBottom w:val="0"/>
          <w:divBdr>
            <w:top w:val="none" w:sz="0" w:space="0" w:color="auto"/>
            <w:left w:val="none" w:sz="0" w:space="0" w:color="auto"/>
            <w:bottom w:val="none" w:sz="0" w:space="0" w:color="auto"/>
            <w:right w:val="none" w:sz="0" w:space="0" w:color="auto"/>
          </w:divBdr>
        </w:div>
        <w:div w:id="151721193">
          <w:marLeft w:val="480"/>
          <w:marRight w:val="0"/>
          <w:marTop w:val="0"/>
          <w:marBottom w:val="0"/>
          <w:divBdr>
            <w:top w:val="none" w:sz="0" w:space="0" w:color="auto"/>
            <w:left w:val="none" w:sz="0" w:space="0" w:color="auto"/>
            <w:bottom w:val="none" w:sz="0" w:space="0" w:color="auto"/>
            <w:right w:val="none" w:sz="0" w:space="0" w:color="auto"/>
          </w:divBdr>
        </w:div>
        <w:div w:id="209347547">
          <w:marLeft w:val="480"/>
          <w:marRight w:val="0"/>
          <w:marTop w:val="0"/>
          <w:marBottom w:val="0"/>
          <w:divBdr>
            <w:top w:val="none" w:sz="0" w:space="0" w:color="auto"/>
            <w:left w:val="none" w:sz="0" w:space="0" w:color="auto"/>
            <w:bottom w:val="none" w:sz="0" w:space="0" w:color="auto"/>
            <w:right w:val="none" w:sz="0" w:space="0" w:color="auto"/>
          </w:divBdr>
        </w:div>
        <w:div w:id="265818102">
          <w:marLeft w:val="480"/>
          <w:marRight w:val="0"/>
          <w:marTop w:val="0"/>
          <w:marBottom w:val="0"/>
          <w:divBdr>
            <w:top w:val="none" w:sz="0" w:space="0" w:color="auto"/>
            <w:left w:val="none" w:sz="0" w:space="0" w:color="auto"/>
            <w:bottom w:val="none" w:sz="0" w:space="0" w:color="auto"/>
            <w:right w:val="none" w:sz="0" w:space="0" w:color="auto"/>
          </w:divBdr>
        </w:div>
        <w:div w:id="311368205">
          <w:marLeft w:val="480"/>
          <w:marRight w:val="0"/>
          <w:marTop w:val="0"/>
          <w:marBottom w:val="0"/>
          <w:divBdr>
            <w:top w:val="none" w:sz="0" w:space="0" w:color="auto"/>
            <w:left w:val="none" w:sz="0" w:space="0" w:color="auto"/>
            <w:bottom w:val="none" w:sz="0" w:space="0" w:color="auto"/>
            <w:right w:val="none" w:sz="0" w:space="0" w:color="auto"/>
          </w:divBdr>
        </w:div>
        <w:div w:id="526531214">
          <w:marLeft w:val="480"/>
          <w:marRight w:val="0"/>
          <w:marTop w:val="0"/>
          <w:marBottom w:val="0"/>
          <w:divBdr>
            <w:top w:val="none" w:sz="0" w:space="0" w:color="auto"/>
            <w:left w:val="none" w:sz="0" w:space="0" w:color="auto"/>
            <w:bottom w:val="none" w:sz="0" w:space="0" w:color="auto"/>
            <w:right w:val="none" w:sz="0" w:space="0" w:color="auto"/>
          </w:divBdr>
        </w:div>
        <w:div w:id="679240454">
          <w:marLeft w:val="480"/>
          <w:marRight w:val="0"/>
          <w:marTop w:val="0"/>
          <w:marBottom w:val="0"/>
          <w:divBdr>
            <w:top w:val="none" w:sz="0" w:space="0" w:color="auto"/>
            <w:left w:val="none" w:sz="0" w:space="0" w:color="auto"/>
            <w:bottom w:val="none" w:sz="0" w:space="0" w:color="auto"/>
            <w:right w:val="none" w:sz="0" w:space="0" w:color="auto"/>
          </w:divBdr>
        </w:div>
        <w:div w:id="1098142506">
          <w:marLeft w:val="480"/>
          <w:marRight w:val="0"/>
          <w:marTop w:val="0"/>
          <w:marBottom w:val="0"/>
          <w:divBdr>
            <w:top w:val="none" w:sz="0" w:space="0" w:color="auto"/>
            <w:left w:val="none" w:sz="0" w:space="0" w:color="auto"/>
            <w:bottom w:val="none" w:sz="0" w:space="0" w:color="auto"/>
            <w:right w:val="none" w:sz="0" w:space="0" w:color="auto"/>
          </w:divBdr>
        </w:div>
        <w:div w:id="1145970110">
          <w:marLeft w:val="480"/>
          <w:marRight w:val="0"/>
          <w:marTop w:val="0"/>
          <w:marBottom w:val="0"/>
          <w:divBdr>
            <w:top w:val="none" w:sz="0" w:space="0" w:color="auto"/>
            <w:left w:val="none" w:sz="0" w:space="0" w:color="auto"/>
            <w:bottom w:val="none" w:sz="0" w:space="0" w:color="auto"/>
            <w:right w:val="none" w:sz="0" w:space="0" w:color="auto"/>
          </w:divBdr>
        </w:div>
        <w:div w:id="1375546689">
          <w:marLeft w:val="480"/>
          <w:marRight w:val="0"/>
          <w:marTop w:val="0"/>
          <w:marBottom w:val="0"/>
          <w:divBdr>
            <w:top w:val="none" w:sz="0" w:space="0" w:color="auto"/>
            <w:left w:val="none" w:sz="0" w:space="0" w:color="auto"/>
            <w:bottom w:val="none" w:sz="0" w:space="0" w:color="auto"/>
            <w:right w:val="none" w:sz="0" w:space="0" w:color="auto"/>
          </w:divBdr>
        </w:div>
        <w:div w:id="1420256626">
          <w:marLeft w:val="480"/>
          <w:marRight w:val="0"/>
          <w:marTop w:val="0"/>
          <w:marBottom w:val="0"/>
          <w:divBdr>
            <w:top w:val="none" w:sz="0" w:space="0" w:color="auto"/>
            <w:left w:val="none" w:sz="0" w:space="0" w:color="auto"/>
            <w:bottom w:val="none" w:sz="0" w:space="0" w:color="auto"/>
            <w:right w:val="none" w:sz="0" w:space="0" w:color="auto"/>
          </w:divBdr>
        </w:div>
        <w:div w:id="1459571969">
          <w:marLeft w:val="480"/>
          <w:marRight w:val="0"/>
          <w:marTop w:val="0"/>
          <w:marBottom w:val="0"/>
          <w:divBdr>
            <w:top w:val="none" w:sz="0" w:space="0" w:color="auto"/>
            <w:left w:val="none" w:sz="0" w:space="0" w:color="auto"/>
            <w:bottom w:val="none" w:sz="0" w:space="0" w:color="auto"/>
            <w:right w:val="none" w:sz="0" w:space="0" w:color="auto"/>
          </w:divBdr>
        </w:div>
        <w:div w:id="1468012050">
          <w:marLeft w:val="480"/>
          <w:marRight w:val="0"/>
          <w:marTop w:val="0"/>
          <w:marBottom w:val="0"/>
          <w:divBdr>
            <w:top w:val="none" w:sz="0" w:space="0" w:color="auto"/>
            <w:left w:val="none" w:sz="0" w:space="0" w:color="auto"/>
            <w:bottom w:val="none" w:sz="0" w:space="0" w:color="auto"/>
            <w:right w:val="none" w:sz="0" w:space="0" w:color="auto"/>
          </w:divBdr>
        </w:div>
        <w:div w:id="1469130916">
          <w:marLeft w:val="480"/>
          <w:marRight w:val="0"/>
          <w:marTop w:val="0"/>
          <w:marBottom w:val="0"/>
          <w:divBdr>
            <w:top w:val="none" w:sz="0" w:space="0" w:color="auto"/>
            <w:left w:val="none" w:sz="0" w:space="0" w:color="auto"/>
            <w:bottom w:val="none" w:sz="0" w:space="0" w:color="auto"/>
            <w:right w:val="none" w:sz="0" w:space="0" w:color="auto"/>
          </w:divBdr>
        </w:div>
        <w:div w:id="1810319734">
          <w:marLeft w:val="480"/>
          <w:marRight w:val="0"/>
          <w:marTop w:val="0"/>
          <w:marBottom w:val="0"/>
          <w:divBdr>
            <w:top w:val="none" w:sz="0" w:space="0" w:color="auto"/>
            <w:left w:val="none" w:sz="0" w:space="0" w:color="auto"/>
            <w:bottom w:val="none" w:sz="0" w:space="0" w:color="auto"/>
            <w:right w:val="none" w:sz="0" w:space="0" w:color="auto"/>
          </w:divBdr>
        </w:div>
        <w:div w:id="1893887623">
          <w:marLeft w:val="480"/>
          <w:marRight w:val="0"/>
          <w:marTop w:val="0"/>
          <w:marBottom w:val="0"/>
          <w:divBdr>
            <w:top w:val="none" w:sz="0" w:space="0" w:color="auto"/>
            <w:left w:val="none" w:sz="0" w:space="0" w:color="auto"/>
            <w:bottom w:val="none" w:sz="0" w:space="0" w:color="auto"/>
            <w:right w:val="none" w:sz="0" w:space="0" w:color="auto"/>
          </w:divBdr>
        </w:div>
      </w:divsChild>
    </w:div>
    <w:div w:id="1555390695">
      <w:bodyDiv w:val="1"/>
      <w:marLeft w:val="0"/>
      <w:marRight w:val="0"/>
      <w:marTop w:val="0"/>
      <w:marBottom w:val="0"/>
      <w:divBdr>
        <w:top w:val="none" w:sz="0" w:space="0" w:color="auto"/>
        <w:left w:val="none" w:sz="0" w:space="0" w:color="auto"/>
        <w:bottom w:val="none" w:sz="0" w:space="0" w:color="auto"/>
        <w:right w:val="none" w:sz="0" w:space="0" w:color="auto"/>
      </w:divBdr>
    </w:div>
    <w:div w:id="1556811958">
      <w:bodyDiv w:val="1"/>
      <w:marLeft w:val="0"/>
      <w:marRight w:val="0"/>
      <w:marTop w:val="0"/>
      <w:marBottom w:val="0"/>
      <w:divBdr>
        <w:top w:val="none" w:sz="0" w:space="0" w:color="auto"/>
        <w:left w:val="none" w:sz="0" w:space="0" w:color="auto"/>
        <w:bottom w:val="none" w:sz="0" w:space="0" w:color="auto"/>
        <w:right w:val="none" w:sz="0" w:space="0" w:color="auto"/>
      </w:divBdr>
    </w:div>
    <w:div w:id="1557617829">
      <w:bodyDiv w:val="1"/>
      <w:marLeft w:val="0"/>
      <w:marRight w:val="0"/>
      <w:marTop w:val="0"/>
      <w:marBottom w:val="0"/>
      <w:divBdr>
        <w:top w:val="none" w:sz="0" w:space="0" w:color="auto"/>
        <w:left w:val="none" w:sz="0" w:space="0" w:color="auto"/>
        <w:bottom w:val="none" w:sz="0" w:space="0" w:color="auto"/>
        <w:right w:val="none" w:sz="0" w:space="0" w:color="auto"/>
      </w:divBdr>
    </w:div>
    <w:div w:id="1558971706">
      <w:bodyDiv w:val="1"/>
      <w:marLeft w:val="0"/>
      <w:marRight w:val="0"/>
      <w:marTop w:val="0"/>
      <w:marBottom w:val="0"/>
      <w:divBdr>
        <w:top w:val="none" w:sz="0" w:space="0" w:color="auto"/>
        <w:left w:val="none" w:sz="0" w:space="0" w:color="auto"/>
        <w:bottom w:val="none" w:sz="0" w:space="0" w:color="auto"/>
        <w:right w:val="none" w:sz="0" w:space="0" w:color="auto"/>
      </w:divBdr>
      <w:divsChild>
        <w:div w:id="2057512096">
          <w:marLeft w:val="480"/>
          <w:marRight w:val="0"/>
          <w:marTop w:val="0"/>
          <w:marBottom w:val="0"/>
          <w:divBdr>
            <w:top w:val="none" w:sz="0" w:space="0" w:color="auto"/>
            <w:left w:val="none" w:sz="0" w:space="0" w:color="auto"/>
            <w:bottom w:val="none" w:sz="0" w:space="0" w:color="auto"/>
            <w:right w:val="none" w:sz="0" w:space="0" w:color="auto"/>
          </w:divBdr>
        </w:div>
        <w:div w:id="1115635933">
          <w:marLeft w:val="480"/>
          <w:marRight w:val="0"/>
          <w:marTop w:val="0"/>
          <w:marBottom w:val="0"/>
          <w:divBdr>
            <w:top w:val="none" w:sz="0" w:space="0" w:color="auto"/>
            <w:left w:val="none" w:sz="0" w:space="0" w:color="auto"/>
            <w:bottom w:val="none" w:sz="0" w:space="0" w:color="auto"/>
            <w:right w:val="none" w:sz="0" w:space="0" w:color="auto"/>
          </w:divBdr>
        </w:div>
        <w:div w:id="1475025104">
          <w:marLeft w:val="480"/>
          <w:marRight w:val="0"/>
          <w:marTop w:val="0"/>
          <w:marBottom w:val="0"/>
          <w:divBdr>
            <w:top w:val="none" w:sz="0" w:space="0" w:color="auto"/>
            <w:left w:val="none" w:sz="0" w:space="0" w:color="auto"/>
            <w:bottom w:val="none" w:sz="0" w:space="0" w:color="auto"/>
            <w:right w:val="none" w:sz="0" w:space="0" w:color="auto"/>
          </w:divBdr>
        </w:div>
        <w:div w:id="1611165563">
          <w:marLeft w:val="480"/>
          <w:marRight w:val="0"/>
          <w:marTop w:val="0"/>
          <w:marBottom w:val="0"/>
          <w:divBdr>
            <w:top w:val="none" w:sz="0" w:space="0" w:color="auto"/>
            <w:left w:val="none" w:sz="0" w:space="0" w:color="auto"/>
            <w:bottom w:val="none" w:sz="0" w:space="0" w:color="auto"/>
            <w:right w:val="none" w:sz="0" w:space="0" w:color="auto"/>
          </w:divBdr>
        </w:div>
        <w:div w:id="605161492">
          <w:marLeft w:val="480"/>
          <w:marRight w:val="0"/>
          <w:marTop w:val="0"/>
          <w:marBottom w:val="0"/>
          <w:divBdr>
            <w:top w:val="none" w:sz="0" w:space="0" w:color="auto"/>
            <w:left w:val="none" w:sz="0" w:space="0" w:color="auto"/>
            <w:bottom w:val="none" w:sz="0" w:space="0" w:color="auto"/>
            <w:right w:val="none" w:sz="0" w:space="0" w:color="auto"/>
          </w:divBdr>
        </w:div>
        <w:div w:id="41444419">
          <w:marLeft w:val="480"/>
          <w:marRight w:val="0"/>
          <w:marTop w:val="0"/>
          <w:marBottom w:val="0"/>
          <w:divBdr>
            <w:top w:val="none" w:sz="0" w:space="0" w:color="auto"/>
            <w:left w:val="none" w:sz="0" w:space="0" w:color="auto"/>
            <w:bottom w:val="none" w:sz="0" w:space="0" w:color="auto"/>
            <w:right w:val="none" w:sz="0" w:space="0" w:color="auto"/>
          </w:divBdr>
        </w:div>
        <w:div w:id="1390300358">
          <w:marLeft w:val="480"/>
          <w:marRight w:val="0"/>
          <w:marTop w:val="0"/>
          <w:marBottom w:val="0"/>
          <w:divBdr>
            <w:top w:val="none" w:sz="0" w:space="0" w:color="auto"/>
            <w:left w:val="none" w:sz="0" w:space="0" w:color="auto"/>
            <w:bottom w:val="none" w:sz="0" w:space="0" w:color="auto"/>
            <w:right w:val="none" w:sz="0" w:space="0" w:color="auto"/>
          </w:divBdr>
        </w:div>
        <w:div w:id="1594240537">
          <w:marLeft w:val="480"/>
          <w:marRight w:val="0"/>
          <w:marTop w:val="0"/>
          <w:marBottom w:val="0"/>
          <w:divBdr>
            <w:top w:val="none" w:sz="0" w:space="0" w:color="auto"/>
            <w:left w:val="none" w:sz="0" w:space="0" w:color="auto"/>
            <w:bottom w:val="none" w:sz="0" w:space="0" w:color="auto"/>
            <w:right w:val="none" w:sz="0" w:space="0" w:color="auto"/>
          </w:divBdr>
        </w:div>
        <w:div w:id="516845660">
          <w:marLeft w:val="480"/>
          <w:marRight w:val="0"/>
          <w:marTop w:val="0"/>
          <w:marBottom w:val="0"/>
          <w:divBdr>
            <w:top w:val="none" w:sz="0" w:space="0" w:color="auto"/>
            <w:left w:val="none" w:sz="0" w:space="0" w:color="auto"/>
            <w:bottom w:val="none" w:sz="0" w:space="0" w:color="auto"/>
            <w:right w:val="none" w:sz="0" w:space="0" w:color="auto"/>
          </w:divBdr>
        </w:div>
        <w:div w:id="715201359">
          <w:marLeft w:val="480"/>
          <w:marRight w:val="0"/>
          <w:marTop w:val="0"/>
          <w:marBottom w:val="0"/>
          <w:divBdr>
            <w:top w:val="none" w:sz="0" w:space="0" w:color="auto"/>
            <w:left w:val="none" w:sz="0" w:space="0" w:color="auto"/>
            <w:bottom w:val="none" w:sz="0" w:space="0" w:color="auto"/>
            <w:right w:val="none" w:sz="0" w:space="0" w:color="auto"/>
          </w:divBdr>
        </w:div>
        <w:div w:id="1020744997">
          <w:marLeft w:val="480"/>
          <w:marRight w:val="0"/>
          <w:marTop w:val="0"/>
          <w:marBottom w:val="0"/>
          <w:divBdr>
            <w:top w:val="none" w:sz="0" w:space="0" w:color="auto"/>
            <w:left w:val="none" w:sz="0" w:space="0" w:color="auto"/>
            <w:bottom w:val="none" w:sz="0" w:space="0" w:color="auto"/>
            <w:right w:val="none" w:sz="0" w:space="0" w:color="auto"/>
          </w:divBdr>
        </w:div>
        <w:div w:id="905578154">
          <w:marLeft w:val="480"/>
          <w:marRight w:val="0"/>
          <w:marTop w:val="0"/>
          <w:marBottom w:val="0"/>
          <w:divBdr>
            <w:top w:val="none" w:sz="0" w:space="0" w:color="auto"/>
            <w:left w:val="none" w:sz="0" w:space="0" w:color="auto"/>
            <w:bottom w:val="none" w:sz="0" w:space="0" w:color="auto"/>
            <w:right w:val="none" w:sz="0" w:space="0" w:color="auto"/>
          </w:divBdr>
        </w:div>
        <w:div w:id="511142322">
          <w:marLeft w:val="480"/>
          <w:marRight w:val="0"/>
          <w:marTop w:val="0"/>
          <w:marBottom w:val="0"/>
          <w:divBdr>
            <w:top w:val="none" w:sz="0" w:space="0" w:color="auto"/>
            <w:left w:val="none" w:sz="0" w:space="0" w:color="auto"/>
            <w:bottom w:val="none" w:sz="0" w:space="0" w:color="auto"/>
            <w:right w:val="none" w:sz="0" w:space="0" w:color="auto"/>
          </w:divBdr>
        </w:div>
        <w:div w:id="575557057">
          <w:marLeft w:val="480"/>
          <w:marRight w:val="0"/>
          <w:marTop w:val="0"/>
          <w:marBottom w:val="0"/>
          <w:divBdr>
            <w:top w:val="none" w:sz="0" w:space="0" w:color="auto"/>
            <w:left w:val="none" w:sz="0" w:space="0" w:color="auto"/>
            <w:bottom w:val="none" w:sz="0" w:space="0" w:color="auto"/>
            <w:right w:val="none" w:sz="0" w:space="0" w:color="auto"/>
          </w:divBdr>
        </w:div>
        <w:div w:id="1304847356">
          <w:marLeft w:val="480"/>
          <w:marRight w:val="0"/>
          <w:marTop w:val="0"/>
          <w:marBottom w:val="0"/>
          <w:divBdr>
            <w:top w:val="none" w:sz="0" w:space="0" w:color="auto"/>
            <w:left w:val="none" w:sz="0" w:space="0" w:color="auto"/>
            <w:bottom w:val="none" w:sz="0" w:space="0" w:color="auto"/>
            <w:right w:val="none" w:sz="0" w:space="0" w:color="auto"/>
          </w:divBdr>
        </w:div>
        <w:div w:id="145902999">
          <w:marLeft w:val="480"/>
          <w:marRight w:val="0"/>
          <w:marTop w:val="0"/>
          <w:marBottom w:val="0"/>
          <w:divBdr>
            <w:top w:val="none" w:sz="0" w:space="0" w:color="auto"/>
            <w:left w:val="none" w:sz="0" w:space="0" w:color="auto"/>
            <w:bottom w:val="none" w:sz="0" w:space="0" w:color="auto"/>
            <w:right w:val="none" w:sz="0" w:space="0" w:color="auto"/>
          </w:divBdr>
        </w:div>
        <w:div w:id="925649345">
          <w:marLeft w:val="480"/>
          <w:marRight w:val="0"/>
          <w:marTop w:val="0"/>
          <w:marBottom w:val="0"/>
          <w:divBdr>
            <w:top w:val="none" w:sz="0" w:space="0" w:color="auto"/>
            <w:left w:val="none" w:sz="0" w:space="0" w:color="auto"/>
            <w:bottom w:val="none" w:sz="0" w:space="0" w:color="auto"/>
            <w:right w:val="none" w:sz="0" w:space="0" w:color="auto"/>
          </w:divBdr>
        </w:div>
        <w:div w:id="994182003">
          <w:marLeft w:val="480"/>
          <w:marRight w:val="0"/>
          <w:marTop w:val="0"/>
          <w:marBottom w:val="0"/>
          <w:divBdr>
            <w:top w:val="none" w:sz="0" w:space="0" w:color="auto"/>
            <w:left w:val="none" w:sz="0" w:space="0" w:color="auto"/>
            <w:bottom w:val="none" w:sz="0" w:space="0" w:color="auto"/>
            <w:right w:val="none" w:sz="0" w:space="0" w:color="auto"/>
          </w:divBdr>
        </w:div>
        <w:div w:id="215750837">
          <w:marLeft w:val="480"/>
          <w:marRight w:val="0"/>
          <w:marTop w:val="0"/>
          <w:marBottom w:val="0"/>
          <w:divBdr>
            <w:top w:val="none" w:sz="0" w:space="0" w:color="auto"/>
            <w:left w:val="none" w:sz="0" w:space="0" w:color="auto"/>
            <w:bottom w:val="none" w:sz="0" w:space="0" w:color="auto"/>
            <w:right w:val="none" w:sz="0" w:space="0" w:color="auto"/>
          </w:divBdr>
        </w:div>
        <w:div w:id="2070416918">
          <w:marLeft w:val="480"/>
          <w:marRight w:val="0"/>
          <w:marTop w:val="0"/>
          <w:marBottom w:val="0"/>
          <w:divBdr>
            <w:top w:val="none" w:sz="0" w:space="0" w:color="auto"/>
            <w:left w:val="none" w:sz="0" w:space="0" w:color="auto"/>
            <w:bottom w:val="none" w:sz="0" w:space="0" w:color="auto"/>
            <w:right w:val="none" w:sz="0" w:space="0" w:color="auto"/>
          </w:divBdr>
        </w:div>
        <w:div w:id="440804319">
          <w:marLeft w:val="480"/>
          <w:marRight w:val="0"/>
          <w:marTop w:val="0"/>
          <w:marBottom w:val="0"/>
          <w:divBdr>
            <w:top w:val="none" w:sz="0" w:space="0" w:color="auto"/>
            <w:left w:val="none" w:sz="0" w:space="0" w:color="auto"/>
            <w:bottom w:val="none" w:sz="0" w:space="0" w:color="auto"/>
            <w:right w:val="none" w:sz="0" w:space="0" w:color="auto"/>
          </w:divBdr>
        </w:div>
        <w:div w:id="1701007544">
          <w:marLeft w:val="480"/>
          <w:marRight w:val="0"/>
          <w:marTop w:val="0"/>
          <w:marBottom w:val="0"/>
          <w:divBdr>
            <w:top w:val="none" w:sz="0" w:space="0" w:color="auto"/>
            <w:left w:val="none" w:sz="0" w:space="0" w:color="auto"/>
            <w:bottom w:val="none" w:sz="0" w:space="0" w:color="auto"/>
            <w:right w:val="none" w:sz="0" w:space="0" w:color="auto"/>
          </w:divBdr>
        </w:div>
      </w:divsChild>
    </w:div>
    <w:div w:id="1559392026">
      <w:bodyDiv w:val="1"/>
      <w:marLeft w:val="0"/>
      <w:marRight w:val="0"/>
      <w:marTop w:val="0"/>
      <w:marBottom w:val="0"/>
      <w:divBdr>
        <w:top w:val="none" w:sz="0" w:space="0" w:color="auto"/>
        <w:left w:val="none" w:sz="0" w:space="0" w:color="auto"/>
        <w:bottom w:val="none" w:sz="0" w:space="0" w:color="auto"/>
        <w:right w:val="none" w:sz="0" w:space="0" w:color="auto"/>
      </w:divBdr>
    </w:div>
    <w:div w:id="1572234198">
      <w:bodyDiv w:val="1"/>
      <w:marLeft w:val="0"/>
      <w:marRight w:val="0"/>
      <w:marTop w:val="0"/>
      <w:marBottom w:val="0"/>
      <w:divBdr>
        <w:top w:val="none" w:sz="0" w:space="0" w:color="auto"/>
        <w:left w:val="none" w:sz="0" w:space="0" w:color="auto"/>
        <w:bottom w:val="none" w:sz="0" w:space="0" w:color="auto"/>
        <w:right w:val="none" w:sz="0" w:space="0" w:color="auto"/>
      </w:divBdr>
    </w:div>
    <w:div w:id="1572811069">
      <w:bodyDiv w:val="1"/>
      <w:marLeft w:val="0"/>
      <w:marRight w:val="0"/>
      <w:marTop w:val="0"/>
      <w:marBottom w:val="0"/>
      <w:divBdr>
        <w:top w:val="none" w:sz="0" w:space="0" w:color="auto"/>
        <w:left w:val="none" w:sz="0" w:space="0" w:color="auto"/>
        <w:bottom w:val="none" w:sz="0" w:space="0" w:color="auto"/>
        <w:right w:val="none" w:sz="0" w:space="0" w:color="auto"/>
      </w:divBdr>
    </w:div>
    <w:div w:id="1583952746">
      <w:bodyDiv w:val="1"/>
      <w:marLeft w:val="0"/>
      <w:marRight w:val="0"/>
      <w:marTop w:val="0"/>
      <w:marBottom w:val="0"/>
      <w:divBdr>
        <w:top w:val="none" w:sz="0" w:space="0" w:color="auto"/>
        <w:left w:val="none" w:sz="0" w:space="0" w:color="auto"/>
        <w:bottom w:val="none" w:sz="0" w:space="0" w:color="auto"/>
        <w:right w:val="none" w:sz="0" w:space="0" w:color="auto"/>
      </w:divBdr>
    </w:div>
    <w:div w:id="1588612999">
      <w:bodyDiv w:val="1"/>
      <w:marLeft w:val="0"/>
      <w:marRight w:val="0"/>
      <w:marTop w:val="0"/>
      <w:marBottom w:val="0"/>
      <w:divBdr>
        <w:top w:val="none" w:sz="0" w:space="0" w:color="auto"/>
        <w:left w:val="none" w:sz="0" w:space="0" w:color="auto"/>
        <w:bottom w:val="none" w:sz="0" w:space="0" w:color="auto"/>
        <w:right w:val="none" w:sz="0" w:space="0" w:color="auto"/>
      </w:divBdr>
      <w:divsChild>
        <w:div w:id="75593228">
          <w:marLeft w:val="480"/>
          <w:marRight w:val="0"/>
          <w:marTop w:val="0"/>
          <w:marBottom w:val="0"/>
          <w:divBdr>
            <w:top w:val="none" w:sz="0" w:space="0" w:color="auto"/>
            <w:left w:val="none" w:sz="0" w:space="0" w:color="auto"/>
            <w:bottom w:val="none" w:sz="0" w:space="0" w:color="auto"/>
            <w:right w:val="none" w:sz="0" w:space="0" w:color="auto"/>
          </w:divBdr>
        </w:div>
        <w:div w:id="260450553">
          <w:marLeft w:val="480"/>
          <w:marRight w:val="0"/>
          <w:marTop w:val="0"/>
          <w:marBottom w:val="0"/>
          <w:divBdr>
            <w:top w:val="none" w:sz="0" w:space="0" w:color="auto"/>
            <w:left w:val="none" w:sz="0" w:space="0" w:color="auto"/>
            <w:bottom w:val="none" w:sz="0" w:space="0" w:color="auto"/>
            <w:right w:val="none" w:sz="0" w:space="0" w:color="auto"/>
          </w:divBdr>
        </w:div>
        <w:div w:id="372384271">
          <w:marLeft w:val="480"/>
          <w:marRight w:val="0"/>
          <w:marTop w:val="0"/>
          <w:marBottom w:val="0"/>
          <w:divBdr>
            <w:top w:val="none" w:sz="0" w:space="0" w:color="auto"/>
            <w:left w:val="none" w:sz="0" w:space="0" w:color="auto"/>
            <w:bottom w:val="none" w:sz="0" w:space="0" w:color="auto"/>
            <w:right w:val="none" w:sz="0" w:space="0" w:color="auto"/>
          </w:divBdr>
        </w:div>
        <w:div w:id="805438474">
          <w:marLeft w:val="480"/>
          <w:marRight w:val="0"/>
          <w:marTop w:val="0"/>
          <w:marBottom w:val="0"/>
          <w:divBdr>
            <w:top w:val="none" w:sz="0" w:space="0" w:color="auto"/>
            <w:left w:val="none" w:sz="0" w:space="0" w:color="auto"/>
            <w:bottom w:val="none" w:sz="0" w:space="0" w:color="auto"/>
            <w:right w:val="none" w:sz="0" w:space="0" w:color="auto"/>
          </w:divBdr>
        </w:div>
        <w:div w:id="817186504">
          <w:marLeft w:val="480"/>
          <w:marRight w:val="0"/>
          <w:marTop w:val="0"/>
          <w:marBottom w:val="0"/>
          <w:divBdr>
            <w:top w:val="none" w:sz="0" w:space="0" w:color="auto"/>
            <w:left w:val="none" w:sz="0" w:space="0" w:color="auto"/>
            <w:bottom w:val="none" w:sz="0" w:space="0" w:color="auto"/>
            <w:right w:val="none" w:sz="0" w:space="0" w:color="auto"/>
          </w:divBdr>
        </w:div>
        <w:div w:id="884801610">
          <w:marLeft w:val="480"/>
          <w:marRight w:val="0"/>
          <w:marTop w:val="0"/>
          <w:marBottom w:val="0"/>
          <w:divBdr>
            <w:top w:val="none" w:sz="0" w:space="0" w:color="auto"/>
            <w:left w:val="none" w:sz="0" w:space="0" w:color="auto"/>
            <w:bottom w:val="none" w:sz="0" w:space="0" w:color="auto"/>
            <w:right w:val="none" w:sz="0" w:space="0" w:color="auto"/>
          </w:divBdr>
        </w:div>
        <w:div w:id="885219341">
          <w:marLeft w:val="480"/>
          <w:marRight w:val="0"/>
          <w:marTop w:val="0"/>
          <w:marBottom w:val="0"/>
          <w:divBdr>
            <w:top w:val="none" w:sz="0" w:space="0" w:color="auto"/>
            <w:left w:val="none" w:sz="0" w:space="0" w:color="auto"/>
            <w:bottom w:val="none" w:sz="0" w:space="0" w:color="auto"/>
            <w:right w:val="none" w:sz="0" w:space="0" w:color="auto"/>
          </w:divBdr>
        </w:div>
        <w:div w:id="988942617">
          <w:marLeft w:val="480"/>
          <w:marRight w:val="0"/>
          <w:marTop w:val="0"/>
          <w:marBottom w:val="0"/>
          <w:divBdr>
            <w:top w:val="none" w:sz="0" w:space="0" w:color="auto"/>
            <w:left w:val="none" w:sz="0" w:space="0" w:color="auto"/>
            <w:bottom w:val="none" w:sz="0" w:space="0" w:color="auto"/>
            <w:right w:val="none" w:sz="0" w:space="0" w:color="auto"/>
          </w:divBdr>
        </w:div>
        <w:div w:id="1036077137">
          <w:marLeft w:val="480"/>
          <w:marRight w:val="0"/>
          <w:marTop w:val="0"/>
          <w:marBottom w:val="0"/>
          <w:divBdr>
            <w:top w:val="none" w:sz="0" w:space="0" w:color="auto"/>
            <w:left w:val="none" w:sz="0" w:space="0" w:color="auto"/>
            <w:bottom w:val="none" w:sz="0" w:space="0" w:color="auto"/>
            <w:right w:val="none" w:sz="0" w:space="0" w:color="auto"/>
          </w:divBdr>
        </w:div>
        <w:div w:id="1360662672">
          <w:marLeft w:val="480"/>
          <w:marRight w:val="0"/>
          <w:marTop w:val="0"/>
          <w:marBottom w:val="0"/>
          <w:divBdr>
            <w:top w:val="none" w:sz="0" w:space="0" w:color="auto"/>
            <w:left w:val="none" w:sz="0" w:space="0" w:color="auto"/>
            <w:bottom w:val="none" w:sz="0" w:space="0" w:color="auto"/>
            <w:right w:val="none" w:sz="0" w:space="0" w:color="auto"/>
          </w:divBdr>
        </w:div>
        <w:div w:id="1460761798">
          <w:marLeft w:val="480"/>
          <w:marRight w:val="0"/>
          <w:marTop w:val="0"/>
          <w:marBottom w:val="0"/>
          <w:divBdr>
            <w:top w:val="none" w:sz="0" w:space="0" w:color="auto"/>
            <w:left w:val="none" w:sz="0" w:space="0" w:color="auto"/>
            <w:bottom w:val="none" w:sz="0" w:space="0" w:color="auto"/>
            <w:right w:val="none" w:sz="0" w:space="0" w:color="auto"/>
          </w:divBdr>
        </w:div>
        <w:div w:id="1476407117">
          <w:marLeft w:val="480"/>
          <w:marRight w:val="0"/>
          <w:marTop w:val="0"/>
          <w:marBottom w:val="0"/>
          <w:divBdr>
            <w:top w:val="none" w:sz="0" w:space="0" w:color="auto"/>
            <w:left w:val="none" w:sz="0" w:space="0" w:color="auto"/>
            <w:bottom w:val="none" w:sz="0" w:space="0" w:color="auto"/>
            <w:right w:val="none" w:sz="0" w:space="0" w:color="auto"/>
          </w:divBdr>
        </w:div>
        <w:div w:id="1499884055">
          <w:marLeft w:val="480"/>
          <w:marRight w:val="0"/>
          <w:marTop w:val="0"/>
          <w:marBottom w:val="0"/>
          <w:divBdr>
            <w:top w:val="none" w:sz="0" w:space="0" w:color="auto"/>
            <w:left w:val="none" w:sz="0" w:space="0" w:color="auto"/>
            <w:bottom w:val="none" w:sz="0" w:space="0" w:color="auto"/>
            <w:right w:val="none" w:sz="0" w:space="0" w:color="auto"/>
          </w:divBdr>
        </w:div>
        <w:div w:id="1517497600">
          <w:marLeft w:val="480"/>
          <w:marRight w:val="0"/>
          <w:marTop w:val="0"/>
          <w:marBottom w:val="0"/>
          <w:divBdr>
            <w:top w:val="none" w:sz="0" w:space="0" w:color="auto"/>
            <w:left w:val="none" w:sz="0" w:space="0" w:color="auto"/>
            <w:bottom w:val="none" w:sz="0" w:space="0" w:color="auto"/>
            <w:right w:val="none" w:sz="0" w:space="0" w:color="auto"/>
          </w:divBdr>
        </w:div>
        <w:div w:id="1721829033">
          <w:marLeft w:val="480"/>
          <w:marRight w:val="0"/>
          <w:marTop w:val="0"/>
          <w:marBottom w:val="0"/>
          <w:divBdr>
            <w:top w:val="none" w:sz="0" w:space="0" w:color="auto"/>
            <w:left w:val="none" w:sz="0" w:space="0" w:color="auto"/>
            <w:bottom w:val="none" w:sz="0" w:space="0" w:color="auto"/>
            <w:right w:val="none" w:sz="0" w:space="0" w:color="auto"/>
          </w:divBdr>
        </w:div>
        <w:div w:id="1843348592">
          <w:marLeft w:val="480"/>
          <w:marRight w:val="0"/>
          <w:marTop w:val="0"/>
          <w:marBottom w:val="0"/>
          <w:divBdr>
            <w:top w:val="none" w:sz="0" w:space="0" w:color="auto"/>
            <w:left w:val="none" w:sz="0" w:space="0" w:color="auto"/>
            <w:bottom w:val="none" w:sz="0" w:space="0" w:color="auto"/>
            <w:right w:val="none" w:sz="0" w:space="0" w:color="auto"/>
          </w:divBdr>
        </w:div>
      </w:divsChild>
    </w:div>
    <w:div w:id="1591352974">
      <w:bodyDiv w:val="1"/>
      <w:marLeft w:val="0"/>
      <w:marRight w:val="0"/>
      <w:marTop w:val="0"/>
      <w:marBottom w:val="0"/>
      <w:divBdr>
        <w:top w:val="none" w:sz="0" w:space="0" w:color="auto"/>
        <w:left w:val="none" w:sz="0" w:space="0" w:color="auto"/>
        <w:bottom w:val="none" w:sz="0" w:space="0" w:color="auto"/>
        <w:right w:val="none" w:sz="0" w:space="0" w:color="auto"/>
      </w:divBdr>
    </w:div>
    <w:div w:id="1591767013">
      <w:bodyDiv w:val="1"/>
      <w:marLeft w:val="0"/>
      <w:marRight w:val="0"/>
      <w:marTop w:val="0"/>
      <w:marBottom w:val="0"/>
      <w:divBdr>
        <w:top w:val="none" w:sz="0" w:space="0" w:color="auto"/>
        <w:left w:val="none" w:sz="0" w:space="0" w:color="auto"/>
        <w:bottom w:val="none" w:sz="0" w:space="0" w:color="auto"/>
        <w:right w:val="none" w:sz="0" w:space="0" w:color="auto"/>
      </w:divBdr>
    </w:div>
    <w:div w:id="1593784338">
      <w:bodyDiv w:val="1"/>
      <w:marLeft w:val="0"/>
      <w:marRight w:val="0"/>
      <w:marTop w:val="0"/>
      <w:marBottom w:val="0"/>
      <w:divBdr>
        <w:top w:val="none" w:sz="0" w:space="0" w:color="auto"/>
        <w:left w:val="none" w:sz="0" w:space="0" w:color="auto"/>
        <w:bottom w:val="none" w:sz="0" w:space="0" w:color="auto"/>
        <w:right w:val="none" w:sz="0" w:space="0" w:color="auto"/>
      </w:divBdr>
    </w:div>
    <w:div w:id="1594047694">
      <w:bodyDiv w:val="1"/>
      <w:marLeft w:val="0"/>
      <w:marRight w:val="0"/>
      <w:marTop w:val="0"/>
      <w:marBottom w:val="0"/>
      <w:divBdr>
        <w:top w:val="none" w:sz="0" w:space="0" w:color="auto"/>
        <w:left w:val="none" w:sz="0" w:space="0" w:color="auto"/>
        <w:bottom w:val="none" w:sz="0" w:space="0" w:color="auto"/>
        <w:right w:val="none" w:sz="0" w:space="0" w:color="auto"/>
      </w:divBdr>
    </w:div>
    <w:div w:id="1594512891">
      <w:bodyDiv w:val="1"/>
      <w:marLeft w:val="0"/>
      <w:marRight w:val="0"/>
      <w:marTop w:val="0"/>
      <w:marBottom w:val="0"/>
      <w:divBdr>
        <w:top w:val="none" w:sz="0" w:space="0" w:color="auto"/>
        <w:left w:val="none" w:sz="0" w:space="0" w:color="auto"/>
        <w:bottom w:val="none" w:sz="0" w:space="0" w:color="auto"/>
        <w:right w:val="none" w:sz="0" w:space="0" w:color="auto"/>
      </w:divBdr>
    </w:div>
    <w:div w:id="1595169756">
      <w:bodyDiv w:val="1"/>
      <w:marLeft w:val="0"/>
      <w:marRight w:val="0"/>
      <w:marTop w:val="0"/>
      <w:marBottom w:val="0"/>
      <w:divBdr>
        <w:top w:val="none" w:sz="0" w:space="0" w:color="auto"/>
        <w:left w:val="none" w:sz="0" w:space="0" w:color="auto"/>
        <w:bottom w:val="none" w:sz="0" w:space="0" w:color="auto"/>
        <w:right w:val="none" w:sz="0" w:space="0" w:color="auto"/>
      </w:divBdr>
    </w:div>
    <w:div w:id="1597715581">
      <w:bodyDiv w:val="1"/>
      <w:marLeft w:val="0"/>
      <w:marRight w:val="0"/>
      <w:marTop w:val="0"/>
      <w:marBottom w:val="0"/>
      <w:divBdr>
        <w:top w:val="none" w:sz="0" w:space="0" w:color="auto"/>
        <w:left w:val="none" w:sz="0" w:space="0" w:color="auto"/>
        <w:bottom w:val="none" w:sz="0" w:space="0" w:color="auto"/>
        <w:right w:val="none" w:sz="0" w:space="0" w:color="auto"/>
      </w:divBdr>
      <w:divsChild>
        <w:div w:id="1514106407">
          <w:marLeft w:val="480"/>
          <w:marRight w:val="0"/>
          <w:marTop w:val="0"/>
          <w:marBottom w:val="0"/>
          <w:divBdr>
            <w:top w:val="none" w:sz="0" w:space="0" w:color="auto"/>
            <w:left w:val="none" w:sz="0" w:space="0" w:color="auto"/>
            <w:bottom w:val="none" w:sz="0" w:space="0" w:color="auto"/>
            <w:right w:val="none" w:sz="0" w:space="0" w:color="auto"/>
          </w:divBdr>
        </w:div>
        <w:div w:id="437870485">
          <w:marLeft w:val="480"/>
          <w:marRight w:val="0"/>
          <w:marTop w:val="0"/>
          <w:marBottom w:val="0"/>
          <w:divBdr>
            <w:top w:val="none" w:sz="0" w:space="0" w:color="auto"/>
            <w:left w:val="none" w:sz="0" w:space="0" w:color="auto"/>
            <w:bottom w:val="none" w:sz="0" w:space="0" w:color="auto"/>
            <w:right w:val="none" w:sz="0" w:space="0" w:color="auto"/>
          </w:divBdr>
        </w:div>
        <w:div w:id="1234895808">
          <w:marLeft w:val="480"/>
          <w:marRight w:val="0"/>
          <w:marTop w:val="0"/>
          <w:marBottom w:val="0"/>
          <w:divBdr>
            <w:top w:val="none" w:sz="0" w:space="0" w:color="auto"/>
            <w:left w:val="none" w:sz="0" w:space="0" w:color="auto"/>
            <w:bottom w:val="none" w:sz="0" w:space="0" w:color="auto"/>
            <w:right w:val="none" w:sz="0" w:space="0" w:color="auto"/>
          </w:divBdr>
        </w:div>
        <w:div w:id="1225331122">
          <w:marLeft w:val="480"/>
          <w:marRight w:val="0"/>
          <w:marTop w:val="0"/>
          <w:marBottom w:val="0"/>
          <w:divBdr>
            <w:top w:val="none" w:sz="0" w:space="0" w:color="auto"/>
            <w:left w:val="none" w:sz="0" w:space="0" w:color="auto"/>
            <w:bottom w:val="none" w:sz="0" w:space="0" w:color="auto"/>
            <w:right w:val="none" w:sz="0" w:space="0" w:color="auto"/>
          </w:divBdr>
        </w:div>
        <w:div w:id="1075973408">
          <w:marLeft w:val="480"/>
          <w:marRight w:val="0"/>
          <w:marTop w:val="0"/>
          <w:marBottom w:val="0"/>
          <w:divBdr>
            <w:top w:val="none" w:sz="0" w:space="0" w:color="auto"/>
            <w:left w:val="none" w:sz="0" w:space="0" w:color="auto"/>
            <w:bottom w:val="none" w:sz="0" w:space="0" w:color="auto"/>
            <w:right w:val="none" w:sz="0" w:space="0" w:color="auto"/>
          </w:divBdr>
        </w:div>
        <w:div w:id="1770003799">
          <w:marLeft w:val="480"/>
          <w:marRight w:val="0"/>
          <w:marTop w:val="0"/>
          <w:marBottom w:val="0"/>
          <w:divBdr>
            <w:top w:val="none" w:sz="0" w:space="0" w:color="auto"/>
            <w:left w:val="none" w:sz="0" w:space="0" w:color="auto"/>
            <w:bottom w:val="none" w:sz="0" w:space="0" w:color="auto"/>
            <w:right w:val="none" w:sz="0" w:space="0" w:color="auto"/>
          </w:divBdr>
        </w:div>
        <w:div w:id="1555892200">
          <w:marLeft w:val="480"/>
          <w:marRight w:val="0"/>
          <w:marTop w:val="0"/>
          <w:marBottom w:val="0"/>
          <w:divBdr>
            <w:top w:val="none" w:sz="0" w:space="0" w:color="auto"/>
            <w:left w:val="none" w:sz="0" w:space="0" w:color="auto"/>
            <w:bottom w:val="none" w:sz="0" w:space="0" w:color="auto"/>
            <w:right w:val="none" w:sz="0" w:space="0" w:color="auto"/>
          </w:divBdr>
        </w:div>
        <w:div w:id="812723111">
          <w:marLeft w:val="480"/>
          <w:marRight w:val="0"/>
          <w:marTop w:val="0"/>
          <w:marBottom w:val="0"/>
          <w:divBdr>
            <w:top w:val="none" w:sz="0" w:space="0" w:color="auto"/>
            <w:left w:val="none" w:sz="0" w:space="0" w:color="auto"/>
            <w:bottom w:val="none" w:sz="0" w:space="0" w:color="auto"/>
            <w:right w:val="none" w:sz="0" w:space="0" w:color="auto"/>
          </w:divBdr>
        </w:div>
        <w:div w:id="1261526798">
          <w:marLeft w:val="480"/>
          <w:marRight w:val="0"/>
          <w:marTop w:val="0"/>
          <w:marBottom w:val="0"/>
          <w:divBdr>
            <w:top w:val="none" w:sz="0" w:space="0" w:color="auto"/>
            <w:left w:val="none" w:sz="0" w:space="0" w:color="auto"/>
            <w:bottom w:val="none" w:sz="0" w:space="0" w:color="auto"/>
            <w:right w:val="none" w:sz="0" w:space="0" w:color="auto"/>
          </w:divBdr>
        </w:div>
        <w:div w:id="842234856">
          <w:marLeft w:val="480"/>
          <w:marRight w:val="0"/>
          <w:marTop w:val="0"/>
          <w:marBottom w:val="0"/>
          <w:divBdr>
            <w:top w:val="none" w:sz="0" w:space="0" w:color="auto"/>
            <w:left w:val="none" w:sz="0" w:space="0" w:color="auto"/>
            <w:bottom w:val="none" w:sz="0" w:space="0" w:color="auto"/>
            <w:right w:val="none" w:sz="0" w:space="0" w:color="auto"/>
          </w:divBdr>
        </w:div>
        <w:div w:id="1467620663">
          <w:marLeft w:val="480"/>
          <w:marRight w:val="0"/>
          <w:marTop w:val="0"/>
          <w:marBottom w:val="0"/>
          <w:divBdr>
            <w:top w:val="none" w:sz="0" w:space="0" w:color="auto"/>
            <w:left w:val="none" w:sz="0" w:space="0" w:color="auto"/>
            <w:bottom w:val="none" w:sz="0" w:space="0" w:color="auto"/>
            <w:right w:val="none" w:sz="0" w:space="0" w:color="auto"/>
          </w:divBdr>
        </w:div>
        <w:div w:id="612707946">
          <w:marLeft w:val="480"/>
          <w:marRight w:val="0"/>
          <w:marTop w:val="0"/>
          <w:marBottom w:val="0"/>
          <w:divBdr>
            <w:top w:val="none" w:sz="0" w:space="0" w:color="auto"/>
            <w:left w:val="none" w:sz="0" w:space="0" w:color="auto"/>
            <w:bottom w:val="none" w:sz="0" w:space="0" w:color="auto"/>
            <w:right w:val="none" w:sz="0" w:space="0" w:color="auto"/>
          </w:divBdr>
        </w:div>
        <w:div w:id="1014070728">
          <w:marLeft w:val="480"/>
          <w:marRight w:val="0"/>
          <w:marTop w:val="0"/>
          <w:marBottom w:val="0"/>
          <w:divBdr>
            <w:top w:val="none" w:sz="0" w:space="0" w:color="auto"/>
            <w:left w:val="none" w:sz="0" w:space="0" w:color="auto"/>
            <w:bottom w:val="none" w:sz="0" w:space="0" w:color="auto"/>
            <w:right w:val="none" w:sz="0" w:space="0" w:color="auto"/>
          </w:divBdr>
        </w:div>
        <w:div w:id="1266380765">
          <w:marLeft w:val="480"/>
          <w:marRight w:val="0"/>
          <w:marTop w:val="0"/>
          <w:marBottom w:val="0"/>
          <w:divBdr>
            <w:top w:val="none" w:sz="0" w:space="0" w:color="auto"/>
            <w:left w:val="none" w:sz="0" w:space="0" w:color="auto"/>
            <w:bottom w:val="none" w:sz="0" w:space="0" w:color="auto"/>
            <w:right w:val="none" w:sz="0" w:space="0" w:color="auto"/>
          </w:divBdr>
        </w:div>
        <w:div w:id="1773352778">
          <w:marLeft w:val="480"/>
          <w:marRight w:val="0"/>
          <w:marTop w:val="0"/>
          <w:marBottom w:val="0"/>
          <w:divBdr>
            <w:top w:val="none" w:sz="0" w:space="0" w:color="auto"/>
            <w:left w:val="none" w:sz="0" w:space="0" w:color="auto"/>
            <w:bottom w:val="none" w:sz="0" w:space="0" w:color="auto"/>
            <w:right w:val="none" w:sz="0" w:space="0" w:color="auto"/>
          </w:divBdr>
        </w:div>
        <w:div w:id="1568568270">
          <w:marLeft w:val="480"/>
          <w:marRight w:val="0"/>
          <w:marTop w:val="0"/>
          <w:marBottom w:val="0"/>
          <w:divBdr>
            <w:top w:val="none" w:sz="0" w:space="0" w:color="auto"/>
            <w:left w:val="none" w:sz="0" w:space="0" w:color="auto"/>
            <w:bottom w:val="none" w:sz="0" w:space="0" w:color="auto"/>
            <w:right w:val="none" w:sz="0" w:space="0" w:color="auto"/>
          </w:divBdr>
        </w:div>
        <w:div w:id="1756702544">
          <w:marLeft w:val="480"/>
          <w:marRight w:val="0"/>
          <w:marTop w:val="0"/>
          <w:marBottom w:val="0"/>
          <w:divBdr>
            <w:top w:val="none" w:sz="0" w:space="0" w:color="auto"/>
            <w:left w:val="none" w:sz="0" w:space="0" w:color="auto"/>
            <w:bottom w:val="none" w:sz="0" w:space="0" w:color="auto"/>
            <w:right w:val="none" w:sz="0" w:space="0" w:color="auto"/>
          </w:divBdr>
        </w:div>
        <w:div w:id="1979262384">
          <w:marLeft w:val="480"/>
          <w:marRight w:val="0"/>
          <w:marTop w:val="0"/>
          <w:marBottom w:val="0"/>
          <w:divBdr>
            <w:top w:val="none" w:sz="0" w:space="0" w:color="auto"/>
            <w:left w:val="none" w:sz="0" w:space="0" w:color="auto"/>
            <w:bottom w:val="none" w:sz="0" w:space="0" w:color="auto"/>
            <w:right w:val="none" w:sz="0" w:space="0" w:color="auto"/>
          </w:divBdr>
        </w:div>
        <w:div w:id="1510018852">
          <w:marLeft w:val="480"/>
          <w:marRight w:val="0"/>
          <w:marTop w:val="0"/>
          <w:marBottom w:val="0"/>
          <w:divBdr>
            <w:top w:val="none" w:sz="0" w:space="0" w:color="auto"/>
            <w:left w:val="none" w:sz="0" w:space="0" w:color="auto"/>
            <w:bottom w:val="none" w:sz="0" w:space="0" w:color="auto"/>
            <w:right w:val="none" w:sz="0" w:space="0" w:color="auto"/>
          </w:divBdr>
        </w:div>
        <w:div w:id="138232359">
          <w:marLeft w:val="480"/>
          <w:marRight w:val="0"/>
          <w:marTop w:val="0"/>
          <w:marBottom w:val="0"/>
          <w:divBdr>
            <w:top w:val="none" w:sz="0" w:space="0" w:color="auto"/>
            <w:left w:val="none" w:sz="0" w:space="0" w:color="auto"/>
            <w:bottom w:val="none" w:sz="0" w:space="0" w:color="auto"/>
            <w:right w:val="none" w:sz="0" w:space="0" w:color="auto"/>
          </w:divBdr>
        </w:div>
        <w:div w:id="173962033">
          <w:marLeft w:val="480"/>
          <w:marRight w:val="0"/>
          <w:marTop w:val="0"/>
          <w:marBottom w:val="0"/>
          <w:divBdr>
            <w:top w:val="none" w:sz="0" w:space="0" w:color="auto"/>
            <w:left w:val="none" w:sz="0" w:space="0" w:color="auto"/>
            <w:bottom w:val="none" w:sz="0" w:space="0" w:color="auto"/>
            <w:right w:val="none" w:sz="0" w:space="0" w:color="auto"/>
          </w:divBdr>
        </w:div>
        <w:div w:id="661587072">
          <w:marLeft w:val="480"/>
          <w:marRight w:val="0"/>
          <w:marTop w:val="0"/>
          <w:marBottom w:val="0"/>
          <w:divBdr>
            <w:top w:val="none" w:sz="0" w:space="0" w:color="auto"/>
            <w:left w:val="none" w:sz="0" w:space="0" w:color="auto"/>
            <w:bottom w:val="none" w:sz="0" w:space="0" w:color="auto"/>
            <w:right w:val="none" w:sz="0" w:space="0" w:color="auto"/>
          </w:divBdr>
        </w:div>
        <w:div w:id="2138797524">
          <w:marLeft w:val="480"/>
          <w:marRight w:val="0"/>
          <w:marTop w:val="0"/>
          <w:marBottom w:val="0"/>
          <w:divBdr>
            <w:top w:val="none" w:sz="0" w:space="0" w:color="auto"/>
            <w:left w:val="none" w:sz="0" w:space="0" w:color="auto"/>
            <w:bottom w:val="none" w:sz="0" w:space="0" w:color="auto"/>
            <w:right w:val="none" w:sz="0" w:space="0" w:color="auto"/>
          </w:divBdr>
        </w:div>
      </w:divsChild>
    </w:div>
    <w:div w:id="1599870464">
      <w:bodyDiv w:val="1"/>
      <w:marLeft w:val="0"/>
      <w:marRight w:val="0"/>
      <w:marTop w:val="0"/>
      <w:marBottom w:val="0"/>
      <w:divBdr>
        <w:top w:val="none" w:sz="0" w:space="0" w:color="auto"/>
        <w:left w:val="none" w:sz="0" w:space="0" w:color="auto"/>
        <w:bottom w:val="none" w:sz="0" w:space="0" w:color="auto"/>
        <w:right w:val="none" w:sz="0" w:space="0" w:color="auto"/>
      </w:divBdr>
      <w:divsChild>
        <w:div w:id="1229346067">
          <w:marLeft w:val="480"/>
          <w:marRight w:val="0"/>
          <w:marTop w:val="0"/>
          <w:marBottom w:val="0"/>
          <w:divBdr>
            <w:top w:val="none" w:sz="0" w:space="0" w:color="auto"/>
            <w:left w:val="none" w:sz="0" w:space="0" w:color="auto"/>
            <w:bottom w:val="none" w:sz="0" w:space="0" w:color="auto"/>
            <w:right w:val="none" w:sz="0" w:space="0" w:color="auto"/>
          </w:divBdr>
        </w:div>
        <w:div w:id="1485512799">
          <w:marLeft w:val="480"/>
          <w:marRight w:val="0"/>
          <w:marTop w:val="0"/>
          <w:marBottom w:val="0"/>
          <w:divBdr>
            <w:top w:val="none" w:sz="0" w:space="0" w:color="auto"/>
            <w:left w:val="none" w:sz="0" w:space="0" w:color="auto"/>
            <w:bottom w:val="none" w:sz="0" w:space="0" w:color="auto"/>
            <w:right w:val="none" w:sz="0" w:space="0" w:color="auto"/>
          </w:divBdr>
        </w:div>
        <w:div w:id="354774428">
          <w:marLeft w:val="480"/>
          <w:marRight w:val="0"/>
          <w:marTop w:val="0"/>
          <w:marBottom w:val="0"/>
          <w:divBdr>
            <w:top w:val="none" w:sz="0" w:space="0" w:color="auto"/>
            <w:left w:val="none" w:sz="0" w:space="0" w:color="auto"/>
            <w:bottom w:val="none" w:sz="0" w:space="0" w:color="auto"/>
            <w:right w:val="none" w:sz="0" w:space="0" w:color="auto"/>
          </w:divBdr>
        </w:div>
        <w:div w:id="2011978934">
          <w:marLeft w:val="480"/>
          <w:marRight w:val="0"/>
          <w:marTop w:val="0"/>
          <w:marBottom w:val="0"/>
          <w:divBdr>
            <w:top w:val="none" w:sz="0" w:space="0" w:color="auto"/>
            <w:left w:val="none" w:sz="0" w:space="0" w:color="auto"/>
            <w:bottom w:val="none" w:sz="0" w:space="0" w:color="auto"/>
            <w:right w:val="none" w:sz="0" w:space="0" w:color="auto"/>
          </w:divBdr>
        </w:div>
        <w:div w:id="1932085220">
          <w:marLeft w:val="480"/>
          <w:marRight w:val="0"/>
          <w:marTop w:val="0"/>
          <w:marBottom w:val="0"/>
          <w:divBdr>
            <w:top w:val="none" w:sz="0" w:space="0" w:color="auto"/>
            <w:left w:val="none" w:sz="0" w:space="0" w:color="auto"/>
            <w:bottom w:val="none" w:sz="0" w:space="0" w:color="auto"/>
            <w:right w:val="none" w:sz="0" w:space="0" w:color="auto"/>
          </w:divBdr>
        </w:div>
        <w:div w:id="1383015238">
          <w:marLeft w:val="480"/>
          <w:marRight w:val="0"/>
          <w:marTop w:val="0"/>
          <w:marBottom w:val="0"/>
          <w:divBdr>
            <w:top w:val="none" w:sz="0" w:space="0" w:color="auto"/>
            <w:left w:val="none" w:sz="0" w:space="0" w:color="auto"/>
            <w:bottom w:val="none" w:sz="0" w:space="0" w:color="auto"/>
            <w:right w:val="none" w:sz="0" w:space="0" w:color="auto"/>
          </w:divBdr>
        </w:div>
        <w:div w:id="1570993307">
          <w:marLeft w:val="480"/>
          <w:marRight w:val="0"/>
          <w:marTop w:val="0"/>
          <w:marBottom w:val="0"/>
          <w:divBdr>
            <w:top w:val="none" w:sz="0" w:space="0" w:color="auto"/>
            <w:left w:val="none" w:sz="0" w:space="0" w:color="auto"/>
            <w:bottom w:val="none" w:sz="0" w:space="0" w:color="auto"/>
            <w:right w:val="none" w:sz="0" w:space="0" w:color="auto"/>
          </w:divBdr>
        </w:div>
        <w:div w:id="2110544547">
          <w:marLeft w:val="480"/>
          <w:marRight w:val="0"/>
          <w:marTop w:val="0"/>
          <w:marBottom w:val="0"/>
          <w:divBdr>
            <w:top w:val="none" w:sz="0" w:space="0" w:color="auto"/>
            <w:left w:val="none" w:sz="0" w:space="0" w:color="auto"/>
            <w:bottom w:val="none" w:sz="0" w:space="0" w:color="auto"/>
            <w:right w:val="none" w:sz="0" w:space="0" w:color="auto"/>
          </w:divBdr>
        </w:div>
        <w:div w:id="202716465">
          <w:marLeft w:val="480"/>
          <w:marRight w:val="0"/>
          <w:marTop w:val="0"/>
          <w:marBottom w:val="0"/>
          <w:divBdr>
            <w:top w:val="none" w:sz="0" w:space="0" w:color="auto"/>
            <w:left w:val="none" w:sz="0" w:space="0" w:color="auto"/>
            <w:bottom w:val="none" w:sz="0" w:space="0" w:color="auto"/>
            <w:right w:val="none" w:sz="0" w:space="0" w:color="auto"/>
          </w:divBdr>
        </w:div>
        <w:div w:id="1571887547">
          <w:marLeft w:val="480"/>
          <w:marRight w:val="0"/>
          <w:marTop w:val="0"/>
          <w:marBottom w:val="0"/>
          <w:divBdr>
            <w:top w:val="none" w:sz="0" w:space="0" w:color="auto"/>
            <w:left w:val="none" w:sz="0" w:space="0" w:color="auto"/>
            <w:bottom w:val="none" w:sz="0" w:space="0" w:color="auto"/>
            <w:right w:val="none" w:sz="0" w:space="0" w:color="auto"/>
          </w:divBdr>
        </w:div>
        <w:div w:id="1502159524">
          <w:marLeft w:val="480"/>
          <w:marRight w:val="0"/>
          <w:marTop w:val="0"/>
          <w:marBottom w:val="0"/>
          <w:divBdr>
            <w:top w:val="none" w:sz="0" w:space="0" w:color="auto"/>
            <w:left w:val="none" w:sz="0" w:space="0" w:color="auto"/>
            <w:bottom w:val="none" w:sz="0" w:space="0" w:color="auto"/>
            <w:right w:val="none" w:sz="0" w:space="0" w:color="auto"/>
          </w:divBdr>
        </w:div>
        <w:div w:id="1219782178">
          <w:marLeft w:val="480"/>
          <w:marRight w:val="0"/>
          <w:marTop w:val="0"/>
          <w:marBottom w:val="0"/>
          <w:divBdr>
            <w:top w:val="none" w:sz="0" w:space="0" w:color="auto"/>
            <w:left w:val="none" w:sz="0" w:space="0" w:color="auto"/>
            <w:bottom w:val="none" w:sz="0" w:space="0" w:color="auto"/>
            <w:right w:val="none" w:sz="0" w:space="0" w:color="auto"/>
          </w:divBdr>
        </w:div>
        <w:div w:id="1076126786">
          <w:marLeft w:val="480"/>
          <w:marRight w:val="0"/>
          <w:marTop w:val="0"/>
          <w:marBottom w:val="0"/>
          <w:divBdr>
            <w:top w:val="none" w:sz="0" w:space="0" w:color="auto"/>
            <w:left w:val="none" w:sz="0" w:space="0" w:color="auto"/>
            <w:bottom w:val="none" w:sz="0" w:space="0" w:color="auto"/>
            <w:right w:val="none" w:sz="0" w:space="0" w:color="auto"/>
          </w:divBdr>
        </w:div>
        <w:div w:id="399524367">
          <w:marLeft w:val="480"/>
          <w:marRight w:val="0"/>
          <w:marTop w:val="0"/>
          <w:marBottom w:val="0"/>
          <w:divBdr>
            <w:top w:val="none" w:sz="0" w:space="0" w:color="auto"/>
            <w:left w:val="none" w:sz="0" w:space="0" w:color="auto"/>
            <w:bottom w:val="none" w:sz="0" w:space="0" w:color="auto"/>
            <w:right w:val="none" w:sz="0" w:space="0" w:color="auto"/>
          </w:divBdr>
        </w:div>
        <w:div w:id="1959948683">
          <w:marLeft w:val="480"/>
          <w:marRight w:val="0"/>
          <w:marTop w:val="0"/>
          <w:marBottom w:val="0"/>
          <w:divBdr>
            <w:top w:val="none" w:sz="0" w:space="0" w:color="auto"/>
            <w:left w:val="none" w:sz="0" w:space="0" w:color="auto"/>
            <w:bottom w:val="none" w:sz="0" w:space="0" w:color="auto"/>
            <w:right w:val="none" w:sz="0" w:space="0" w:color="auto"/>
          </w:divBdr>
        </w:div>
        <w:div w:id="204370810">
          <w:marLeft w:val="480"/>
          <w:marRight w:val="0"/>
          <w:marTop w:val="0"/>
          <w:marBottom w:val="0"/>
          <w:divBdr>
            <w:top w:val="none" w:sz="0" w:space="0" w:color="auto"/>
            <w:left w:val="none" w:sz="0" w:space="0" w:color="auto"/>
            <w:bottom w:val="none" w:sz="0" w:space="0" w:color="auto"/>
            <w:right w:val="none" w:sz="0" w:space="0" w:color="auto"/>
          </w:divBdr>
        </w:div>
        <w:div w:id="2097940886">
          <w:marLeft w:val="480"/>
          <w:marRight w:val="0"/>
          <w:marTop w:val="0"/>
          <w:marBottom w:val="0"/>
          <w:divBdr>
            <w:top w:val="none" w:sz="0" w:space="0" w:color="auto"/>
            <w:left w:val="none" w:sz="0" w:space="0" w:color="auto"/>
            <w:bottom w:val="none" w:sz="0" w:space="0" w:color="auto"/>
            <w:right w:val="none" w:sz="0" w:space="0" w:color="auto"/>
          </w:divBdr>
        </w:div>
        <w:div w:id="1100488576">
          <w:marLeft w:val="480"/>
          <w:marRight w:val="0"/>
          <w:marTop w:val="0"/>
          <w:marBottom w:val="0"/>
          <w:divBdr>
            <w:top w:val="none" w:sz="0" w:space="0" w:color="auto"/>
            <w:left w:val="none" w:sz="0" w:space="0" w:color="auto"/>
            <w:bottom w:val="none" w:sz="0" w:space="0" w:color="auto"/>
            <w:right w:val="none" w:sz="0" w:space="0" w:color="auto"/>
          </w:divBdr>
        </w:div>
        <w:div w:id="1700929369">
          <w:marLeft w:val="480"/>
          <w:marRight w:val="0"/>
          <w:marTop w:val="0"/>
          <w:marBottom w:val="0"/>
          <w:divBdr>
            <w:top w:val="none" w:sz="0" w:space="0" w:color="auto"/>
            <w:left w:val="none" w:sz="0" w:space="0" w:color="auto"/>
            <w:bottom w:val="none" w:sz="0" w:space="0" w:color="auto"/>
            <w:right w:val="none" w:sz="0" w:space="0" w:color="auto"/>
          </w:divBdr>
        </w:div>
        <w:div w:id="1303462947">
          <w:marLeft w:val="480"/>
          <w:marRight w:val="0"/>
          <w:marTop w:val="0"/>
          <w:marBottom w:val="0"/>
          <w:divBdr>
            <w:top w:val="none" w:sz="0" w:space="0" w:color="auto"/>
            <w:left w:val="none" w:sz="0" w:space="0" w:color="auto"/>
            <w:bottom w:val="none" w:sz="0" w:space="0" w:color="auto"/>
            <w:right w:val="none" w:sz="0" w:space="0" w:color="auto"/>
          </w:divBdr>
        </w:div>
        <w:div w:id="118452997">
          <w:marLeft w:val="480"/>
          <w:marRight w:val="0"/>
          <w:marTop w:val="0"/>
          <w:marBottom w:val="0"/>
          <w:divBdr>
            <w:top w:val="none" w:sz="0" w:space="0" w:color="auto"/>
            <w:left w:val="none" w:sz="0" w:space="0" w:color="auto"/>
            <w:bottom w:val="none" w:sz="0" w:space="0" w:color="auto"/>
            <w:right w:val="none" w:sz="0" w:space="0" w:color="auto"/>
          </w:divBdr>
        </w:div>
        <w:div w:id="170337744">
          <w:marLeft w:val="480"/>
          <w:marRight w:val="0"/>
          <w:marTop w:val="0"/>
          <w:marBottom w:val="0"/>
          <w:divBdr>
            <w:top w:val="none" w:sz="0" w:space="0" w:color="auto"/>
            <w:left w:val="none" w:sz="0" w:space="0" w:color="auto"/>
            <w:bottom w:val="none" w:sz="0" w:space="0" w:color="auto"/>
            <w:right w:val="none" w:sz="0" w:space="0" w:color="auto"/>
          </w:divBdr>
        </w:div>
        <w:div w:id="621040171">
          <w:marLeft w:val="480"/>
          <w:marRight w:val="0"/>
          <w:marTop w:val="0"/>
          <w:marBottom w:val="0"/>
          <w:divBdr>
            <w:top w:val="none" w:sz="0" w:space="0" w:color="auto"/>
            <w:left w:val="none" w:sz="0" w:space="0" w:color="auto"/>
            <w:bottom w:val="none" w:sz="0" w:space="0" w:color="auto"/>
            <w:right w:val="none" w:sz="0" w:space="0" w:color="auto"/>
          </w:divBdr>
        </w:div>
        <w:div w:id="336735629">
          <w:marLeft w:val="480"/>
          <w:marRight w:val="0"/>
          <w:marTop w:val="0"/>
          <w:marBottom w:val="0"/>
          <w:divBdr>
            <w:top w:val="none" w:sz="0" w:space="0" w:color="auto"/>
            <w:left w:val="none" w:sz="0" w:space="0" w:color="auto"/>
            <w:bottom w:val="none" w:sz="0" w:space="0" w:color="auto"/>
            <w:right w:val="none" w:sz="0" w:space="0" w:color="auto"/>
          </w:divBdr>
        </w:div>
        <w:div w:id="562327704">
          <w:marLeft w:val="480"/>
          <w:marRight w:val="0"/>
          <w:marTop w:val="0"/>
          <w:marBottom w:val="0"/>
          <w:divBdr>
            <w:top w:val="none" w:sz="0" w:space="0" w:color="auto"/>
            <w:left w:val="none" w:sz="0" w:space="0" w:color="auto"/>
            <w:bottom w:val="none" w:sz="0" w:space="0" w:color="auto"/>
            <w:right w:val="none" w:sz="0" w:space="0" w:color="auto"/>
          </w:divBdr>
        </w:div>
        <w:div w:id="311449102">
          <w:marLeft w:val="480"/>
          <w:marRight w:val="0"/>
          <w:marTop w:val="0"/>
          <w:marBottom w:val="0"/>
          <w:divBdr>
            <w:top w:val="none" w:sz="0" w:space="0" w:color="auto"/>
            <w:left w:val="none" w:sz="0" w:space="0" w:color="auto"/>
            <w:bottom w:val="none" w:sz="0" w:space="0" w:color="auto"/>
            <w:right w:val="none" w:sz="0" w:space="0" w:color="auto"/>
          </w:divBdr>
        </w:div>
        <w:div w:id="1414661938">
          <w:marLeft w:val="480"/>
          <w:marRight w:val="0"/>
          <w:marTop w:val="0"/>
          <w:marBottom w:val="0"/>
          <w:divBdr>
            <w:top w:val="none" w:sz="0" w:space="0" w:color="auto"/>
            <w:left w:val="none" w:sz="0" w:space="0" w:color="auto"/>
            <w:bottom w:val="none" w:sz="0" w:space="0" w:color="auto"/>
            <w:right w:val="none" w:sz="0" w:space="0" w:color="auto"/>
          </w:divBdr>
        </w:div>
        <w:div w:id="1667123384">
          <w:marLeft w:val="480"/>
          <w:marRight w:val="0"/>
          <w:marTop w:val="0"/>
          <w:marBottom w:val="0"/>
          <w:divBdr>
            <w:top w:val="none" w:sz="0" w:space="0" w:color="auto"/>
            <w:left w:val="none" w:sz="0" w:space="0" w:color="auto"/>
            <w:bottom w:val="none" w:sz="0" w:space="0" w:color="auto"/>
            <w:right w:val="none" w:sz="0" w:space="0" w:color="auto"/>
          </w:divBdr>
        </w:div>
        <w:div w:id="2017951004">
          <w:marLeft w:val="480"/>
          <w:marRight w:val="0"/>
          <w:marTop w:val="0"/>
          <w:marBottom w:val="0"/>
          <w:divBdr>
            <w:top w:val="none" w:sz="0" w:space="0" w:color="auto"/>
            <w:left w:val="none" w:sz="0" w:space="0" w:color="auto"/>
            <w:bottom w:val="none" w:sz="0" w:space="0" w:color="auto"/>
            <w:right w:val="none" w:sz="0" w:space="0" w:color="auto"/>
          </w:divBdr>
        </w:div>
        <w:div w:id="339552616">
          <w:marLeft w:val="480"/>
          <w:marRight w:val="0"/>
          <w:marTop w:val="0"/>
          <w:marBottom w:val="0"/>
          <w:divBdr>
            <w:top w:val="none" w:sz="0" w:space="0" w:color="auto"/>
            <w:left w:val="none" w:sz="0" w:space="0" w:color="auto"/>
            <w:bottom w:val="none" w:sz="0" w:space="0" w:color="auto"/>
            <w:right w:val="none" w:sz="0" w:space="0" w:color="auto"/>
          </w:divBdr>
        </w:div>
      </w:divsChild>
    </w:div>
    <w:div w:id="1603146015">
      <w:bodyDiv w:val="1"/>
      <w:marLeft w:val="0"/>
      <w:marRight w:val="0"/>
      <w:marTop w:val="0"/>
      <w:marBottom w:val="0"/>
      <w:divBdr>
        <w:top w:val="none" w:sz="0" w:space="0" w:color="auto"/>
        <w:left w:val="none" w:sz="0" w:space="0" w:color="auto"/>
        <w:bottom w:val="none" w:sz="0" w:space="0" w:color="auto"/>
        <w:right w:val="none" w:sz="0" w:space="0" w:color="auto"/>
      </w:divBdr>
      <w:divsChild>
        <w:div w:id="16350094">
          <w:marLeft w:val="480"/>
          <w:marRight w:val="0"/>
          <w:marTop w:val="0"/>
          <w:marBottom w:val="0"/>
          <w:divBdr>
            <w:top w:val="none" w:sz="0" w:space="0" w:color="auto"/>
            <w:left w:val="none" w:sz="0" w:space="0" w:color="auto"/>
            <w:bottom w:val="none" w:sz="0" w:space="0" w:color="auto"/>
            <w:right w:val="none" w:sz="0" w:space="0" w:color="auto"/>
          </w:divBdr>
        </w:div>
        <w:div w:id="24715913">
          <w:marLeft w:val="480"/>
          <w:marRight w:val="0"/>
          <w:marTop w:val="0"/>
          <w:marBottom w:val="0"/>
          <w:divBdr>
            <w:top w:val="none" w:sz="0" w:space="0" w:color="auto"/>
            <w:left w:val="none" w:sz="0" w:space="0" w:color="auto"/>
            <w:bottom w:val="none" w:sz="0" w:space="0" w:color="auto"/>
            <w:right w:val="none" w:sz="0" w:space="0" w:color="auto"/>
          </w:divBdr>
        </w:div>
        <w:div w:id="454954213">
          <w:marLeft w:val="480"/>
          <w:marRight w:val="0"/>
          <w:marTop w:val="0"/>
          <w:marBottom w:val="0"/>
          <w:divBdr>
            <w:top w:val="none" w:sz="0" w:space="0" w:color="auto"/>
            <w:left w:val="none" w:sz="0" w:space="0" w:color="auto"/>
            <w:bottom w:val="none" w:sz="0" w:space="0" w:color="auto"/>
            <w:right w:val="none" w:sz="0" w:space="0" w:color="auto"/>
          </w:divBdr>
        </w:div>
        <w:div w:id="568157617">
          <w:marLeft w:val="480"/>
          <w:marRight w:val="0"/>
          <w:marTop w:val="0"/>
          <w:marBottom w:val="0"/>
          <w:divBdr>
            <w:top w:val="none" w:sz="0" w:space="0" w:color="auto"/>
            <w:left w:val="none" w:sz="0" w:space="0" w:color="auto"/>
            <w:bottom w:val="none" w:sz="0" w:space="0" w:color="auto"/>
            <w:right w:val="none" w:sz="0" w:space="0" w:color="auto"/>
          </w:divBdr>
        </w:div>
        <w:div w:id="739983148">
          <w:marLeft w:val="480"/>
          <w:marRight w:val="0"/>
          <w:marTop w:val="0"/>
          <w:marBottom w:val="0"/>
          <w:divBdr>
            <w:top w:val="none" w:sz="0" w:space="0" w:color="auto"/>
            <w:left w:val="none" w:sz="0" w:space="0" w:color="auto"/>
            <w:bottom w:val="none" w:sz="0" w:space="0" w:color="auto"/>
            <w:right w:val="none" w:sz="0" w:space="0" w:color="auto"/>
          </w:divBdr>
        </w:div>
        <w:div w:id="899750844">
          <w:marLeft w:val="480"/>
          <w:marRight w:val="0"/>
          <w:marTop w:val="0"/>
          <w:marBottom w:val="0"/>
          <w:divBdr>
            <w:top w:val="none" w:sz="0" w:space="0" w:color="auto"/>
            <w:left w:val="none" w:sz="0" w:space="0" w:color="auto"/>
            <w:bottom w:val="none" w:sz="0" w:space="0" w:color="auto"/>
            <w:right w:val="none" w:sz="0" w:space="0" w:color="auto"/>
          </w:divBdr>
        </w:div>
        <w:div w:id="980615881">
          <w:marLeft w:val="480"/>
          <w:marRight w:val="0"/>
          <w:marTop w:val="0"/>
          <w:marBottom w:val="0"/>
          <w:divBdr>
            <w:top w:val="none" w:sz="0" w:space="0" w:color="auto"/>
            <w:left w:val="none" w:sz="0" w:space="0" w:color="auto"/>
            <w:bottom w:val="none" w:sz="0" w:space="0" w:color="auto"/>
            <w:right w:val="none" w:sz="0" w:space="0" w:color="auto"/>
          </w:divBdr>
        </w:div>
        <w:div w:id="1085151202">
          <w:marLeft w:val="480"/>
          <w:marRight w:val="0"/>
          <w:marTop w:val="0"/>
          <w:marBottom w:val="0"/>
          <w:divBdr>
            <w:top w:val="none" w:sz="0" w:space="0" w:color="auto"/>
            <w:left w:val="none" w:sz="0" w:space="0" w:color="auto"/>
            <w:bottom w:val="none" w:sz="0" w:space="0" w:color="auto"/>
            <w:right w:val="none" w:sz="0" w:space="0" w:color="auto"/>
          </w:divBdr>
        </w:div>
        <w:div w:id="1281374858">
          <w:marLeft w:val="480"/>
          <w:marRight w:val="0"/>
          <w:marTop w:val="0"/>
          <w:marBottom w:val="0"/>
          <w:divBdr>
            <w:top w:val="none" w:sz="0" w:space="0" w:color="auto"/>
            <w:left w:val="none" w:sz="0" w:space="0" w:color="auto"/>
            <w:bottom w:val="none" w:sz="0" w:space="0" w:color="auto"/>
            <w:right w:val="none" w:sz="0" w:space="0" w:color="auto"/>
          </w:divBdr>
        </w:div>
        <w:div w:id="1788233172">
          <w:marLeft w:val="480"/>
          <w:marRight w:val="0"/>
          <w:marTop w:val="0"/>
          <w:marBottom w:val="0"/>
          <w:divBdr>
            <w:top w:val="none" w:sz="0" w:space="0" w:color="auto"/>
            <w:left w:val="none" w:sz="0" w:space="0" w:color="auto"/>
            <w:bottom w:val="none" w:sz="0" w:space="0" w:color="auto"/>
            <w:right w:val="none" w:sz="0" w:space="0" w:color="auto"/>
          </w:divBdr>
        </w:div>
      </w:divsChild>
    </w:div>
    <w:div w:id="1623151003">
      <w:bodyDiv w:val="1"/>
      <w:marLeft w:val="0"/>
      <w:marRight w:val="0"/>
      <w:marTop w:val="0"/>
      <w:marBottom w:val="0"/>
      <w:divBdr>
        <w:top w:val="none" w:sz="0" w:space="0" w:color="auto"/>
        <w:left w:val="none" w:sz="0" w:space="0" w:color="auto"/>
        <w:bottom w:val="none" w:sz="0" w:space="0" w:color="auto"/>
        <w:right w:val="none" w:sz="0" w:space="0" w:color="auto"/>
      </w:divBdr>
    </w:div>
    <w:div w:id="1629117722">
      <w:bodyDiv w:val="1"/>
      <w:marLeft w:val="0"/>
      <w:marRight w:val="0"/>
      <w:marTop w:val="0"/>
      <w:marBottom w:val="0"/>
      <w:divBdr>
        <w:top w:val="none" w:sz="0" w:space="0" w:color="auto"/>
        <w:left w:val="none" w:sz="0" w:space="0" w:color="auto"/>
        <w:bottom w:val="none" w:sz="0" w:space="0" w:color="auto"/>
        <w:right w:val="none" w:sz="0" w:space="0" w:color="auto"/>
      </w:divBdr>
      <w:divsChild>
        <w:div w:id="121312774">
          <w:marLeft w:val="480"/>
          <w:marRight w:val="0"/>
          <w:marTop w:val="0"/>
          <w:marBottom w:val="0"/>
          <w:divBdr>
            <w:top w:val="none" w:sz="0" w:space="0" w:color="auto"/>
            <w:left w:val="none" w:sz="0" w:space="0" w:color="auto"/>
            <w:bottom w:val="none" w:sz="0" w:space="0" w:color="auto"/>
            <w:right w:val="none" w:sz="0" w:space="0" w:color="auto"/>
          </w:divBdr>
        </w:div>
        <w:div w:id="162210045">
          <w:marLeft w:val="480"/>
          <w:marRight w:val="0"/>
          <w:marTop w:val="0"/>
          <w:marBottom w:val="0"/>
          <w:divBdr>
            <w:top w:val="none" w:sz="0" w:space="0" w:color="auto"/>
            <w:left w:val="none" w:sz="0" w:space="0" w:color="auto"/>
            <w:bottom w:val="none" w:sz="0" w:space="0" w:color="auto"/>
            <w:right w:val="none" w:sz="0" w:space="0" w:color="auto"/>
          </w:divBdr>
        </w:div>
        <w:div w:id="181626811">
          <w:marLeft w:val="480"/>
          <w:marRight w:val="0"/>
          <w:marTop w:val="0"/>
          <w:marBottom w:val="0"/>
          <w:divBdr>
            <w:top w:val="none" w:sz="0" w:space="0" w:color="auto"/>
            <w:left w:val="none" w:sz="0" w:space="0" w:color="auto"/>
            <w:bottom w:val="none" w:sz="0" w:space="0" w:color="auto"/>
            <w:right w:val="none" w:sz="0" w:space="0" w:color="auto"/>
          </w:divBdr>
        </w:div>
        <w:div w:id="272130494">
          <w:marLeft w:val="480"/>
          <w:marRight w:val="0"/>
          <w:marTop w:val="0"/>
          <w:marBottom w:val="0"/>
          <w:divBdr>
            <w:top w:val="none" w:sz="0" w:space="0" w:color="auto"/>
            <w:left w:val="none" w:sz="0" w:space="0" w:color="auto"/>
            <w:bottom w:val="none" w:sz="0" w:space="0" w:color="auto"/>
            <w:right w:val="none" w:sz="0" w:space="0" w:color="auto"/>
          </w:divBdr>
        </w:div>
        <w:div w:id="491138919">
          <w:marLeft w:val="480"/>
          <w:marRight w:val="0"/>
          <w:marTop w:val="0"/>
          <w:marBottom w:val="0"/>
          <w:divBdr>
            <w:top w:val="none" w:sz="0" w:space="0" w:color="auto"/>
            <w:left w:val="none" w:sz="0" w:space="0" w:color="auto"/>
            <w:bottom w:val="none" w:sz="0" w:space="0" w:color="auto"/>
            <w:right w:val="none" w:sz="0" w:space="0" w:color="auto"/>
          </w:divBdr>
        </w:div>
        <w:div w:id="682705850">
          <w:marLeft w:val="480"/>
          <w:marRight w:val="0"/>
          <w:marTop w:val="0"/>
          <w:marBottom w:val="0"/>
          <w:divBdr>
            <w:top w:val="none" w:sz="0" w:space="0" w:color="auto"/>
            <w:left w:val="none" w:sz="0" w:space="0" w:color="auto"/>
            <w:bottom w:val="none" w:sz="0" w:space="0" w:color="auto"/>
            <w:right w:val="none" w:sz="0" w:space="0" w:color="auto"/>
          </w:divBdr>
        </w:div>
        <w:div w:id="737169288">
          <w:marLeft w:val="480"/>
          <w:marRight w:val="0"/>
          <w:marTop w:val="0"/>
          <w:marBottom w:val="0"/>
          <w:divBdr>
            <w:top w:val="none" w:sz="0" w:space="0" w:color="auto"/>
            <w:left w:val="none" w:sz="0" w:space="0" w:color="auto"/>
            <w:bottom w:val="none" w:sz="0" w:space="0" w:color="auto"/>
            <w:right w:val="none" w:sz="0" w:space="0" w:color="auto"/>
          </w:divBdr>
        </w:div>
        <w:div w:id="759374025">
          <w:marLeft w:val="480"/>
          <w:marRight w:val="0"/>
          <w:marTop w:val="0"/>
          <w:marBottom w:val="0"/>
          <w:divBdr>
            <w:top w:val="none" w:sz="0" w:space="0" w:color="auto"/>
            <w:left w:val="none" w:sz="0" w:space="0" w:color="auto"/>
            <w:bottom w:val="none" w:sz="0" w:space="0" w:color="auto"/>
            <w:right w:val="none" w:sz="0" w:space="0" w:color="auto"/>
          </w:divBdr>
        </w:div>
        <w:div w:id="796023704">
          <w:marLeft w:val="480"/>
          <w:marRight w:val="0"/>
          <w:marTop w:val="0"/>
          <w:marBottom w:val="0"/>
          <w:divBdr>
            <w:top w:val="none" w:sz="0" w:space="0" w:color="auto"/>
            <w:left w:val="none" w:sz="0" w:space="0" w:color="auto"/>
            <w:bottom w:val="none" w:sz="0" w:space="0" w:color="auto"/>
            <w:right w:val="none" w:sz="0" w:space="0" w:color="auto"/>
          </w:divBdr>
        </w:div>
        <w:div w:id="892616700">
          <w:marLeft w:val="480"/>
          <w:marRight w:val="0"/>
          <w:marTop w:val="0"/>
          <w:marBottom w:val="0"/>
          <w:divBdr>
            <w:top w:val="none" w:sz="0" w:space="0" w:color="auto"/>
            <w:left w:val="none" w:sz="0" w:space="0" w:color="auto"/>
            <w:bottom w:val="none" w:sz="0" w:space="0" w:color="auto"/>
            <w:right w:val="none" w:sz="0" w:space="0" w:color="auto"/>
          </w:divBdr>
        </w:div>
        <w:div w:id="934940605">
          <w:marLeft w:val="480"/>
          <w:marRight w:val="0"/>
          <w:marTop w:val="0"/>
          <w:marBottom w:val="0"/>
          <w:divBdr>
            <w:top w:val="none" w:sz="0" w:space="0" w:color="auto"/>
            <w:left w:val="none" w:sz="0" w:space="0" w:color="auto"/>
            <w:bottom w:val="none" w:sz="0" w:space="0" w:color="auto"/>
            <w:right w:val="none" w:sz="0" w:space="0" w:color="auto"/>
          </w:divBdr>
        </w:div>
        <w:div w:id="1107967619">
          <w:marLeft w:val="480"/>
          <w:marRight w:val="0"/>
          <w:marTop w:val="0"/>
          <w:marBottom w:val="0"/>
          <w:divBdr>
            <w:top w:val="none" w:sz="0" w:space="0" w:color="auto"/>
            <w:left w:val="none" w:sz="0" w:space="0" w:color="auto"/>
            <w:bottom w:val="none" w:sz="0" w:space="0" w:color="auto"/>
            <w:right w:val="none" w:sz="0" w:space="0" w:color="auto"/>
          </w:divBdr>
        </w:div>
        <w:div w:id="1242179516">
          <w:marLeft w:val="480"/>
          <w:marRight w:val="0"/>
          <w:marTop w:val="0"/>
          <w:marBottom w:val="0"/>
          <w:divBdr>
            <w:top w:val="none" w:sz="0" w:space="0" w:color="auto"/>
            <w:left w:val="none" w:sz="0" w:space="0" w:color="auto"/>
            <w:bottom w:val="none" w:sz="0" w:space="0" w:color="auto"/>
            <w:right w:val="none" w:sz="0" w:space="0" w:color="auto"/>
          </w:divBdr>
        </w:div>
        <w:div w:id="1335304684">
          <w:marLeft w:val="480"/>
          <w:marRight w:val="0"/>
          <w:marTop w:val="0"/>
          <w:marBottom w:val="0"/>
          <w:divBdr>
            <w:top w:val="none" w:sz="0" w:space="0" w:color="auto"/>
            <w:left w:val="none" w:sz="0" w:space="0" w:color="auto"/>
            <w:bottom w:val="none" w:sz="0" w:space="0" w:color="auto"/>
            <w:right w:val="none" w:sz="0" w:space="0" w:color="auto"/>
          </w:divBdr>
        </w:div>
        <w:div w:id="1360399611">
          <w:marLeft w:val="480"/>
          <w:marRight w:val="0"/>
          <w:marTop w:val="0"/>
          <w:marBottom w:val="0"/>
          <w:divBdr>
            <w:top w:val="none" w:sz="0" w:space="0" w:color="auto"/>
            <w:left w:val="none" w:sz="0" w:space="0" w:color="auto"/>
            <w:bottom w:val="none" w:sz="0" w:space="0" w:color="auto"/>
            <w:right w:val="none" w:sz="0" w:space="0" w:color="auto"/>
          </w:divBdr>
        </w:div>
        <w:div w:id="1373725934">
          <w:marLeft w:val="480"/>
          <w:marRight w:val="0"/>
          <w:marTop w:val="0"/>
          <w:marBottom w:val="0"/>
          <w:divBdr>
            <w:top w:val="none" w:sz="0" w:space="0" w:color="auto"/>
            <w:left w:val="none" w:sz="0" w:space="0" w:color="auto"/>
            <w:bottom w:val="none" w:sz="0" w:space="0" w:color="auto"/>
            <w:right w:val="none" w:sz="0" w:space="0" w:color="auto"/>
          </w:divBdr>
        </w:div>
        <w:div w:id="1575552486">
          <w:marLeft w:val="480"/>
          <w:marRight w:val="0"/>
          <w:marTop w:val="0"/>
          <w:marBottom w:val="0"/>
          <w:divBdr>
            <w:top w:val="none" w:sz="0" w:space="0" w:color="auto"/>
            <w:left w:val="none" w:sz="0" w:space="0" w:color="auto"/>
            <w:bottom w:val="none" w:sz="0" w:space="0" w:color="auto"/>
            <w:right w:val="none" w:sz="0" w:space="0" w:color="auto"/>
          </w:divBdr>
        </w:div>
        <w:div w:id="1663316086">
          <w:marLeft w:val="480"/>
          <w:marRight w:val="0"/>
          <w:marTop w:val="0"/>
          <w:marBottom w:val="0"/>
          <w:divBdr>
            <w:top w:val="none" w:sz="0" w:space="0" w:color="auto"/>
            <w:left w:val="none" w:sz="0" w:space="0" w:color="auto"/>
            <w:bottom w:val="none" w:sz="0" w:space="0" w:color="auto"/>
            <w:right w:val="none" w:sz="0" w:space="0" w:color="auto"/>
          </w:divBdr>
        </w:div>
        <w:div w:id="1805544585">
          <w:marLeft w:val="480"/>
          <w:marRight w:val="0"/>
          <w:marTop w:val="0"/>
          <w:marBottom w:val="0"/>
          <w:divBdr>
            <w:top w:val="none" w:sz="0" w:space="0" w:color="auto"/>
            <w:left w:val="none" w:sz="0" w:space="0" w:color="auto"/>
            <w:bottom w:val="none" w:sz="0" w:space="0" w:color="auto"/>
            <w:right w:val="none" w:sz="0" w:space="0" w:color="auto"/>
          </w:divBdr>
        </w:div>
        <w:div w:id="1937209427">
          <w:marLeft w:val="480"/>
          <w:marRight w:val="0"/>
          <w:marTop w:val="0"/>
          <w:marBottom w:val="0"/>
          <w:divBdr>
            <w:top w:val="none" w:sz="0" w:space="0" w:color="auto"/>
            <w:left w:val="none" w:sz="0" w:space="0" w:color="auto"/>
            <w:bottom w:val="none" w:sz="0" w:space="0" w:color="auto"/>
            <w:right w:val="none" w:sz="0" w:space="0" w:color="auto"/>
          </w:divBdr>
        </w:div>
        <w:div w:id="1942444049">
          <w:marLeft w:val="480"/>
          <w:marRight w:val="0"/>
          <w:marTop w:val="0"/>
          <w:marBottom w:val="0"/>
          <w:divBdr>
            <w:top w:val="none" w:sz="0" w:space="0" w:color="auto"/>
            <w:left w:val="none" w:sz="0" w:space="0" w:color="auto"/>
            <w:bottom w:val="none" w:sz="0" w:space="0" w:color="auto"/>
            <w:right w:val="none" w:sz="0" w:space="0" w:color="auto"/>
          </w:divBdr>
        </w:div>
      </w:divsChild>
    </w:div>
    <w:div w:id="1634678469">
      <w:bodyDiv w:val="1"/>
      <w:marLeft w:val="0"/>
      <w:marRight w:val="0"/>
      <w:marTop w:val="0"/>
      <w:marBottom w:val="0"/>
      <w:divBdr>
        <w:top w:val="none" w:sz="0" w:space="0" w:color="auto"/>
        <w:left w:val="none" w:sz="0" w:space="0" w:color="auto"/>
        <w:bottom w:val="none" w:sz="0" w:space="0" w:color="auto"/>
        <w:right w:val="none" w:sz="0" w:space="0" w:color="auto"/>
      </w:divBdr>
      <w:divsChild>
        <w:div w:id="437987068">
          <w:marLeft w:val="0"/>
          <w:marRight w:val="0"/>
          <w:marTop w:val="0"/>
          <w:marBottom w:val="240"/>
          <w:divBdr>
            <w:top w:val="none" w:sz="0" w:space="0" w:color="auto"/>
            <w:left w:val="none" w:sz="0" w:space="0" w:color="auto"/>
            <w:bottom w:val="none" w:sz="0" w:space="0" w:color="auto"/>
            <w:right w:val="none" w:sz="0" w:space="0" w:color="auto"/>
          </w:divBdr>
        </w:div>
        <w:div w:id="571625069">
          <w:marLeft w:val="0"/>
          <w:marRight w:val="0"/>
          <w:marTop w:val="0"/>
          <w:marBottom w:val="240"/>
          <w:divBdr>
            <w:top w:val="none" w:sz="0" w:space="0" w:color="auto"/>
            <w:left w:val="none" w:sz="0" w:space="0" w:color="auto"/>
            <w:bottom w:val="none" w:sz="0" w:space="0" w:color="auto"/>
            <w:right w:val="none" w:sz="0" w:space="0" w:color="auto"/>
          </w:divBdr>
        </w:div>
        <w:div w:id="974799050">
          <w:marLeft w:val="0"/>
          <w:marRight w:val="0"/>
          <w:marTop w:val="0"/>
          <w:marBottom w:val="240"/>
          <w:divBdr>
            <w:top w:val="none" w:sz="0" w:space="0" w:color="auto"/>
            <w:left w:val="none" w:sz="0" w:space="0" w:color="auto"/>
            <w:bottom w:val="none" w:sz="0" w:space="0" w:color="auto"/>
            <w:right w:val="none" w:sz="0" w:space="0" w:color="auto"/>
          </w:divBdr>
        </w:div>
        <w:div w:id="818959010">
          <w:marLeft w:val="0"/>
          <w:marRight w:val="0"/>
          <w:marTop w:val="0"/>
          <w:marBottom w:val="240"/>
          <w:divBdr>
            <w:top w:val="none" w:sz="0" w:space="0" w:color="auto"/>
            <w:left w:val="none" w:sz="0" w:space="0" w:color="auto"/>
            <w:bottom w:val="none" w:sz="0" w:space="0" w:color="auto"/>
            <w:right w:val="none" w:sz="0" w:space="0" w:color="auto"/>
          </w:divBdr>
        </w:div>
        <w:div w:id="739056067">
          <w:marLeft w:val="0"/>
          <w:marRight w:val="0"/>
          <w:marTop w:val="0"/>
          <w:marBottom w:val="240"/>
          <w:divBdr>
            <w:top w:val="none" w:sz="0" w:space="0" w:color="auto"/>
            <w:left w:val="none" w:sz="0" w:space="0" w:color="auto"/>
            <w:bottom w:val="none" w:sz="0" w:space="0" w:color="auto"/>
            <w:right w:val="none" w:sz="0" w:space="0" w:color="auto"/>
          </w:divBdr>
        </w:div>
      </w:divsChild>
    </w:div>
    <w:div w:id="1637835069">
      <w:bodyDiv w:val="1"/>
      <w:marLeft w:val="0"/>
      <w:marRight w:val="0"/>
      <w:marTop w:val="0"/>
      <w:marBottom w:val="0"/>
      <w:divBdr>
        <w:top w:val="none" w:sz="0" w:space="0" w:color="auto"/>
        <w:left w:val="none" w:sz="0" w:space="0" w:color="auto"/>
        <w:bottom w:val="none" w:sz="0" w:space="0" w:color="auto"/>
        <w:right w:val="none" w:sz="0" w:space="0" w:color="auto"/>
      </w:divBdr>
    </w:div>
    <w:div w:id="1643655683">
      <w:bodyDiv w:val="1"/>
      <w:marLeft w:val="0"/>
      <w:marRight w:val="0"/>
      <w:marTop w:val="0"/>
      <w:marBottom w:val="0"/>
      <w:divBdr>
        <w:top w:val="none" w:sz="0" w:space="0" w:color="auto"/>
        <w:left w:val="none" w:sz="0" w:space="0" w:color="auto"/>
        <w:bottom w:val="none" w:sz="0" w:space="0" w:color="auto"/>
        <w:right w:val="none" w:sz="0" w:space="0" w:color="auto"/>
      </w:divBdr>
    </w:div>
    <w:div w:id="1644432552">
      <w:bodyDiv w:val="1"/>
      <w:marLeft w:val="0"/>
      <w:marRight w:val="0"/>
      <w:marTop w:val="0"/>
      <w:marBottom w:val="0"/>
      <w:divBdr>
        <w:top w:val="none" w:sz="0" w:space="0" w:color="auto"/>
        <w:left w:val="none" w:sz="0" w:space="0" w:color="auto"/>
        <w:bottom w:val="none" w:sz="0" w:space="0" w:color="auto"/>
        <w:right w:val="none" w:sz="0" w:space="0" w:color="auto"/>
      </w:divBdr>
    </w:div>
    <w:div w:id="1646618367">
      <w:bodyDiv w:val="1"/>
      <w:marLeft w:val="0"/>
      <w:marRight w:val="0"/>
      <w:marTop w:val="0"/>
      <w:marBottom w:val="0"/>
      <w:divBdr>
        <w:top w:val="none" w:sz="0" w:space="0" w:color="auto"/>
        <w:left w:val="none" w:sz="0" w:space="0" w:color="auto"/>
        <w:bottom w:val="none" w:sz="0" w:space="0" w:color="auto"/>
        <w:right w:val="none" w:sz="0" w:space="0" w:color="auto"/>
      </w:divBdr>
    </w:div>
    <w:div w:id="1648706687">
      <w:bodyDiv w:val="1"/>
      <w:marLeft w:val="0"/>
      <w:marRight w:val="0"/>
      <w:marTop w:val="0"/>
      <w:marBottom w:val="0"/>
      <w:divBdr>
        <w:top w:val="none" w:sz="0" w:space="0" w:color="auto"/>
        <w:left w:val="none" w:sz="0" w:space="0" w:color="auto"/>
        <w:bottom w:val="none" w:sz="0" w:space="0" w:color="auto"/>
        <w:right w:val="none" w:sz="0" w:space="0" w:color="auto"/>
      </w:divBdr>
      <w:divsChild>
        <w:div w:id="112672739">
          <w:marLeft w:val="480"/>
          <w:marRight w:val="0"/>
          <w:marTop w:val="0"/>
          <w:marBottom w:val="0"/>
          <w:divBdr>
            <w:top w:val="none" w:sz="0" w:space="0" w:color="auto"/>
            <w:left w:val="none" w:sz="0" w:space="0" w:color="auto"/>
            <w:bottom w:val="none" w:sz="0" w:space="0" w:color="auto"/>
            <w:right w:val="none" w:sz="0" w:space="0" w:color="auto"/>
          </w:divBdr>
        </w:div>
        <w:div w:id="325011632">
          <w:marLeft w:val="480"/>
          <w:marRight w:val="0"/>
          <w:marTop w:val="0"/>
          <w:marBottom w:val="0"/>
          <w:divBdr>
            <w:top w:val="none" w:sz="0" w:space="0" w:color="auto"/>
            <w:left w:val="none" w:sz="0" w:space="0" w:color="auto"/>
            <w:bottom w:val="none" w:sz="0" w:space="0" w:color="auto"/>
            <w:right w:val="none" w:sz="0" w:space="0" w:color="auto"/>
          </w:divBdr>
        </w:div>
        <w:div w:id="426317202">
          <w:marLeft w:val="480"/>
          <w:marRight w:val="0"/>
          <w:marTop w:val="0"/>
          <w:marBottom w:val="0"/>
          <w:divBdr>
            <w:top w:val="none" w:sz="0" w:space="0" w:color="auto"/>
            <w:left w:val="none" w:sz="0" w:space="0" w:color="auto"/>
            <w:bottom w:val="none" w:sz="0" w:space="0" w:color="auto"/>
            <w:right w:val="none" w:sz="0" w:space="0" w:color="auto"/>
          </w:divBdr>
        </w:div>
        <w:div w:id="433206341">
          <w:marLeft w:val="480"/>
          <w:marRight w:val="0"/>
          <w:marTop w:val="0"/>
          <w:marBottom w:val="0"/>
          <w:divBdr>
            <w:top w:val="none" w:sz="0" w:space="0" w:color="auto"/>
            <w:left w:val="none" w:sz="0" w:space="0" w:color="auto"/>
            <w:bottom w:val="none" w:sz="0" w:space="0" w:color="auto"/>
            <w:right w:val="none" w:sz="0" w:space="0" w:color="auto"/>
          </w:divBdr>
        </w:div>
        <w:div w:id="696582689">
          <w:marLeft w:val="480"/>
          <w:marRight w:val="0"/>
          <w:marTop w:val="0"/>
          <w:marBottom w:val="0"/>
          <w:divBdr>
            <w:top w:val="none" w:sz="0" w:space="0" w:color="auto"/>
            <w:left w:val="none" w:sz="0" w:space="0" w:color="auto"/>
            <w:bottom w:val="none" w:sz="0" w:space="0" w:color="auto"/>
            <w:right w:val="none" w:sz="0" w:space="0" w:color="auto"/>
          </w:divBdr>
        </w:div>
        <w:div w:id="950478812">
          <w:marLeft w:val="480"/>
          <w:marRight w:val="0"/>
          <w:marTop w:val="0"/>
          <w:marBottom w:val="0"/>
          <w:divBdr>
            <w:top w:val="none" w:sz="0" w:space="0" w:color="auto"/>
            <w:left w:val="none" w:sz="0" w:space="0" w:color="auto"/>
            <w:bottom w:val="none" w:sz="0" w:space="0" w:color="auto"/>
            <w:right w:val="none" w:sz="0" w:space="0" w:color="auto"/>
          </w:divBdr>
        </w:div>
        <w:div w:id="976376054">
          <w:marLeft w:val="480"/>
          <w:marRight w:val="0"/>
          <w:marTop w:val="0"/>
          <w:marBottom w:val="0"/>
          <w:divBdr>
            <w:top w:val="none" w:sz="0" w:space="0" w:color="auto"/>
            <w:left w:val="none" w:sz="0" w:space="0" w:color="auto"/>
            <w:bottom w:val="none" w:sz="0" w:space="0" w:color="auto"/>
            <w:right w:val="none" w:sz="0" w:space="0" w:color="auto"/>
          </w:divBdr>
        </w:div>
        <w:div w:id="1289821205">
          <w:marLeft w:val="480"/>
          <w:marRight w:val="0"/>
          <w:marTop w:val="0"/>
          <w:marBottom w:val="0"/>
          <w:divBdr>
            <w:top w:val="none" w:sz="0" w:space="0" w:color="auto"/>
            <w:left w:val="none" w:sz="0" w:space="0" w:color="auto"/>
            <w:bottom w:val="none" w:sz="0" w:space="0" w:color="auto"/>
            <w:right w:val="none" w:sz="0" w:space="0" w:color="auto"/>
          </w:divBdr>
        </w:div>
        <w:div w:id="1290088323">
          <w:marLeft w:val="480"/>
          <w:marRight w:val="0"/>
          <w:marTop w:val="0"/>
          <w:marBottom w:val="0"/>
          <w:divBdr>
            <w:top w:val="none" w:sz="0" w:space="0" w:color="auto"/>
            <w:left w:val="none" w:sz="0" w:space="0" w:color="auto"/>
            <w:bottom w:val="none" w:sz="0" w:space="0" w:color="auto"/>
            <w:right w:val="none" w:sz="0" w:space="0" w:color="auto"/>
          </w:divBdr>
        </w:div>
        <w:div w:id="1344479599">
          <w:marLeft w:val="480"/>
          <w:marRight w:val="0"/>
          <w:marTop w:val="0"/>
          <w:marBottom w:val="0"/>
          <w:divBdr>
            <w:top w:val="none" w:sz="0" w:space="0" w:color="auto"/>
            <w:left w:val="none" w:sz="0" w:space="0" w:color="auto"/>
            <w:bottom w:val="none" w:sz="0" w:space="0" w:color="auto"/>
            <w:right w:val="none" w:sz="0" w:space="0" w:color="auto"/>
          </w:divBdr>
        </w:div>
        <w:div w:id="1376782746">
          <w:marLeft w:val="480"/>
          <w:marRight w:val="0"/>
          <w:marTop w:val="0"/>
          <w:marBottom w:val="0"/>
          <w:divBdr>
            <w:top w:val="none" w:sz="0" w:space="0" w:color="auto"/>
            <w:left w:val="none" w:sz="0" w:space="0" w:color="auto"/>
            <w:bottom w:val="none" w:sz="0" w:space="0" w:color="auto"/>
            <w:right w:val="none" w:sz="0" w:space="0" w:color="auto"/>
          </w:divBdr>
        </w:div>
        <w:div w:id="1393966795">
          <w:marLeft w:val="480"/>
          <w:marRight w:val="0"/>
          <w:marTop w:val="0"/>
          <w:marBottom w:val="0"/>
          <w:divBdr>
            <w:top w:val="none" w:sz="0" w:space="0" w:color="auto"/>
            <w:left w:val="none" w:sz="0" w:space="0" w:color="auto"/>
            <w:bottom w:val="none" w:sz="0" w:space="0" w:color="auto"/>
            <w:right w:val="none" w:sz="0" w:space="0" w:color="auto"/>
          </w:divBdr>
        </w:div>
        <w:div w:id="1508204171">
          <w:marLeft w:val="480"/>
          <w:marRight w:val="0"/>
          <w:marTop w:val="0"/>
          <w:marBottom w:val="0"/>
          <w:divBdr>
            <w:top w:val="none" w:sz="0" w:space="0" w:color="auto"/>
            <w:left w:val="none" w:sz="0" w:space="0" w:color="auto"/>
            <w:bottom w:val="none" w:sz="0" w:space="0" w:color="auto"/>
            <w:right w:val="none" w:sz="0" w:space="0" w:color="auto"/>
          </w:divBdr>
        </w:div>
        <w:div w:id="1514496509">
          <w:marLeft w:val="480"/>
          <w:marRight w:val="0"/>
          <w:marTop w:val="0"/>
          <w:marBottom w:val="0"/>
          <w:divBdr>
            <w:top w:val="none" w:sz="0" w:space="0" w:color="auto"/>
            <w:left w:val="none" w:sz="0" w:space="0" w:color="auto"/>
            <w:bottom w:val="none" w:sz="0" w:space="0" w:color="auto"/>
            <w:right w:val="none" w:sz="0" w:space="0" w:color="auto"/>
          </w:divBdr>
        </w:div>
        <w:div w:id="1519126139">
          <w:marLeft w:val="480"/>
          <w:marRight w:val="0"/>
          <w:marTop w:val="0"/>
          <w:marBottom w:val="0"/>
          <w:divBdr>
            <w:top w:val="none" w:sz="0" w:space="0" w:color="auto"/>
            <w:left w:val="none" w:sz="0" w:space="0" w:color="auto"/>
            <w:bottom w:val="none" w:sz="0" w:space="0" w:color="auto"/>
            <w:right w:val="none" w:sz="0" w:space="0" w:color="auto"/>
          </w:divBdr>
        </w:div>
        <w:div w:id="1532650017">
          <w:marLeft w:val="480"/>
          <w:marRight w:val="0"/>
          <w:marTop w:val="0"/>
          <w:marBottom w:val="0"/>
          <w:divBdr>
            <w:top w:val="none" w:sz="0" w:space="0" w:color="auto"/>
            <w:left w:val="none" w:sz="0" w:space="0" w:color="auto"/>
            <w:bottom w:val="none" w:sz="0" w:space="0" w:color="auto"/>
            <w:right w:val="none" w:sz="0" w:space="0" w:color="auto"/>
          </w:divBdr>
        </w:div>
        <w:div w:id="1669283916">
          <w:marLeft w:val="480"/>
          <w:marRight w:val="0"/>
          <w:marTop w:val="0"/>
          <w:marBottom w:val="0"/>
          <w:divBdr>
            <w:top w:val="none" w:sz="0" w:space="0" w:color="auto"/>
            <w:left w:val="none" w:sz="0" w:space="0" w:color="auto"/>
            <w:bottom w:val="none" w:sz="0" w:space="0" w:color="auto"/>
            <w:right w:val="none" w:sz="0" w:space="0" w:color="auto"/>
          </w:divBdr>
        </w:div>
        <w:div w:id="1927303155">
          <w:marLeft w:val="480"/>
          <w:marRight w:val="0"/>
          <w:marTop w:val="0"/>
          <w:marBottom w:val="0"/>
          <w:divBdr>
            <w:top w:val="none" w:sz="0" w:space="0" w:color="auto"/>
            <w:left w:val="none" w:sz="0" w:space="0" w:color="auto"/>
            <w:bottom w:val="none" w:sz="0" w:space="0" w:color="auto"/>
            <w:right w:val="none" w:sz="0" w:space="0" w:color="auto"/>
          </w:divBdr>
        </w:div>
        <w:div w:id="1950814571">
          <w:marLeft w:val="480"/>
          <w:marRight w:val="0"/>
          <w:marTop w:val="0"/>
          <w:marBottom w:val="0"/>
          <w:divBdr>
            <w:top w:val="none" w:sz="0" w:space="0" w:color="auto"/>
            <w:left w:val="none" w:sz="0" w:space="0" w:color="auto"/>
            <w:bottom w:val="none" w:sz="0" w:space="0" w:color="auto"/>
            <w:right w:val="none" w:sz="0" w:space="0" w:color="auto"/>
          </w:divBdr>
        </w:div>
        <w:div w:id="2005694353">
          <w:marLeft w:val="480"/>
          <w:marRight w:val="0"/>
          <w:marTop w:val="0"/>
          <w:marBottom w:val="0"/>
          <w:divBdr>
            <w:top w:val="none" w:sz="0" w:space="0" w:color="auto"/>
            <w:left w:val="none" w:sz="0" w:space="0" w:color="auto"/>
            <w:bottom w:val="none" w:sz="0" w:space="0" w:color="auto"/>
            <w:right w:val="none" w:sz="0" w:space="0" w:color="auto"/>
          </w:divBdr>
        </w:div>
        <w:div w:id="2100446452">
          <w:marLeft w:val="480"/>
          <w:marRight w:val="0"/>
          <w:marTop w:val="0"/>
          <w:marBottom w:val="0"/>
          <w:divBdr>
            <w:top w:val="none" w:sz="0" w:space="0" w:color="auto"/>
            <w:left w:val="none" w:sz="0" w:space="0" w:color="auto"/>
            <w:bottom w:val="none" w:sz="0" w:space="0" w:color="auto"/>
            <w:right w:val="none" w:sz="0" w:space="0" w:color="auto"/>
          </w:divBdr>
        </w:div>
      </w:divsChild>
    </w:div>
    <w:div w:id="1656838584">
      <w:bodyDiv w:val="1"/>
      <w:marLeft w:val="0"/>
      <w:marRight w:val="0"/>
      <w:marTop w:val="0"/>
      <w:marBottom w:val="0"/>
      <w:divBdr>
        <w:top w:val="none" w:sz="0" w:space="0" w:color="auto"/>
        <w:left w:val="none" w:sz="0" w:space="0" w:color="auto"/>
        <w:bottom w:val="none" w:sz="0" w:space="0" w:color="auto"/>
        <w:right w:val="none" w:sz="0" w:space="0" w:color="auto"/>
      </w:divBdr>
      <w:divsChild>
        <w:div w:id="168452936">
          <w:marLeft w:val="480"/>
          <w:marRight w:val="0"/>
          <w:marTop w:val="0"/>
          <w:marBottom w:val="0"/>
          <w:divBdr>
            <w:top w:val="none" w:sz="0" w:space="0" w:color="auto"/>
            <w:left w:val="none" w:sz="0" w:space="0" w:color="auto"/>
            <w:bottom w:val="none" w:sz="0" w:space="0" w:color="auto"/>
            <w:right w:val="none" w:sz="0" w:space="0" w:color="auto"/>
          </w:divBdr>
        </w:div>
        <w:div w:id="446433621">
          <w:marLeft w:val="480"/>
          <w:marRight w:val="0"/>
          <w:marTop w:val="0"/>
          <w:marBottom w:val="0"/>
          <w:divBdr>
            <w:top w:val="none" w:sz="0" w:space="0" w:color="auto"/>
            <w:left w:val="none" w:sz="0" w:space="0" w:color="auto"/>
            <w:bottom w:val="none" w:sz="0" w:space="0" w:color="auto"/>
            <w:right w:val="none" w:sz="0" w:space="0" w:color="auto"/>
          </w:divBdr>
        </w:div>
        <w:div w:id="711534073">
          <w:marLeft w:val="480"/>
          <w:marRight w:val="0"/>
          <w:marTop w:val="0"/>
          <w:marBottom w:val="0"/>
          <w:divBdr>
            <w:top w:val="none" w:sz="0" w:space="0" w:color="auto"/>
            <w:left w:val="none" w:sz="0" w:space="0" w:color="auto"/>
            <w:bottom w:val="none" w:sz="0" w:space="0" w:color="auto"/>
            <w:right w:val="none" w:sz="0" w:space="0" w:color="auto"/>
          </w:divBdr>
        </w:div>
        <w:div w:id="963194918">
          <w:marLeft w:val="480"/>
          <w:marRight w:val="0"/>
          <w:marTop w:val="0"/>
          <w:marBottom w:val="0"/>
          <w:divBdr>
            <w:top w:val="none" w:sz="0" w:space="0" w:color="auto"/>
            <w:left w:val="none" w:sz="0" w:space="0" w:color="auto"/>
            <w:bottom w:val="none" w:sz="0" w:space="0" w:color="auto"/>
            <w:right w:val="none" w:sz="0" w:space="0" w:color="auto"/>
          </w:divBdr>
        </w:div>
        <w:div w:id="989359524">
          <w:marLeft w:val="480"/>
          <w:marRight w:val="0"/>
          <w:marTop w:val="0"/>
          <w:marBottom w:val="0"/>
          <w:divBdr>
            <w:top w:val="none" w:sz="0" w:space="0" w:color="auto"/>
            <w:left w:val="none" w:sz="0" w:space="0" w:color="auto"/>
            <w:bottom w:val="none" w:sz="0" w:space="0" w:color="auto"/>
            <w:right w:val="none" w:sz="0" w:space="0" w:color="auto"/>
          </w:divBdr>
        </w:div>
        <w:div w:id="992098956">
          <w:marLeft w:val="480"/>
          <w:marRight w:val="0"/>
          <w:marTop w:val="0"/>
          <w:marBottom w:val="0"/>
          <w:divBdr>
            <w:top w:val="none" w:sz="0" w:space="0" w:color="auto"/>
            <w:left w:val="none" w:sz="0" w:space="0" w:color="auto"/>
            <w:bottom w:val="none" w:sz="0" w:space="0" w:color="auto"/>
            <w:right w:val="none" w:sz="0" w:space="0" w:color="auto"/>
          </w:divBdr>
        </w:div>
        <w:div w:id="1012758522">
          <w:marLeft w:val="480"/>
          <w:marRight w:val="0"/>
          <w:marTop w:val="0"/>
          <w:marBottom w:val="0"/>
          <w:divBdr>
            <w:top w:val="none" w:sz="0" w:space="0" w:color="auto"/>
            <w:left w:val="none" w:sz="0" w:space="0" w:color="auto"/>
            <w:bottom w:val="none" w:sz="0" w:space="0" w:color="auto"/>
            <w:right w:val="none" w:sz="0" w:space="0" w:color="auto"/>
          </w:divBdr>
        </w:div>
        <w:div w:id="1025212329">
          <w:marLeft w:val="480"/>
          <w:marRight w:val="0"/>
          <w:marTop w:val="0"/>
          <w:marBottom w:val="0"/>
          <w:divBdr>
            <w:top w:val="none" w:sz="0" w:space="0" w:color="auto"/>
            <w:left w:val="none" w:sz="0" w:space="0" w:color="auto"/>
            <w:bottom w:val="none" w:sz="0" w:space="0" w:color="auto"/>
            <w:right w:val="none" w:sz="0" w:space="0" w:color="auto"/>
          </w:divBdr>
        </w:div>
        <w:div w:id="1152261010">
          <w:marLeft w:val="480"/>
          <w:marRight w:val="0"/>
          <w:marTop w:val="0"/>
          <w:marBottom w:val="0"/>
          <w:divBdr>
            <w:top w:val="none" w:sz="0" w:space="0" w:color="auto"/>
            <w:left w:val="none" w:sz="0" w:space="0" w:color="auto"/>
            <w:bottom w:val="none" w:sz="0" w:space="0" w:color="auto"/>
            <w:right w:val="none" w:sz="0" w:space="0" w:color="auto"/>
          </w:divBdr>
        </w:div>
        <w:div w:id="1262106538">
          <w:marLeft w:val="480"/>
          <w:marRight w:val="0"/>
          <w:marTop w:val="0"/>
          <w:marBottom w:val="0"/>
          <w:divBdr>
            <w:top w:val="none" w:sz="0" w:space="0" w:color="auto"/>
            <w:left w:val="none" w:sz="0" w:space="0" w:color="auto"/>
            <w:bottom w:val="none" w:sz="0" w:space="0" w:color="auto"/>
            <w:right w:val="none" w:sz="0" w:space="0" w:color="auto"/>
          </w:divBdr>
        </w:div>
        <w:div w:id="1363282128">
          <w:marLeft w:val="480"/>
          <w:marRight w:val="0"/>
          <w:marTop w:val="0"/>
          <w:marBottom w:val="0"/>
          <w:divBdr>
            <w:top w:val="none" w:sz="0" w:space="0" w:color="auto"/>
            <w:left w:val="none" w:sz="0" w:space="0" w:color="auto"/>
            <w:bottom w:val="none" w:sz="0" w:space="0" w:color="auto"/>
            <w:right w:val="none" w:sz="0" w:space="0" w:color="auto"/>
          </w:divBdr>
        </w:div>
        <w:div w:id="1552031667">
          <w:marLeft w:val="480"/>
          <w:marRight w:val="0"/>
          <w:marTop w:val="0"/>
          <w:marBottom w:val="0"/>
          <w:divBdr>
            <w:top w:val="none" w:sz="0" w:space="0" w:color="auto"/>
            <w:left w:val="none" w:sz="0" w:space="0" w:color="auto"/>
            <w:bottom w:val="none" w:sz="0" w:space="0" w:color="auto"/>
            <w:right w:val="none" w:sz="0" w:space="0" w:color="auto"/>
          </w:divBdr>
        </w:div>
        <w:div w:id="1569068727">
          <w:marLeft w:val="480"/>
          <w:marRight w:val="0"/>
          <w:marTop w:val="0"/>
          <w:marBottom w:val="0"/>
          <w:divBdr>
            <w:top w:val="none" w:sz="0" w:space="0" w:color="auto"/>
            <w:left w:val="none" w:sz="0" w:space="0" w:color="auto"/>
            <w:bottom w:val="none" w:sz="0" w:space="0" w:color="auto"/>
            <w:right w:val="none" w:sz="0" w:space="0" w:color="auto"/>
          </w:divBdr>
        </w:div>
        <w:div w:id="1596404273">
          <w:marLeft w:val="480"/>
          <w:marRight w:val="0"/>
          <w:marTop w:val="0"/>
          <w:marBottom w:val="0"/>
          <w:divBdr>
            <w:top w:val="none" w:sz="0" w:space="0" w:color="auto"/>
            <w:left w:val="none" w:sz="0" w:space="0" w:color="auto"/>
            <w:bottom w:val="none" w:sz="0" w:space="0" w:color="auto"/>
            <w:right w:val="none" w:sz="0" w:space="0" w:color="auto"/>
          </w:divBdr>
        </w:div>
        <w:div w:id="1609505996">
          <w:marLeft w:val="480"/>
          <w:marRight w:val="0"/>
          <w:marTop w:val="0"/>
          <w:marBottom w:val="0"/>
          <w:divBdr>
            <w:top w:val="none" w:sz="0" w:space="0" w:color="auto"/>
            <w:left w:val="none" w:sz="0" w:space="0" w:color="auto"/>
            <w:bottom w:val="none" w:sz="0" w:space="0" w:color="auto"/>
            <w:right w:val="none" w:sz="0" w:space="0" w:color="auto"/>
          </w:divBdr>
        </w:div>
        <w:div w:id="1643659154">
          <w:marLeft w:val="480"/>
          <w:marRight w:val="0"/>
          <w:marTop w:val="0"/>
          <w:marBottom w:val="0"/>
          <w:divBdr>
            <w:top w:val="none" w:sz="0" w:space="0" w:color="auto"/>
            <w:left w:val="none" w:sz="0" w:space="0" w:color="auto"/>
            <w:bottom w:val="none" w:sz="0" w:space="0" w:color="auto"/>
            <w:right w:val="none" w:sz="0" w:space="0" w:color="auto"/>
          </w:divBdr>
        </w:div>
        <w:div w:id="1747873254">
          <w:marLeft w:val="480"/>
          <w:marRight w:val="0"/>
          <w:marTop w:val="0"/>
          <w:marBottom w:val="0"/>
          <w:divBdr>
            <w:top w:val="none" w:sz="0" w:space="0" w:color="auto"/>
            <w:left w:val="none" w:sz="0" w:space="0" w:color="auto"/>
            <w:bottom w:val="none" w:sz="0" w:space="0" w:color="auto"/>
            <w:right w:val="none" w:sz="0" w:space="0" w:color="auto"/>
          </w:divBdr>
        </w:div>
        <w:div w:id="1879658406">
          <w:marLeft w:val="480"/>
          <w:marRight w:val="0"/>
          <w:marTop w:val="0"/>
          <w:marBottom w:val="0"/>
          <w:divBdr>
            <w:top w:val="none" w:sz="0" w:space="0" w:color="auto"/>
            <w:left w:val="none" w:sz="0" w:space="0" w:color="auto"/>
            <w:bottom w:val="none" w:sz="0" w:space="0" w:color="auto"/>
            <w:right w:val="none" w:sz="0" w:space="0" w:color="auto"/>
          </w:divBdr>
        </w:div>
        <w:div w:id="1889761360">
          <w:marLeft w:val="480"/>
          <w:marRight w:val="0"/>
          <w:marTop w:val="0"/>
          <w:marBottom w:val="0"/>
          <w:divBdr>
            <w:top w:val="none" w:sz="0" w:space="0" w:color="auto"/>
            <w:left w:val="none" w:sz="0" w:space="0" w:color="auto"/>
            <w:bottom w:val="none" w:sz="0" w:space="0" w:color="auto"/>
            <w:right w:val="none" w:sz="0" w:space="0" w:color="auto"/>
          </w:divBdr>
        </w:div>
        <w:div w:id="1993824414">
          <w:marLeft w:val="480"/>
          <w:marRight w:val="0"/>
          <w:marTop w:val="0"/>
          <w:marBottom w:val="0"/>
          <w:divBdr>
            <w:top w:val="none" w:sz="0" w:space="0" w:color="auto"/>
            <w:left w:val="none" w:sz="0" w:space="0" w:color="auto"/>
            <w:bottom w:val="none" w:sz="0" w:space="0" w:color="auto"/>
            <w:right w:val="none" w:sz="0" w:space="0" w:color="auto"/>
          </w:divBdr>
        </w:div>
        <w:div w:id="2086872870">
          <w:marLeft w:val="480"/>
          <w:marRight w:val="0"/>
          <w:marTop w:val="0"/>
          <w:marBottom w:val="0"/>
          <w:divBdr>
            <w:top w:val="none" w:sz="0" w:space="0" w:color="auto"/>
            <w:left w:val="none" w:sz="0" w:space="0" w:color="auto"/>
            <w:bottom w:val="none" w:sz="0" w:space="0" w:color="auto"/>
            <w:right w:val="none" w:sz="0" w:space="0" w:color="auto"/>
          </w:divBdr>
        </w:div>
      </w:divsChild>
    </w:div>
    <w:div w:id="1665090869">
      <w:bodyDiv w:val="1"/>
      <w:marLeft w:val="0"/>
      <w:marRight w:val="0"/>
      <w:marTop w:val="0"/>
      <w:marBottom w:val="0"/>
      <w:divBdr>
        <w:top w:val="none" w:sz="0" w:space="0" w:color="auto"/>
        <w:left w:val="none" w:sz="0" w:space="0" w:color="auto"/>
        <w:bottom w:val="none" w:sz="0" w:space="0" w:color="auto"/>
        <w:right w:val="none" w:sz="0" w:space="0" w:color="auto"/>
      </w:divBdr>
      <w:divsChild>
        <w:div w:id="1743600492">
          <w:marLeft w:val="480"/>
          <w:marRight w:val="0"/>
          <w:marTop w:val="0"/>
          <w:marBottom w:val="0"/>
          <w:divBdr>
            <w:top w:val="none" w:sz="0" w:space="0" w:color="auto"/>
            <w:left w:val="none" w:sz="0" w:space="0" w:color="auto"/>
            <w:bottom w:val="none" w:sz="0" w:space="0" w:color="auto"/>
            <w:right w:val="none" w:sz="0" w:space="0" w:color="auto"/>
          </w:divBdr>
        </w:div>
        <w:div w:id="176504384">
          <w:marLeft w:val="480"/>
          <w:marRight w:val="0"/>
          <w:marTop w:val="0"/>
          <w:marBottom w:val="0"/>
          <w:divBdr>
            <w:top w:val="none" w:sz="0" w:space="0" w:color="auto"/>
            <w:left w:val="none" w:sz="0" w:space="0" w:color="auto"/>
            <w:bottom w:val="none" w:sz="0" w:space="0" w:color="auto"/>
            <w:right w:val="none" w:sz="0" w:space="0" w:color="auto"/>
          </w:divBdr>
        </w:div>
        <w:div w:id="375742067">
          <w:marLeft w:val="480"/>
          <w:marRight w:val="0"/>
          <w:marTop w:val="0"/>
          <w:marBottom w:val="0"/>
          <w:divBdr>
            <w:top w:val="none" w:sz="0" w:space="0" w:color="auto"/>
            <w:left w:val="none" w:sz="0" w:space="0" w:color="auto"/>
            <w:bottom w:val="none" w:sz="0" w:space="0" w:color="auto"/>
            <w:right w:val="none" w:sz="0" w:space="0" w:color="auto"/>
          </w:divBdr>
        </w:div>
        <w:div w:id="571039013">
          <w:marLeft w:val="480"/>
          <w:marRight w:val="0"/>
          <w:marTop w:val="0"/>
          <w:marBottom w:val="0"/>
          <w:divBdr>
            <w:top w:val="none" w:sz="0" w:space="0" w:color="auto"/>
            <w:left w:val="none" w:sz="0" w:space="0" w:color="auto"/>
            <w:bottom w:val="none" w:sz="0" w:space="0" w:color="auto"/>
            <w:right w:val="none" w:sz="0" w:space="0" w:color="auto"/>
          </w:divBdr>
        </w:div>
        <w:div w:id="1558012397">
          <w:marLeft w:val="480"/>
          <w:marRight w:val="0"/>
          <w:marTop w:val="0"/>
          <w:marBottom w:val="0"/>
          <w:divBdr>
            <w:top w:val="none" w:sz="0" w:space="0" w:color="auto"/>
            <w:left w:val="none" w:sz="0" w:space="0" w:color="auto"/>
            <w:bottom w:val="none" w:sz="0" w:space="0" w:color="auto"/>
            <w:right w:val="none" w:sz="0" w:space="0" w:color="auto"/>
          </w:divBdr>
        </w:div>
        <w:div w:id="737750866">
          <w:marLeft w:val="480"/>
          <w:marRight w:val="0"/>
          <w:marTop w:val="0"/>
          <w:marBottom w:val="0"/>
          <w:divBdr>
            <w:top w:val="none" w:sz="0" w:space="0" w:color="auto"/>
            <w:left w:val="none" w:sz="0" w:space="0" w:color="auto"/>
            <w:bottom w:val="none" w:sz="0" w:space="0" w:color="auto"/>
            <w:right w:val="none" w:sz="0" w:space="0" w:color="auto"/>
          </w:divBdr>
        </w:div>
        <w:div w:id="2023782017">
          <w:marLeft w:val="480"/>
          <w:marRight w:val="0"/>
          <w:marTop w:val="0"/>
          <w:marBottom w:val="0"/>
          <w:divBdr>
            <w:top w:val="none" w:sz="0" w:space="0" w:color="auto"/>
            <w:left w:val="none" w:sz="0" w:space="0" w:color="auto"/>
            <w:bottom w:val="none" w:sz="0" w:space="0" w:color="auto"/>
            <w:right w:val="none" w:sz="0" w:space="0" w:color="auto"/>
          </w:divBdr>
        </w:div>
        <w:div w:id="160658546">
          <w:marLeft w:val="480"/>
          <w:marRight w:val="0"/>
          <w:marTop w:val="0"/>
          <w:marBottom w:val="0"/>
          <w:divBdr>
            <w:top w:val="none" w:sz="0" w:space="0" w:color="auto"/>
            <w:left w:val="none" w:sz="0" w:space="0" w:color="auto"/>
            <w:bottom w:val="none" w:sz="0" w:space="0" w:color="auto"/>
            <w:right w:val="none" w:sz="0" w:space="0" w:color="auto"/>
          </w:divBdr>
        </w:div>
        <w:div w:id="1780367987">
          <w:marLeft w:val="480"/>
          <w:marRight w:val="0"/>
          <w:marTop w:val="0"/>
          <w:marBottom w:val="0"/>
          <w:divBdr>
            <w:top w:val="none" w:sz="0" w:space="0" w:color="auto"/>
            <w:left w:val="none" w:sz="0" w:space="0" w:color="auto"/>
            <w:bottom w:val="none" w:sz="0" w:space="0" w:color="auto"/>
            <w:right w:val="none" w:sz="0" w:space="0" w:color="auto"/>
          </w:divBdr>
        </w:div>
        <w:div w:id="1962761242">
          <w:marLeft w:val="480"/>
          <w:marRight w:val="0"/>
          <w:marTop w:val="0"/>
          <w:marBottom w:val="0"/>
          <w:divBdr>
            <w:top w:val="none" w:sz="0" w:space="0" w:color="auto"/>
            <w:left w:val="none" w:sz="0" w:space="0" w:color="auto"/>
            <w:bottom w:val="none" w:sz="0" w:space="0" w:color="auto"/>
            <w:right w:val="none" w:sz="0" w:space="0" w:color="auto"/>
          </w:divBdr>
        </w:div>
        <w:div w:id="1112046954">
          <w:marLeft w:val="480"/>
          <w:marRight w:val="0"/>
          <w:marTop w:val="0"/>
          <w:marBottom w:val="0"/>
          <w:divBdr>
            <w:top w:val="none" w:sz="0" w:space="0" w:color="auto"/>
            <w:left w:val="none" w:sz="0" w:space="0" w:color="auto"/>
            <w:bottom w:val="none" w:sz="0" w:space="0" w:color="auto"/>
            <w:right w:val="none" w:sz="0" w:space="0" w:color="auto"/>
          </w:divBdr>
        </w:div>
        <w:div w:id="1945266624">
          <w:marLeft w:val="480"/>
          <w:marRight w:val="0"/>
          <w:marTop w:val="0"/>
          <w:marBottom w:val="0"/>
          <w:divBdr>
            <w:top w:val="none" w:sz="0" w:space="0" w:color="auto"/>
            <w:left w:val="none" w:sz="0" w:space="0" w:color="auto"/>
            <w:bottom w:val="none" w:sz="0" w:space="0" w:color="auto"/>
            <w:right w:val="none" w:sz="0" w:space="0" w:color="auto"/>
          </w:divBdr>
        </w:div>
        <w:div w:id="2016377491">
          <w:marLeft w:val="480"/>
          <w:marRight w:val="0"/>
          <w:marTop w:val="0"/>
          <w:marBottom w:val="0"/>
          <w:divBdr>
            <w:top w:val="none" w:sz="0" w:space="0" w:color="auto"/>
            <w:left w:val="none" w:sz="0" w:space="0" w:color="auto"/>
            <w:bottom w:val="none" w:sz="0" w:space="0" w:color="auto"/>
            <w:right w:val="none" w:sz="0" w:space="0" w:color="auto"/>
          </w:divBdr>
        </w:div>
        <w:div w:id="152452396">
          <w:marLeft w:val="480"/>
          <w:marRight w:val="0"/>
          <w:marTop w:val="0"/>
          <w:marBottom w:val="0"/>
          <w:divBdr>
            <w:top w:val="none" w:sz="0" w:space="0" w:color="auto"/>
            <w:left w:val="none" w:sz="0" w:space="0" w:color="auto"/>
            <w:bottom w:val="none" w:sz="0" w:space="0" w:color="auto"/>
            <w:right w:val="none" w:sz="0" w:space="0" w:color="auto"/>
          </w:divBdr>
        </w:div>
        <w:div w:id="1998803282">
          <w:marLeft w:val="480"/>
          <w:marRight w:val="0"/>
          <w:marTop w:val="0"/>
          <w:marBottom w:val="0"/>
          <w:divBdr>
            <w:top w:val="none" w:sz="0" w:space="0" w:color="auto"/>
            <w:left w:val="none" w:sz="0" w:space="0" w:color="auto"/>
            <w:bottom w:val="none" w:sz="0" w:space="0" w:color="auto"/>
            <w:right w:val="none" w:sz="0" w:space="0" w:color="auto"/>
          </w:divBdr>
        </w:div>
        <w:div w:id="1410350966">
          <w:marLeft w:val="480"/>
          <w:marRight w:val="0"/>
          <w:marTop w:val="0"/>
          <w:marBottom w:val="0"/>
          <w:divBdr>
            <w:top w:val="none" w:sz="0" w:space="0" w:color="auto"/>
            <w:left w:val="none" w:sz="0" w:space="0" w:color="auto"/>
            <w:bottom w:val="none" w:sz="0" w:space="0" w:color="auto"/>
            <w:right w:val="none" w:sz="0" w:space="0" w:color="auto"/>
          </w:divBdr>
        </w:div>
        <w:div w:id="51123308">
          <w:marLeft w:val="480"/>
          <w:marRight w:val="0"/>
          <w:marTop w:val="0"/>
          <w:marBottom w:val="0"/>
          <w:divBdr>
            <w:top w:val="none" w:sz="0" w:space="0" w:color="auto"/>
            <w:left w:val="none" w:sz="0" w:space="0" w:color="auto"/>
            <w:bottom w:val="none" w:sz="0" w:space="0" w:color="auto"/>
            <w:right w:val="none" w:sz="0" w:space="0" w:color="auto"/>
          </w:divBdr>
        </w:div>
        <w:div w:id="1870604506">
          <w:marLeft w:val="480"/>
          <w:marRight w:val="0"/>
          <w:marTop w:val="0"/>
          <w:marBottom w:val="0"/>
          <w:divBdr>
            <w:top w:val="none" w:sz="0" w:space="0" w:color="auto"/>
            <w:left w:val="none" w:sz="0" w:space="0" w:color="auto"/>
            <w:bottom w:val="none" w:sz="0" w:space="0" w:color="auto"/>
            <w:right w:val="none" w:sz="0" w:space="0" w:color="auto"/>
          </w:divBdr>
        </w:div>
        <w:div w:id="443427984">
          <w:marLeft w:val="480"/>
          <w:marRight w:val="0"/>
          <w:marTop w:val="0"/>
          <w:marBottom w:val="0"/>
          <w:divBdr>
            <w:top w:val="none" w:sz="0" w:space="0" w:color="auto"/>
            <w:left w:val="none" w:sz="0" w:space="0" w:color="auto"/>
            <w:bottom w:val="none" w:sz="0" w:space="0" w:color="auto"/>
            <w:right w:val="none" w:sz="0" w:space="0" w:color="auto"/>
          </w:divBdr>
        </w:div>
        <w:div w:id="2131126072">
          <w:marLeft w:val="480"/>
          <w:marRight w:val="0"/>
          <w:marTop w:val="0"/>
          <w:marBottom w:val="0"/>
          <w:divBdr>
            <w:top w:val="none" w:sz="0" w:space="0" w:color="auto"/>
            <w:left w:val="none" w:sz="0" w:space="0" w:color="auto"/>
            <w:bottom w:val="none" w:sz="0" w:space="0" w:color="auto"/>
            <w:right w:val="none" w:sz="0" w:space="0" w:color="auto"/>
          </w:divBdr>
        </w:div>
        <w:div w:id="119616035">
          <w:marLeft w:val="480"/>
          <w:marRight w:val="0"/>
          <w:marTop w:val="0"/>
          <w:marBottom w:val="0"/>
          <w:divBdr>
            <w:top w:val="none" w:sz="0" w:space="0" w:color="auto"/>
            <w:left w:val="none" w:sz="0" w:space="0" w:color="auto"/>
            <w:bottom w:val="none" w:sz="0" w:space="0" w:color="auto"/>
            <w:right w:val="none" w:sz="0" w:space="0" w:color="auto"/>
          </w:divBdr>
        </w:div>
        <w:div w:id="1424687788">
          <w:marLeft w:val="480"/>
          <w:marRight w:val="0"/>
          <w:marTop w:val="0"/>
          <w:marBottom w:val="0"/>
          <w:divBdr>
            <w:top w:val="none" w:sz="0" w:space="0" w:color="auto"/>
            <w:left w:val="none" w:sz="0" w:space="0" w:color="auto"/>
            <w:bottom w:val="none" w:sz="0" w:space="0" w:color="auto"/>
            <w:right w:val="none" w:sz="0" w:space="0" w:color="auto"/>
          </w:divBdr>
        </w:div>
        <w:div w:id="1395084726">
          <w:marLeft w:val="480"/>
          <w:marRight w:val="0"/>
          <w:marTop w:val="0"/>
          <w:marBottom w:val="0"/>
          <w:divBdr>
            <w:top w:val="none" w:sz="0" w:space="0" w:color="auto"/>
            <w:left w:val="none" w:sz="0" w:space="0" w:color="auto"/>
            <w:bottom w:val="none" w:sz="0" w:space="0" w:color="auto"/>
            <w:right w:val="none" w:sz="0" w:space="0" w:color="auto"/>
          </w:divBdr>
        </w:div>
        <w:div w:id="196504001">
          <w:marLeft w:val="480"/>
          <w:marRight w:val="0"/>
          <w:marTop w:val="0"/>
          <w:marBottom w:val="0"/>
          <w:divBdr>
            <w:top w:val="none" w:sz="0" w:space="0" w:color="auto"/>
            <w:left w:val="none" w:sz="0" w:space="0" w:color="auto"/>
            <w:bottom w:val="none" w:sz="0" w:space="0" w:color="auto"/>
            <w:right w:val="none" w:sz="0" w:space="0" w:color="auto"/>
          </w:divBdr>
        </w:div>
        <w:div w:id="325256240">
          <w:marLeft w:val="480"/>
          <w:marRight w:val="0"/>
          <w:marTop w:val="0"/>
          <w:marBottom w:val="0"/>
          <w:divBdr>
            <w:top w:val="none" w:sz="0" w:space="0" w:color="auto"/>
            <w:left w:val="none" w:sz="0" w:space="0" w:color="auto"/>
            <w:bottom w:val="none" w:sz="0" w:space="0" w:color="auto"/>
            <w:right w:val="none" w:sz="0" w:space="0" w:color="auto"/>
          </w:divBdr>
        </w:div>
        <w:div w:id="1034965759">
          <w:marLeft w:val="480"/>
          <w:marRight w:val="0"/>
          <w:marTop w:val="0"/>
          <w:marBottom w:val="0"/>
          <w:divBdr>
            <w:top w:val="none" w:sz="0" w:space="0" w:color="auto"/>
            <w:left w:val="none" w:sz="0" w:space="0" w:color="auto"/>
            <w:bottom w:val="none" w:sz="0" w:space="0" w:color="auto"/>
            <w:right w:val="none" w:sz="0" w:space="0" w:color="auto"/>
          </w:divBdr>
        </w:div>
        <w:div w:id="987170906">
          <w:marLeft w:val="480"/>
          <w:marRight w:val="0"/>
          <w:marTop w:val="0"/>
          <w:marBottom w:val="0"/>
          <w:divBdr>
            <w:top w:val="none" w:sz="0" w:space="0" w:color="auto"/>
            <w:left w:val="none" w:sz="0" w:space="0" w:color="auto"/>
            <w:bottom w:val="none" w:sz="0" w:space="0" w:color="auto"/>
            <w:right w:val="none" w:sz="0" w:space="0" w:color="auto"/>
          </w:divBdr>
        </w:div>
        <w:div w:id="1871719933">
          <w:marLeft w:val="480"/>
          <w:marRight w:val="0"/>
          <w:marTop w:val="0"/>
          <w:marBottom w:val="0"/>
          <w:divBdr>
            <w:top w:val="none" w:sz="0" w:space="0" w:color="auto"/>
            <w:left w:val="none" w:sz="0" w:space="0" w:color="auto"/>
            <w:bottom w:val="none" w:sz="0" w:space="0" w:color="auto"/>
            <w:right w:val="none" w:sz="0" w:space="0" w:color="auto"/>
          </w:divBdr>
        </w:div>
        <w:div w:id="1147361888">
          <w:marLeft w:val="480"/>
          <w:marRight w:val="0"/>
          <w:marTop w:val="0"/>
          <w:marBottom w:val="0"/>
          <w:divBdr>
            <w:top w:val="none" w:sz="0" w:space="0" w:color="auto"/>
            <w:left w:val="none" w:sz="0" w:space="0" w:color="auto"/>
            <w:bottom w:val="none" w:sz="0" w:space="0" w:color="auto"/>
            <w:right w:val="none" w:sz="0" w:space="0" w:color="auto"/>
          </w:divBdr>
        </w:div>
        <w:div w:id="149257068">
          <w:marLeft w:val="480"/>
          <w:marRight w:val="0"/>
          <w:marTop w:val="0"/>
          <w:marBottom w:val="0"/>
          <w:divBdr>
            <w:top w:val="none" w:sz="0" w:space="0" w:color="auto"/>
            <w:left w:val="none" w:sz="0" w:space="0" w:color="auto"/>
            <w:bottom w:val="none" w:sz="0" w:space="0" w:color="auto"/>
            <w:right w:val="none" w:sz="0" w:space="0" w:color="auto"/>
          </w:divBdr>
        </w:div>
      </w:divsChild>
    </w:div>
    <w:div w:id="1666126407">
      <w:bodyDiv w:val="1"/>
      <w:marLeft w:val="0"/>
      <w:marRight w:val="0"/>
      <w:marTop w:val="0"/>
      <w:marBottom w:val="0"/>
      <w:divBdr>
        <w:top w:val="none" w:sz="0" w:space="0" w:color="auto"/>
        <w:left w:val="none" w:sz="0" w:space="0" w:color="auto"/>
        <w:bottom w:val="none" w:sz="0" w:space="0" w:color="auto"/>
        <w:right w:val="none" w:sz="0" w:space="0" w:color="auto"/>
      </w:divBdr>
    </w:div>
    <w:div w:id="1668678249">
      <w:bodyDiv w:val="1"/>
      <w:marLeft w:val="0"/>
      <w:marRight w:val="0"/>
      <w:marTop w:val="0"/>
      <w:marBottom w:val="0"/>
      <w:divBdr>
        <w:top w:val="none" w:sz="0" w:space="0" w:color="auto"/>
        <w:left w:val="none" w:sz="0" w:space="0" w:color="auto"/>
        <w:bottom w:val="none" w:sz="0" w:space="0" w:color="auto"/>
        <w:right w:val="none" w:sz="0" w:space="0" w:color="auto"/>
      </w:divBdr>
    </w:div>
    <w:div w:id="1675910363">
      <w:bodyDiv w:val="1"/>
      <w:marLeft w:val="0"/>
      <w:marRight w:val="0"/>
      <w:marTop w:val="0"/>
      <w:marBottom w:val="0"/>
      <w:divBdr>
        <w:top w:val="none" w:sz="0" w:space="0" w:color="auto"/>
        <w:left w:val="none" w:sz="0" w:space="0" w:color="auto"/>
        <w:bottom w:val="none" w:sz="0" w:space="0" w:color="auto"/>
        <w:right w:val="none" w:sz="0" w:space="0" w:color="auto"/>
      </w:divBdr>
    </w:div>
    <w:div w:id="1676959947">
      <w:bodyDiv w:val="1"/>
      <w:marLeft w:val="0"/>
      <w:marRight w:val="0"/>
      <w:marTop w:val="0"/>
      <w:marBottom w:val="0"/>
      <w:divBdr>
        <w:top w:val="none" w:sz="0" w:space="0" w:color="auto"/>
        <w:left w:val="none" w:sz="0" w:space="0" w:color="auto"/>
        <w:bottom w:val="none" w:sz="0" w:space="0" w:color="auto"/>
        <w:right w:val="none" w:sz="0" w:space="0" w:color="auto"/>
      </w:divBdr>
    </w:div>
    <w:div w:id="1681421744">
      <w:bodyDiv w:val="1"/>
      <w:marLeft w:val="0"/>
      <w:marRight w:val="0"/>
      <w:marTop w:val="0"/>
      <w:marBottom w:val="0"/>
      <w:divBdr>
        <w:top w:val="none" w:sz="0" w:space="0" w:color="auto"/>
        <w:left w:val="none" w:sz="0" w:space="0" w:color="auto"/>
        <w:bottom w:val="none" w:sz="0" w:space="0" w:color="auto"/>
        <w:right w:val="none" w:sz="0" w:space="0" w:color="auto"/>
      </w:divBdr>
    </w:div>
    <w:div w:id="1682122605">
      <w:bodyDiv w:val="1"/>
      <w:marLeft w:val="0"/>
      <w:marRight w:val="0"/>
      <w:marTop w:val="0"/>
      <w:marBottom w:val="0"/>
      <w:divBdr>
        <w:top w:val="none" w:sz="0" w:space="0" w:color="auto"/>
        <w:left w:val="none" w:sz="0" w:space="0" w:color="auto"/>
        <w:bottom w:val="none" w:sz="0" w:space="0" w:color="auto"/>
        <w:right w:val="none" w:sz="0" w:space="0" w:color="auto"/>
      </w:divBdr>
      <w:divsChild>
        <w:div w:id="80641048">
          <w:marLeft w:val="480"/>
          <w:marRight w:val="0"/>
          <w:marTop w:val="0"/>
          <w:marBottom w:val="0"/>
          <w:divBdr>
            <w:top w:val="none" w:sz="0" w:space="0" w:color="auto"/>
            <w:left w:val="none" w:sz="0" w:space="0" w:color="auto"/>
            <w:bottom w:val="none" w:sz="0" w:space="0" w:color="auto"/>
            <w:right w:val="none" w:sz="0" w:space="0" w:color="auto"/>
          </w:divBdr>
        </w:div>
        <w:div w:id="81264679">
          <w:marLeft w:val="480"/>
          <w:marRight w:val="0"/>
          <w:marTop w:val="0"/>
          <w:marBottom w:val="0"/>
          <w:divBdr>
            <w:top w:val="none" w:sz="0" w:space="0" w:color="auto"/>
            <w:left w:val="none" w:sz="0" w:space="0" w:color="auto"/>
            <w:bottom w:val="none" w:sz="0" w:space="0" w:color="auto"/>
            <w:right w:val="none" w:sz="0" w:space="0" w:color="auto"/>
          </w:divBdr>
        </w:div>
        <w:div w:id="140008397">
          <w:marLeft w:val="480"/>
          <w:marRight w:val="0"/>
          <w:marTop w:val="0"/>
          <w:marBottom w:val="0"/>
          <w:divBdr>
            <w:top w:val="none" w:sz="0" w:space="0" w:color="auto"/>
            <w:left w:val="none" w:sz="0" w:space="0" w:color="auto"/>
            <w:bottom w:val="none" w:sz="0" w:space="0" w:color="auto"/>
            <w:right w:val="none" w:sz="0" w:space="0" w:color="auto"/>
          </w:divBdr>
        </w:div>
        <w:div w:id="159321670">
          <w:marLeft w:val="480"/>
          <w:marRight w:val="0"/>
          <w:marTop w:val="0"/>
          <w:marBottom w:val="0"/>
          <w:divBdr>
            <w:top w:val="none" w:sz="0" w:space="0" w:color="auto"/>
            <w:left w:val="none" w:sz="0" w:space="0" w:color="auto"/>
            <w:bottom w:val="none" w:sz="0" w:space="0" w:color="auto"/>
            <w:right w:val="none" w:sz="0" w:space="0" w:color="auto"/>
          </w:divBdr>
        </w:div>
        <w:div w:id="211770811">
          <w:marLeft w:val="480"/>
          <w:marRight w:val="0"/>
          <w:marTop w:val="0"/>
          <w:marBottom w:val="0"/>
          <w:divBdr>
            <w:top w:val="none" w:sz="0" w:space="0" w:color="auto"/>
            <w:left w:val="none" w:sz="0" w:space="0" w:color="auto"/>
            <w:bottom w:val="none" w:sz="0" w:space="0" w:color="auto"/>
            <w:right w:val="none" w:sz="0" w:space="0" w:color="auto"/>
          </w:divBdr>
        </w:div>
        <w:div w:id="282737641">
          <w:marLeft w:val="480"/>
          <w:marRight w:val="0"/>
          <w:marTop w:val="0"/>
          <w:marBottom w:val="0"/>
          <w:divBdr>
            <w:top w:val="none" w:sz="0" w:space="0" w:color="auto"/>
            <w:left w:val="none" w:sz="0" w:space="0" w:color="auto"/>
            <w:bottom w:val="none" w:sz="0" w:space="0" w:color="auto"/>
            <w:right w:val="none" w:sz="0" w:space="0" w:color="auto"/>
          </w:divBdr>
        </w:div>
        <w:div w:id="342128369">
          <w:marLeft w:val="480"/>
          <w:marRight w:val="0"/>
          <w:marTop w:val="0"/>
          <w:marBottom w:val="0"/>
          <w:divBdr>
            <w:top w:val="none" w:sz="0" w:space="0" w:color="auto"/>
            <w:left w:val="none" w:sz="0" w:space="0" w:color="auto"/>
            <w:bottom w:val="none" w:sz="0" w:space="0" w:color="auto"/>
            <w:right w:val="none" w:sz="0" w:space="0" w:color="auto"/>
          </w:divBdr>
        </w:div>
        <w:div w:id="470056191">
          <w:marLeft w:val="480"/>
          <w:marRight w:val="0"/>
          <w:marTop w:val="0"/>
          <w:marBottom w:val="0"/>
          <w:divBdr>
            <w:top w:val="none" w:sz="0" w:space="0" w:color="auto"/>
            <w:left w:val="none" w:sz="0" w:space="0" w:color="auto"/>
            <w:bottom w:val="none" w:sz="0" w:space="0" w:color="auto"/>
            <w:right w:val="none" w:sz="0" w:space="0" w:color="auto"/>
          </w:divBdr>
        </w:div>
        <w:div w:id="602374118">
          <w:marLeft w:val="480"/>
          <w:marRight w:val="0"/>
          <w:marTop w:val="0"/>
          <w:marBottom w:val="0"/>
          <w:divBdr>
            <w:top w:val="none" w:sz="0" w:space="0" w:color="auto"/>
            <w:left w:val="none" w:sz="0" w:space="0" w:color="auto"/>
            <w:bottom w:val="none" w:sz="0" w:space="0" w:color="auto"/>
            <w:right w:val="none" w:sz="0" w:space="0" w:color="auto"/>
          </w:divBdr>
        </w:div>
        <w:div w:id="844976096">
          <w:marLeft w:val="480"/>
          <w:marRight w:val="0"/>
          <w:marTop w:val="0"/>
          <w:marBottom w:val="0"/>
          <w:divBdr>
            <w:top w:val="none" w:sz="0" w:space="0" w:color="auto"/>
            <w:left w:val="none" w:sz="0" w:space="0" w:color="auto"/>
            <w:bottom w:val="none" w:sz="0" w:space="0" w:color="auto"/>
            <w:right w:val="none" w:sz="0" w:space="0" w:color="auto"/>
          </w:divBdr>
        </w:div>
        <w:div w:id="1167942808">
          <w:marLeft w:val="480"/>
          <w:marRight w:val="0"/>
          <w:marTop w:val="0"/>
          <w:marBottom w:val="0"/>
          <w:divBdr>
            <w:top w:val="none" w:sz="0" w:space="0" w:color="auto"/>
            <w:left w:val="none" w:sz="0" w:space="0" w:color="auto"/>
            <w:bottom w:val="none" w:sz="0" w:space="0" w:color="auto"/>
            <w:right w:val="none" w:sz="0" w:space="0" w:color="auto"/>
          </w:divBdr>
        </w:div>
        <w:div w:id="1174763140">
          <w:marLeft w:val="480"/>
          <w:marRight w:val="0"/>
          <w:marTop w:val="0"/>
          <w:marBottom w:val="0"/>
          <w:divBdr>
            <w:top w:val="none" w:sz="0" w:space="0" w:color="auto"/>
            <w:left w:val="none" w:sz="0" w:space="0" w:color="auto"/>
            <w:bottom w:val="none" w:sz="0" w:space="0" w:color="auto"/>
            <w:right w:val="none" w:sz="0" w:space="0" w:color="auto"/>
          </w:divBdr>
        </w:div>
        <w:div w:id="1176573964">
          <w:marLeft w:val="480"/>
          <w:marRight w:val="0"/>
          <w:marTop w:val="0"/>
          <w:marBottom w:val="0"/>
          <w:divBdr>
            <w:top w:val="none" w:sz="0" w:space="0" w:color="auto"/>
            <w:left w:val="none" w:sz="0" w:space="0" w:color="auto"/>
            <w:bottom w:val="none" w:sz="0" w:space="0" w:color="auto"/>
            <w:right w:val="none" w:sz="0" w:space="0" w:color="auto"/>
          </w:divBdr>
        </w:div>
        <w:div w:id="1278684788">
          <w:marLeft w:val="480"/>
          <w:marRight w:val="0"/>
          <w:marTop w:val="0"/>
          <w:marBottom w:val="0"/>
          <w:divBdr>
            <w:top w:val="none" w:sz="0" w:space="0" w:color="auto"/>
            <w:left w:val="none" w:sz="0" w:space="0" w:color="auto"/>
            <w:bottom w:val="none" w:sz="0" w:space="0" w:color="auto"/>
            <w:right w:val="none" w:sz="0" w:space="0" w:color="auto"/>
          </w:divBdr>
        </w:div>
        <w:div w:id="1424108381">
          <w:marLeft w:val="480"/>
          <w:marRight w:val="0"/>
          <w:marTop w:val="0"/>
          <w:marBottom w:val="0"/>
          <w:divBdr>
            <w:top w:val="none" w:sz="0" w:space="0" w:color="auto"/>
            <w:left w:val="none" w:sz="0" w:space="0" w:color="auto"/>
            <w:bottom w:val="none" w:sz="0" w:space="0" w:color="auto"/>
            <w:right w:val="none" w:sz="0" w:space="0" w:color="auto"/>
          </w:divBdr>
        </w:div>
        <w:div w:id="1493175164">
          <w:marLeft w:val="480"/>
          <w:marRight w:val="0"/>
          <w:marTop w:val="0"/>
          <w:marBottom w:val="0"/>
          <w:divBdr>
            <w:top w:val="none" w:sz="0" w:space="0" w:color="auto"/>
            <w:left w:val="none" w:sz="0" w:space="0" w:color="auto"/>
            <w:bottom w:val="none" w:sz="0" w:space="0" w:color="auto"/>
            <w:right w:val="none" w:sz="0" w:space="0" w:color="auto"/>
          </w:divBdr>
        </w:div>
        <w:div w:id="1498114902">
          <w:marLeft w:val="480"/>
          <w:marRight w:val="0"/>
          <w:marTop w:val="0"/>
          <w:marBottom w:val="0"/>
          <w:divBdr>
            <w:top w:val="none" w:sz="0" w:space="0" w:color="auto"/>
            <w:left w:val="none" w:sz="0" w:space="0" w:color="auto"/>
            <w:bottom w:val="none" w:sz="0" w:space="0" w:color="auto"/>
            <w:right w:val="none" w:sz="0" w:space="0" w:color="auto"/>
          </w:divBdr>
        </w:div>
        <w:div w:id="1677079396">
          <w:marLeft w:val="480"/>
          <w:marRight w:val="0"/>
          <w:marTop w:val="0"/>
          <w:marBottom w:val="0"/>
          <w:divBdr>
            <w:top w:val="none" w:sz="0" w:space="0" w:color="auto"/>
            <w:left w:val="none" w:sz="0" w:space="0" w:color="auto"/>
            <w:bottom w:val="none" w:sz="0" w:space="0" w:color="auto"/>
            <w:right w:val="none" w:sz="0" w:space="0" w:color="auto"/>
          </w:divBdr>
        </w:div>
        <w:div w:id="1750421084">
          <w:marLeft w:val="480"/>
          <w:marRight w:val="0"/>
          <w:marTop w:val="0"/>
          <w:marBottom w:val="0"/>
          <w:divBdr>
            <w:top w:val="none" w:sz="0" w:space="0" w:color="auto"/>
            <w:left w:val="none" w:sz="0" w:space="0" w:color="auto"/>
            <w:bottom w:val="none" w:sz="0" w:space="0" w:color="auto"/>
            <w:right w:val="none" w:sz="0" w:space="0" w:color="auto"/>
          </w:divBdr>
        </w:div>
        <w:div w:id="1971354844">
          <w:marLeft w:val="480"/>
          <w:marRight w:val="0"/>
          <w:marTop w:val="0"/>
          <w:marBottom w:val="0"/>
          <w:divBdr>
            <w:top w:val="none" w:sz="0" w:space="0" w:color="auto"/>
            <w:left w:val="none" w:sz="0" w:space="0" w:color="auto"/>
            <w:bottom w:val="none" w:sz="0" w:space="0" w:color="auto"/>
            <w:right w:val="none" w:sz="0" w:space="0" w:color="auto"/>
          </w:divBdr>
        </w:div>
        <w:div w:id="2029869393">
          <w:marLeft w:val="480"/>
          <w:marRight w:val="0"/>
          <w:marTop w:val="0"/>
          <w:marBottom w:val="0"/>
          <w:divBdr>
            <w:top w:val="none" w:sz="0" w:space="0" w:color="auto"/>
            <w:left w:val="none" w:sz="0" w:space="0" w:color="auto"/>
            <w:bottom w:val="none" w:sz="0" w:space="0" w:color="auto"/>
            <w:right w:val="none" w:sz="0" w:space="0" w:color="auto"/>
          </w:divBdr>
        </w:div>
      </w:divsChild>
    </w:div>
    <w:div w:id="1688947345">
      <w:bodyDiv w:val="1"/>
      <w:marLeft w:val="0"/>
      <w:marRight w:val="0"/>
      <w:marTop w:val="0"/>
      <w:marBottom w:val="0"/>
      <w:divBdr>
        <w:top w:val="none" w:sz="0" w:space="0" w:color="auto"/>
        <w:left w:val="none" w:sz="0" w:space="0" w:color="auto"/>
        <w:bottom w:val="none" w:sz="0" w:space="0" w:color="auto"/>
        <w:right w:val="none" w:sz="0" w:space="0" w:color="auto"/>
      </w:divBdr>
    </w:div>
    <w:div w:id="1692217917">
      <w:bodyDiv w:val="1"/>
      <w:marLeft w:val="0"/>
      <w:marRight w:val="0"/>
      <w:marTop w:val="0"/>
      <w:marBottom w:val="0"/>
      <w:divBdr>
        <w:top w:val="none" w:sz="0" w:space="0" w:color="auto"/>
        <w:left w:val="none" w:sz="0" w:space="0" w:color="auto"/>
        <w:bottom w:val="none" w:sz="0" w:space="0" w:color="auto"/>
        <w:right w:val="none" w:sz="0" w:space="0" w:color="auto"/>
      </w:divBdr>
    </w:div>
    <w:div w:id="1692492244">
      <w:bodyDiv w:val="1"/>
      <w:marLeft w:val="0"/>
      <w:marRight w:val="0"/>
      <w:marTop w:val="0"/>
      <w:marBottom w:val="0"/>
      <w:divBdr>
        <w:top w:val="none" w:sz="0" w:space="0" w:color="auto"/>
        <w:left w:val="none" w:sz="0" w:space="0" w:color="auto"/>
        <w:bottom w:val="none" w:sz="0" w:space="0" w:color="auto"/>
        <w:right w:val="none" w:sz="0" w:space="0" w:color="auto"/>
      </w:divBdr>
    </w:div>
    <w:div w:id="1694647111">
      <w:bodyDiv w:val="1"/>
      <w:marLeft w:val="0"/>
      <w:marRight w:val="0"/>
      <w:marTop w:val="0"/>
      <w:marBottom w:val="0"/>
      <w:divBdr>
        <w:top w:val="none" w:sz="0" w:space="0" w:color="auto"/>
        <w:left w:val="none" w:sz="0" w:space="0" w:color="auto"/>
        <w:bottom w:val="none" w:sz="0" w:space="0" w:color="auto"/>
        <w:right w:val="none" w:sz="0" w:space="0" w:color="auto"/>
      </w:divBdr>
    </w:div>
    <w:div w:id="1702586129">
      <w:bodyDiv w:val="1"/>
      <w:marLeft w:val="0"/>
      <w:marRight w:val="0"/>
      <w:marTop w:val="0"/>
      <w:marBottom w:val="0"/>
      <w:divBdr>
        <w:top w:val="none" w:sz="0" w:space="0" w:color="auto"/>
        <w:left w:val="none" w:sz="0" w:space="0" w:color="auto"/>
        <w:bottom w:val="none" w:sz="0" w:space="0" w:color="auto"/>
        <w:right w:val="none" w:sz="0" w:space="0" w:color="auto"/>
      </w:divBdr>
    </w:div>
    <w:div w:id="1715957561">
      <w:bodyDiv w:val="1"/>
      <w:marLeft w:val="0"/>
      <w:marRight w:val="0"/>
      <w:marTop w:val="0"/>
      <w:marBottom w:val="0"/>
      <w:divBdr>
        <w:top w:val="none" w:sz="0" w:space="0" w:color="auto"/>
        <w:left w:val="none" w:sz="0" w:space="0" w:color="auto"/>
        <w:bottom w:val="none" w:sz="0" w:space="0" w:color="auto"/>
        <w:right w:val="none" w:sz="0" w:space="0" w:color="auto"/>
      </w:divBdr>
    </w:div>
    <w:div w:id="1716394902">
      <w:bodyDiv w:val="1"/>
      <w:marLeft w:val="0"/>
      <w:marRight w:val="0"/>
      <w:marTop w:val="0"/>
      <w:marBottom w:val="0"/>
      <w:divBdr>
        <w:top w:val="none" w:sz="0" w:space="0" w:color="auto"/>
        <w:left w:val="none" w:sz="0" w:space="0" w:color="auto"/>
        <w:bottom w:val="none" w:sz="0" w:space="0" w:color="auto"/>
        <w:right w:val="none" w:sz="0" w:space="0" w:color="auto"/>
      </w:divBdr>
      <w:divsChild>
        <w:div w:id="6714339">
          <w:marLeft w:val="480"/>
          <w:marRight w:val="0"/>
          <w:marTop w:val="0"/>
          <w:marBottom w:val="0"/>
          <w:divBdr>
            <w:top w:val="none" w:sz="0" w:space="0" w:color="auto"/>
            <w:left w:val="none" w:sz="0" w:space="0" w:color="auto"/>
            <w:bottom w:val="none" w:sz="0" w:space="0" w:color="auto"/>
            <w:right w:val="none" w:sz="0" w:space="0" w:color="auto"/>
          </w:divBdr>
        </w:div>
        <w:div w:id="42414317">
          <w:marLeft w:val="480"/>
          <w:marRight w:val="0"/>
          <w:marTop w:val="0"/>
          <w:marBottom w:val="0"/>
          <w:divBdr>
            <w:top w:val="none" w:sz="0" w:space="0" w:color="auto"/>
            <w:left w:val="none" w:sz="0" w:space="0" w:color="auto"/>
            <w:bottom w:val="none" w:sz="0" w:space="0" w:color="auto"/>
            <w:right w:val="none" w:sz="0" w:space="0" w:color="auto"/>
          </w:divBdr>
        </w:div>
        <w:div w:id="80108666">
          <w:marLeft w:val="480"/>
          <w:marRight w:val="0"/>
          <w:marTop w:val="0"/>
          <w:marBottom w:val="0"/>
          <w:divBdr>
            <w:top w:val="none" w:sz="0" w:space="0" w:color="auto"/>
            <w:left w:val="none" w:sz="0" w:space="0" w:color="auto"/>
            <w:bottom w:val="none" w:sz="0" w:space="0" w:color="auto"/>
            <w:right w:val="none" w:sz="0" w:space="0" w:color="auto"/>
          </w:divBdr>
        </w:div>
        <w:div w:id="113671915">
          <w:marLeft w:val="480"/>
          <w:marRight w:val="0"/>
          <w:marTop w:val="0"/>
          <w:marBottom w:val="0"/>
          <w:divBdr>
            <w:top w:val="none" w:sz="0" w:space="0" w:color="auto"/>
            <w:left w:val="none" w:sz="0" w:space="0" w:color="auto"/>
            <w:bottom w:val="none" w:sz="0" w:space="0" w:color="auto"/>
            <w:right w:val="none" w:sz="0" w:space="0" w:color="auto"/>
          </w:divBdr>
        </w:div>
        <w:div w:id="194929249">
          <w:marLeft w:val="480"/>
          <w:marRight w:val="0"/>
          <w:marTop w:val="0"/>
          <w:marBottom w:val="0"/>
          <w:divBdr>
            <w:top w:val="none" w:sz="0" w:space="0" w:color="auto"/>
            <w:left w:val="none" w:sz="0" w:space="0" w:color="auto"/>
            <w:bottom w:val="none" w:sz="0" w:space="0" w:color="auto"/>
            <w:right w:val="none" w:sz="0" w:space="0" w:color="auto"/>
          </w:divBdr>
        </w:div>
        <w:div w:id="239950540">
          <w:marLeft w:val="480"/>
          <w:marRight w:val="0"/>
          <w:marTop w:val="0"/>
          <w:marBottom w:val="0"/>
          <w:divBdr>
            <w:top w:val="none" w:sz="0" w:space="0" w:color="auto"/>
            <w:left w:val="none" w:sz="0" w:space="0" w:color="auto"/>
            <w:bottom w:val="none" w:sz="0" w:space="0" w:color="auto"/>
            <w:right w:val="none" w:sz="0" w:space="0" w:color="auto"/>
          </w:divBdr>
        </w:div>
        <w:div w:id="286350767">
          <w:marLeft w:val="480"/>
          <w:marRight w:val="0"/>
          <w:marTop w:val="0"/>
          <w:marBottom w:val="0"/>
          <w:divBdr>
            <w:top w:val="none" w:sz="0" w:space="0" w:color="auto"/>
            <w:left w:val="none" w:sz="0" w:space="0" w:color="auto"/>
            <w:bottom w:val="none" w:sz="0" w:space="0" w:color="auto"/>
            <w:right w:val="none" w:sz="0" w:space="0" w:color="auto"/>
          </w:divBdr>
        </w:div>
        <w:div w:id="700476642">
          <w:marLeft w:val="480"/>
          <w:marRight w:val="0"/>
          <w:marTop w:val="0"/>
          <w:marBottom w:val="0"/>
          <w:divBdr>
            <w:top w:val="none" w:sz="0" w:space="0" w:color="auto"/>
            <w:left w:val="none" w:sz="0" w:space="0" w:color="auto"/>
            <w:bottom w:val="none" w:sz="0" w:space="0" w:color="auto"/>
            <w:right w:val="none" w:sz="0" w:space="0" w:color="auto"/>
          </w:divBdr>
        </w:div>
        <w:div w:id="920986046">
          <w:marLeft w:val="480"/>
          <w:marRight w:val="0"/>
          <w:marTop w:val="0"/>
          <w:marBottom w:val="0"/>
          <w:divBdr>
            <w:top w:val="none" w:sz="0" w:space="0" w:color="auto"/>
            <w:left w:val="none" w:sz="0" w:space="0" w:color="auto"/>
            <w:bottom w:val="none" w:sz="0" w:space="0" w:color="auto"/>
            <w:right w:val="none" w:sz="0" w:space="0" w:color="auto"/>
          </w:divBdr>
        </w:div>
        <w:div w:id="957759750">
          <w:marLeft w:val="480"/>
          <w:marRight w:val="0"/>
          <w:marTop w:val="0"/>
          <w:marBottom w:val="0"/>
          <w:divBdr>
            <w:top w:val="none" w:sz="0" w:space="0" w:color="auto"/>
            <w:left w:val="none" w:sz="0" w:space="0" w:color="auto"/>
            <w:bottom w:val="none" w:sz="0" w:space="0" w:color="auto"/>
            <w:right w:val="none" w:sz="0" w:space="0" w:color="auto"/>
          </w:divBdr>
        </w:div>
        <w:div w:id="1262838528">
          <w:marLeft w:val="480"/>
          <w:marRight w:val="0"/>
          <w:marTop w:val="0"/>
          <w:marBottom w:val="0"/>
          <w:divBdr>
            <w:top w:val="none" w:sz="0" w:space="0" w:color="auto"/>
            <w:left w:val="none" w:sz="0" w:space="0" w:color="auto"/>
            <w:bottom w:val="none" w:sz="0" w:space="0" w:color="auto"/>
            <w:right w:val="none" w:sz="0" w:space="0" w:color="auto"/>
          </w:divBdr>
        </w:div>
        <w:div w:id="1271816882">
          <w:marLeft w:val="480"/>
          <w:marRight w:val="0"/>
          <w:marTop w:val="0"/>
          <w:marBottom w:val="0"/>
          <w:divBdr>
            <w:top w:val="none" w:sz="0" w:space="0" w:color="auto"/>
            <w:left w:val="none" w:sz="0" w:space="0" w:color="auto"/>
            <w:bottom w:val="none" w:sz="0" w:space="0" w:color="auto"/>
            <w:right w:val="none" w:sz="0" w:space="0" w:color="auto"/>
          </w:divBdr>
        </w:div>
        <w:div w:id="1290546849">
          <w:marLeft w:val="480"/>
          <w:marRight w:val="0"/>
          <w:marTop w:val="0"/>
          <w:marBottom w:val="0"/>
          <w:divBdr>
            <w:top w:val="none" w:sz="0" w:space="0" w:color="auto"/>
            <w:left w:val="none" w:sz="0" w:space="0" w:color="auto"/>
            <w:bottom w:val="none" w:sz="0" w:space="0" w:color="auto"/>
            <w:right w:val="none" w:sz="0" w:space="0" w:color="auto"/>
          </w:divBdr>
        </w:div>
        <w:div w:id="1457021888">
          <w:marLeft w:val="480"/>
          <w:marRight w:val="0"/>
          <w:marTop w:val="0"/>
          <w:marBottom w:val="0"/>
          <w:divBdr>
            <w:top w:val="none" w:sz="0" w:space="0" w:color="auto"/>
            <w:left w:val="none" w:sz="0" w:space="0" w:color="auto"/>
            <w:bottom w:val="none" w:sz="0" w:space="0" w:color="auto"/>
            <w:right w:val="none" w:sz="0" w:space="0" w:color="auto"/>
          </w:divBdr>
        </w:div>
        <w:div w:id="1462963277">
          <w:marLeft w:val="480"/>
          <w:marRight w:val="0"/>
          <w:marTop w:val="0"/>
          <w:marBottom w:val="0"/>
          <w:divBdr>
            <w:top w:val="none" w:sz="0" w:space="0" w:color="auto"/>
            <w:left w:val="none" w:sz="0" w:space="0" w:color="auto"/>
            <w:bottom w:val="none" w:sz="0" w:space="0" w:color="auto"/>
            <w:right w:val="none" w:sz="0" w:space="0" w:color="auto"/>
          </w:divBdr>
        </w:div>
        <w:div w:id="1496147060">
          <w:marLeft w:val="480"/>
          <w:marRight w:val="0"/>
          <w:marTop w:val="0"/>
          <w:marBottom w:val="0"/>
          <w:divBdr>
            <w:top w:val="none" w:sz="0" w:space="0" w:color="auto"/>
            <w:left w:val="none" w:sz="0" w:space="0" w:color="auto"/>
            <w:bottom w:val="none" w:sz="0" w:space="0" w:color="auto"/>
            <w:right w:val="none" w:sz="0" w:space="0" w:color="auto"/>
          </w:divBdr>
        </w:div>
        <w:div w:id="1725063552">
          <w:marLeft w:val="480"/>
          <w:marRight w:val="0"/>
          <w:marTop w:val="0"/>
          <w:marBottom w:val="0"/>
          <w:divBdr>
            <w:top w:val="none" w:sz="0" w:space="0" w:color="auto"/>
            <w:left w:val="none" w:sz="0" w:space="0" w:color="auto"/>
            <w:bottom w:val="none" w:sz="0" w:space="0" w:color="auto"/>
            <w:right w:val="none" w:sz="0" w:space="0" w:color="auto"/>
          </w:divBdr>
        </w:div>
        <w:div w:id="1792477229">
          <w:marLeft w:val="480"/>
          <w:marRight w:val="0"/>
          <w:marTop w:val="0"/>
          <w:marBottom w:val="0"/>
          <w:divBdr>
            <w:top w:val="none" w:sz="0" w:space="0" w:color="auto"/>
            <w:left w:val="none" w:sz="0" w:space="0" w:color="auto"/>
            <w:bottom w:val="none" w:sz="0" w:space="0" w:color="auto"/>
            <w:right w:val="none" w:sz="0" w:space="0" w:color="auto"/>
          </w:divBdr>
        </w:div>
        <w:div w:id="1882739984">
          <w:marLeft w:val="480"/>
          <w:marRight w:val="0"/>
          <w:marTop w:val="0"/>
          <w:marBottom w:val="0"/>
          <w:divBdr>
            <w:top w:val="none" w:sz="0" w:space="0" w:color="auto"/>
            <w:left w:val="none" w:sz="0" w:space="0" w:color="auto"/>
            <w:bottom w:val="none" w:sz="0" w:space="0" w:color="auto"/>
            <w:right w:val="none" w:sz="0" w:space="0" w:color="auto"/>
          </w:divBdr>
        </w:div>
        <w:div w:id="2092238367">
          <w:marLeft w:val="480"/>
          <w:marRight w:val="0"/>
          <w:marTop w:val="0"/>
          <w:marBottom w:val="0"/>
          <w:divBdr>
            <w:top w:val="none" w:sz="0" w:space="0" w:color="auto"/>
            <w:left w:val="none" w:sz="0" w:space="0" w:color="auto"/>
            <w:bottom w:val="none" w:sz="0" w:space="0" w:color="auto"/>
            <w:right w:val="none" w:sz="0" w:space="0" w:color="auto"/>
          </w:divBdr>
        </w:div>
        <w:div w:id="2125534673">
          <w:marLeft w:val="480"/>
          <w:marRight w:val="0"/>
          <w:marTop w:val="0"/>
          <w:marBottom w:val="0"/>
          <w:divBdr>
            <w:top w:val="none" w:sz="0" w:space="0" w:color="auto"/>
            <w:left w:val="none" w:sz="0" w:space="0" w:color="auto"/>
            <w:bottom w:val="none" w:sz="0" w:space="0" w:color="auto"/>
            <w:right w:val="none" w:sz="0" w:space="0" w:color="auto"/>
          </w:divBdr>
        </w:div>
      </w:divsChild>
    </w:div>
    <w:div w:id="1718511499">
      <w:bodyDiv w:val="1"/>
      <w:marLeft w:val="0"/>
      <w:marRight w:val="0"/>
      <w:marTop w:val="0"/>
      <w:marBottom w:val="0"/>
      <w:divBdr>
        <w:top w:val="none" w:sz="0" w:space="0" w:color="auto"/>
        <w:left w:val="none" w:sz="0" w:space="0" w:color="auto"/>
        <w:bottom w:val="none" w:sz="0" w:space="0" w:color="auto"/>
        <w:right w:val="none" w:sz="0" w:space="0" w:color="auto"/>
      </w:divBdr>
    </w:div>
    <w:div w:id="1729255713">
      <w:bodyDiv w:val="1"/>
      <w:marLeft w:val="0"/>
      <w:marRight w:val="0"/>
      <w:marTop w:val="0"/>
      <w:marBottom w:val="0"/>
      <w:divBdr>
        <w:top w:val="none" w:sz="0" w:space="0" w:color="auto"/>
        <w:left w:val="none" w:sz="0" w:space="0" w:color="auto"/>
        <w:bottom w:val="none" w:sz="0" w:space="0" w:color="auto"/>
        <w:right w:val="none" w:sz="0" w:space="0" w:color="auto"/>
      </w:divBdr>
    </w:div>
    <w:div w:id="1733036646">
      <w:bodyDiv w:val="1"/>
      <w:marLeft w:val="0"/>
      <w:marRight w:val="0"/>
      <w:marTop w:val="0"/>
      <w:marBottom w:val="0"/>
      <w:divBdr>
        <w:top w:val="none" w:sz="0" w:space="0" w:color="auto"/>
        <w:left w:val="none" w:sz="0" w:space="0" w:color="auto"/>
        <w:bottom w:val="none" w:sz="0" w:space="0" w:color="auto"/>
        <w:right w:val="none" w:sz="0" w:space="0" w:color="auto"/>
      </w:divBdr>
    </w:div>
    <w:div w:id="1735396592">
      <w:bodyDiv w:val="1"/>
      <w:marLeft w:val="0"/>
      <w:marRight w:val="0"/>
      <w:marTop w:val="0"/>
      <w:marBottom w:val="0"/>
      <w:divBdr>
        <w:top w:val="none" w:sz="0" w:space="0" w:color="auto"/>
        <w:left w:val="none" w:sz="0" w:space="0" w:color="auto"/>
        <w:bottom w:val="none" w:sz="0" w:space="0" w:color="auto"/>
        <w:right w:val="none" w:sz="0" w:space="0" w:color="auto"/>
      </w:divBdr>
    </w:div>
    <w:div w:id="1740134807">
      <w:bodyDiv w:val="1"/>
      <w:marLeft w:val="0"/>
      <w:marRight w:val="0"/>
      <w:marTop w:val="0"/>
      <w:marBottom w:val="0"/>
      <w:divBdr>
        <w:top w:val="none" w:sz="0" w:space="0" w:color="auto"/>
        <w:left w:val="none" w:sz="0" w:space="0" w:color="auto"/>
        <w:bottom w:val="none" w:sz="0" w:space="0" w:color="auto"/>
        <w:right w:val="none" w:sz="0" w:space="0" w:color="auto"/>
      </w:divBdr>
    </w:div>
    <w:div w:id="1740833467">
      <w:bodyDiv w:val="1"/>
      <w:marLeft w:val="0"/>
      <w:marRight w:val="0"/>
      <w:marTop w:val="0"/>
      <w:marBottom w:val="0"/>
      <w:divBdr>
        <w:top w:val="none" w:sz="0" w:space="0" w:color="auto"/>
        <w:left w:val="none" w:sz="0" w:space="0" w:color="auto"/>
        <w:bottom w:val="none" w:sz="0" w:space="0" w:color="auto"/>
        <w:right w:val="none" w:sz="0" w:space="0" w:color="auto"/>
      </w:divBdr>
    </w:div>
    <w:div w:id="1742016827">
      <w:bodyDiv w:val="1"/>
      <w:marLeft w:val="0"/>
      <w:marRight w:val="0"/>
      <w:marTop w:val="0"/>
      <w:marBottom w:val="0"/>
      <w:divBdr>
        <w:top w:val="none" w:sz="0" w:space="0" w:color="auto"/>
        <w:left w:val="none" w:sz="0" w:space="0" w:color="auto"/>
        <w:bottom w:val="none" w:sz="0" w:space="0" w:color="auto"/>
        <w:right w:val="none" w:sz="0" w:space="0" w:color="auto"/>
      </w:divBdr>
    </w:div>
    <w:div w:id="1742098788">
      <w:bodyDiv w:val="1"/>
      <w:marLeft w:val="0"/>
      <w:marRight w:val="0"/>
      <w:marTop w:val="0"/>
      <w:marBottom w:val="0"/>
      <w:divBdr>
        <w:top w:val="none" w:sz="0" w:space="0" w:color="auto"/>
        <w:left w:val="none" w:sz="0" w:space="0" w:color="auto"/>
        <w:bottom w:val="none" w:sz="0" w:space="0" w:color="auto"/>
        <w:right w:val="none" w:sz="0" w:space="0" w:color="auto"/>
      </w:divBdr>
      <w:divsChild>
        <w:div w:id="9377996">
          <w:marLeft w:val="480"/>
          <w:marRight w:val="0"/>
          <w:marTop w:val="0"/>
          <w:marBottom w:val="0"/>
          <w:divBdr>
            <w:top w:val="none" w:sz="0" w:space="0" w:color="auto"/>
            <w:left w:val="none" w:sz="0" w:space="0" w:color="auto"/>
            <w:bottom w:val="none" w:sz="0" w:space="0" w:color="auto"/>
            <w:right w:val="none" w:sz="0" w:space="0" w:color="auto"/>
          </w:divBdr>
        </w:div>
        <w:div w:id="177503102">
          <w:marLeft w:val="480"/>
          <w:marRight w:val="0"/>
          <w:marTop w:val="0"/>
          <w:marBottom w:val="0"/>
          <w:divBdr>
            <w:top w:val="none" w:sz="0" w:space="0" w:color="auto"/>
            <w:left w:val="none" w:sz="0" w:space="0" w:color="auto"/>
            <w:bottom w:val="none" w:sz="0" w:space="0" w:color="auto"/>
            <w:right w:val="none" w:sz="0" w:space="0" w:color="auto"/>
          </w:divBdr>
        </w:div>
        <w:div w:id="285165035">
          <w:marLeft w:val="480"/>
          <w:marRight w:val="0"/>
          <w:marTop w:val="0"/>
          <w:marBottom w:val="0"/>
          <w:divBdr>
            <w:top w:val="none" w:sz="0" w:space="0" w:color="auto"/>
            <w:left w:val="none" w:sz="0" w:space="0" w:color="auto"/>
            <w:bottom w:val="none" w:sz="0" w:space="0" w:color="auto"/>
            <w:right w:val="none" w:sz="0" w:space="0" w:color="auto"/>
          </w:divBdr>
        </w:div>
        <w:div w:id="372271321">
          <w:marLeft w:val="480"/>
          <w:marRight w:val="0"/>
          <w:marTop w:val="0"/>
          <w:marBottom w:val="0"/>
          <w:divBdr>
            <w:top w:val="none" w:sz="0" w:space="0" w:color="auto"/>
            <w:left w:val="none" w:sz="0" w:space="0" w:color="auto"/>
            <w:bottom w:val="none" w:sz="0" w:space="0" w:color="auto"/>
            <w:right w:val="none" w:sz="0" w:space="0" w:color="auto"/>
          </w:divBdr>
        </w:div>
        <w:div w:id="872962091">
          <w:marLeft w:val="480"/>
          <w:marRight w:val="0"/>
          <w:marTop w:val="0"/>
          <w:marBottom w:val="0"/>
          <w:divBdr>
            <w:top w:val="none" w:sz="0" w:space="0" w:color="auto"/>
            <w:left w:val="none" w:sz="0" w:space="0" w:color="auto"/>
            <w:bottom w:val="none" w:sz="0" w:space="0" w:color="auto"/>
            <w:right w:val="none" w:sz="0" w:space="0" w:color="auto"/>
          </w:divBdr>
        </w:div>
        <w:div w:id="931812771">
          <w:marLeft w:val="480"/>
          <w:marRight w:val="0"/>
          <w:marTop w:val="0"/>
          <w:marBottom w:val="0"/>
          <w:divBdr>
            <w:top w:val="none" w:sz="0" w:space="0" w:color="auto"/>
            <w:left w:val="none" w:sz="0" w:space="0" w:color="auto"/>
            <w:bottom w:val="none" w:sz="0" w:space="0" w:color="auto"/>
            <w:right w:val="none" w:sz="0" w:space="0" w:color="auto"/>
          </w:divBdr>
        </w:div>
        <w:div w:id="978459963">
          <w:marLeft w:val="480"/>
          <w:marRight w:val="0"/>
          <w:marTop w:val="0"/>
          <w:marBottom w:val="0"/>
          <w:divBdr>
            <w:top w:val="none" w:sz="0" w:space="0" w:color="auto"/>
            <w:left w:val="none" w:sz="0" w:space="0" w:color="auto"/>
            <w:bottom w:val="none" w:sz="0" w:space="0" w:color="auto"/>
            <w:right w:val="none" w:sz="0" w:space="0" w:color="auto"/>
          </w:divBdr>
        </w:div>
        <w:div w:id="1083331157">
          <w:marLeft w:val="480"/>
          <w:marRight w:val="0"/>
          <w:marTop w:val="0"/>
          <w:marBottom w:val="0"/>
          <w:divBdr>
            <w:top w:val="none" w:sz="0" w:space="0" w:color="auto"/>
            <w:left w:val="none" w:sz="0" w:space="0" w:color="auto"/>
            <w:bottom w:val="none" w:sz="0" w:space="0" w:color="auto"/>
            <w:right w:val="none" w:sz="0" w:space="0" w:color="auto"/>
          </w:divBdr>
        </w:div>
        <w:div w:id="1084298835">
          <w:marLeft w:val="480"/>
          <w:marRight w:val="0"/>
          <w:marTop w:val="0"/>
          <w:marBottom w:val="0"/>
          <w:divBdr>
            <w:top w:val="none" w:sz="0" w:space="0" w:color="auto"/>
            <w:left w:val="none" w:sz="0" w:space="0" w:color="auto"/>
            <w:bottom w:val="none" w:sz="0" w:space="0" w:color="auto"/>
            <w:right w:val="none" w:sz="0" w:space="0" w:color="auto"/>
          </w:divBdr>
        </w:div>
        <w:div w:id="1266956852">
          <w:marLeft w:val="480"/>
          <w:marRight w:val="0"/>
          <w:marTop w:val="0"/>
          <w:marBottom w:val="0"/>
          <w:divBdr>
            <w:top w:val="none" w:sz="0" w:space="0" w:color="auto"/>
            <w:left w:val="none" w:sz="0" w:space="0" w:color="auto"/>
            <w:bottom w:val="none" w:sz="0" w:space="0" w:color="auto"/>
            <w:right w:val="none" w:sz="0" w:space="0" w:color="auto"/>
          </w:divBdr>
        </w:div>
        <w:div w:id="1566644843">
          <w:marLeft w:val="480"/>
          <w:marRight w:val="0"/>
          <w:marTop w:val="0"/>
          <w:marBottom w:val="0"/>
          <w:divBdr>
            <w:top w:val="none" w:sz="0" w:space="0" w:color="auto"/>
            <w:left w:val="none" w:sz="0" w:space="0" w:color="auto"/>
            <w:bottom w:val="none" w:sz="0" w:space="0" w:color="auto"/>
            <w:right w:val="none" w:sz="0" w:space="0" w:color="auto"/>
          </w:divBdr>
        </w:div>
        <w:div w:id="1576206342">
          <w:marLeft w:val="480"/>
          <w:marRight w:val="0"/>
          <w:marTop w:val="0"/>
          <w:marBottom w:val="0"/>
          <w:divBdr>
            <w:top w:val="none" w:sz="0" w:space="0" w:color="auto"/>
            <w:left w:val="none" w:sz="0" w:space="0" w:color="auto"/>
            <w:bottom w:val="none" w:sz="0" w:space="0" w:color="auto"/>
            <w:right w:val="none" w:sz="0" w:space="0" w:color="auto"/>
          </w:divBdr>
        </w:div>
        <w:div w:id="1625456225">
          <w:marLeft w:val="480"/>
          <w:marRight w:val="0"/>
          <w:marTop w:val="0"/>
          <w:marBottom w:val="0"/>
          <w:divBdr>
            <w:top w:val="none" w:sz="0" w:space="0" w:color="auto"/>
            <w:left w:val="none" w:sz="0" w:space="0" w:color="auto"/>
            <w:bottom w:val="none" w:sz="0" w:space="0" w:color="auto"/>
            <w:right w:val="none" w:sz="0" w:space="0" w:color="auto"/>
          </w:divBdr>
        </w:div>
        <w:div w:id="1672567739">
          <w:marLeft w:val="480"/>
          <w:marRight w:val="0"/>
          <w:marTop w:val="0"/>
          <w:marBottom w:val="0"/>
          <w:divBdr>
            <w:top w:val="none" w:sz="0" w:space="0" w:color="auto"/>
            <w:left w:val="none" w:sz="0" w:space="0" w:color="auto"/>
            <w:bottom w:val="none" w:sz="0" w:space="0" w:color="auto"/>
            <w:right w:val="none" w:sz="0" w:space="0" w:color="auto"/>
          </w:divBdr>
        </w:div>
        <w:div w:id="1674606489">
          <w:marLeft w:val="480"/>
          <w:marRight w:val="0"/>
          <w:marTop w:val="0"/>
          <w:marBottom w:val="0"/>
          <w:divBdr>
            <w:top w:val="none" w:sz="0" w:space="0" w:color="auto"/>
            <w:left w:val="none" w:sz="0" w:space="0" w:color="auto"/>
            <w:bottom w:val="none" w:sz="0" w:space="0" w:color="auto"/>
            <w:right w:val="none" w:sz="0" w:space="0" w:color="auto"/>
          </w:divBdr>
        </w:div>
        <w:div w:id="1834369225">
          <w:marLeft w:val="480"/>
          <w:marRight w:val="0"/>
          <w:marTop w:val="0"/>
          <w:marBottom w:val="0"/>
          <w:divBdr>
            <w:top w:val="none" w:sz="0" w:space="0" w:color="auto"/>
            <w:left w:val="none" w:sz="0" w:space="0" w:color="auto"/>
            <w:bottom w:val="none" w:sz="0" w:space="0" w:color="auto"/>
            <w:right w:val="none" w:sz="0" w:space="0" w:color="auto"/>
          </w:divBdr>
        </w:div>
        <w:div w:id="1907447540">
          <w:marLeft w:val="480"/>
          <w:marRight w:val="0"/>
          <w:marTop w:val="0"/>
          <w:marBottom w:val="0"/>
          <w:divBdr>
            <w:top w:val="none" w:sz="0" w:space="0" w:color="auto"/>
            <w:left w:val="none" w:sz="0" w:space="0" w:color="auto"/>
            <w:bottom w:val="none" w:sz="0" w:space="0" w:color="auto"/>
            <w:right w:val="none" w:sz="0" w:space="0" w:color="auto"/>
          </w:divBdr>
        </w:div>
        <w:div w:id="1908564749">
          <w:marLeft w:val="480"/>
          <w:marRight w:val="0"/>
          <w:marTop w:val="0"/>
          <w:marBottom w:val="0"/>
          <w:divBdr>
            <w:top w:val="none" w:sz="0" w:space="0" w:color="auto"/>
            <w:left w:val="none" w:sz="0" w:space="0" w:color="auto"/>
            <w:bottom w:val="none" w:sz="0" w:space="0" w:color="auto"/>
            <w:right w:val="none" w:sz="0" w:space="0" w:color="auto"/>
          </w:divBdr>
        </w:div>
        <w:div w:id="2109932088">
          <w:marLeft w:val="480"/>
          <w:marRight w:val="0"/>
          <w:marTop w:val="0"/>
          <w:marBottom w:val="0"/>
          <w:divBdr>
            <w:top w:val="none" w:sz="0" w:space="0" w:color="auto"/>
            <w:left w:val="none" w:sz="0" w:space="0" w:color="auto"/>
            <w:bottom w:val="none" w:sz="0" w:space="0" w:color="auto"/>
            <w:right w:val="none" w:sz="0" w:space="0" w:color="auto"/>
          </w:divBdr>
        </w:div>
      </w:divsChild>
    </w:div>
    <w:div w:id="1751191600">
      <w:bodyDiv w:val="1"/>
      <w:marLeft w:val="0"/>
      <w:marRight w:val="0"/>
      <w:marTop w:val="0"/>
      <w:marBottom w:val="0"/>
      <w:divBdr>
        <w:top w:val="none" w:sz="0" w:space="0" w:color="auto"/>
        <w:left w:val="none" w:sz="0" w:space="0" w:color="auto"/>
        <w:bottom w:val="none" w:sz="0" w:space="0" w:color="auto"/>
        <w:right w:val="none" w:sz="0" w:space="0" w:color="auto"/>
      </w:divBdr>
    </w:div>
    <w:div w:id="1751534868">
      <w:bodyDiv w:val="1"/>
      <w:marLeft w:val="0"/>
      <w:marRight w:val="0"/>
      <w:marTop w:val="0"/>
      <w:marBottom w:val="0"/>
      <w:divBdr>
        <w:top w:val="none" w:sz="0" w:space="0" w:color="auto"/>
        <w:left w:val="none" w:sz="0" w:space="0" w:color="auto"/>
        <w:bottom w:val="none" w:sz="0" w:space="0" w:color="auto"/>
        <w:right w:val="none" w:sz="0" w:space="0" w:color="auto"/>
      </w:divBdr>
    </w:div>
    <w:div w:id="1755853319">
      <w:bodyDiv w:val="1"/>
      <w:marLeft w:val="0"/>
      <w:marRight w:val="0"/>
      <w:marTop w:val="0"/>
      <w:marBottom w:val="0"/>
      <w:divBdr>
        <w:top w:val="none" w:sz="0" w:space="0" w:color="auto"/>
        <w:left w:val="none" w:sz="0" w:space="0" w:color="auto"/>
        <w:bottom w:val="none" w:sz="0" w:space="0" w:color="auto"/>
        <w:right w:val="none" w:sz="0" w:space="0" w:color="auto"/>
      </w:divBdr>
    </w:div>
    <w:div w:id="1758481743">
      <w:bodyDiv w:val="1"/>
      <w:marLeft w:val="0"/>
      <w:marRight w:val="0"/>
      <w:marTop w:val="0"/>
      <w:marBottom w:val="0"/>
      <w:divBdr>
        <w:top w:val="none" w:sz="0" w:space="0" w:color="auto"/>
        <w:left w:val="none" w:sz="0" w:space="0" w:color="auto"/>
        <w:bottom w:val="none" w:sz="0" w:space="0" w:color="auto"/>
        <w:right w:val="none" w:sz="0" w:space="0" w:color="auto"/>
      </w:divBdr>
    </w:div>
    <w:div w:id="1758670679">
      <w:bodyDiv w:val="1"/>
      <w:marLeft w:val="0"/>
      <w:marRight w:val="0"/>
      <w:marTop w:val="0"/>
      <w:marBottom w:val="0"/>
      <w:divBdr>
        <w:top w:val="none" w:sz="0" w:space="0" w:color="auto"/>
        <w:left w:val="none" w:sz="0" w:space="0" w:color="auto"/>
        <w:bottom w:val="none" w:sz="0" w:space="0" w:color="auto"/>
        <w:right w:val="none" w:sz="0" w:space="0" w:color="auto"/>
      </w:divBdr>
    </w:div>
    <w:div w:id="1762723848">
      <w:bodyDiv w:val="1"/>
      <w:marLeft w:val="0"/>
      <w:marRight w:val="0"/>
      <w:marTop w:val="0"/>
      <w:marBottom w:val="0"/>
      <w:divBdr>
        <w:top w:val="none" w:sz="0" w:space="0" w:color="auto"/>
        <w:left w:val="none" w:sz="0" w:space="0" w:color="auto"/>
        <w:bottom w:val="none" w:sz="0" w:space="0" w:color="auto"/>
        <w:right w:val="none" w:sz="0" w:space="0" w:color="auto"/>
      </w:divBdr>
    </w:div>
    <w:div w:id="1764952675">
      <w:bodyDiv w:val="1"/>
      <w:marLeft w:val="0"/>
      <w:marRight w:val="0"/>
      <w:marTop w:val="0"/>
      <w:marBottom w:val="0"/>
      <w:divBdr>
        <w:top w:val="none" w:sz="0" w:space="0" w:color="auto"/>
        <w:left w:val="none" w:sz="0" w:space="0" w:color="auto"/>
        <w:bottom w:val="none" w:sz="0" w:space="0" w:color="auto"/>
        <w:right w:val="none" w:sz="0" w:space="0" w:color="auto"/>
      </w:divBdr>
      <w:divsChild>
        <w:div w:id="54671499">
          <w:marLeft w:val="480"/>
          <w:marRight w:val="0"/>
          <w:marTop w:val="0"/>
          <w:marBottom w:val="0"/>
          <w:divBdr>
            <w:top w:val="none" w:sz="0" w:space="0" w:color="auto"/>
            <w:left w:val="none" w:sz="0" w:space="0" w:color="auto"/>
            <w:bottom w:val="none" w:sz="0" w:space="0" w:color="auto"/>
            <w:right w:val="none" w:sz="0" w:space="0" w:color="auto"/>
          </w:divBdr>
        </w:div>
        <w:div w:id="379715649">
          <w:marLeft w:val="480"/>
          <w:marRight w:val="0"/>
          <w:marTop w:val="0"/>
          <w:marBottom w:val="0"/>
          <w:divBdr>
            <w:top w:val="none" w:sz="0" w:space="0" w:color="auto"/>
            <w:left w:val="none" w:sz="0" w:space="0" w:color="auto"/>
            <w:bottom w:val="none" w:sz="0" w:space="0" w:color="auto"/>
            <w:right w:val="none" w:sz="0" w:space="0" w:color="auto"/>
          </w:divBdr>
        </w:div>
        <w:div w:id="399251732">
          <w:marLeft w:val="480"/>
          <w:marRight w:val="0"/>
          <w:marTop w:val="0"/>
          <w:marBottom w:val="0"/>
          <w:divBdr>
            <w:top w:val="none" w:sz="0" w:space="0" w:color="auto"/>
            <w:left w:val="none" w:sz="0" w:space="0" w:color="auto"/>
            <w:bottom w:val="none" w:sz="0" w:space="0" w:color="auto"/>
            <w:right w:val="none" w:sz="0" w:space="0" w:color="auto"/>
          </w:divBdr>
        </w:div>
        <w:div w:id="401832954">
          <w:marLeft w:val="480"/>
          <w:marRight w:val="0"/>
          <w:marTop w:val="0"/>
          <w:marBottom w:val="0"/>
          <w:divBdr>
            <w:top w:val="none" w:sz="0" w:space="0" w:color="auto"/>
            <w:left w:val="none" w:sz="0" w:space="0" w:color="auto"/>
            <w:bottom w:val="none" w:sz="0" w:space="0" w:color="auto"/>
            <w:right w:val="none" w:sz="0" w:space="0" w:color="auto"/>
          </w:divBdr>
        </w:div>
        <w:div w:id="670185160">
          <w:marLeft w:val="480"/>
          <w:marRight w:val="0"/>
          <w:marTop w:val="0"/>
          <w:marBottom w:val="0"/>
          <w:divBdr>
            <w:top w:val="none" w:sz="0" w:space="0" w:color="auto"/>
            <w:left w:val="none" w:sz="0" w:space="0" w:color="auto"/>
            <w:bottom w:val="none" w:sz="0" w:space="0" w:color="auto"/>
            <w:right w:val="none" w:sz="0" w:space="0" w:color="auto"/>
          </w:divBdr>
        </w:div>
        <w:div w:id="696197034">
          <w:marLeft w:val="480"/>
          <w:marRight w:val="0"/>
          <w:marTop w:val="0"/>
          <w:marBottom w:val="0"/>
          <w:divBdr>
            <w:top w:val="none" w:sz="0" w:space="0" w:color="auto"/>
            <w:left w:val="none" w:sz="0" w:space="0" w:color="auto"/>
            <w:bottom w:val="none" w:sz="0" w:space="0" w:color="auto"/>
            <w:right w:val="none" w:sz="0" w:space="0" w:color="auto"/>
          </w:divBdr>
        </w:div>
        <w:div w:id="893387818">
          <w:marLeft w:val="480"/>
          <w:marRight w:val="0"/>
          <w:marTop w:val="0"/>
          <w:marBottom w:val="0"/>
          <w:divBdr>
            <w:top w:val="none" w:sz="0" w:space="0" w:color="auto"/>
            <w:left w:val="none" w:sz="0" w:space="0" w:color="auto"/>
            <w:bottom w:val="none" w:sz="0" w:space="0" w:color="auto"/>
            <w:right w:val="none" w:sz="0" w:space="0" w:color="auto"/>
          </w:divBdr>
        </w:div>
        <w:div w:id="1061438039">
          <w:marLeft w:val="480"/>
          <w:marRight w:val="0"/>
          <w:marTop w:val="0"/>
          <w:marBottom w:val="0"/>
          <w:divBdr>
            <w:top w:val="none" w:sz="0" w:space="0" w:color="auto"/>
            <w:left w:val="none" w:sz="0" w:space="0" w:color="auto"/>
            <w:bottom w:val="none" w:sz="0" w:space="0" w:color="auto"/>
            <w:right w:val="none" w:sz="0" w:space="0" w:color="auto"/>
          </w:divBdr>
        </w:div>
        <w:div w:id="1323195516">
          <w:marLeft w:val="480"/>
          <w:marRight w:val="0"/>
          <w:marTop w:val="0"/>
          <w:marBottom w:val="0"/>
          <w:divBdr>
            <w:top w:val="none" w:sz="0" w:space="0" w:color="auto"/>
            <w:left w:val="none" w:sz="0" w:space="0" w:color="auto"/>
            <w:bottom w:val="none" w:sz="0" w:space="0" w:color="auto"/>
            <w:right w:val="none" w:sz="0" w:space="0" w:color="auto"/>
          </w:divBdr>
        </w:div>
        <w:div w:id="1721249107">
          <w:marLeft w:val="480"/>
          <w:marRight w:val="0"/>
          <w:marTop w:val="0"/>
          <w:marBottom w:val="0"/>
          <w:divBdr>
            <w:top w:val="none" w:sz="0" w:space="0" w:color="auto"/>
            <w:left w:val="none" w:sz="0" w:space="0" w:color="auto"/>
            <w:bottom w:val="none" w:sz="0" w:space="0" w:color="auto"/>
            <w:right w:val="none" w:sz="0" w:space="0" w:color="auto"/>
          </w:divBdr>
        </w:div>
      </w:divsChild>
    </w:div>
    <w:div w:id="1774130236">
      <w:bodyDiv w:val="1"/>
      <w:marLeft w:val="0"/>
      <w:marRight w:val="0"/>
      <w:marTop w:val="0"/>
      <w:marBottom w:val="0"/>
      <w:divBdr>
        <w:top w:val="none" w:sz="0" w:space="0" w:color="auto"/>
        <w:left w:val="none" w:sz="0" w:space="0" w:color="auto"/>
        <w:bottom w:val="none" w:sz="0" w:space="0" w:color="auto"/>
        <w:right w:val="none" w:sz="0" w:space="0" w:color="auto"/>
      </w:divBdr>
    </w:div>
    <w:div w:id="1777558326">
      <w:bodyDiv w:val="1"/>
      <w:marLeft w:val="0"/>
      <w:marRight w:val="0"/>
      <w:marTop w:val="0"/>
      <w:marBottom w:val="0"/>
      <w:divBdr>
        <w:top w:val="none" w:sz="0" w:space="0" w:color="auto"/>
        <w:left w:val="none" w:sz="0" w:space="0" w:color="auto"/>
        <w:bottom w:val="none" w:sz="0" w:space="0" w:color="auto"/>
        <w:right w:val="none" w:sz="0" w:space="0" w:color="auto"/>
      </w:divBdr>
    </w:div>
    <w:div w:id="1781215735">
      <w:bodyDiv w:val="1"/>
      <w:marLeft w:val="0"/>
      <w:marRight w:val="0"/>
      <w:marTop w:val="0"/>
      <w:marBottom w:val="0"/>
      <w:divBdr>
        <w:top w:val="none" w:sz="0" w:space="0" w:color="auto"/>
        <w:left w:val="none" w:sz="0" w:space="0" w:color="auto"/>
        <w:bottom w:val="none" w:sz="0" w:space="0" w:color="auto"/>
        <w:right w:val="none" w:sz="0" w:space="0" w:color="auto"/>
      </w:divBdr>
      <w:divsChild>
        <w:div w:id="827870127">
          <w:marLeft w:val="480"/>
          <w:marRight w:val="0"/>
          <w:marTop w:val="0"/>
          <w:marBottom w:val="0"/>
          <w:divBdr>
            <w:top w:val="none" w:sz="0" w:space="0" w:color="auto"/>
            <w:left w:val="none" w:sz="0" w:space="0" w:color="auto"/>
            <w:bottom w:val="none" w:sz="0" w:space="0" w:color="auto"/>
            <w:right w:val="none" w:sz="0" w:space="0" w:color="auto"/>
          </w:divBdr>
        </w:div>
        <w:div w:id="403336220">
          <w:marLeft w:val="480"/>
          <w:marRight w:val="0"/>
          <w:marTop w:val="0"/>
          <w:marBottom w:val="0"/>
          <w:divBdr>
            <w:top w:val="none" w:sz="0" w:space="0" w:color="auto"/>
            <w:left w:val="none" w:sz="0" w:space="0" w:color="auto"/>
            <w:bottom w:val="none" w:sz="0" w:space="0" w:color="auto"/>
            <w:right w:val="none" w:sz="0" w:space="0" w:color="auto"/>
          </w:divBdr>
        </w:div>
        <w:div w:id="1186746721">
          <w:marLeft w:val="480"/>
          <w:marRight w:val="0"/>
          <w:marTop w:val="0"/>
          <w:marBottom w:val="0"/>
          <w:divBdr>
            <w:top w:val="none" w:sz="0" w:space="0" w:color="auto"/>
            <w:left w:val="none" w:sz="0" w:space="0" w:color="auto"/>
            <w:bottom w:val="none" w:sz="0" w:space="0" w:color="auto"/>
            <w:right w:val="none" w:sz="0" w:space="0" w:color="auto"/>
          </w:divBdr>
        </w:div>
        <w:div w:id="2052999508">
          <w:marLeft w:val="480"/>
          <w:marRight w:val="0"/>
          <w:marTop w:val="0"/>
          <w:marBottom w:val="0"/>
          <w:divBdr>
            <w:top w:val="none" w:sz="0" w:space="0" w:color="auto"/>
            <w:left w:val="none" w:sz="0" w:space="0" w:color="auto"/>
            <w:bottom w:val="none" w:sz="0" w:space="0" w:color="auto"/>
            <w:right w:val="none" w:sz="0" w:space="0" w:color="auto"/>
          </w:divBdr>
        </w:div>
        <w:div w:id="1220362992">
          <w:marLeft w:val="480"/>
          <w:marRight w:val="0"/>
          <w:marTop w:val="0"/>
          <w:marBottom w:val="0"/>
          <w:divBdr>
            <w:top w:val="none" w:sz="0" w:space="0" w:color="auto"/>
            <w:left w:val="none" w:sz="0" w:space="0" w:color="auto"/>
            <w:bottom w:val="none" w:sz="0" w:space="0" w:color="auto"/>
            <w:right w:val="none" w:sz="0" w:space="0" w:color="auto"/>
          </w:divBdr>
        </w:div>
        <w:div w:id="2126347483">
          <w:marLeft w:val="480"/>
          <w:marRight w:val="0"/>
          <w:marTop w:val="0"/>
          <w:marBottom w:val="0"/>
          <w:divBdr>
            <w:top w:val="none" w:sz="0" w:space="0" w:color="auto"/>
            <w:left w:val="none" w:sz="0" w:space="0" w:color="auto"/>
            <w:bottom w:val="none" w:sz="0" w:space="0" w:color="auto"/>
            <w:right w:val="none" w:sz="0" w:space="0" w:color="auto"/>
          </w:divBdr>
        </w:div>
        <w:div w:id="1038776472">
          <w:marLeft w:val="480"/>
          <w:marRight w:val="0"/>
          <w:marTop w:val="0"/>
          <w:marBottom w:val="0"/>
          <w:divBdr>
            <w:top w:val="none" w:sz="0" w:space="0" w:color="auto"/>
            <w:left w:val="none" w:sz="0" w:space="0" w:color="auto"/>
            <w:bottom w:val="none" w:sz="0" w:space="0" w:color="auto"/>
            <w:right w:val="none" w:sz="0" w:space="0" w:color="auto"/>
          </w:divBdr>
        </w:div>
        <w:div w:id="1275938230">
          <w:marLeft w:val="480"/>
          <w:marRight w:val="0"/>
          <w:marTop w:val="0"/>
          <w:marBottom w:val="0"/>
          <w:divBdr>
            <w:top w:val="none" w:sz="0" w:space="0" w:color="auto"/>
            <w:left w:val="none" w:sz="0" w:space="0" w:color="auto"/>
            <w:bottom w:val="none" w:sz="0" w:space="0" w:color="auto"/>
            <w:right w:val="none" w:sz="0" w:space="0" w:color="auto"/>
          </w:divBdr>
        </w:div>
        <w:div w:id="1128816114">
          <w:marLeft w:val="480"/>
          <w:marRight w:val="0"/>
          <w:marTop w:val="0"/>
          <w:marBottom w:val="0"/>
          <w:divBdr>
            <w:top w:val="none" w:sz="0" w:space="0" w:color="auto"/>
            <w:left w:val="none" w:sz="0" w:space="0" w:color="auto"/>
            <w:bottom w:val="none" w:sz="0" w:space="0" w:color="auto"/>
            <w:right w:val="none" w:sz="0" w:space="0" w:color="auto"/>
          </w:divBdr>
        </w:div>
        <w:div w:id="432210258">
          <w:marLeft w:val="480"/>
          <w:marRight w:val="0"/>
          <w:marTop w:val="0"/>
          <w:marBottom w:val="0"/>
          <w:divBdr>
            <w:top w:val="none" w:sz="0" w:space="0" w:color="auto"/>
            <w:left w:val="none" w:sz="0" w:space="0" w:color="auto"/>
            <w:bottom w:val="none" w:sz="0" w:space="0" w:color="auto"/>
            <w:right w:val="none" w:sz="0" w:space="0" w:color="auto"/>
          </w:divBdr>
        </w:div>
        <w:div w:id="1984696168">
          <w:marLeft w:val="480"/>
          <w:marRight w:val="0"/>
          <w:marTop w:val="0"/>
          <w:marBottom w:val="0"/>
          <w:divBdr>
            <w:top w:val="none" w:sz="0" w:space="0" w:color="auto"/>
            <w:left w:val="none" w:sz="0" w:space="0" w:color="auto"/>
            <w:bottom w:val="none" w:sz="0" w:space="0" w:color="auto"/>
            <w:right w:val="none" w:sz="0" w:space="0" w:color="auto"/>
          </w:divBdr>
        </w:div>
        <w:div w:id="553005656">
          <w:marLeft w:val="480"/>
          <w:marRight w:val="0"/>
          <w:marTop w:val="0"/>
          <w:marBottom w:val="0"/>
          <w:divBdr>
            <w:top w:val="none" w:sz="0" w:space="0" w:color="auto"/>
            <w:left w:val="none" w:sz="0" w:space="0" w:color="auto"/>
            <w:bottom w:val="none" w:sz="0" w:space="0" w:color="auto"/>
            <w:right w:val="none" w:sz="0" w:space="0" w:color="auto"/>
          </w:divBdr>
        </w:div>
        <w:div w:id="1968854758">
          <w:marLeft w:val="480"/>
          <w:marRight w:val="0"/>
          <w:marTop w:val="0"/>
          <w:marBottom w:val="0"/>
          <w:divBdr>
            <w:top w:val="none" w:sz="0" w:space="0" w:color="auto"/>
            <w:left w:val="none" w:sz="0" w:space="0" w:color="auto"/>
            <w:bottom w:val="none" w:sz="0" w:space="0" w:color="auto"/>
            <w:right w:val="none" w:sz="0" w:space="0" w:color="auto"/>
          </w:divBdr>
        </w:div>
        <w:div w:id="1385913753">
          <w:marLeft w:val="480"/>
          <w:marRight w:val="0"/>
          <w:marTop w:val="0"/>
          <w:marBottom w:val="0"/>
          <w:divBdr>
            <w:top w:val="none" w:sz="0" w:space="0" w:color="auto"/>
            <w:left w:val="none" w:sz="0" w:space="0" w:color="auto"/>
            <w:bottom w:val="none" w:sz="0" w:space="0" w:color="auto"/>
            <w:right w:val="none" w:sz="0" w:space="0" w:color="auto"/>
          </w:divBdr>
        </w:div>
        <w:div w:id="751967781">
          <w:marLeft w:val="480"/>
          <w:marRight w:val="0"/>
          <w:marTop w:val="0"/>
          <w:marBottom w:val="0"/>
          <w:divBdr>
            <w:top w:val="none" w:sz="0" w:space="0" w:color="auto"/>
            <w:left w:val="none" w:sz="0" w:space="0" w:color="auto"/>
            <w:bottom w:val="none" w:sz="0" w:space="0" w:color="auto"/>
            <w:right w:val="none" w:sz="0" w:space="0" w:color="auto"/>
          </w:divBdr>
        </w:div>
        <w:div w:id="2098163378">
          <w:marLeft w:val="480"/>
          <w:marRight w:val="0"/>
          <w:marTop w:val="0"/>
          <w:marBottom w:val="0"/>
          <w:divBdr>
            <w:top w:val="none" w:sz="0" w:space="0" w:color="auto"/>
            <w:left w:val="none" w:sz="0" w:space="0" w:color="auto"/>
            <w:bottom w:val="none" w:sz="0" w:space="0" w:color="auto"/>
            <w:right w:val="none" w:sz="0" w:space="0" w:color="auto"/>
          </w:divBdr>
        </w:div>
        <w:div w:id="1492794558">
          <w:marLeft w:val="480"/>
          <w:marRight w:val="0"/>
          <w:marTop w:val="0"/>
          <w:marBottom w:val="0"/>
          <w:divBdr>
            <w:top w:val="none" w:sz="0" w:space="0" w:color="auto"/>
            <w:left w:val="none" w:sz="0" w:space="0" w:color="auto"/>
            <w:bottom w:val="none" w:sz="0" w:space="0" w:color="auto"/>
            <w:right w:val="none" w:sz="0" w:space="0" w:color="auto"/>
          </w:divBdr>
        </w:div>
        <w:div w:id="282736631">
          <w:marLeft w:val="480"/>
          <w:marRight w:val="0"/>
          <w:marTop w:val="0"/>
          <w:marBottom w:val="0"/>
          <w:divBdr>
            <w:top w:val="none" w:sz="0" w:space="0" w:color="auto"/>
            <w:left w:val="none" w:sz="0" w:space="0" w:color="auto"/>
            <w:bottom w:val="none" w:sz="0" w:space="0" w:color="auto"/>
            <w:right w:val="none" w:sz="0" w:space="0" w:color="auto"/>
          </w:divBdr>
        </w:div>
        <w:div w:id="2139714957">
          <w:marLeft w:val="480"/>
          <w:marRight w:val="0"/>
          <w:marTop w:val="0"/>
          <w:marBottom w:val="0"/>
          <w:divBdr>
            <w:top w:val="none" w:sz="0" w:space="0" w:color="auto"/>
            <w:left w:val="none" w:sz="0" w:space="0" w:color="auto"/>
            <w:bottom w:val="none" w:sz="0" w:space="0" w:color="auto"/>
            <w:right w:val="none" w:sz="0" w:space="0" w:color="auto"/>
          </w:divBdr>
        </w:div>
        <w:div w:id="1507942967">
          <w:marLeft w:val="480"/>
          <w:marRight w:val="0"/>
          <w:marTop w:val="0"/>
          <w:marBottom w:val="0"/>
          <w:divBdr>
            <w:top w:val="none" w:sz="0" w:space="0" w:color="auto"/>
            <w:left w:val="none" w:sz="0" w:space="0" w:color="auto"/>
            <w:bottom w:val="none" w:sz="0" w:space="0" w:color="auto"/>
            <w:right w:val="none" w:sz="0" w:space="0" w:color="auto"/>
          </w:divBdr>
        </w:div>
        <w:div w:id="38089284">
          <w:marLeft w:val="480"/>
          <w:marRight w:val="0"/>
          <w:marTop w:val="0"/>
          <w:marBottom w:val="0"/>
          <w:divBdr>
            <w:top w:val="none" w:sz="0" w:space="0" w:color="auto"/>
            <w:left w:val="none" w:sz="0" w:space="0" w:color="auto"/>
            <w:bottom w:val="none" w:sz="0" w:space="0" w:color="auto"/>
            <w:right w:val="none" w:sz="0" w:space="0" w:color="auto"/>
          </w:divBdr>
        </w:div>
        <w:div w:id="1730347743">
          <w:marLeft w:val="480"/>
          <w:marRight w:val="0"/>
          <w:marTop w:val="0"/>
          <w:marBottom w:val="0"/>
          <w:divBdr>
            <w:top w:val="none" w:sz="0" w:space="0" w:color="auto"/>
            <w:left w:val="none" w:sz="0" w:space="0" w:color="auto"/>
            <w:bottom w:val="none" w:sz="0" w:space="0" w:color="auto"/>
            <w:right w:val="none" w:sz="0" w:space="0" w:color="auto"/>
          </w:divBdr>
        </w:div>
        <w:div w:id="132410910">
          <w:marLeft w:val="480"/>
          <w:marRight w:val="0"/>
          <w:marTop w:val="0"/>
          <w:marBottom w:val="0"/>
          <w:divBdr>
            <w:top w:val="none" w:sz="0" w:space="0" w:color="auto"/>
            <w:left w:val="none" w:sz="0" w:space="0" w:color="auto"/>
            <w:bottom w:val="none" w:sz="0" w:space="0" w:color="auto"/>
            <w:right w:val="none" w:sz="0" w:space="0" w:color="auto"/>
          </w:divBdr>
        </w:div>
        <w:div w:id="1098596248">
          <w:marLeft w:val="480"/>
          <w:marRight w:val="0"/>
          <w:marTop w:val="0"/>
          <w:marBottom w:val="0"/>
          <w:divBdr>
            <w:top w:val="none" w:sz="0" w:space="0" w:color="auto"/>
            <w:left w:val="none" w:sz="0" w:space="0" w:color="auto"/>
            <w:bottom w:val="none" w:sz="0" w:space="0" w:color="auto"/>
            <w:right w:val="none" w:sz="0" w:space="0" w:color="auto"/>
          </w:divBdr>
        </w:div>
        <w:div w:id="1644696196">
          <w:marLeft w:val="480"/>
          <w:marRight w:val="0"/>
          <w:marTop w:val="0"/>
          <w:marBottom w:val="0"/>
          <w:divBdr>
            <w:top w:val="none" w:sz="0" w:space="0" w:color="auto"/>
            <w:left w:val="none" w:sz="0" w:space="0" w:color="auto"/>
            <w:bottom w:val="none" w:sz="0" w:space="0" w:color="auto"/>
            <w:right w:val="none" w:sz="0" w:space="0" w:color="auto"/>
          </w:divBdr>
        </w:div>
        <w:div w:id="1483548016">
          <w:marLeft w:val="480"/>
          <w:marRight w:val="0"/>
          <w:marTop w:val="0"/>
          <w:marBottom w:val="0"/>
          <w:divBdr>
            <w:top w:val="none" w:sz="0" w:space="0" w:color="auto"/>
            <w:left w:val="none" w:sz="0" w:space="0" w:color="auto"/>
            <w:bottom w:val="none" w:sz="0" w:space="0" w:color="auto"/>
            <w:right w:val="none" w:sz="0" w:space="0" w:color="auto"/>
          </w:divBdr>
        </w:div>
        <w:div w:id="1569416998">
          <w:marLeft w:val="480"/>
          <w:marRight w:val="0"/>
          <w:marTop w:val="0"/>
          <w:marBottom w:val="0"/>
          <w:divBdr>
            <w:top w:val="none" w:sz="0" w:space="0" w:color="auto"/>
            <w:left w:val="none" w:sz="0" w:space="0" w:color="auto"/>
            <w:bottom w:val="none" w:sz="0" w:space="0" w:color="auto"/>
            <w:right w:val="none" w:sz="0" w:space="0" w:color="auto"/>
          </w:divBdr>
        </w:div>
        <w:div w:id="386681673">
          <w:marLeft w:val="480"/>
          <w:marRight w:val="0"/>
          <w:marTop w:val="0"/>
          <w:marBottom w:val="0"/>
          <w:divBdr>
            <w:top w:val="none" w:sz="0" w:space="0" w:color="auto"/>
            <w:left w:val="none" w:sz="0" w:space="0" w:color="auto"/>
            <w:bottom w:val="none" w:sz="0" w:space="0" w:color="auto"/>
            <w:right w:val="none" w:sz="0" w:space="0" w:color="auto"/>
          </w:divBdr>
        </w:div>
        <w:div w:id="1489399914">
          <w:marLeft w:val="480"/>
          <w:marRight w:val="0"/>
          <w:marTop w:val="0"/>
          <w:marBottom w:val="0"/>
          <w:divBdr>
            <w:top w:val="none" w:sz="0" w:space="0" w:color="auto"/>
            <w:left w:val="none" w:sz="0" w:space="0" w:color="auto"/>
            <w:bottom w:val="none" w:sz="0" w:space="0" w:color="auto"/>
            <w:right w:val="none" w:sz="0" w:space="0" w:color="auto"/>
          </w:divBdr>
        </w:div>
        <w:div w:id="1576360521">
          <w:marLeft w:val="480"/>
          <w:marRight w:val="0"/>
          <w:marTop w:val="0"/>
          <w:marBottom w:val="0"/>
          <w:divBdr>
            <w:top w:val="none" w:sz="0" w:space="0" w:color="auto"/>
            <w:left w:val="none" w:sz="0" w:space="0" w:color="auto"/>
            <w:bottom w:val="none" w:sz="0" w:space="0" w:color="auto"/>
            <w:right w:val="none" w:sz="0" w:space="0" w:color="auto"/>
          </w:divBdr>
        </w:div>
      </w:divsChild>
    </w:div>
    <w:div w:id="1782603632">
      <w:bodyDiv w:val="1"/>
      <w:marLeft w:val="0"/>
      <w:marRight w:val="0"/>
      <w:marTop w:val="0"/>
      <w:marBottom w:val="0"/>
      <w:divBdr>
        <w:top w:val="none" w:sz="0" w:space="0" w:color="auto"/>
        <w:left w:val="none" w:sz="0" w:space="0" w:color="auto"/>
        <w:bottom w:val="none" w:sz="0" w:space="0" w:color="auto"/>
        <w:right w:val="none" w:sz="0" w:space="0" w:color="auto"/>
      </w:divBdr>
    </w:div>
    <w:div w:id="1784575911">
      <w:bodyDiv w:val="1"/>
      <w:marLeft w:val="0"/>
      <w:marRight w:val="0"/>
      <w:marTop w:val="0"/>
      <w:marBottom w:val="0"/>
      <w:divBdr>
        <w:top w:val="none" w:sz="0" w:space="0" w:color="auto"/>
        <w:left w:val="none" w:sz="0" w:space="0" w:color="auto"/>
        <w:bottom w:val="none" w:sz="0" w:space="0" w:color="auto"/>
        <w:right w:val="none" w:sz="0" w:space="0" w:color="auto"/>
      </w:divBdr>
    </w:div>
    <w:div w:id="1789353148">
      <w:bodyDiv w:val="1"/>
      <w:marLeft w:val="0"/>
      <w:marRight w:val="0"/>
      <w:marTop w:val="0"/>
      <w:marBottom w:val="0"/>
      <w:divBdr>
        <w:top w:val="none" w:sz="0" w:space="0" w:color="auto"/>
        <w:left w:val="none" w:sz="0" w:space="0" w:color="auto"/>
        <w:bottom w:val="none" w:sz="0" w:space="0" w:color="auto"/>
        <w:right w:val="none" w:sz="0" w:space="0" w:color="auto"/>
      </w:divBdr>
      <w:divsChild>
        <w:div w:id="142239614">
          <w:marLeft w:val="480"/>
          <w:marRight w:val="0"/>
          <w:marTop w:val="0"/>
          <w:marBottom w:val="0"/>
          <w:divBdr>
            <w:top w:val="none" w:sz="0" w:space="0" w:color="auto"/>
            <w:left w:val="none" w:sz="0" w:space="0" w:color="auto"/>
            <w:bottom w:val="none" w:sz="0" w:space="0" w:color="auto"/>
            <w:right w:val="none" w:sz="0" w:space="0" w:color="auto"/>
          </w:divBdr>
        </w:div>
        <w:div w:id="192620126">
          <w:marLeft w:val="480"/>
          <w:marRight w:val="0"/>
          <w:marTop w:val="0"/>
          <w:marBottom w:val="0"/>
          <w:divBdr>
            <w:top w:val="none" w:sz="0" w:space="0" w:color="auto"/>
            <w:left w:val="none" w:sz="0" w:space="0" w:color="auto"/>
            <w:bottom w:val="none" w:sz="0" w:space="0" w:color="auto"/>
            <w:right w:val="none" w:sz="0" w:space="0" w:color="auto"/>
          </w:divBdr>
        </w:div>
        <w:div w:id="384138372">
          <w:marLeft w:val="480"/>
          <w:marRight w:val="0"/>
          <w:marTop w:val="0"/>
          <w:marBottom w:val="0"/>
          <w:divBdr>
            <w:top w:val="none" w:sz="0" w:space="0" w:color="auto"/>
            <w:left w:val="none" w:sz="0" w:space="0" w:color="auto"/>
            <w:bottom w:val="none" w:sz="0" w:space="0" w:color="auto"/>
            <w:right w:val="none" w:sz="0" w:space="0" w:color="auto"/>
          </w:divBdr>
        </w:div>
        <w:div w:id="497884412">
          <w:marLeft w:val="480"/>
          <w:marRight w:val="0"/>
          <w:marTop w:val="0"/>
          <w:marBottom w:val="0"/>
          <w:divBdr>
            <w:top w:val="none" w:sz="0" w:space="0" w:color="auto"/>
            <w:left w:val="none" w:sz="0" w:space="0" w:color="auto"/>
            <w:bottom w:val="none" w:sz="0" w:space="0" w:color="auto"/>
            <w:right w:val="none" w:sz="0" w:space="0" w:color="auto"/>
          </w:divBdr>
        </w:div>
        <w:div w:id="656570588">
          <w:marLeft w:val="480"/>
          <w:marRight w:val="0"/>
          <w:marTop w:val="0"/>
          <w:marBottom w:val="0"/>
          <w:divBdr>
            <w:top w:val="none" w:sz="0" w:space="0" w:color="auto"/>
            <w:left w:val="none" w:sz="0" w:space="0" w:color="auto"/>
            <w:bottom w:val="none" w:sz="0" w:space="0" w:color="auto"/>
            <w:right w:val="none" w:sz="0" w:space="0" w:color="auto"/>
          </w:divBdr>
        </w:div>
        <w:div w:id="1090350816">
          <w:marLeft w:val="480"/>
          <w:marRight w:val="0"/>
          <w:marTop w:val="0"/>
          <w:marBottom w:val="0"/>
          <w:divBdr>
            <w:top w:val="none" w:sz="0" w:space="0" w:color="auto"/>
            <w:left w:val="none" w:sz="0" w:space="0" w:color="auto"/>
            <w:bottom w:val="none" w:sz="0" w:space="0" w:color="auto"/>
            <w:right w:val="none" w:sz="0" w:space="0" w:color="auto"/>
          </w:divBdr>
        </w:div>
        <w:div w:id="1368262079">
          <w:marLeft w:val="480"/>
          <w:marRight w:val="0"/>
          <w:marTop w:val="0"/>
          <w:marBottom w:val="0"/>
          <w:divBdr>
            <w:top w:val="none" w:sz="0" w:space="0" w:color="auto"/>
            <w:left w:val="none" w:sz="0" w:space="0" w:color="auto"/>
            <w:bottom w:val="none" w:sz="0" w:space="0" w:color="auto"/>
            <w:right w:val="none" w:sz="0" w:space="0" w:color="auto"/>
          </w:divBdr>
        </w:div>
        <w:div w:id="1379011671">
          <w:marLeft w:val="480"/>
          <w:marRight w:val="0"/>
          <w:marTop w:val="0"/>
          <w:marBottom w:val="0"/>
          <w:divBdr>
            <w:top w:val="none" w:sz="0" w:space="0" w:color="auto"/>
            <w:left w:val="none" w:sz="0" w:space="0" w:color="auto"/>
            <w:bottom w:val="none" w:sz="0" w:space="0" w:color="auto"/>
            <w:right w:val="none" w:sz="0" w:space="0" w:color="auto"/>
          </w:divBdr>
        </w:div>
        <w:div w:id="1596357055">
          <w:marLeft w:val="480"/>
          <w:marRight w:val="0"/>
          <w:marTop w:val="0"/>
          <w:marBottom w:val="0"/>
          <w:divBdr>
            <w:top w:val="none" w:sz="0" w:space="0" w:color="auto"/>
            <w:left w:val="none" w:sz="0" w:space="0" w:color="auto"/>
            <w:bottom w:val="none" w:sz="0" w:space="0" w:color="auto"/>
            <w:right w:val="none" w:sz="0" w:space="0" w:color="auto"/>
          </w:divBdr>
        </w:div>
        <w:div w:id="1661543820">
          <w:marLeft w:val="480"/>
          <w:marRight w:val="0"/>
          <w:marTop w:val="0"/>
          <w:marBottom w:val="0"/>
          <w:divBdr>
            <w:top w:val="none" w:sz="0" w:space="0" w:color="auto"/>
            <w:left w:val="none" w:sz="0" w:space="0" w:color="auto"/>
            <w:bottom w:val="none" w:sz="0" w:space="0" w:color="auto"/>
            <w:right w:val="none" w:sz="0" w:space="0" w:color="auto"/>
          </w:divBdr>
        </w:div>
        <w:div w:id="1692609888">
          <w:marLeft w:val="480"/>
          <w:marRight w:val="0"/>
          <w:marTop w:val="0"/>
          <w:marBottom w:val="0"/>
          <w:divBdr>
            <w:top w:val="none" w:sz="0" w:space="0" w:color="auto"/>
            <w:left w:val="none" w:sz="0" w:space="0" w:color="auto"/>
            <w:bottom w:val="none" w:sz="0" w:space="0" w:color="auto"/>
            <w:right w:val="none" w:sz="0" w:space="0" w:color="auto"/>
          </w:divBdr>
        </w:div>
        <w:div w:id="2044403528">
          <w:marLeft w:val="480"/>
          <w:marRight w:val="0"/>
          <w:marTop w:val="0"/>
          <w:marBottom w:val="0"/>
          <w:divBdr>
            <w:top w:val="none" w:sz="0" w:space="0" w:color="auto"/>
            <w:left w:val="none" w:sz="0" w:space="0" w:color="auto"/>
            <w:bottom w:val="none" w:sz="0" w:space="0" w:color="auto"/>
            <w:right w:val="none" w:sz="0" w:space="0" w:color="auto"/>
          </w:divBdr>
        </w:div>
        <w:div w:id="2129660738">
          <w:marLeft w:val="480"/>
          <w:marRight w:val="0"/>
          <w:marTop w:val="0"/>
          <w:marBottom w:val="0"/>
          <w:divBdr>
            <w:top w:val="none" w:sz="0" w:space="0" w:color="auto"/>
            <w:left w:val="none" w:sz="0" w:space="0" w:color="auto"/>
            <w:bottom w:val="none" w:sz="0" w:space="0" w:color="auto"/>
            <w:right w:val="none" w:sz="0" w:space="0" w:color="auto"/>
          </w:divBdr>
        </w:div>
      </w:divsChild>
    </w:div>
    <w:div w:id="1794014285">
      <w:bodyDiv w:val="1"/>
      <w:marLeft w:val="0"/>
      <w:marRight w:val="0"/>
      <w:marTop w:val="0"/>
      <w:marBottom w:val="0"/>
      <w:divBdr>
        <w:top w:val="none" w:sz="0" w:space="0" w:color="auto"/>
        <w:left w:val="none" w:sz="0" w:space="0" w:color="auto"/>
        <w:bottom w:val="none" w:sz="0" w:space="0" w:color="auto"/>
        <w:right w:val="none" w:sz="0" w:space="0" w:color="auto"/>
      </w:divBdr>
    </w:div>
    <w:div w:id="1806123029">
      <w:bodyDiv w:val="1"/>
      <w:marLeft w:val="0"/>
      <w:marRight w:val="0"/>
      <w:marTop w:val="0"/>
      <w:marBottom w:val="0"/>
      <w:divBdr>
        <w:top w:val="none" w:sz="0" w:space="0" w:color="auto"/>
        <w:left w:val="none" w:sz="0" w:space="0" w:color="auto"/>
        <w:bottom w:val="none" w:sz="0" w:space="0" w:color="auto"/>
        <w:right w:val="none" w:sz="0" w:space="0" w:color="auto"/>
      </w:divBdr>
      <w:divsChild>
        <w:div w:id="177934216">
          <w:marLeft w:val="480"/>
          <w:marRight w:val="0"/>
          <w:marTop w:val="0"/>
          <w:marBottom w:val="0"/>
          <w:divBdr>
            <w:top w:val="none" w:sz="0" w:space="0" w:color="auto"/>
            <w:left w:val="none" w:sz="0" w:space="0" w:color="auto"/>
            <w:bottom w:val="none" w:sz="0" w:space="0" w:color="auto"/>
            <w:right w:val="none" w:sz="0" w:space="0" w:color="auto"/>
          </w:divBdr>
        </w:div>
        <w:div w:id="261032048">
          <w:marLeft w:val="480"/>
          <w:marRight w:val="0"/>
          <w:marTop w:val="0"/>
          <w:marBottom w:val="0"/>
          <w:divBdr>
            <w:top w:val="none" w:sz="0" w:space="0" w:color="auto"/>
            <w:left w:val="none" w:sz="0" w:space="0" w:color="auto"/>
            <w:bottom w:val="none" w:sz="0" w:space="0" w:color="auto"/>
            <w:right w:val="none" w:sz="0" w:space="0" w:color="auto"/>
          </w:divBdr>
        </w:div>
        <w:div w:id="277613969">
          <w:marLeft w:val="480"/>
          <w:marRight w:val="0"/>
          <w:marTop w:val="0"/>
          <w:marBottom w:val="0"/>
          <w:divBdr>
            <w:top w:val="none" w:sz="0" w:space="0" w:color="auto"/>
            <w:left w:val="none" w:sz="0" w:space="0" w:color="auto"/>
            <w:bottom w:val="none" w:sz="0" w:space="0" w:color="auto"/>
            <w:right w:val="none" w:sz="0" w:space="0" w:color="auto"/>
          </w:divBdr>
        </w:div>
        <w:div w:id="342319007">
          <w:marLeft w:val="480"/>
          <w:marRight w:val="0"/>
          <w:marTop w:val="0"/>
          <w:marBottom w:val="0"/>
          <w:divBdr>
            <w:top w:val="none" w:sz="0" w:space="0" w:color="auto"/>
            <w:left w:val="none" w:sz="0" w:space="0" w:color="auto"/>
            <w:bottom w:val="none" w:sz="0" w:space="0" w:color="auto"/>
            <w:right w:val="none" w:sz="0" w:space="0" w:color="auto"/>
          </w:divBdr>
        </w:div>
        <w:div w:id="468322665">
          <w:marLeft w:val="480"/>
          <w:marRight w:val="0"/>
          <w:marTop w:val="0"/>
          <w:marBottom w:val="0"/>
          <w:divBdr>
            <w:top w:val="none" w:sz="0" w:space="0" w:color="auto"/>
            <w:left w:val="none" w:sz="0" w:space="0" w:color="auto"/>
            <w:bottom w:val="none" w:sz="0" w:space="0" w:color="auto"/>
            <w:right w:val="none" w:sz="0" w:space="0" w:color="auto"/>
          </w:divBdr>
        </w:div>
        <w:div w:id="497355656">
          <w:marLeft w:val="480"/>
          <w:marRight w:val="0"/>
          <w:marTop w:val="0"/>
          <w:marBottom w:val="0"/>
          <w:divBdr>
            <w:top w:val="none" w:sz="0" w:space="0" w:color="auto"/>
            <w:left w:val="none" w:sz="0" w:space="0" w:color="auto"/>
            <w:bottom w:val="none" w:sz="0" w:space="0" w:color="auto"/>
            <w:right w:val="none" w:sz="0" w:space="0" w:color="auto"/>
          </w:divBdr>
        </w:div>
        <w:div w:id="701172002">
          <w:marLeft w:val="480"/>
          <w:marRight w:val="0"/>
          <w:marTop w:val="0"/>
          <w:marBottom w:val="0"/>
          <w:divBdr>
            <w:top w:val="none" w:sz="0" w:space="0" w:color="auto"/>
            <w:left w:val="none" w:sz="0" w:space="0" w:color="auto"/>
            <w:bottom w:val="none" w:sz="0" w:space="0" w:color="auto"/>
            <w:right w:val="none" w:sz="0" w:space="0" w:color="auto"/>
          </w:divBdr>
        </w:div>
        <w:div w:id="736368290">
          <w:marLeft w:val="480"/>
          <w:marRight w:val="0"/>
          <w:marTop w:val="0"/>
          <w:marBottom w:val="0"/>
          <w:divBdr>
            <w:top w:val="none" w:sz="0" w:space="0" w:color="auto"/>
            <w:left w:val="none" w:sz="0" w:space="0" w:color="auto"/>
            <w:bottom w:val="none" w:sz="0" w:space="0" w:color="auto"/>
            <w:right w:val="none" w:sz="0" w:space="0" w:color="auto"/>
          </w:divBdr>
        </w:div>
        <w:div w:id="784234293">
          <w:marLeft w:val="480"/>
          <w:marRight w:val="0"/>
          <w:marTop w:val="0"/>
          <w:marBottom w:val="0"/>
          <w:divBdr>
            <w:top w:val="none" w:sz="0" w:space="0" w:color="auto"/>
            <w:left w:val="none" w:sz="0" w:space="0" w:color="auto"/>
            <w:bottom w:val="none" w:sz="0" w:space="0" w:color="auto"/>
            <w:right w:val="none" w:sz="0" w:space="0" w:color="auto"/>
          </w:divBdr>
        </w:div>
        <w:div w:id="932931553">
          <w:marLeft w:val="480"/>
          <w:marRight w:val="0"/>
          <w:marTop w:val="0"/>
          <w:marBottom w:val="0"/>
          <w:divBdr>
            <w:top w:val="none" w:sz="0" w:space="0" w:color="auto"/>
            <w:left w:val="none" w:sz="0" w:space="0" w:color="auto"/>
            <w:bottom w:val="none" w:sz="0" w:space="0" w:color="auto"/>
            <w:right w:val="none" w:sz="0" w:space="0" w:color="auto"/>
          </w:divBdr>
        </w:div>
        <w:div w:id="999625348">
          <w:marLeft w:val="480"/>
          <w:marRight w:val="0"/>
          <w:marTop w:val="0"/>
          <w:marBottom w:val="0"/>
          <w:divBdr>
            <w:top w:val="none" w:sz="0" w:space="0" w:color="auto"/>
            <w:left w:val="none" w:sz="0" w:space="0" w:color="auto"/>
            <w:bottom w:val="none" w:sz="0" w:space="0" w:color="auto"/>
            <w:right w:val="none" w:sz="0" w:space="0" w:color="auto"/>
          </w:divBdr>
        </w:div>
        <w:div w:id="1178350392">
          <w:marLeft w:val="480"/>
          <w:marRight w:val="0"/>
          <w:marTop w:val="0"/>
          <w:marBottom w:val="0"/>
          <w:divBdr>
            <w:top w:val="none" w:sz="0" w:space="0" w:color="auto"/>
            <w:left w:val="none" w:sz="0" w:space="0" w:color="auto"/>
            <w:bottom w:val="none" w:sz="0" w:space="0" w:color="auto"/>
            <w:right w:val="none" w:sz="0" w:space="0" w:color="auto"/>
          </w:divBdr>
        </w:div>
        <w:div w:id="1317145543">
          <w:marLeft w:val="480"/>
          <w:marRight w:val="0"/>
          <w:marTop w:val="0"/>
          <w:marBottom w:val="0"/>
          <w:divBdr>
            <w:top w:val="none" w:sz="0" w:space="0" w:color="auto"/>
            <w:left w:val="none" w:sz="0" w:space="0" w:color="auto"/>
            <w:bottom w:val="none" w:sz="0" w:space="0" w:color="auto"/>
            <w:right w:val="none" w:sz="0" w:space="0" w:color="auto"/>
          </w:divBdr>
        </w:div>
        <w:div w:id="1463111683">
          <w:marLeft w:val="480"/>
          <w:marRight w:val="0"/>
          <w:marTop w:val="0"/>
          <w:marBottom w:val="0"/>
          <w:divBdr>
            <w:top w:val="none" w:sz="0" w:space="0" w:color="auto"/>
            <w:left w:val="none" w:sz="0" w:space="0" w:color="auto"/>
            <w:bottom w:val="none" w:sz="0" w:space="0" w:color="auto"/>
            <w:right w:val="none" w:sz="0" w:space="0" w:color="auto"/>
          </w:divBdr>
        </w:div>
        <w:div w:id="1546940666">
          <w:marLeft w:val="480"/>
          <w:marRight w:val="0"/>
          <w:marTop w:val="0"/>
          <w:marBottom w:val="0"/>
          <w:divBdr>
            <w:top w:val="none" w:sz="0" w:space="0" w:color="auto"/>
            <w:left w:val="none" w:sz="0" w:space="0" w:color="auto"/>
            <w:bottom w:val="none" w:sz="0" w:space="0" w:color="auto"/>
            <w:right w:val="none" w:sz="0" w:space="0" w:color="auto"/>
          </w:divBdr>
        </w:div>
        <w:div w:id="1642418499">
          <w:marLeft w:val="480"/>
          <w:marRight w:val="0"/>
          <w:marTop w:val="0"/>
          <w:marBottom w:val="0"/>
          <w:divBdr>
            <w:top w:val="none" w:sz="0" w:space="0" w:color="auto"/>
            <w:left w:val="none" w:sz="0" w:space="0" w:color="auto"/>
            <w:bottom w:val="none" w:sz="0" w:space="0" w:color="auto"/>
            <w:right w:val="none" w:sz="0" w:space="0" w:color="auto"/>
          </w:divBdr>
        </w:div>
        <w:div w:id="1658730345">
          <w:marLeft w:val="480"/>
          <w:marRight w:val="0"/>
          <w:marTop w:val="0"/>
          <w:marBottom w:val="0"/>
          <w:divBdr>
            <w:top w:val="none" w:sz="0" w:space="0" w:color="auto"/>
            <w:left w:val="none" w:sz="0" w:space="0" w:color="auto"/>
            <w:bottom w:val="none" w:sz="0" w:space="0" w:color="auto"/>
            <w:right w:val="none" w:sz="0" w:space="0" w:color="auto"/>
          </w:divBdr>
        </w:div>
        <w:div w:id="1946881562">
          <w:marLeft w:val="480"/>
          <w:marRight w:val="0"/>
          <w:marTop w:val="0"/>
          <w:marBottom w:val="0"/>
          <w:divBdr>
            <w:top w:val="none" w:sz="0" w:space="0" w:color="auto"/>
            <w:left w:val="none" w:sz="0" w:space="0" w:color="auto"/>
            <w:bottom w:val="none" w:sz="0" w:space="0" w:color="auto"/>
            <w:right w:val="none" w:sz="0" w:space="0" w:color="auto"/>
          </w:divBdr>
        </w:div>
        <w:div w:id="2059010702">
          <w:marLeft w:val="480"/>
          <w:marRight w:val="0"/>
          <w:marTop w:val="0"/>
          <w:marBottom w:val="0"/>
          <w:divBdr>
            <w:top w:val="none" w:sz="0" w:space="0" w:color="auto"/>
            <w:left w:val="none" w:sz="0" w:space="0" w:color="auto"/>
            <w:bottom w:val="none" w:sz="0" w:space="0" w:color="auto"/>
            <w:right w:val="none" w:sz="0" w:space="0" w:color="auto"/>
          </w:divBdr>
        </w:div>
        <w:div w:id="2059162047">
          <w:marLeft w:val="480"/>
          <w:marRight w:val="0"/>
          <w:marTop w:val="0"/>
          <w:marBottom w:val="0"/>
          <w:divBdr>
            <w:top w:val="none" w:sz="0" w:space="0" w:color="auto"/>
            <w:left w:val="none" w:sz="0" w:space="0" w:color="auto"/>
            <w:bottom w:val="none" w:sz="0" w:space="0" w:color="auto"/>
            <w:right w:val="none" w:sz="0" w:space="0" w:color="auto"/>
          </w:divBdr>
        </w:div>
        <w:div w:id="2076663241">
          <w:marLeft w:val="480"/>
          <w:marRight w:val="0"/>
          <w:marTop w:val="0"/>
          <w:marBottom w:val="0"/>
          <w:divBdr>
            <w:top w:val="none" w:sz="0" w:space="0" w:color="auto"/>
            <w:left w:val="none" w:sz="0" w:space="0" w:color="auto"/>
            <w:bottom w:val="none" w:sz="0" w:space="0" w:color="auto"/>
            <w:right w:val="none" w:sz="0" w:space="0" w:color="auto"/>
          </w:divBdr>
        </w:div>
      </w:divsChild>
    </w:div>
    <w:div w:id="1808277108">
      <w:bodyDiv w:val="1"/>
      <w:marLeft w:val="0"/>
      <w:marRight w:val="0"/>
      <w:marTop w:val="0"/>
      <w:marBottom w:val="0"/>
      <w:divBdr>
        <w:top w:val="none" w:sz="0" w:space="0" w:color="auto"/>
        <w:left w:val="none" w:sz="0" w:space="0" w:color="auto"/>
        <w:bottom w:val="none" w:sz="0" w:space="0" w:color="auto"/>
        <w:right w:val="none" w:sz="0" w:space="0" w:color="auto"/>
      </w:divBdr>
    </w:div>
    <w:div w:id="1808622815">
      <w:bodyDiv w:val="1"/>
      <w:marLeft w:val="0"/>
      <w:marRight w:val="0"/>
      <w:marTop w:val="0"/>
      <w:marBottom w:val="0"/>
      <w:divBdr>
        <w:top w:val="none" w:sz="0" w:space="0" w:color="auto"/>
        <w:left w:val="none" w:sz="0" w:space="0" w:color="auto"/>
        <w:bottom w:val="none" w:sz="0" w:space="0" w:color="auto"/>
        <w:right w:val="none" w:sz="0" w:space="0" w:color="auto"/>
      </w:divBdr>
      <w:divsChild>
        <w:div w:id="1908999601">
          <w:marLeft w:val="480"/>
          <w:marRight w:val="0"/>
          <w:marTop w:val="0"/>
          <w:marBottom w:val="0"/>
          <w:divBdr>
            <w:top w:val="none" w:sz="0" w:space="0" w:color="auto"/>
            <w:left w:val="none" w:sz="0" w:space="0" w:color="auto"/>
            <w:bottom w:val="none" w:sz="0" w:space="0" w:color="auto"/>
            <w:right w:val="none" w:sz="0" w:space="0" w:color="auto"/>
          </w:divBdr>
        </w:div>
        <w:div w:id="1508902888">
          <w:marLeft w:val="480"/>
          <w:marRight w:val="0"/>
          <w:marTop w:val="0"/>
          <w:marBottom w:val="0"/>
          <w:divBdr>
            <w:top w:val="none" w:sz="0" w:space="0" w:color="auto"/>
            <w:left w:val="none" w:sz="0" w:space="0" w:color="auto"/>
            <w:bottom w:val="none" w:sz="0" w:space="0" w:color="auto"/>
            <w:right w:val="none" w:sz="0" w:space="0" w:color="auto"/>
          </w:divBdr>
        </w:div>
        <w:div w:id="197160807">
          <w:marLeft w:val="480"/>
          <w:marRight w:val="0"/>
          <w:marTop w:val="0"/>
          <w:marBottom w:val="0"/>
          <w:divBdr>
            <w:top w:val="none" w:sz="0" w:space="0" w:color="auto"/>
            <w:left w:val="none" w:sz="0" w:space="0" w:color="auto"/>
            <w:bottom w:val="none" w:sz="0" w:space="0" w:color="auto"/>
            <w:right w:val="none" w:sz="0" w:space="0" w:color="auto"/>
          </w:divBdr>
        </w:div>
        <w:div w:id="1158225971">
          <w:marLeft w:val="480"/>
          <w:marRight w:val="0"/>
          <w:marTop w:val="0"/>
          <w:marBottom w:val="0"/>
          <w:divBdr>
            <w:top w:val="none" w:sz="0" w:space="0" w:color="auto"/>
            <w:left w:val="none" w:sz="0" w:space="0" w:color="auto"/>
            <w:bottom w:val="none" w:sz="0" w:space="0" w:color="auto"/>
            <w:right w:val="none" w:sz="0" w:space="0" w:color="auto"/>
          </w:divBdr>
        </w:div>
        <w:div w:id="1996760462">
          <w:marLeft w:val="480"/>
          <w:marRight w:val="0"/>
          <w:marTop w:val="0"/>
          <w:marBottom w:val="0"/>
          <w:divBdr>
            <w:top w:val="none" w:sz="0" w:space="0" w:color="auto"/>
            <w:left w:val="none" w:sz="0" w:space="0" w:color="auto"/>
            <w:bottom w:val="none" w:sz="0" w:space="0" w:color="auto"/>
            <w:right w:val="none" w:sz="0" w:space="0" w:color="auto"/>
          </w:divBdr>
        </w:div>
        <w:div w:id="1836875147">
          <w:marLeft w:val="480"/>
          <w:marRight w:val="0"/>
          <w:marTop w:val="0"/>
          <w:marBottom w:val="0"/>
          <w:divBdr>
            <w:top w:val="none" w:sz="0" w:space="0" w:color="auto"/>
            <w:left w:val="none" w:sz="0" w:space="0" w:color="auto"/>
            <w:bottom w:val="none" w:sz="0" w:space="0" w:color="auto"/>
            <w:right w:val="none" w:sz="0" w:space="0" w:color="auto"/>
          </w:divBdr>
        </w:div>
        <w:div w:id="816069390">
          <w:marLeft w:val="480"/>
          <w:marRight w:val="0"/>
          <w:marTop w:val="0"/>
          <w:marBottom w:val="0"/>
          <w:divBdr>
            <w:top w:val="none" w:sz="0" w:space="0" w:color="auto"/>
            <w:left w:val="none" w:sz="0" w:space="0" w:color="auto"/>
            <w:bottom w:val="none" w:sz="0" w:space="0" w:color="auto"/>
            <w:right w:val="none" w:sz="0" w:space="0" w:color="auto"/>
          </w:divBdr>
        </w:div>
        <w:div w:id="1165390647">
          <w:marLeft w:val="480"/>
          <w:marRight w:val="0"/>
          <w:marTop w:val="0"/>
          <w:marBottom w:val="0"/>
          <w:divBdr>
            <w:top w:val="none" w:sz="0" w:space="0" w:color="auto"/>
            <w:left w:val="none" w:sz="0" w:space="0" w:color="auto"/>
            <w:bottom w:val="none" w:sz="0" w:space="0" w:color="auto"/>
            <w:right w:val="none" w:sz="0" w:space="0" w:color="auto"/>
          </w:divBdr>
        </w:div>
        <w:div w:id="529034497">
          <w:marLeft w:val="480"/>
          <w:marRight w:val="0"/>
          <w:marTop w:val="0"/>
          <w:marBottom w:val="0"/>
          <w:divBdr>
            <w:top w:val="none" w:sz="0" w:space="0" w:color="auto"/>
            <w:left w:val="none" w:sz="0" w:space="0" w:color="auto"/>
            <w:bottom w:val="none" w:sz="0" w:space="0" w:color="auto"/>
            <w:right w:val="none" w:sz="0" w:space="0" w:color="auto"/>
          </w:divBdr>
        </w:div>
        <w:div w:id="333533196">
          <w:marLeft w:val="480"/>
          <w:marRight w:val="0"/>
          <w:marTop w:val="0"/>
          <w:marBottom w:val="0"/>
          <w:divBdr>
            <w:top w:val="none" w:sz="0" w:space="0" w:color="auto"/>
            <w:left w:val="none" w:sz="0" w:space="0" w:color="auto"/>
            <w:bottom w:val="none" w:sz="0" w:space="0" w:color="auto"/>
            <w:right w:val="none" w:sz="0" w:space="0" w:color="auto"/>
          </w:divBdr>
        </w:div>
        <w:div w:id="1791168986">
          <w:marLeft w:val="480"/>
          <w:marRight w:val="0"/>
          <w:marTop w:val="0"/>
          <w:marBottom w:val="0"/>
          <w:divBdr>
            <w:top w:val="none" w:sz="0" w:space="0" w:color="auto"/>
            <w:left w:val="none" w:sz="0" w:space="0" w:color="auto"/>
            <w:bottom w:val="none" w:sz="0" w:space="0" w:color="auto"/>
            <w:right w:val="none" w:sz="0" w:space="0" w:color="auto"/>
          </w:divBdr>
        </w:div>
        <w:div w:id="321782007">
          <w:marLeft w:val="480"/>
          <w:marRight w:val="0"/>
          <w:marTop w:val="0"/>
          <w:marBottom w:val="0"/>
          <w:divBdr>
            <w:top w:val="none" w:sz="0" w:space="0" w:color="auto"/>
            <w:left w:val="none" w:sz="0" w:space="0" w:color="auto"/>
            <w:bottom w:val="none" w:sz="0" w:space="0" w:color="auto"/>
            <w:right w:val="none" w:sz="0" w:space="0" w:color="auto"/>
          </w:divBdr>
        </w:div>
        <w:div w:id="1147169041">
          <w:marLeft w:val="480"/>
          <w:marRight w:val="0"/>
          <w:marTop w:val="0"/>
          <w:marBottom w:val="0"/>
          <w:divBdr>
            <w:top w:val="none" w:sz="0" w:space="0" w:color="auto"/>
            <w:left w:val="none" w:sz="0" w:space="0" w:color="auto"/>
            <w:bottom w:val="none" w:sz="0" w:space="0" w:color="auto"/>
            <w:right w:val="none" w:sz="0" w:space="0" w:color="auto"/>
          </w:divBdr>
        </w:div>
        <w:div w:id="1115827806">
          <w:marLeft w:val="480"/>
          <w:marRight w:val="0"/>
          <w:marTop w:val="0"/>
          <w:marBottom w:val="0"/>
          <w:divBdr>
            <w:top w:val="none" w:sz="0" w:space="0" w:color="auto"/>
            <w:left w:val="none" w:sz="0" w:space="0" w:color="auto"/>
            <w:bottom w:val="none" w:sz="0" w:space="0" w:color="auto"/>
            <w:right w:val="none" w:sz="0" w:space="0" w:color="auto"/>
          </w:divBdr>
        </w:div>
        <w:div w:id="450780879">
          <w:marLeft w:val="480"/>
          <w:marRight w:val="0"/>
          <w:marTop w:val="0"/>
          <w:marBottom w:val="0"/>
          <w:divBdr>
            <w:top w:val="none" w:sz="0" w:space="0" w:color="auto"/>
            <w:left w:val="none" w:sz="0" w:space="0" w:color="auto"/>
            <w:bottom w:val="none" w:sz="0" w:space="0" w:color="auto"/>
            <w:right w:val="none" w:sz="0" w:space="0" w:color="auto"/>
          </w:divBdr>
        </w:div>
        <w:div w:id="1105618061">
          <w:marLeft w:val="480"/>
          <w:marRight w:val="0"/>
          <w:marTop w:val="0"/>
          <w:marBottom w:val="0"/>
          <w:divBdr>
            <w:top w:val="none" w:sz="0" w:space="0" w:color="auto"/>
            <w:left w:val="none" w:sz="0" w:space="0" w:color="auto"/>
            <w:bottom w:val="none" w:sz="0" w:space="0" w:color="auto"/>
            <w:right w:val="none" w:sz="0" w:space="0" w:color="auto"/>
          </w:divBdr>
        </w:div>
        <w:div w:id="236326621">
          <w:marLeft w:val="480"/>
          <w:marRight w:val="0"/>
          <w:marTop w:val="0"/>
          <w:marBottom w:val="0"/>
          <w:divBdr>
            <w:top w:val="none" w:sz="0" w:space="0" w:color="auto"/>
            <w:left w:val="none" w:sz="0" w:space="0" w:color="auto"/>
            <w:bottom w:val="none" w:sz="0" w:space="0" w:color="auto"/>
            <w:right w:val="none" w:sz="0" w:space="0" w:color="auto"/>
          </w:divBdr>
        </w:div>
        <w:div w:id="532229200">
          <w:marLeft w:val="480"/>
          <w:marRight w:val="0"/>
          <w:marTop w:val="0"/>
          <w:marBottom w:val="0"/>
          <w:divBdr>
            <w:top w:val="none" w:sz="0" w:space="0" w:color="auto"/>
            <w:left w:val="none" w:sz="0" w:space="0" w:color="auto"/>
            <w:bottom w:val="none" w:sz="0" w:space="0" w:color="auto"/>
            <w:right w:val="none" w:sz="0" w:space="0" w:color="auto"/>
          </w:divBdr>
        </w:div>
        <w:div w:id="2001736717">
          <w:marLeft w:val="480"/>
          <w:marRight w:val="0"/>
          <w:marTop w:val="0"/>
          <w:marBottom w:val="0"/>
          <w:divBdr>
            <w:top w:val="none" w:sz="0" w:space="0" w:color="auto"/>
            <w:left w:val="none" w:sz="0" w:space="0" w:color="auto"/>
            <w:bottom w:val="none" w:sz="0" w:space="0" w:color="auto"/>
            <w:right w:val="none" w:sz="0" w:space="0" w:color="auto"/>
          </w:divBdr>
        </w:div>
        <w:div w:id="1296595495">
          <w:marLeft w:val="480"/>
          <w:marRight w:val="0"/>
          <w:marTop w:val="0"/>
          <w:marBottom w:val="0"/>
          <w:divBdr>
            <w:top w:val="none" w:sz="0" w:space="0" w:color="auto"/>
            <w:left w:val="none" w:sz="0" w:space="0" w:color="auto"/>
            <w:bottom w:val="none" w:sz="0" w:space="0" w:color="auto"/>
            <w:right w:val="none" w:sz="0" w:space="0" w:color="auto"/>
          </w:divBdr>
        </w:div>
        <w:div w:id="894967880">
          <w:marLeft w:val="480"/>
          <w:marRight w:val="0"/>
          <w:marTop w:val="0"/>
          <w:marBottom w:val="0"/>
          <w:divBdr>
            <w:top w:val="none" w:sz="0" w:space="0" w:color="auto"/>
            <w:left w:val="none" w:sz="0" w:space="0" w:color="auto"/>
            <w:bottom w:val="none" w:sz="0" w:space="0" w:color="auto"/>
            <w:right w:val="none" w:sz="0" w:space="0" w:color="auto"/>
          </w:divBdr>
        </w:div>
        <w:div w:id="1305351616">
          <w:marLeft w:val="480"/>
          <w:marRight w:val="0"/>
          <w:marTop w:val="0"/>
          <w:marBottom w:val="0"/>
          <w:divBdr>
            <w:top w:val="none" w:sz="0" w:space="0" w:color="auto"/>
            <w:left w:val="none" w:sz="0" w:space="0" w:color="auto"/>
            <w:bottom w:val="none" w:sz="0" w:space="0" w:color="auto"/>
            <w:right w:val="none" w:sz="0" w:space="0" w:color="auto"/>
          </w:divBdr>
        </w:div>
        <w:div w:id="1637055923">
          <w:marLeft w:val="480"/>
          <w:marRight w:val="0"/>
          <w:marTop w:val="0"/>
          <w:marBottom w:val="0"/>
          <w:divBdr>
            <w:top w:val="none" w:sz="0" w:space="0" w:color="auto"/>
            <w:left w:val="none" w:sz="0" w:space="0" w:color="auto"/>
            <w:bottom w:val="none" w:sz="0" w:space="0" w:color="auto"/>
            <w:right w:val="none" w:sz="0" w:space="0" w:color="auto"/>
          </w:divBdr>
        </w:div>
        <w:div w:id="1034380382">
          <w:marLeft w:val="480"/>
          <w:marRight w:val="0"/>
          <w:marTop w:val="0"/>
          <w:marBottom w:val="0"/>
          <w:divBdr>
            <w:top w:val="none" w:sz="0" w:space="0" w:color="auto"/>
            <w:left w:val="none" w:sz="0" w:space="0" w:color="auto"/>
            <w:bottom w:val="none" w:sz="0" w:space="0" w:color="auto"/>
            <w:right w:val="none" w:sz="0" w:space="0" w:color="auto"/>
          </w:divBdr>
        </w:div>
        <w:div w:id="2097048015">
          <w:marLeft w:val="480"/>
          <w:marRight w:val="0"/>
          <w:marTop w:val="0"/>
          <w:marBottom w:val="0"/>
          <w:divBdr>
            <w:top w:val="none" w:sz="0" w:space="0" w:color="auto"/>
            <w:left w:val="none" w:sz="0" w:space="0" w:color="auto"/>
            <w:bottom w:val="none" w:sz="0" w:space="0" w:color="auto"/>
            <w:right w:val="none" w:sz="0" w:space="0" w:color="auto"/>
          </w:divBdr>
        </w:div>
        <w:div w:id="630091311">
          <w:marLeft w:val="480"/>
          <w:marRight w:val="0"/>
          <w:marTop w:val="0"/>
          <w:marBottom w:val="0"/>
          <w:divBdr>
            <w:top w:val="none" w:sz="0" w:space="0" w:color="auto"/>
            <w:left w:val="none" w:sz="0" w:space="0" w:color="auto"/>
            <w:bottom w:val="none" w:sz="0" w:space="0" w:color="auto"/>
            <w:right w:val="none" w:sz="0" w:space="0" w:color="auto"/>
          </w:divBdr>
        </w:div>
        <w:div w:id="1557735581">
          <w:marLeft w:val="480"/>
          <w:marRight w:val="0"/>
          <w:marTop w:val="0"/>
          <w:marBottom w:val="0"/>
          <w:divBdr>
            <w:top w:val="none" w:sz="0" w:space="0" w:color="auto"/>
            <w:left w:val="none" w:sz="0" w:space="0" w:color="auto"/>
            <w:bottom w:val="none" w:sz="0" w:space="0" w:color="auto"/>
            <w:right w:val="none" w:sz="0" w:space="0" w:color="auto"/>
          </w:divBdr>
        </w:div>
        <w:div w:id="20475882">
          <w:marLeft w:val="480"/>
          <w:marRight w:val="0"/>
          <w:marTop w:val="0"/>
          <w:marBottom w:val="0"/>
          <w:divBdr>
            <w:top w:val="none" w:sz="0" w:space="0" w:color="auto"/>
            <w:left w:val="none" w:sz="0" w:space="0" w:color="auto"/>
            <w:bottom w:val="none" w:sz="0" w:space="0" w:color="auto"/>
            <w:right w:val="none" w:sz="0" w:space="0" w:color="auto"/>
          </w:divBdr>
        </w:div>
        <w:div w:id="674110712">
          <w:marLeft w:val="480"/>
          <w:marRight w:val="0"/>
          <w:marTop w:val="0"/>
          <w:marBottom w:val="0"/>
          <w:divBdr>
            <w:top w:val="none" w:sz="0" w:space="0" w:color="auto"/>
            <w:left w:val="none" w:sz="0" w:space="0" w:color="auto"/>
            <w:bottom w:val="none" w:sz="0" w:space="0" w:color="auto"/>
            <w:right w:val="none" w:sz="0" w:space="0" w:color="auto"/>
          </w:divBdr>
        </w:div>
        <w:div w:id="1191452636">
          <w:marLeft w:val="480"/>
          <w:marRight w:val="0"/>
          <w:marTop w:val="0"/>
          <w:marBottom w:val="0"/>
          <w:divBdr>
            <w:top w:val="none" w:sz="0" w:space="0" w:color="auto"/>
            <w:left w:val="none" w:sz="0" w:space="0" w:color="auto"/>
            <w:bottom w:val="none" w:sz="0" w:space="0" w:color="auto"/>
            <w:right w:val="none" w:sz="0" w:space="0" w:color="auto"/>
          </w:divBdr>
        </w:div>
      </w:divsChild>
    </w:div>
    <w:div w:id="1814299067">
      <w:bodyDiv w:val="1"/>
      <w:marLeft w:val="0"/>
      <w:marRight w:val="0"/>
      <w:marTop w:val="0"/>
      <w:marBottom w:val="0"/>
      <w:divBdr>
        <w:top w:val="none" w:sz="0" w:space="0" w:color="auto"/>
        <w:left w:val="none" w:sz="0" w:space="0" w:color="auto"/>
        <w:bottom w:val="none" w:sz="0" w:space="0" w:color="auto"/>
        <w:right w:val="none" w:sz="0" w:space="0" w:color="auto"/>
      </w:divBdr>
    </w:div>
    <w:div w:id="1815178168">
      <w:bodyDiv w:val="1"/>
      <w:marLeft w:val="0"/>
      <w:marRight w:val="0"/>
      <w:marTop w:val="0"/>
      <w:marBottom w:val="0"/>
      <w:divBdr>
        <w:top w:val="none" w:sz="0" w:space="0" w:color="auto"/>
        <w:left w:val="none" w:sz="0" w:space="0" w:color="auto"/>
        <w:bottom w:val="none" w:sz="0" w:space="0" w:color="auto"/>
        <w:right w:val="none" w:sz="0" w:space="0" w:color="auto"/>
      </w:divBdr>
      <w:divsChild>
        <w:div w:id="211121191">
          <w:marLeft w:val="480"/>
          <w:marRight w:val="0"/>
          <w:marTop w:val="0"/>
          <w:marBottom w:val="0"/>
          <w:divBdr>
            <w:top w:val="none" w:sz="0" w:space="0" w:color="auto"/>
            <w:left w:val="none" w:sz="0" w:space="0" w:color="auto"/>
            <w:bottom w:val="none" w:sz="0" w:space="0" w:color="auto"/>
            <w:right w:val="none" w:sz="0" w:space="0" w:color="auto"/>
          </w:divBdr>
        </w:div>
        <w:div w:id="239406228">
          <w:marLeft w:val="480"/>
          <w:marRight w:val="0"/>
          <w:marTop w:val="0"/>
          <w:marBottom w:val="0"/>
          <w:divBdr>
            <w:top w:val="none" w:sz="0" w:space="0" w:color="auto"/>
            <w:left w:val="none" w:sz="0" w:space="0" w:color="auto"/>
            <w:bottom w:val="none" w:sz="0" w:space="0" w:color="auto"/>
            <w:right w:val="none" w:sz="0" w:space="0" w:color="auto"/>
          </w:divBdr>
        </w:div>
        <w:div w:id="319046754">
          <w:marLeft w:val="480"/>
          <w:marRight w:val="0"/>
          <w:marTop w:val="0"/>
          <w:marBottom w:val="0"/>
          <w:divBdr>
            <w:top w:val="none" w:sz="0" w:space="0" w:color="auto"/>
            <w:left w:val="none" w:sz="0" w:space="0" w:color="auto"/>
            <w:bottom w:val="none" w:sz="0" w:space="0" w:color="auto"/>
            <w:right w:val="none" w:sz="0" w:space="0" w:color="auto"/>
          </w:divBdr>
        </w:div>
        <w:div w:id="435028251">
          <w:marLeft w:val="480"/>
          <w:marRight w:val="0"/>
          <w:marTop w:val="0"/>
          <w:marBottom w:val="0"/>
          <w:divBdr>
            <w:top w:val="none" w:sz="0" w:space="0" w:color="auto"/>
            <w:left w:val="none" w:sz="0" w:space="0" w:color="auto"/>
            <w:bottom w:val="none" w:sz="0" w:space="0" w:color="auto"/>
            <w:right w:val="none" w:sz="0" w:space="0" w:color="auto"/>
          </w:divBdr>
        </w:div>
        <w:div w:id="619652945">
          <w:marLeft w:val="480"/>
          <w:marRight w:val="0"/>
          <w:marTop w:val="0"/>
          <w:marBottom w:val="0"/>
          <w:divBdr>
            <w:top w:val="none" w:sz="0" w:space="0" w:color="auto"/>
            <w:left w:val="none" w:sz="0" w:space="0" w:color="auto"/>
            <w:bottom w:val="none" w:sz="0" w:space="0" w:color="auto"/>
            <w:right w:val="none" w:sz="0" w:space="0" w:color="auto"/>
          </w:divBdr>
        </w:div>
        <w:div w:id="628895607">
          <w:marLeft w:val="480"/>
          <w:marRight w:val="0"/>
          <w:marTop w:val="0"/>
          <w:marBottom w:val="0"/>
          <w:divBdr>
            <w:top w:val="none" w:sz="0" w:space="0" w:color="auto"/>
            <w:left w:val="none" w:sz="0" w:space="0" w:color="auto"/>
            <w:bottom w:val="none" w:sz="0" w:space="0" w:color="auto"/>
            <w:right w:val="none" w:sz="0" w:space="0" w:color="auto"/>
          </w:divBdr>
        </w:div>
        <w:div w:id="970288635">
          <w:marLeft w:val="480"/>
          <w:marRight w:val="0"/>
          <w:marTop w:val="0"/>
          <w:marBottom w:val="0"/>
          <w:divBdr>
            <w:top w:val="none" w:sz="0" w:space="0" w:color="auto"/>
            <w:left w:val="none" w:sz="0" w:space="0" w:color="auto"/>
            <w:bottom w:val="none" w:sz="0" w:space="0" w:color="auto"/>
            <w:right w:val="none" w:sz="0" w:space="0" w:color="auto"/>
          </w:divBdr>
        </w:div>
        <w:div w:id="1215895728">
          <w:marLeft w:val="480"/>
          <w:marRight w:val="0"/>
          <w:marTop w:val="0"/>
          <w:marBottom w:val="0"/>
          <w:divBdr>
            <w:top w:val="none" w:sz="0" w:space="0" w:color="auto"/>
            <w:left w:val="none" w:sz="0" w:space="0" w:color="auto"/>
            <w:bottom w:val="none" w:sz="0" w:space="0" w:color="auto"/>
            <w:right w:val="none" w:sz="0" w:space="0" w:color="auto"/>
          </w:divBdr>
        </w:div>
        <w:div w:id="1236159640">
          <w:marLeft w:val="480"/>
          <w:marRight w:val="0"/>
          <w:marTop w:val="0"/>
          <w:marBottom w:val="0"/>
          <w:divBdr>
            <w:top w:val="none" w:sz="0" w:space="0" w:color="auto"/>
            <w:left w:val="none" w:sz="0" w:space="0" w:color="auto"/>
            <w:bottom w:val="none" w:sz="0" w:space="0" w:color="auto"/>
            <w:right w:val="none" w:sz="0" w:space="0" w:color="auto"/>
          </w:divBdr>
        </w:div>
        <w:div w:id="1294022434">
          <w:marLeft w:val="480"/>
          <w:marRight w:val="0"/>
          <w:marTop w:val="0"/>
          <w:marBottom w:val="0"/>
          <w:divBdr>
            <w:top w:val="none" w:sz="0" w:space="0" w:color="auto"/>
            <w:left w:val="none" w:sz="0" w:space="0" w:color="auto"/>
            <w:bottom w:val="none" w:sz="0" w:space="0" w:color="auto"/>
            <w:right w:val="none" w:sz="0" w:space="0" w:color="auto"/>
          </w:divBdr>
        </w:div>
        <w:div w:id="1403219216">
          <w:marLeft w:val="480"/>
          <w:marRight w:val="0"/>
          <w:marTop w:val="0"/>
          <w:marBottom w:val="0"/>
          <w:divBdr>
            <w:top w:val="none" w:sz="0" w:space="0" w:color="auto"/>
            <w:left w:val="none" w:sz="0" w:space="0" w:color="auto"/>
            <w:bottom w:val="none" w:sz="0" w:space="0" w:color="auto"/>
            <w:right w:val="none" w:sz="0" w:space="0" w:color="auto"/>
          </w:divBdr>
        </w:div>
        <w:div w:id="1553613317">
          <w:marLeft w:val="480"/>
          <w:marRight w:val="0"/>
          <w:marTop w:val="0"/>
          <w:marBottom w:val="0"/>
          <w:divBdr>
            <w:top w:val="none" w:sz="0" w:space="0" w:color="auto"/>
            <w:left w:val="none" w:sz="0" w:space="0" w:color="auto"/>
            <w:bottom w:val="none" w:sz="0" w:space="0" w:color="auto"/>
            <w:right w:val="none" w:sz="0" w:space="0" w:color="auto"/>
          </w:divBdr>
        </w:div>
        <w:div w:id="1919710842">
          <w:marLeft w:val="480"/>
          <w:marRight w:val="0"/>
          <w:marTop w:val="0"/>
          <w:marBottom w:val="0"/>
          <w:divBdr>
            <w:top w:val="none" w:sz="0" w:space="0" w:color="auto"/>
            <w:left w:val="none" w:sz="0" w:space="0" w:color="auto"/>
            <w:bottom w:val="none" w:sz="0" w:space="0" w:color="auto"/>
            <w:right w:val="none" w:sz="0" w:space="0" w:color="auto"/>
          </w:divBdr>
        </w:div>
        <w:div w:id="1970041023">
          <w:marLeft w:val="480"/>
          <w:marRight w:val="0"/>
          <w:marTop w:val="0"/>
          <w:marBottom w:val="0"/>
          <w:divBdr>
            <w:top w:val="none" w:sz="0" w:space="0" w:color="auto"/>
            <w:left w:val="none" w:sz="0" w:space="0" w:color="auto"/>
            <w:bottom w:val="none" w:sz="0" w:space="0" w:color="auto"/>
            <w:right w:val="none" w:sz="0" w:space="0" w:color="auto"/>
          </w:divBdr>
        </w:div>
      </w:divsChild>
    </w:div>
    <w:div w:id="1816339332">
      <w:bodyDiv w:val="1"/>
      <w:marLeft w:val="0"/>
      <w:marRight w:val="0"/>
      <w:marTop w:val="0"/>
      <w:marBottom w:val="0"/>
      <w:divBdr>
        <w:top w:val="none" w:sz="0" w:space="0" w:color="auto"/>
        <w:left w:val="none" w:sz="0" w:space="0" w:color="auto"/>
        <w:bottom w:val="none" w:sz="0" w:space="0" w:color="auto"/>
        <w:right w:val="none" w:sz="0" w:space="0" w:color="auto"/>
      </w:divBdr>
    </w:div>
    <w:div w:id="1820270379">
      <w:bodyDiv w:val="1"/>
      <w:marLeft w:val="0"/>
      <w:marRight w:val="0"/>
      <w:marTop w:val="0"/>
      <w:marBottom w:val="0"/>
      <w:divBdr>
        <w:top w:val="none" w:sz="0" w:space="0" w:color="auto"/>
        <w:left w:val="none" w:sz="0" w:space="0" w:color="auto"/>
        <w:bottom w:val="none" w:sz="0" w:space="0" w:color="auto"/>
        <w:right w:val="none" w:sz="0" w:space="0" w:color="auto"/>
      </w:divBdr>
    </w:div>
    <w:div w:id="1831091171">
      <w:bodyDiv w:val="1"/>
      <w:marLeft w:val="0"/>
      <w:marRight w:val="0"/>
      <w:marTop w:val="0"/>
      <w:marBottom w:val="0"/>
      <w:divBdr>
        <w:top w:val="none" w:sz="0" w:space="0" w:color="auto"/>
        <w:left w:val="none" w:sz="0" w:space="0" w:color="auto"/>
        <w:bottom w:val="none" w:sz="0" w:space="0" w:color="auto"/>
        <w:right w:val="none" w:sz="0" w:space="0" w:color="auto"/>
      </w:divBdr>
    </w:div>
    <w:div w:id="1832019655">
      <w:bodyDiv w:val="1"/>
      <w:marLeft w:val="0"/>
      <w:marRight w:val="0"/>
      <w:marTop w:val="0"/>
      <w:marBottom w:val="0"/>
      <w:divBdr>
        <w:top w:val="none" w:sz="0" w:space="0" w:color="auto"/>
        <w:left w:val="none" w:sz="0" w:space="0" w:color="auto"/>
        <w:bottom w:val="none" w:sz="0" w:space="0" w:color="auto"/>
        <w:right w:val="none" w:sz="0" w:space="0" w:color="auto"/>
      </w:divBdr>
    </w:div>
    <w:div w:id="1833178113">
      <w:bodyDiv w:val="1"/>
      <w:marLeft w:val="0"/>
      <w:marRight w:val="0"/>
      <w:marTop w:val="0"/>
      <w:marBottom w:val="0"/>
      <w:divBdr>
        <w:top w:val="none" w:sz="0" w:space="0" w:color="auto"/>
        <w:left w:val="none" w:sz="0" w:space="0" w:color="auto"/>
        <w:bottom w:val="none" w:sz="0" w:space="0" w:color="auto"/>
        <w:right w:val="none" w:sz="0" w:space="0" w:color="auto"/>
      </w:divBdr>
    </w:div>
    <w:div w:id="1838767801">
      <w:bodyDiv w:val="1"/>
      <w:marLeft w:val="0"/>
      <w:marRight w:val="0"/>
      <w:marTop w:val="0"/>
      <w:marBottom w:val="0"/>
      <w:divBdr>
        <w:top w:val="none" w:sz="0" w:space="0" w:color="auto"/>
        <w:left w:val="none" w:sz="0" w:space="0" w:color="auto"/>
        <w:bottom w:val="none" w:sz="0" w:space="0" w:color="auto"/>
        <w:right w:val="none" w:sz="0" w:space="0" w:color="auto"/>
      </w:divBdr>
    </w:div>
    <w:div w:id="1845245260">
      <w:bodyDiv w:val="1"/>
      <w:marLeft w:val="0"/>
      <w:marRight w:val="0"/>
      <w:marTop w:val="0"/>
      <w:marBottom w:val="0"/>
      <w:divBdr>
        <w:top w:val="none" w:sz="0" w:space="0" w:color="auto"/>
        <w:left w:val="none" w:sz="0" w:space="0" w:color="auto"/>
        <w:bottom w:val="none" w:sz="0" w:space="0" w:color="auto"/>
        <w:right w:val="none" w:sz="0" w:space="0" w:color="auto"/>
      </w:divBdr>
    </w:div>
    <w:div w:id="1850370901">
      <w:bodyDiv w:val="1"/>
      <w:marLeft w:val="0"/>
      <w:marRight w:val="0"/>
      <w:marTop w:val="0"/>
      <w:marBottom w:val="0"/>
      <w:divBdr>
        <w:top w:val="none" w:sz="0" w:space="0" w:color="auto"/>
        <w:left w:val="none" w:sz="0" w:space="0" w:color="auto"/>
        <w:bottom w:val="none" w:sz="0" w:space="0" w:color="auto"/>
        <w:right w:val="none" w:sz="0" w:space="0" w:color="auto"/>
      </w:divBdr>
    </w:div>
    <w:div w:id="1850677184">
      <w:bodyDiv w:val="1"/>
      <w:marLeft w:val="0"/>
      <w:marRight w:val="0"/>
      <w:marTop w:val="0"/>
      <w:marBottom w:val="0"/>
      <w:divBdr>
        <w:top w:val="none" w:sz="0" w:space="0" w:color="auto"/>
        <w:left w:val="none" w:sz="0" w:space="0" w:color="auto"/>
        <w:bottom w:val="none" w:sz="0" w:space="0" w:color="auto"/>
        <w:right w:val="none" w:sz="0" w:space="0" w:color="auto"/>
      </w:divBdr>
    </w:div>
    <w:div w:id="1852603607">
      <w:bodyDiv w:val="1"/>
      <w:marLeft w:val="0"/>
      <w:marRight w:val="0"/>
      <w:marTop w:val="0"/>
      <w:marBottom w:val="0"/>
      <w:divBdr>
        <w:top w:val="none" w:sz="0" w:space="0" w:color="auto"/>
        <w:left w:val="none" w:sz="0" w:space="0" w:color="auto"/>
        <w:bottom w:val="none" w:sz="0" w:space="0" w:color="auto"/>
        <w:right w:val="none" w:sz="0" w:space="0" w:color="auto"/>
      </w:divBdr>
      <w:divsChild>
        <w:div w:id="229268340">
          <w:marLeft w:val="480"/>
          <w:marRight w:val="0"/>
          <w:marTop w:val="0"/>
          <w:marBottom w:val="0"/>
          <w:divBdr>
            <w:top w:val="none" w:sz="0" w:space="0" w:color="auto"/>
            <w:left w:val="none" w:sz="0" w:space="0" w:color="auto"/>
            <w:bottom w:val="none" w:sz="0" w:space="0" w:color="auto"/>
            <w:right w:val="none" w:sz="0" w:space="0" w:color="auto"/>
          </w:divBdr>
        </w:div>
        <w:div w:id="253780303">
          <w:marLeft w:val="480"/>
          <w:marRight w:val="0"/>
          <w:marTop w:val="0"/>
          <w:marBottom w:val="0"/>
          <w:divBdr>
            <w:top w:val="none" w:sz="0" w:space="0" w:color="auto"/>
            <w:left w:val="none" w:sz="0" w:space="0" w:color="auto"/>
            <w:bottom w:val="none" w:sz="0" w:space="0" w:color="auto"/>
            <w:right w:val="none" w:sz="0" w:space="0" w:color="auto"/>
          </w:divBdr>
        </w:div>
        <w:div w:id="255022709">
          <w:marLeft w:val="480"/>
          <w:marRight w:val="0"/>
          <w:marTop w:val="0"/>
          <w:marBottom w:val="0"/>
          <w:divBdr>
            <w:top w:val="none" w:sz="0" w:space="0" w:color="auto"/>
            <w:left w:val="none" w:sz="0" w:space="0" w:color="auto"/>
            <w:bottom w:val="none" w:sz="0" w:space="0" w:color="auto"/>
            <w:right w:val="none" w:sz="0" w:space="0" w:color="auto"/>
          </w:divBdr>
        </w:div>
        <w:div w:id="556822747">
          <w:marLeft w:val="480"/>
          <w:marRight w:val="0"/>
          <w:marTop w:val="0"/>
          <w:marBottom w:val="0"/>
          <w:divBdr>
            <w:top w:val="none" w:sz="0" w:space="0" w:color="auto"/>
            <w:left w:val="none" w:sz="0" w:space="0" w:color="auto"/>
            <w:bottom w:val="none" w:sz="0" w:space="0" w:color="auto"/>
            <w:right w:val="none" w:sz="0" w:space="0" w:color="auto"/>
          </w:divBdr>
        </w:div>
        <w:div w:id="655186780">
          <w:marLeft w:val="480"/>
          <w:marRight w:val="0"/>
          <w:marTop w:val="0"/>
          <w:marBottom w:val="0"/>
          <w:divBdr>
            <w:top w:val="none" w:sz="0" w:space="0" w:color="auto"/>
            <w:left w:val="none" w:sz="0" w:space="0" w:color="auto"/>
            <w:bottom w:val="none" w:sz="0" w:space="0" w:color="auto"/>
            <w:right w:val="none" w:sz="0" w:space="0" w:color="auto"/>
          </w:divBdr>
        </w:div>
        <w:div w:id="980503504">
          <w:marLeft w:val="480"/>
          <w:marRight w:val="0"/>
          <w:marTop w:val="0"/>
          <w:marBottom w:val="0"/>
          <w:divBdr>
            <w:top w:val="none" w:sz="0" w:space="0" w:color="auto"/>
            <w:left w:val="none" w:sz="0" w:space="0" w:color="auto"/>
            <w:bottom w:val="none" w:sz="0" w:space="0" w:color="auto"/>
            <w:right w:val="none" w:sz="0" w:space="0" w:color="auto"/>
          </w:divBdr>
        </w:div>
        <w:div w:id="1045717709">
          <w:marLeft w:val="480"/>
          <w:marRight w:val="0"/>
          <w:marTop w:val="0"/>
          <w:marBottom w:val="0"/>
          <w:divBdr>
            <w:top w:val="none" w:sz="0" w:space="0" w:color="auto"/>
            <w:left w:val="none" w:sz="0" w:space="0" w:color="auto"/>
            <w:bottom w:val="none" w:sz="0" w:space="0" w:color="auto"/>
            <w:right w:val="none" w:sz="0" w:space="0" w:color="auto"/>
          </w:divBdr>
        </w:div>
        <w:div w:id="1496995988">
          <w:marLeft w:val="480"/>
          <w:marRight w:val="0"/>
          <w:marTop w:val="0"/>
          <w:marBottom w:val="0"/>
          <w:divBdr>
            <w:top w:val="none" w:sz="0" w:space="0" w:color="auto"/>
            <w:left w:val="none" w:sz="0" w:space="0" w:color="auto"/>
            <w:bottom w:val="none" w:sz="0" w:space="0" w:color="auto"/>
            <w:right w:val="none" w:sz="0" w:space="0" w:color="auto"/>
          </w:divBdr>
        </w:div>
        <w:div w:id="1531185017">
          <w:marLeft w:val="480"/>
          <w:marRight w:val="0"/>
          <w:marTop w:val="0"/>
          <w:marBottom w:val="0"/>
          <w:divBdr>
            <w:top w:val="none" w:sz="0" w:space="0" w:color="auto"/>
            <w:left w:val="none" w:sz="0" w:space="0" w:color="auto"/>
            <w:bottom w:val="none" w:sz="0" w:space="0" w:color="auto"/>
            <w:right w:val="none" w:sz="0" w:space="0" w:color="auto"/>
          </w:divBdr>
        </w:div>
        <w:div w:id="1571304071">
          <w:marLeft w:val="480"/>
          <w:marRight w:val="0"/>
          <w:marTop w:val="0"/>
          <w:marBottom w:val="0"/>
          <w:divBdr>
            <w:top w:val="none" w:sz="0" w:space="0" w:color="auto"/>
            <w:left w:val="none" w:sz="0" w:space="0" w:color="auto"/>
            <w:bottom w:val="none" w:sz="0" w:space="0" w:color="auto"/>
            <w:right w:val="none" w:sz="0" w:space="0" w:color="auto"/>
          </w:divBdr>
        </w:div>
        <w:div w:id="1582257148">
          <w:marLeft w:val="480"/>
          <w:marRight w:val="0"/>
          <w:marTop w:val="0"/>
          <w:marBottom w:val="0"/>
          <w:divBdr>
            <w:top w:val="none" w:sz="0" w:space="0" w:color="auto"/>
            <w:left w:val="none" w:sz="0" w:space="0" w:color="auto"/>
            <w:bottom w:val="none" w:sz="0" w:space="0" w:color="auto"/>
            <w:right w:val="none" w:sz="0" w:space="0" w:color="auto"/>
          </w:divBdr>
        </w:div>
        <w:div w:id="1796170820">
          <w:marLeft w:val="480"/>
          <w:marRight w:val="0"/>
          <w:marTop w:val="0"/>
          <w:marBottom w:val="0"/>
          <w:divBdr>
            <w:top w:val="none" w:sz="0" w:space="0" w:color="auto"/>
            <w:left w:val="none" w:sz="0" w:space="0" w:color="auto"/>
            <w:bottom w:val="none" w:sz="0" w:space="0" w:color="auto"/>
            <w:right w:val="none" w:sz="0" w:space="0" w:color="auto"/>
          </w:divBdr>
        </w:div>
        <w:div w:id="2029988799">
          <w:marLeft w:val="480"/>
          <w:marRight w:val="0"/>
          <w:marTop w:val="0"/>
          <w:marBottom w:val="0"/>
          <w:divBdr>
            <w:top w:val="none" w:sz="0" w:space="0" w:color="auto"/>
            <w:left w:val="none" w:sz="0" w:space="0" w:color="auto"/>
            <w:bottom w:val="none" w:sz="0" w:space="0" w:color="auto"/>
            <w:right w:val="none" w:sz="0" w:space="0" w:color="auto"/>
          </w:divBdr>
        </w:div>
      </w:divsChild>
    </w:div>
    <w:div w:id="1855918676">
      <w:bodyDiv w:val="1"/>
      <w:marLeft w:val="0"/>
      <w:marRight w:val="0"/>
      <w:marTop w:val="0"/>
      <w:marBottom w:val="0"/>
      <w:divBdr>
        <w:top w:val="none" w:sz="0" w:space="0" w:color="auto"/>
        <w:left w:val="none" w:sz="0" w:space="0" w:color="auto"/>
        <w:bottom w:val="none" w:sz="0" w:space="0" w:color="auto"/>
        <w:right w:val="none" w:sz="0" w:space="0" w:color="auto"/>
      </w:divBdr>
    </w:div>
    <w:div w:id="1861123507">
      <w:bodyDiv w:val="1"/>
      <w:marLeft w:val="0"/>
      <w:marRight w:val="0"/>
      <w:marTop w:val="0"/>
      <w:marBottom w:val="0"/>
      <w:divBdr>
        <w:top w:val="none" w:sz="0" w:space="0" w:color="auto"/>
        <w:left w:val="none" w:sz="0" w:space="0" w:color="auto"/>
        <w:bottom w:val="none" w:sz="0" w:space="0" w:color="auto"/>
        <w:right w:val="none" w:sz="0" w:space="0" w:color="auto"/>
      </w:divBdr>
      <w:divsChild>
        <w:div w:id="74403953">
          <w:marLeft w:val="480"/>
          <w:marRight w:val="0"/>
          <w:marTop w:val="0"/>
          <w:marBottom w:val="0"/>
          <w:divBdr>
            <w:top w:val="none" w:sz="0" w:space="0" w:color="auto"/>
            <w:left w:val="none" w:sz="0" w:space="0" w:color="auto"/>
            <w:bottom w:val="none" w:sz="0" w:space="0" w:color="auto"/>
            <w:right w:val="none" w:sz="0" w:space="0" w:color="auto"/>
          </w:divBdr>
        </w:div>
        <w:div w:id="210189348">
          <w:marLeft w:val="480"/>
          <w:marRight w:val="0"/>
          <w:marTop w:val="0"/>
          <w:marBottom w:val="0"/>
          <w:divBdr>
            <w:top w:val="none" w:sz="0" w:space="0" w:color="auto"/>
            <w:left w:val="none" w:sz="0" w:space="0" w:color="auto"/>
            <w:bottom w:val="none" w:sz="0" w:space="0" w:color="auto"/>
            <w:right w:val="none" w:sz="0" w:space="0" w:color="auto"/>
          </w:divBdr>
        </w:div>
        <w:div w:id="242107288">
          <w:marLeft w:val="480"/>
          <w:marRight w:val="0"/>
          <w:marTop w:val="0"/>
          <w:marBottom w:val="0"/>
          <w:divBdr>
            <w:top w:val="none" w:sz="0" w:space="0" w:color="auto"/>
            <w:left w:val="none" w:sz="0" w:space="0" w:color="auto"/>
            <w:bottom w:val="none" w:sz="0" w:space="0" w:color="auto"/>
            <w:right w:val="none" w:sz="0" w:space="0" w:color="auto"/>
          </w:divBdr>
        </w:div>
        <w:div w:id="253132784">
          <w:marLeft w:val="480"/>
          <w:marRight w:val="0"/>
          <w:marTop w:val="0"/>
          <w:marBottom w:val="0"/>
          <w:divBdr>
            <w:top w:val="none" w:sz="0" w:space="0" w:color="auto"/>
            <w:left w:val="none" w:sz="0" w:space="0" w:color="auto"/>
            <w:bottom w:val="none" w:sz="0" w:space="0" w:color="auto"/>
            <w:right w:val="none" w:sz="0" w:space="0" w:color="auto"/>
          </w:divBdr>
        </w:div>
        <w:div w:id="460735736">
          <w:marLeft w:val="480"/>
          <w:marRight w:val="0"/>
          <w:marTop w:val="0"/>
          <w:marBottom w:val="0"/>
          <w:divBdr>
            <w:top w:val="none" w:sz="0" w:space="0" w:color="auto"/>
            <w:left w:val="none" w:sz="0" w:space="0" w:color="auto"/>
            <w:bottom w:val="none" w:sz="0" w:space="0" w:color="auto"/>
            <w:right w:val="none" w:sz="0" w:space="0" w:color="auto"/>
          </w:divBdr>
        </w:div>
        <w:div w:id="545029586">
          <w:marLeft w:val="480"/>
          <w:marRight w:val="0"/>
          <w:marTop w:val="0"/>
          <w:marBottom w:val="0"/>
          <w:divBdr>
            <w:top w:val="none" w:sz="0" w:space="0" w:color="auto"/>
            <w:left w:val="none" w:sz="0" w:space="0" w:color="auto"/>
            <w:bottom w:val="none" w:sz="0" w:space="0" w:color="auto"/>
            <w:right w:val="none" w:sz="0" w:space="0" w:color="auto"/>
          </w:divBdr>
        </w:div>
        <w:div w:id="591936120">
          <w:marLeft w:val="480"/>
          <w:marRight w:val="0"/>
          <w:marTop w:val="0"/>
          <w:marBottom w:val="0"/>
          <w:divBdr>
            <w:top w:val="none" w:sz="0" w:space="0" w:color="auto"/>
            <w:left w:val="none" w:sz="0" w:space="0" w:color="auto"/>
            <w:bottom w:val="none" w:sz="0" w:space="0" w:color="auto"/>
            <w:right w:val="none" w:sz="0" w:space="0" w:color="auto"/>
          </w:divBdr>
        </w:div>
        <w:div w:id="670527154">
          <w:marLeft w:val="480"/>
          <w:marRight w:val="0"/>
          <w:marTop w:val="0"/>
          <w:marBottom w:val="0"/>
          <w:divBdr>
            <w:top w:val="none" w:sz="0" w:space="0" w:color="auto"/>
            <w:left w:val="none" w:sz="0" w:space="0" w:color="auto"/>
            <w:bottom w:val="none" w:sz="0" w:space="0" w:color="auto"/>
            <w:right w:val="none" w:sz="0" w:space="0" w:color="auto"/>
          </w:divBdr>
        </w:div>
        <w:div w:id="724909329">
          <w:marLeft w:val="480"/>
          <w:marRight w:val="0"/>
          <w:marTop w:val="0"/>
          <w:marBottom w:val="0"/>
          <w:divBdr>
            <w:top w:val="none" w:sz="0" w:space="0" w:color="auto"/>
            <w:left w:val="none" w:sz="0" w:space="0" w:color="auto"/>
            <w:bottom w:val="none" w:sz="0" w:space="0" w:color="auto"/>
            <w:right w:val="none" w:sz="0" w:space="0" w:color="auto"/>
          </w:divBdr>
        </w:div>
        <w:div w:id="951088808">
          <w:marLeft w:val="480"/>
          <w:marRight w:val="0"/>
          <w:marTop w:val="0"/>
          <w:marBottom w:val="0"/>
          <w:divBdr>
            <w:top w:val="none" w:sz="0" w:space="0" w:color="auto"/>
            <w:left w:val="none" w:sz="0" w:space="0" w:color="auto"/>
            <w:bottom w:val="none" w:sz="0" w:space="0" w:color="auto"/>
            <w:right w:val="none" w:sz="0" w:space="0" w:color="auto"/>
          </w:divBdr>
        </w:div>
        <w:div w:id="1133014361">
          <w:marLeft w:val="480"/>
          <w:marRight w:val="0"/>
          <w:marTop w:val="0"/>
          <w:marBottom w:val="0"/>
          <w:divBdr>
            <w:top w:val="none" w:sz="0" w:space="0" w:color="auto"/>
            <w:left w:val="none" w:sz="0" w:space="0" w:color="auto"/>
            <w:bottom w:val="none" w:sz="0" w:space="0" w:color="auto"/>
            <w:right w:val="none" w:sz="0" w:space="0" w:color="auto"/>
          </w:divBdr>
        </w:div>
        <w:div w:id="1205556156">
          <w:marLeft w:val="480"/>
          <w:marRight w:val="0"/>
          <w:marTop w:val="0"/>
          <w:marBottom w:val="0"/>
          <w:divBdr>
            <w:top w:val="none" w:sz="0" w:space="0" w:color="auto"/>
            <w:left w:val="none" w:sz="0" w:space="0" w:color="auto"/>
            <w:bottom w:val="none" w:sz="0" w:space="0" w:color="auto"/>
            <w:right w:val="none" w:sz="0" w:space="0" w:color="auto"/>
          </w:divBdr>
        </w:div>
        <w:div w:id="1351762028">
          <w:marLeft w:val="480"/>
          <w:marRight w:val="0"/>
          <w:marTop w:val="0"/>
          <w:marBottom w:val="0"/>
          <w:divBdr>
            <w:top w:val="none" w:sz="0" w:space="0" w:color="auto"/>
            <w:left w:val="none" w:sz="0" w:space="0" w:color="auto"/>
            <w:bottom w:val="none" w:sz="0" w:space="0" w:color="auto"/>
            <w:right w:val="none" w:sz="0" w:space="0" w:color="auto"/>
          </w:divBdr>
        </w:div>
        <w:div w:id="1617520704">
          <w:marLeft w:val="480"/>
          <w:marRight w:val="0"/>
          <w:marTop w:val="0"/>
          <w:marBottom w:val="0"/>
          <w:divBdr>
            <w:top w:val="none" w:sz="0" w:space="0" w:color="auto"/>
            <w:left w:val="none" w:sz="0" w:space="0" w:color="auto"/>
            <w:bottom w:val="none" w:sz="0" w:space="0" w:color="auto"/>
            <w:right w:val="none" w:sz="0" w:space="0" w:color="auto"/>
          </w:divBdr>
        </w:div>
        <w:div w:id="1791363674">
          <w:marLeft w:val="480"/>
          <w:marRight w:val="0"/>
          <w:marTop w:val="0"/>
          <w:marBottom w:val="0"/>
          <w:divBdr>
            <w:top w:val="none" w:sz="0" w:space="0" w:color="auto"/>
            <w:left w:val="none" w:sz="0" w:space="0" w:color="auto"/>
            <w:bottom w:val="none" w:sz="0" w:space="0" w:color="auto"/>
            <w:right w:val="none" w:sz="0" w:space="0" w:color="auto"/>
          </w:divBdr>
        </w:div>
        <w:div w:id="1996175906">
          <w:marLeft w:val="480"/>
          <w:marRight w:val="0"/>
          <w:marTop w:val="0"/>
          <w:marBottom w:val="0"/>
          <w:divBdr>
            <w:top w:val="none" w:sz="0" w:space="0" w:color="auto"/>
            <w:left w:val="none" w:sz="0" w:space="0" w:color="auto"/>
            <w:bottom w:val="none" w:sz="0" w:space="0" w:color="auto"/>
            <w:right w:val="none" w:sz="0" w:space="0" w:color="auto"/>
          </w:divBdr>
        </w:div>
        <w:div w:id="2028172008">
          <w:marLeft w:val="480"/>
          <w:marRight w:val="0"/>
          <w:marTop w:val="0"/>
          <w:marBottom w:val="0"/>
          <w:divBdr>
            <w:top w:val="none" w:sz="0" w:space="0" w:color="auto"/>
            <w:left w:val="none" w:sz="0" w:space="0" w:color="auto"/>
            <w:bottom w:val="none" w:sz="0" w:space="0" w:color="auto"/>
            <w:right w:val="none" w:sz="0" w:space="0" w:color="auto"/>
          </w:divBdr>
        </w:div>
      </w:divsChild>
    </w:div>
    <w:div w:id="1862353284">
      <w:bodyDiv w:val="1"/>
      <w:marLeft w:val="0"/>
      <w:marRight w:val="0"/>
      <w:marTop w:val="0"/>
      <w:marBottom w:val="0"/>
      <w:divBdr>
        <w:top w:val="none" w:sz="0" w:space="0" w:color="auto"/>
        <w:left w:val="none" w:sz="0" w:space="0" w:color="auto"/>
        <w:bottom w:val="none" w:sz="0" w:space="0" w:color="auto"/>
        <w:right w:val="none" w:sz="0" w:space="0" w:color="auto"/>
      </w:divBdr>
    </w:div>
    <w:div w:id="1862619919">
      <w:bodyDiv w:val="1"/>
      <w:marLeft w:val="0"/>
      <w:marRight w:val="0"/>
      <w:marTop w:val="0"/>
      <w:marBottom w:val="0"/>
      <w:divBdr>
        <w:top w:val="none" w:sz="0" w:space="0" w:color="auto"/>
        <w:left w:val="none" w:sz="0" w:space="0" w:color="auto"/>
        <w:bottom w:val="none" w:sz="0" w:space="0" w:color="auto"/>
        <w:right w:val="none" w:sz="0" w:space="0" w:color="auto"/>
      </w:divBdr>
    </w:div>
    <w:div w:id="1866092149">
      <w:bodyDiv w:val="1"/>
      <w:marLeft w:val="0"/>
      <w:marRight w:val="0"/>
      <w:marTop w:val="0"/>
      <w:marBottom w:val="0"/>
      <w:divBdr>
        <w:top w:val="none" w:sz="0" w:space="0" w:color="auto"/>
        <w:left w:val="none" w:sz="0" w:space="0" w:color="auto"/>
        <w:bottom w:val="none" w:sz="0" w:space="0" w:color="auto"/>
        <w:right w:val="none" w:sz="0" w:space="0" w:color="auto"/>
      </w:divBdr>
    </w:div>
    <w:div w:id="1868063733">
      <w:bodyDiv w:val="1"/>
      <w:marLeft w:val="0"/>
      <w:marRight w:val="0"/>
      <w:marTop w:val="0"/>
      <w:marBottom w:val="0"/>
      <w:divBdr>
        <w:top w:val="none" w:sz="0" w:space="0" w:color="auto"/>
        <w:left w:val="none" w:sz="0" w:space="0" w:color="auto"/>
        <w:bottom w:val="none" w:sz="0" w:space="0" w:color="auto"/>
        <w:right w:val="none" w:sz="0" w:space="0" w:color="auto"/>
      </w:divBdr>
    </w:div>
    <w:div w:id="1871070530">
      <w:bodyDiv w:val="1"/>
      <w:marLeft w:val="0"/>
      <w:marRight w:val="0"/>
      <w:marTop w:val="0"/>
      <w:marBottom w:val="0"/>
      <w:divBdr>
        <w:top w:val="none" w:sz="0" w:space="0" w:color="auto"/>
        <w:left w:val="none" w:sz="0" w:space="0" w:color="auto"/>
        <w:bottom w:val="none" w:sz="0" w:space="0" w:color="auto"/>
        <w:right w:val="none" w:sz="0" w:space="0" w:color="auto"/>
      </w:divBdr>
    </w:div>
    <w:div w:id="1872500029">
      <w:bodyDiv w:val="1"/>
      <w:marLeft w:val="0"/>
      <w:marRight w:val="0"/>
      <w:marTop w:val="0"/>
      <w:marBottom w:val="0"/>
      <w:divBdr>
        <w:top w:val="none" w:sz="0" w:space="0" w:color="auto"/>
        <w:left w:val="none" w:sz="0" w:space="0" w:color="auto"/>
        <w:bottom w:val="none" w:sz="0" w:space="0" w:color="auto"/>
        <w:right w:val="none" w:sz="0" w:space="0" w:color="auto"/>
      </w:divBdr>
      <w:divsChild>
        <w:div w:id="212809469">
          <w:marLeft w:val="480"/>
          <w:marRight w:val="0"/>
          <w:marTop w:val="0"/>
          <w:marBottom w:val="0"/>
          <w:divBdr>
            <w:top w:val="none" w:sz="0" w:space="0" w:color="auto"/>
            <w:left w:val="none" w:sz="0" w:space="0" w:color="auto"/>
            <w:bottom w:val="none" w:sz="0" w:space="0" w:color="auto"/>
            <w:right w:val="none" w:sz="0" w:space="0" w:color="auto"/>
          </w:divBdr>
        </w:div>
        <w:div w:id="1262647590">
          <w:marLeft w:val="480"/>
          <w:marRight w:val="0"/>
          <w:marTop w:val="0"/>
          <w:marBottom w:val="0"/>
          <w:divBdr>
            <w:top w:val="none" w:sz="0" w:space="0" w:color="auto"/>
            <w:left w:val="none" w:sz="0" w:space="0" w:color="auto"/>
            <w:bottom w:val="none" w:sz="0" w:space="0" w:color="auto"/>
            <w:right w:val="none" w:sz="0" w:space="0" w:color="auto"/>
          </w:divBdr>
        </w:div>
        <w:div w:id="318919819">
          <w:marLeft w:val="480"/>
          <w:marRight w:val="0"/>
          <w:marTop w:val="0"/>
          <w:marBottom w:val="0"/>
          <w:divBdr>
            <w:top w:val="none" w:sz="0" w:space="0" w:color="auto"/>
            <w:left w:val="none" w:sz="0" w:space="0" w:color="auto"/>
            <w:bottom w:val="none" w:sz="0" w:space="0" w:color="auto"/>
            <w:right w:val="none" w:sz="0" w:space="0" w:color="auto"/>
          </w:divBdr>
        </w:div>
        <w:div w:id="1394767466">
          <w:marLeft w:val="480"/>
          <w:marRight w:val="0"/>
          <w:marTop w:val="0"/>
          <w:marBottom w:val="0"/>
          <w:divBdr>
            <w:top w:val="none" w:sz="0" w:space="0" w:color="auto"/>
            <w:left w:val="none" w:sz="0" w:space="0" w:color="auto"/>
            <w:bottom w:val="none" w:sz="0" w:space="0" w:color="auto"/>
            <w:right w:val="none" w:sz="0" w:space="0" w:color="auto"/>
          </w:divBdr>
        </w:div>
        <w:div w:id="1831292316">
          <w:marLeft w:val="480"/>
          <w:marRight w:val="0"/>
          <w:marTop w:val="0"/>
          <w:marBottom w:val="0"/>
          <w:divBdr>
            <w:top w:val="none" w:sz="0" w:space="0" w:color="auto"/>
            <w:left w:val="none" w:sz="0" w:space="0" w:color="auto"/>
            <w:bottom w:val="none" w:sz="0" w:space="0" w:color="auto"/>
            <w:right w:val="none" w:sz="0" w:space="0" w:color="auto"/>
          </w:divBdr>
        </w:div>
        <w:div w:id="1799638429">
          <w:marLeft w:val="480"/>
          <w:marRight w:val="0"/>
          <w:marTop w:val="0"/>
          <w:marBottom w:val="0"/>
          <w:divBdr>
            <w:top w:val="none" w:sz="0" w:space="0" w:color="auto"/>
            <w:left w:val="none" w:sz="0" w:space="0" w:color="auto"/>
            <w:bottom w:val="none" w:sz="0" w:space="0" w:color="auto"/>
            <w:right w:val="none" w:sz="0" w:space="0" w:color="auto"/>
          </w:divBdr>
        </w:div>
        <w:div w:id="816530363">
          <w:marLeft w:val="480"/>
          <w:marRight w:val="0"/>
          <w:marTop w:val="0"/>
          <w:marBottom w:val="0"/>
          <w:divBdr>
            <w:top w:val="none" w:sz="0" w:space="0" w:color="auto"/>
            <w:left w:val="none" w:sz="0" w:space="0" w:color="auto"/>
            <w:bottom w:val="none" w:sz="0" w:space="0" w:color="auto"/>
            <w:right w:val="none" w:sz="0" w:space="0" w:color="auto"/>
          </w:divBdr>
        </w:div>
        <w:div w:id="1972207097">
          <w:marLeft w:val="480"/>
          <w:marRight w:val="0"/>
          <w:marTop w:val="0"/>
          <w:marBottom w:val="0"/>
          <w:divBdr>
            <w:top w:val="none" w:sz="0" w:space="0" w:color="auto"/>
            <w:left w:val="none" w:sz="0" w:space="0" w:color="auto"/>
            <w:bottom w:val="none" w:sz="0" w:space="0" w:color="auto"/>
            <w:right w:val="none" w:sz="0" w:space="0" w:color="auto"/>
          </w:divBdr>
        </w:div>
        <w:div w:id="1029990313">
          <w:marLeft w:val="480"/>
          <w:marRight w:val="0"/>
          <w:marTop w:val="0"/>
          <w:marBottom w:val="0"/>
          <w:divBdr>
            <w:top w:val="none" w:sz="0" w:space="0" w:color="auto"/>
            <w:left w:val="none" w:sz="0" w:space="0" w:color="auto"/>
            <w:bottom w:val="none" w:sz="0" w:space="0" w:color="auto"/>
            <w:right w:val="none" w:sz="0" w:space="0" w:color="auto"/>
          </w:divBdr>
        </w:div>
        <w:div w:id="648248539">
          <w:marLeft w:val="480"/>
          <w:marRight w:val="0"/>
          <w:marTop w:val="0"/>
          <w:marBottom w:val="0"/>
          <w:divBdr>
            <w:top w:val="none" w:sz="0" w:space="0" w:color="auto"/>
            <w:left w:val="none" w:sz="0" w:space="0" w:color="auto"/>
            <w:bottom w:val="none" w:sz="0" w:space="0" w:color="auto"/>
            <w:right w:val="none" w:sz="0" w:space="0" w:color="auto"/>
          </w:divBdr>
        </w:div>
        <w:div w:id="665404218">
          <w:marLeft w:val="480"/>
          <w:marRight w:val="0"/>
          <w:marTop w:val="0"/>
          <w:marBottom w:val="0"/>
          <w:divBdr>
            <w:top w:val="none" w:sz="0" w:space="0" w:color="auto"/>
            <w:left w:val="none" w:sz="0" w:space="0" w:color="auto"/>
            <w:bottom w:val="none" w:sz="0" w:space="0" w:color="auto"/>
            <w:right w:val="none" w:sz="0" w:space="0" w:color="auto"/>
          </w:divBdr>
        </w:div>
        <w:div w:id="449207419">
          <w:marLeft w:val="480"/>
          <w:marRight w:val="0"/>
          <w:marTop w:val="0"/>
          <w:marBottom w:val="0"/>
          <w:divBdr>
            <w:top w:val="none" w:sz="0" w:space="0" w:color="auto"/>
            <w:left w:val="none" w:sz="0" w:space="0" w:color="auto"/>
            <w:bottom w:val="none" w:sz="0" w:space="0" w:color="auto"/>
            <w:right w:val="none" w:sz="0" w:space="0" w:color="auto"/>
          </w:divBdr>
        </w:div>
        <w:div w:id="1426656790">
          <w:marLeft w:val="480"/>
          <w:marRight w:val="0"/>
          <w:marTop w:val="0"/>
          <w:marBottom w:val="0"/>
          <w:divBdr>
            <w:top w:val="none" w:sz="0" w:space="0" w:color="auto"/>
            <w:left w:val="none" w:sz="0" w:space="0" w:color="auto"/>
            <w:bottom w:val="none" w:sz="0" w:space="0" w:color="auto"/>
            <w:right w:val="none" w:sz="0" w:space="0" w:color="auto"/>
          </w:divBdr>
        </w:div>
        <w:div w:id="2136632810">
          <w:marLeft w:val="480"/>
          <w:marRight w:val="0"/>
          <w:marTop w:val="0"/>
          <w:marBottom w:val="0"/>
          <w:divBdr>
            <w:top w:val="none" w:sz="0" w:space="0" w:color="auto"/>
            <w:left w:val="none" w:sz="0" w:space="0" w:color="auto"/>
            <w:bottom w:val="none" w:sz="0" w:space="0" w:color="auto"/>
            <w:right w:val="none" w:sz="0" w:space="0" w:color="auto"/>
          </w:divBdr>
        </w:div>
        <w:div w:id="1528642493">
          <w:marLeft w:val="480"/>
          <w:marRight w:val="0"/>
          <w:marTop w:val="0"/>
          <w:marBottom w:val="0"/>
          <w:divBdr>
            <w:top w:val="none" w:sz="0" w:space="0" w:color="auto"/>
            <w:left w:val="none" w:sz="0" w:space="0" w:color="auto"/>
            <w:bottom w:val="none" w:sz="0" w:space="0" w:color="auto"/>
            <w:right w:val="none" w:sz="0" w:space="0" w:color="auto"/>
          </w:divBdr>
        </w:div>
        <w:div w:id="473302734">
          <w:marLeft w:val="480"/>
          <w:marRight w:val="0"/>
          <w:marTop w:val="0"/>
          <w:marBottom w:val="0"/>
          <w:divBdr>
            <w:top w:val="none" w:sz="0" w:space="0" w:color="auto"/>
            <w:left w:val="none" w:sz="0" w:space="0" w:color="auto"/>
            <w:bottom w:val="none" w:sz="0" w:space="0" w:color="auto"/>
            <w:right w:val="none" w:sz="0" w:space="0" w:color="auto"/>
          </w:divBdr>
        </w:div>
        <w:div w:id="331379720">
          <w:marLeft w:val="480"/>
          <w:marRight w:val="0"/>
          <w:marTop w:val="0"/>
          <w:marBottom w:val="0"/>
          <w:divBdr>
            <w:top w:val="none" w:sz="0" w:space="0" w:color="auto"/>
            <w:left w:val="none" w:sz="0" w:space="0" w:color="auto"/>
            <w:bottom w:val="none" w:sz="0" w:space="0" w:color="auto"/>
            <w:right w:val="none" w:sz="0" w:space="0" w:color="auto"/>
          </w:divBdr>
        </w:div>
        <w:div w:id="1390760536">
          <w:marLeft w:val="480"/>
          <w:marRight w:val="0"/>
          <w:marTop w:val="0"/>
          <w:marBottom w:val="0"/>
          <w:divBdr>
            <w:top w:val="none" w:sz="0" w:space="0" w:color="auto"/>
            <w:left w:val="none" w:sz="0" w:space="0" w:color="auto"/>
            <w:bottom w:val="none" w:sz="0" w:space="0" w:color="auto"/>
            <w:right w:val="none" w:sz="0" w:space="0" w:color="auto"/>
          </w:divBdr>
        </w:div>
        <w:div w:id="1295258758">
          <w:marLeft w:val="480"/>
          <w:marRight w:val="0"/>
          <w:marTop w:val="0"/>
          <w:marBottom w:val="0"/>
          <w:divBdr>
            <w:top w:val="none" w:sz="0" w:space="0" w:color="auto"/>
            <w:left w:val="none" w:sz="0" w:space="0" w:color="auto"/>
            <w:bottom w:val="none" w:sz="0" w:space="0" w:color="auto"/>
            <w:right w:val="none" w:sz="0" w:space="0" w:color="auto"/>
          </w:divBdr>
        </w:div>
        <w:div w:id="1908109166">
          <w:marLeft w:val="480"/>
          <w:marRight w:val="0"/>
          <w:marTop w:val="0"/>
          <w:marBottom w:val="0"/>
          <w:divBdr>
            <w:top w:val="none" w:sz="0" w:space="0" w:color="auto"/>
            <w:left w:val="none" w:sz="0" w:space="0" w:color="auto"/>
            <w:bottom w:val="none" w:sz="0" w:space="0" w:color="auto"/>
            <w:right w:val="none" w:sz="0" w:space="0" w:color="auto"/>
          </w:divBdr>
        </w:div>
        <w:div w:id="104274147">
          <w:marLeft w:val="480"/>
          <w:marRight w:val="0"/>
          <w:marTop w:val="0"/>
          <w:marBottom w:val="0"/>
          <w:divBdr>
            <w:top w:val="none" w:sz="0" w:space="0" w:color="auto"/>
            <w:left w:val="none" w:sz="0" w:space="0" w:color="auto"/>
            <w:bottom w:val="none" w:sz="0" w:space="0" w:color="auto"/>
            <w:right w:val="none" w:sz="0" w:space="0" w:color="auto"/>
          </w:divBdr>
        </w:div>
        <w:div w:id="1045984367">
          <w:marLeft w:val="480"/>
          <w:marRight w:val="0"/>
          <w:marTop w:val="0"/>
          <w:marBottom w:val="0"/>
          <w:divBdr>
            <w:top w:val="none" w:sz="0" w:space="0" w:color="auto"/>
            <w:left w:val="none" w:sz="0" w:space="0" w:color="auto"/>
            <w:bottom w:val="none" w:sz="0" w:space="0" w:color="auto"/>
            <w:right w:val="none" w:sz="0" w:space="0" w:color="auto"/>
          </w:divBdr>
        </w:div>
      </w:divsChild>
    </w:div>
    <w:div w:id="1875459879">
      <w:bodyDiv w:val="1"/>
      <w:marLeft w:val="0"/>
      <w:marRight w:val="0"/>
      <w:marTop w:val="0"/>
      <w:marBottom w:val="0"/>
      <w:divBdr>
        <w:top w:val="none" w:sz="0" w:space="0" w:color="auto"/>
        <w:left w:val="none" w:sz="0" w:space="0" w:color="auto"/>
        <w:bottom w:val="none" w:sz="0" w:space="0" w:color="auto"/>
        <w:right w:val="none" w:sz="0" w:space="0" w:color="auto"/>
      </w:divBdr>
      <w:divsChild>
        <w:div w:id="159858575">
          <w:marLeft w:val="480"/>
          <w:marRight w:val="0"/>
          <w:marTop w:val="0"/>
          <w:marBottom w:val="0"/>
          <w:divBdr>
            <w:top w:val="none" w:sz="0" w:space="0" w:color="auto"/>
            <w:left w:val="none" w:sz="0" w:space="0" w:color="auto"/>
            <w:bottom w:val="none" w:sz="0" w:space="0" w:color="auto"/>
            <w:right w:val="none" w:sz="0" w:space="0" w:color="auto"/>
          </w:divBdr>
        </w:div>
        <w:div w:id="279384807">
          <w:marLeft w:val="480"/>
          <w:marRight w:val="0"/>
          <w:marTop w:val="0"/>
          <w:marBottom w:val="0"/>
          <w:divBdr>
            <w:top w:val="none" w:sz="0" w:space="0" w:color="auto"/>
            <w:left w:val="none" w:sz="0" w:space="0" w:color="auto"/>
            <w:bottom w:val="none" w:sz="0" w:space="0" w:color="auto"/>
            <w:right w:val="none" w:sz="0" w:space="0" w:color="auto"/>
          </w:divBdr>
        </w:div>
        <w:div w:id="357590402">
          <w:marLeft w:val="480"/>
          <w:marRight w:val="0"/>
          <w:marTop w:val="0"/>
          <w:marBottom w:val="0"/>
          <w:divBdr>
            <w:top w:val="none" w:sz="0" w:space="0" w:color="auto"/>
            <w:left w:val="none" w:sz="0" w:space="0" w:color="auto"/>
            <w:bottom w:val="none" w:sz="0" w:space="0" w:color="auto"/>
            <w:right w:val="none" w:sz="0" w:space="0" w:color="auto"/>
          </w:divBdr>
        </w:div>
        <w:div w:id="375204598">
          <w:marLeft w:val="480"/>
          <w:marRight w:val="0"/>
          <w:marTop w:val="0"/>
          <w:marBottom w:val="0"/>
          <w:divBdr>
            <w:top w:val="none" w:sz="0" w:space="0" w:color="auto"/>
            <w:left w:val="none" w:sz="0" w:space="0" w:color="auto"/>
            <w:bottom w:val="none" w:sz="0" w:space="0" w:color="auto"/>
            <w:right w:val="none" w:sz="0" w:space="0" w:color="auto"/>
          </w:divBdr>
        </w:div>
        <w:div w:id="443697463">
          <w:marLeft w:val="480"/>
          <w:marRight w:val="0"/>
          <w:marTop w:val="0"/>
          <w:marBottom w:val="0"/>
          <w:divBdr>
            <w:top w:val="none" w:sz="0" w:space="0" w:color="auto"/>
            <w:left w:val="none" w:sz="0" w:space="0" w:color="auto"/>
            <w:bottom w:val="none" w:sz="0" w:space="0" w:color="auto"/>
            <w:right w:val="none" w:sz="0" w:space="0" w:color="auto"/>
          </w:divBdr>
        </w:div>
        <w:div w:id="660353267">
          <w:marLeft w:val="480"/>
          <w:marRight w:val="0"/>
          <w:marTop w:val="0"/>
          <w:marBottom w:val="0"/>
          <w:divBdr>
            <w:top w:val="none" w:sz="0" w:space="0" w:color="auto"/>
            <w:left w:val="none" w:sz="0" w:space="0" w:color="auto"/>
            <w:bottom w:val="none" w:sz="0" w:space="0" w:color="auto"/>
            <w:right w:val="none" w:sz="0" w:space="0" w:color="auto"/>
          </w:divBdr>
        </w:div>
        <w:div w:id="891116072">
          <w:marLeft w:val="480"/>
          <w:marRight w:val="0"/>
          <w:marTop w:val="0"/>
          <w:marBottom w:val="0"/>
          <w:divBdr>
            <w:top w:val="none" w:sz="0" w:space="0" w:color="auto"/>
            <w:left w:val="none" w:sz="0" w:space="0" w:color="auto"/>
            <w:bottom w:val="none" w:sz="0" w:space="0" w:color="auto"/>
            <w:right w:val="none" w:sz="0" w:space="0" w:color="auto"/>
          </w:divBdr>
        </w:div>
        <w:div w:id="910653329">
          <w:marLeft w:val="480"/>
          <w:marRight w:val="0"/>
          <w:marTop w:val="0"/>
          <w:marBottom w:val="0"/>
          <w:divBdr>
            <w:top w:val="none" w:sz="0" w:space="0" w:color="auto"/>
            <w:left w:val="none" w:sz="0" w:space="0" w:color="auto"/>
            <w:bottom w:val="none" w:sz="0" w:space="0" w:color="auto"/>
            <w:right w:val="none" w:sz="0" w:space="0" w:color="auto"/>
          </w:divBdr>
        </w:div>
        <w:div w:id="1067995624">
          <w:marLeft w:val="480"/>
          <w:marRight w:val="0"/>
          <w:marTop w:val="0"/>
          <w:marBottom w:val="0"/>
          <w:divBdr>
            <w:top w:val="none" w:sz="0" w:space="0" w:color="auto"/>
            <w:left w:val="none" w:sz="0" w:space="0" w:color="auto"/>
            <w:bottom w:val="none" w:sz="0" w:space="0" w:color="auto"/>
            <w:right w:val="none" w:sz="0" w:space="0" w:color="auto"/>
          </w:divBdr>
        </w:div>
        <w:div w:id="1141271779">
          <w:marLeft w:val="480"/>
          <w:marRight w:val="0"/>
          <w:marTop w:val="0"/>
          <w:marBottom w:val="0"/>
          <w:divBdr>
            <w:top w:val="none" w:sz="0" w:space="0" w:color="auto"/>
            <w:left w:val="none" w:sz="0" w:space="0" w:color="auto"/>
            <w:bottom w:val="none" w:sz="0" w:space="0" w:color="auto"/>
            <w:right w:val="none" w:sz="0" w:space="0" w:color="auto"/>
          </w:divBdr>
        </w:div>
        <w:div w:id="1251934610">
          <w:marLeft w:val="480"/>
          <w:marRight w:val="0"/>
          <w:marTop w:val="0"/>
          <w:marBottom w:val="0"/>
          <w:divBdr>
            <w:top w:val="none" w:sz="0" w:space="0" w:color="auto"/>
            <w:left w:val="none" w:sz="0" w:space="0" w:color="auto"/>
            <w:bottom w:val="none" w:sz="0" w:space="0" w:color="auto"/>
            <w:right w:val="none" w:sz="0" w:space="0" w:color="auto"/>
          </w:divBdr>
        </w:div>
        <w:div w:id="1306858196">
          <w:marLeft w:val="480"/>
          <w:marRight w:val="0"/>
          <w:marTop w:val="0"/>
          <w:marBottom w:val="0"/>
          <w:divBdr>
            <w:top w:val="none" w:sz="0" w:space="0" w:color="auto"/>
            <w:left w:val="none" w:sz="0" w:space="0" w:color="auto"/>
            <w:bottom w:val="none" w:sz="0" w:space="0" w:color="auto"/>
            <w:right w:val="none" w:sz="0" w:space="0" w:color="auto"/>
          </w:divBdr>
        </w:div>
        <w:div w:id="1367560352">
          <w:marLeft w:val="480"/>
          <w:marRight w:val="0"/>
          <w:marTop w:val="0"/>
          <w:marBottom w:val="0"/>
          <w:divBdr>
            <w:top w:val="none" w:sz="0" w:space="0" w:color="auto"/>
            <w:left w:val="none" w:sz="0" w:space="0" w:color="auto"/>
            <w:bottom w:val="none" w:sz="0" w:space="0" w:color="auto"/>
            <w:right w:val="none" w:sz="0" w:space="0" w:color="auto"/>
          </w:divBdr>
        </w:div>
        <w:div w:id="1388139373">
          <w:marLeft w:val="480"/>
          <w:marRight w:val="0"/>
          <w:marTop w:val="0"/>
          <w:marBottom w:val="0"/>
          <w:divBdr>
            <w:top w:val="none" w:sz="0" w:space="0" w:color="auto"/>
            <w:left w:val="none" w:sz="0" w:space="0" w:color="auto"/>
            <w:bottom w:val="none" w:sz="0" w:space="0" w:color="auto"/>
            <w:right w:val="none" w:sz="0" w:space="0" w:color="auto"/>
          </w:divBdr>
        </w:div>
        <w:div w:id="1670711213">
          <w:marLeft w:val="480"/>
          <w:marRight w:val="0"/>
          <w:marTop w:val="0"/>
          <w:marBottom w:val="0"/>
          <w:divBdr>
            <w:top w:val="none" w:sz="0" w:space="0" w:color="auto"/>
            <w:left w:val="none" w:sz="0" w:space="0" w:color="auto"/>
            <w:bottom w:val="none" w:sz="0" w:space="0" w:color="auto"/>
            <w:right w:val="none" w:sz="0" w:space="0" w:color="auto"/>
          </w:divBdr>
        </w:div>
        <w:div w:id="1760129048">
          <w:marLeft w:val="480"/>
          <w:marRight w:val="0"/>
          <w:marTop w:val="0"/>
          <w:marBottom w:val="0"/>
          <w:divBdr>
            <w:top w:val="none" w:sz="0" w:space="0" w:color="auto"/>
            <w:left w:val="none" w:sz="0" w:space="0" w:color="auto"/>
            <w:bottom w:val="none" w:sz="0" w:space="0" w:color="auto"/>
            <w:right w:val="none" w:sz="0" w:space="0" w:color="auto"/>
          </w:divBdr>
        </w:div>
        <w:div w:id="1760716678">
          <w:marLeft w:val="480"/>
          <w:marRight w:val="0"/>
          <w:marTop w:val="0"/>
          <w:marBottom w:val="0"/>
          <w:divBdr>
            <w:top w:val="none" w:sz="0" w:space="0" w:color="auto"/>
            <w:left w:val="none" w:sz="0" w:space="0" w:color="auto"/>
            <w:bottom w:val="none" w:sz="0" w:space="0" w:color="auto"/>
            <w:right w:val="none" w:sz="0" w:space="0" w:color="auto"/>
          </w:divBdr>
        </w:div>
        <w:div w:id="1825468194">
          <w:marLeft w:val="480"/>
          <w:marRight w:val="0"/>
          <w:marTop w:val="0"/>
          <w:marBottom w:val="0"/>
          <w:divBdr>
            <w:top w:val="none" w:sz="0" w:space="0" w:color="auto"/>
            <w:left w:val="none" w:sz="0" w:space="0" w:color="auto"/>
            <w:bottom w:val="none" w:sz="0" w:space="0" w:color="auto"/>
            <w:right w:val="none" w:sz="0" w:space="0" w:color="auto"/>
          </w:divBdr>
        </w:div>
        <w:div w:id="1955092820">
          <w:marLeft w:val="480"/>
          <w:marRight w:val="0"/>
          <w:marTop w:val="0"/>
          <w:marBottom w:val="0"/>
          <w:divBdr>
            <w:top w:val="none" w:sz="0" w:space="0" w:color="auto"/>
            <w:left w:val="none" w:sz="0" w:space="0" w:color="auto"/>
            <w:bottom w:val="none" w:sz="0" w:space="0" w:color="auto"/>
            <w:right w:val="none" w:sz="0" w:space="0" w:color="auto"/>
          </w:divBdr>
        </w:div>
        <w:div w:id="1986354563">
          <w:marLeft w:val="480"/>
          <w:marRight w:val="0"/>
          <w:marTop w:val="0"/>
          <w:marBottom w:val="0"/>
          <w:divBdr>
            <w:top w:val="none" w:sz="0" w:space="0" w:color="auto"/>
            <w:left w:val="none" w:sz="0" w:space="0" w:color="auto"/>
            <w:bottom w:val="none" w:sz="0" w:space="0" w:color="auto"/>
            <w:right w:val="none" w:sz="0" w:space="0" w:color="auto"/>
          </w:divBdr>
        </w:div>
        <w:div w:id="2076469510">
          <w:marLeft w:val="480"/>
          <w:marRight w:val="0"/>
          <w:marTop w:val="0"/>
          <w:marBottom w:val="0"/>
          <w:divBdr>
            <w:top w:val="none" w:sz="0" w:space="0" w:color="auto"/>
            <w:left w:val="none" w:sz="0" w:space="0" w:color="auto"/>
            <w:bottom w:val="none" w:sz="0" w:space="0" w:color="auto"/>
            <w:right w:val="none" w:sz="0" w:space="0" w:color="auto"/>
          </w:divBdr>
        </w:div>
      </w:divsChild>
    </w:div>
    <w:div w:id="1884172890">
      <w:bodyDiv w:val="1"/>
      <w:marLeft w:val="0"/>
      <w:marRight w:val="0"/>
      <w:marTop w:val="0"/>
      <w:marBottom w:val="0"/>
      <w:divBdr>
        <w:top w:val="none" w:sz="0" w:space="0" w:color="auto"/>
        <w:left w:val="none" w:sz="0" w:space="0" w:color="auto"/>
        <w:bottom w:val="none" w:sz="0" w:space="0" w:color="auto"/>
        <w:right w:val="none" w:sz="0" w:space="0" w:color="auto"/>
      </w:divBdr>
    </w:div>
    <w:div w:id="1885630340">
      <w:bodyDiv w:val="1"/>
      <w:marLeft w:val="0"/>
      <w:marRight w:val="0"/>
      <w:marTop w:val="0"/>
      <w:marBottom w:val="0"/>
      <w:divBdr>
        <w:top w:val="none" w:sz="0" w:space="0" w:color="auto"/>
        <w:left w:val="none" w:sz="0" w:space="0" w:color="auto"/>
        <w:bottom w:val="none" w:sz="0" w:space="0" w:color="auto"/>
        <w:right w:val="none" w:sz="0" w:space="0" w:color="auto"/>
      </w:divBdr>
    </w:div>
    <w:div w:id="1893300017">
      <w:bodyDiv w:val="1"/>
      <w:marLeft w:val="0"/>
      <w:marRight w:val="0"/>
      <w:marTop w:val="0"/>
      <w:marBottom w:val="0"/>
      <w:divBdr>
        <w:top w:val="none" w:sz="0" w:space="0" w:color="auto"/>
        <w:left w:val="none" w:sz="0" w:space="0" w:color="auto"/>
        <w:bottom w:val="none" w:sz="0" w:space="0" w:color="auto"/>
        <w:right w:val="none" w:sz="0" w:space="0" w:color="auto"/>
      </w:divBdr>
    </w:div>
    <w:div w:id="1896745004">
      <w:bodyDiv w:val="1"/>
      <w:marLeft w:val="0"/>
      <w:marRight w:val="0"/>
      <w:marTop w:val="0"/>
      <w:marBottom w:val="0"/>
      <w:divBdr>
        <w:top w:val="none" w:sz="0" w:space="0" w:color="auto"/>
        <w:left w:val="none" w:sz="0" w:space="0" w:color="auto"/>
        <w:bottom w:val="none" w:sz="0" w:space="0" w:color="auto"/>
        <w:right w:val="none" w:sz="0" w:space="0" w:color="auto"/>
      </w:divBdr>
      <w:divsChild>
        <w:div w:id="77143983">
          <w:marLeft w:val="480"/>
          <w:marRight w:val="0"/>
          <w:marTop w:val="0"/>
          <w:marBottom w:val="0"/>
          <w:divBdr>
            <w:top w:val="none" w:sz="0" w:space="0" w:color="auto"/>
            <w:left w:val="none" w:sz="0" w:space="0" w:color="auto"/>
            <w:bottom w:val="none" w:sz="0" w:space="0" w:color="auto"/>
            <w:right w:val="none" w:sz="0" w:space="0" w:color="auto"/>
          </w:divBdr>
        </w:div>
        <w:div w:id="230390018">
          <w:marLeft w:val="480"/>
          <w:marRight w:val="0"/>
          <w:marTop w:val="0"/>
          <w:marBottom w:val="0"/>
          <w:divBdr>
            <w:top w:val="none" w:sz="0" w:space="0" w:color="auto"/>
            <w:left w:val="none" w:sz="0" w:space="0" w:color="auto"/>
            <w:bottom w:val="none" w:sz="0" w:space="0" w:color="auto"/>
            <w:right w:val="none" w:sz="0" w:space="0" w:color="auto"/>
          </w:divBdr>
        </w:div>
        <w:div w:id="544491100">
          <w:marLeft w:val="480"/>
          <w:marRight w:val="0"/>
          <w:marTop w:val="0"/>
          <w:marBottom w:val="0"/>
          <w:divBdr>
            <w:top w:val="none" w:sz="0" w:space="0" w:color="auto"/>
            <w:left w:val="none" w:sz="0" w:space="0" w:color="auto"/>
            <w:bottom w:val="none" w:sz="0" w:space="0" w:color="auto"/>
            <w:right w:val="none" w:sz="0" w:space="0" w:color="auto"/>
          </w:divBdr>
        </w:div>
        <w:div w:id="556673556">
          <w:marLeft w:val="480"/>
          <w:marRight w:val="0"/>
          <w:marTop w:val="0"/>
          <w:marBottom w:val="0"/>
          <w:divBdr>
            <w:top w:val="none" w:sz="0" w:space="0" w:color="auto"/>
            <w:left w:val="none" w:sz="0" w:space="0" w:color="auto"/>
            <w:bottom w:val="none" w:sz="0" w:space="0" w:color="auto"/>
            <w:right w:val="none" w:sz="0" w:space="0" w:color="auto"/>
          </w:divBdr>
        </w:div>
        <w:div w:id="634988413">
          <w:marLeft w:val="480"/>
          <w:marRight w:val="0"/>
          <w:marTop w:val="0"/>
          <w:marBottom w:val="0"/>
          <w:divBdr>
            <w:top w:val="none" w:sz="0" w:space="0" w:color="auto"/>
            <w:left w:val="none" w:sz="0" w:space="0" w:color="auto"/>
            <w:bottom w:val="none" w:sz="0" w:space="0" w:color="auto"/>
            <w:right w:val="none" w:sz="0" w:space="0" w:color="auto"/>
          </w:divBdr>
        </w:div>
        <w:div w:id="862785424">
          <w:marLeft w:val="480"/>
          <w:marRight w:val="0"/>
          <w:marTop w:val="0"/>
          <w:marBottom w:val="0"/>
          <w:divBdr>
            <w:top w:val="none" w:sz="0" w:space="0" w:color="auto"/>
            <w:left w:val="none" w:sz="0" w:space="0" w:color="auto"/>
            <w:bottom w:val="none" w:sz="0" w:space="0" w:color="auto"/>
            <w:right w:val="none" w:sz="0" w:space="0" w:color="auto"/>
          </w:divBdr>
        </w:div>
        <w:div w:id="1150682168">
          <w:marLeft w:val="480"/>
          <w:marRight w:val="0"/>
          <w:marTop w:val="0"/>
          <w:marBottom w:val="0"/>
          <w:divBdr>
            <w:top w:val="none" w:sz="0" w:space="0" w:color="auto"/>
            <w:left w:val="none" w:sz="0" w:space="0" w:color="auto"/>
            <w:bottom w:val="none" w:sz="0" w:space="0" w:color="auto"/>
            <w:right w:val="none" w:sz="0" w:space="0" w:color="auto"/>
          </w:divBdr>
        </w:div>
        <w:div w:id="1596326997">
          <w:marLeft w:val="480"/>
          <w:marRight w:val="0"/>
          <w:marTop w:val="0"/>
          <w:marBottom w:val="0"/>
          <w:divBdr>
            <w:top w:val="none" w:sz="0" w:space="0" w:color="auto"/>
            <w:left w:val="none" w:sz="0" w:space="0" w:color="auto"/>
            <w:bottom w:val="none" w:sz="0" w:space="0" w:color="auto"/>
            <w:right w:val="none" w:sz="0" w:space="0" w:color="auto"/>
          </w:divBdr>
        </w:div>
        <w:div w:id="1640770535">
          <w:marLeft w:val="480"/>
          <w:marRight w:val="0"/>
          <w:marTop w:val="0"/>
          <w:marBottom w:val="0"/>
          <w:divBdr>
            <w:top w:val="none" w:sz="0" w:space="0" w:color="auto"/>
            <w:left w:val="none" w:sz="0" w:space="0" w:color="auto"/>
            <w:bottom w:val="none" w:sz="0" w:space="0" w:color="auto"/>
            <w:right w:val="none" w:sz="0" w:space="0" w:color="auto"/>
          </w:divBdr>
        </w:div>
        <w:div w:id="1734310705">
          <w:marLeft w:val="480"/>
          <w:marRight w:val="0"/>
          <w:marTop w:val="0"/>
          <w:marBottom w:val="0"/>
          <w:divBdr>
            <w:top w:val="none" w:sz="0" w:space="0" w:color="auto"/>
            <w:left w:val="none" w:sz="0" w:space="0" w:color="auto"/>
            <w:bottom w:val="none" w:sz="0" w:space="0" w:color="auto"/>
            <w:right w:val="none" w:sz="0" w:space="0" w:color="auto"/>
          </w:divBdr>
        </w:div>
      </w:divsChild>
    </w:div>
    <w:div w:id="1900825485">
      <w:bodyDiv w:val="1"/>
      <w:marLeft w:val="0"/>
      <w:marRight w:val="0"/>
      <w:marTop w:val="0"/>
      <w:marBottom w:val="0"/>
      <w:divBdr>
        <w:top w:val="none" w:sz="0" w:space="0" w:color="auto"/>
        <w:left w:val="none" w:sz="0" w:space="0" w:color="auto"/>
        <w:bottom w:val="none" w:sz="0" w:space="0" w:color="auto"/>
        <w:right w:val="none" w:sz="0" w:space="0" w:color="auto"/>
      </w:divBdr>
    </w:div>
    <w:div w:id="1901987242">
      <w:bodyDiv w:val="1"/>
      <w:marLeft w:val="0"/>
      <w:marRight w:val="0"/>
      <w:marTop w:val="0"/>
      <w:marBottom w:val="0"/>
      <w:divBdr>
        <w:top w:val="none" w:sz="0" w:space="0" w:color="auto"/>
        <w:left w:val="none" w:sz="0" w:space="0" w:color="auto"/>
        <w:bottom w:val="none" w:sz="0" w:space="0" w:color="auto"/>
        <w:right w:val="none" w:sz="0" w:space="0" w:color="auto"/>
      </w:divBdr>
    </w:div>
    <w:div w:id="1902864702">
      <w:bodyDiv w:val="1"/>
      <w:marLeft w:val="0"/>
      <w:marRight w:val="0"/>
      <w:marTop w:val="0"/>
      <w:marBottom w:val="0"/>
      <w:divBdr>
        <w:top w:val="none" w:sz="0" w:space="0" w:color="auto"/>
        <w:left w:val="none" w:sz="0" w:space="0" w:color="auto"/>
        <w:bottom w:val="none" w:sz="0" w:space="0" w:color="auto"/>
        <w:right w:val="none" w:sz="0" w:space="0" w:color="auto"/>
      </w:divBdr>
    </w:div>
    <w:div w:id="1905531187">
      <w:bodyDiv w:val="1"/>
      <w:marLeft w:val="0"/>
      <w:marRight w:val="0"/>
      <w:marTop w:val="0"/>
      <w:marBottom w:val="0"/>
      <w:divBdr>
        <w:top w:val="none" w:sz="0" w:space="0" w:color="auto"/>
        <w:left w:val="none" w:sz="0" w:space="0" w:color="auto"/>
        <w:bottom w:val="none" w:sz="0" w:space="0" w:color="auto"/>
        <w:right w:val="none" w:sz="0" w:space="0" w:color="auto"/>
      </w:divBdr>
    </w:div>
    <w:div w:id="1908566841">
      <w:bodyDiv w:val="1"/>
      <w:marLeft w:val="0"/>
      <w:marRight w:val="0"/>
      <w:marTop w:val="0"/>
      <w:marBottom w:val="0"/>
      <w:divBdr>
        <w:top w:val="none" w:sz="0" w:space="0" w:color="auto"/>
        <w:left w:val="none" w:sz="0" w:space="0" w:color="auto"/>
        <w:bottom w:val="none" w:sz="0" w:space="0" w:color="auto"/>
        <w:right w:val="none" w:sz="0" w:space="0" w:color="auto"/>
      </w:divBdr>
      <w:divsChild>
        <w:div w:id="781145172">
          <w:marLeft w:val="480"/>
          <w:marRight w:val="0"/>
          <w:marTop w:val="0"/>
          <w:marBottom w:val="0"/>
          <w:divBdr>
            <w:top w:val="none" w:sz="0" w:space="0" w:color="auto"/>
            <w:left w:val="none" w:sz="0" w:space="0" w:color="auto"/>
            <w:bottom w:val="none" w:sz="0" w:space="0" w:color="auto"/>
            <w:right w:val="none" w:sz="0" w:space="0" w:color="auto"/>
          </w:divBdr>
        </w:div>
        <w:div w:id="1376782190">
          <w:marLeft w:val="480"/>
          <w:marRight w:val="0"/>
          <w:marTop w:val="0"/>
          <w:marBottom w:val="0"/>
          <w:divBdr>
            <w:top w:val="none" w:sz="0" w:space="0" w:color="auto"/>
            <w:left w:val="none" w:sz="0" w:space="0" w:color="auto"/>
            <w:bottom w:val="none" w:sz="0" w:space="0" w:color="auto"/>
            <w:right w:val="none" w:sz="0" w:space="0" w:color="auto"/>
          </w:divBdr>
        </w:div>
        <w:div w:id="62021605">
          <w:marLeft w:val="480"/>
          <w:marRight w:val="0"/>
          <w:marTop w:val="0"/>
          <w:marBottom w:val="0"/>
          <w:divBdr>
            <w:top w:val="none" w:sz="0" w:space="0" w:color="auto"/>
            <w:left w:val="none" w:sz="0" w:space="0" w:color="auto"/>
            <w:bottom w:val="none" w:sz="0" w:space="0" w:color="auto"/>
            <w:right w:val="none" w:sz="0" w:space="0" w:color="auto"/>
          </w:divBdr>
        </w:div>
        <w:div w:id="1136291009">
          <w:marLeft w:val="480"/>
          <w:marRight w:val="0"/>
          <w:marTop w:val="0"/>
          <w:marBottom w:val="0"/>
          <w:divBdr>
            <w:top w:val="none" w:sz="0" w:space="0" w:color="auto"/>
            <w:left w:val="none" w:sz="0" w:space="0" w:color="auto"/>
            <w:bottom w:val="none" w:sz="0" w:space="0" w:color="auto"/>
            <w:right w:val="none" w:sz="0" w:space="0" w:color="auto"/>
          </w:divBdr>
        </w:div>
        <w:div w:id="160047657">
          <w:marLeft w:val="480"/>
          <w:marRight w:val="0"/>
          <w:marTop w:val="0"/>
          <w:marBottom w:val="0"/>
          <w:divBdr>
            <w:top w:val="none" w:sz="0" w:space="0" w:color="auto"/>
            <w:left w:val="none" w:sz="0" w:space="0" w:color="auto"/>
            <w:bottom w:val="none" w:sz="0" w:space="0" w:color="auto"/>
            <w:right w:val="none" w:sz="0" w:space="0" w:color="auto"/>
          </w:divBdr>
        </w:div>
        <w:div w:id="1710764856">
          <w:marLeft w:val="480"/>
          <w:marRight w:val="0"/>
          <w:marTop w:val="0"/>
          <w:marBottom w:val="0"/>
          <w:divBdr>
            <w:top w:val="none" w:sz="0" w:space="0" w:color="auto"/>
            <w:left w:val="none" w:sz="0" w:space="0" w:color="auto"/>
            <w:bottom w:val="none" w:sz="0" w:space="0" w:color="auto"/>
            <w:right w:val="none" w:sz="0" w:space="0" w:color="auto"/>
          </w:divBdr>
        </w:div>
        <w:div w:id="2141027243">
          <w:marLeft w:val="480"/>
          <w:marRight w:val="0"/>
          <w:marTop w:val="0"/>
          <w:marBottom w:val="0"/>
          <w:divBdr>
            <w:top w:val="none" w:sz="0" w:space="0" w:color="auto"/>
            <w:left w:val="none" w:sz="0" w:space="0" w:color="auto"/>
            <w:bottom w:val="none" w:sz="0" w:space="0" w:color="auto"/>
            <w:right w:val="none" w:sz="0" w:space="0" w:color="auto"/>
          </w:divBdr>
        </w:div>
        <w:div w:id="823357664">
          <w:marLeft w:val="480"/>
          <w:marRight w:val="0"/>
          <w:marTop w:val="0"/>
          <w:marBottom w:val="0"/>
          <w:divBdr>
            <w:top w:val="none" w:sz="0" w:space="0" w:color="auto"/>
            <w:left w:val="none" w:sz="0" w:space="0" w:color="auto"/>
            <w:bottom w:val="none" w:sz="0" w:space="0" w:color="auto"/>
            <w:right w:val="none" w:sz="0" w:space="0" w:color="auto"/>
          </w:divBdr>
        </w:div>
        <w:div w:id="1189953917">
          <w:marLeft w:val="480"/>
          <w:marRight w:val="0"/>
          <w:marTop w:val="0"/>
          <w:marBottom w:val="0"/>
          <w:divBdr>
            <w:top w:val="none" w:sz="0" w:space="0" w:color="auto"/>
            <w:left w:val="none" w:sz="0" w:space="0" w:color="auto"/>
            <w:bottom w:val="none" w:sz="0" w:space="0" w:color="auto"/>
            <w:right w:val="none" w:sz="0" w:space="0" w:color="auto"/>
          </w:divBdr>
        </w:div>
        <w:div w:id="1823039961">
          <w:marLeft w:val="480"/>
          <w:marRight w:val="0"/>
          <w:marTop w:val="0"/>
          <w:marBottom w:val="0"/>
          <w:divBdr>
            <w:top w:val="none" w:sz="0" w:space="0" w:color="auto"/>
            <w:left w:val="none" w:sz="0" w:space="0" w:color="auto"/>
            <w:bottom w:val="none" w:sz="0" w:space="0" w:color="auto"/>
            <w:right w:val="none" w:sz="0" w:space="0" w:color="auto"/>
          </w:divBdr>
        </w:div>
        <w:div w:id="124661087">
          <w:marLeft w:val="480"/>
          <w:marRight w:val="0"/>
          <w:marTop w:val="0"/>
          <w:marBottom w:val="0"/>
          <w:divBdr>
            <w:top w:val="none" w:sz="0" w:space="0" w:color="auto"/>
            <w:left w:val="none" w:sz="0" w:space="0" w:color="auto"/>
            <w:bottom w:val="none" w:sz="0" w:space="0" w:color="auto"/>
            <w:right w:val="none" w:sz="0" w:space="0" w:color="auto"/>
          </w:divBdr>
        </w:div>
        <w:div w:id="22294911">
          <w:marLeft w:val="480"/>
          <w:marRight w:val="0"/>
          <w:marTop w:val="0"/>
          <w:marBottom w:val="0"/>
          <w:divBdr>
            <w:top w:val="none" w:sz="0" w:space="0" w:color="auto"/>
            <w:left w:val="none" w:sz="0" w:space="0" w:color="auto"/>
            <w:bottom w:val="none" w:sz="0" w:space="0" w:color="auto"/>
            <w:right w:val="none" w:sz="0" w:space="0" w:color="auto"/>
          </w:divBdr>
        </w:div>
        <w:div w:id="1506900738">
          <w:marLeft w:val="480"/>
          <w:marRight w:val="0"/>
          <w:marTop w:val="0"/>
          <w:marBottom w:val="0"/>
          <w:divBdr>
            <w:top w:val="none" w:sz="0" w:space="0" w:color="auto"/>
            <w:left w:val="none" w:sz="0" w:space="0" w:color="auto"/>
            <w:bottom w:val="none" w:sz="0" w:space="0" w:color="auto"/>
            <w:right w:val="none" w:sz="0" w:space="0" w:color="auto"/>
          </w:divBdr>
        </w:div>
        <w:div w:id="1727296359">
          <w:marLeft w:val="480"/>
          <w:marRight w:val="0"/>
          <w:marTop w:val="0"/>
          <w:marBottom w:val="0"/>
          <w:divBdr>
            <w:top w:val="none" w:sz="0" w:space="0" w:color="auto"/>
            <w:left w:val="none" w:sz="0" w:space="0" w:color="auto"/>
            <w:bottom w:val="none" w:sz="0" w:space="0" w:color="auto"/>
            <w:right w:val="none" w:sz="0" w:space="0" w:color="auto"/>
          </w:divBdr>
        </w:div>
        <w:div w:id="1697854639">
          <w:marLeft w:val="480"/>
          <w:marRight w:val="0"/>
          <w:marTop w:val="0"/>
          <w:marBottom w:val="0"/>
          <w:divBdr>
            <w:top w:val="none" w:sz="0" w:space="0" w:color="auto"/>
            <w:left w:val="none" w:sz="0" w:space="0" w:color="auto"/>
            <w:bottom w:val="none" w:sz="0" w:space="0" w:color="auto"/>
            <w:right w:val="none" w:sz="0" w:space="0" w:color="auto"/>
          </w:divBdr>
        </w:div>
        <w:div w:id="1086461147">
          <w:marLeft w:val="480"/>
          <w:marRight w:val="0"/>
          <w:marTop w:val="0"/>
          <w:marBottom w:val="0"/>
          <w:divBdr>
            <w:top w:val="none" w:sz="0" w:space="0" w:color="auto"/>
            <w:left w:val="none" w:sz="0" w:space="0" w:color="auto"/>
            <w:bottom w:val="none" w:sz="0" w:space="0" w:color="auto"/>
            <w:right w:val="none" w:sz="0" w:space="0" w:color="auto"/>
          </w:divBdr>
        </w:div>
        <w:div w:id="1448889799">
          <w:marLeft w:val="480"/>
          <w:marRight w:val="0"/>
          <w:marTop w:val="0"/>
          <w:marBottom w:val="0"/>
          <w:divBdr>
            <w:top w:val="none" w:sz="0" w:space="0" w:color="auto"/>
            <w:left w:val="none" w:sz="0" w:space="0" w:color="auto"/>
            <w:bottom w:val="none" w:sz="0" w:space="0" w:color="auto"/>
            <w:right w:val="none" w:sz="0" w:space="0" w:color="auto"/>
          </w:divBdr>
        </w:div>
        <w:div w:id="1471899668">
          <w:marLeft w:val="480"/>
          <w:marRight w:val="0"/>
          <w:marTop w:val="0"/>
          <w:marBottom w:val="0"/>
          <w:divBdr>
            <w:top w:val="none" w:sz="0" w:space="0" w:color="auto"/>
            <w:left w:val="none" w:sz="0" w:space="0" w:color="auto"/>
            <w:bottom w:val="none" w:sz="0" w:space="0" w:color="auto"/>
            <w:right w:val="none" w:sz="0" w:space="0" w:color="auto"/>
          </w:divBdr>
        </w:div>
        <w:div w:id="1692758973">
          <w:marLeft w:val="480"/>
          <w:marRight w:val="0"/>
          <w:marTop w:val="0"/>
          <w:marBottom w:val="0"/>
          <w:divBdr>
            <w:top w:val="none" w:sz="0" w:space="0" w:color="auto"/>
            <w:left w:val="none" w:sz="0" w:space="0" w:color="auto"/>
            <w:bottom w:val="none" w:sz="0" w:space="0" w:color="auto"/>
            <w:right w:val="none" w:sz="0" w:space="0" w:color="auto"/>
          </w:divBdr>
        </w:div>
        <w:div w:id="122625924">
          <w:marLeft w:val="480"/>
          <w:marRight w:val="0"/>
          <w:marTop w:val="0"/>
          <w:marBottom w:val="0"/>
          <w:divBdr>
            <w:top w:val="none" w:sz="0" w:space="0" w:color="auto"/>
            <w:left w:val="none" w:sz="0" w:space="0" w:color="auto"/>
            <w:bottom w:val="none" w:sz="0" w:space="0" w:color="auto"/>
            <w:right w:val="none" w:sz="0" w:space="0" w:color="auto"/>
          </w:divBdr>
        </w:div>
        <w:div w:id="9259123">
          <w:marLeft w:val="480"/>
          <w:marRight w:val="0"/>
          <w:marTop w:val="0"/>
          <w:marBottom w:val="0"/>
          <w:divBdr>
            <w:top w:val="none" w:sz="0" w:space="0" w:color="auto"/>
            <w:left w:val="none" w:sz="0" w:space="0" w:color="auto"/>
            <w:bottom w:val="none" w:sz="0" w:space="0" w:color="auto"/>
            <w:right w:val="none" w:sz="0" w:space="0" w:color="auto"/>
          </w:divBdr>
        </w:div>
        <w:div w:id="718670955">
          <w:marLeft w:val="480"/>
          <w:marRight w:val="0"/>
          <w:marTop w:val="0"/>
          <w:marBottom w:val="0"/>
          <w:divBdr>
            <w:top w:val="none" w:sz="0" w:space="0" w:color="auto"/>
            <w:left w:val="none" w:sz="0" w:space="0" w:color="auto"/>
            <w:bottom w:val="none" w:sz="0" w:space="0" w:color="auto"/>
            <w:right w:val="none" w:sz="0" w:space="0" w:color="auto"/>
          </w:divBdr>
        </w:div>
        <w:div w:id="1555190725">
          <w:marLeft w:val="480"/>
          <w:marRight w:val="0"/>
          <w:marTop w:val="0"/>
          <w:marBottom w:val="0"/>
          <w:divBdr>
            <w:top w:val="none" w:sz="0" w:space="0" w:color="auto"/>
            <w:left w:val="none" w:sz="0" w:space="0" w:color="auto"/>
            <w:bottom w:val="none" w:sz="0" w:space="0" w:color="auto"/>
            <w:right w:val="none" w:sz="0" w:space="0" w:color="auto"/>
          </w:divBdr>
        </w:div>
        <w:div w:id="1943997132">
          <w:marLeft w:val="480"/>
          <w:marRight w:val="0"/>
          <w:marTop w:val="0"/>
          <w:marBottom w:val="0"/>
          <w:divBdr>
            <w:top w:val="none" w:sz="0" w:space="0" w:color="auto"/>
            <w:left w:val="none" w:sz="0" w:space="0" w:color="auto"/>
            <w:bottom w:val="none" w:sz="0" w:space="0" w:color="auto"/>
            <w:right w:val="none" w:sz="0" w:space="0" w:color="auto"/>
          </w:divBdr>
        </w:div>
        <w:div w:id="1446073815">
          <w:marLeft w:val="480"/>
          <w:marRight w:val="0"/>
          <w:marTop w:val="0"/>
          <w:marBottom w:val="0"/>
          <w:divBdr>
            <w:top w:val="none" w:sz="0" w:space="0" w:color="auto"/>
            <w:left w:val="none" w:sz="0" w:space="0" w:color="auto"/>
            <w:bottom w:val="none" w:sz="0" w:space="0" w:color="auto"/>
            <w:right w:val="none" w:sz="0" w:space="0" w:color="auto"/>
          </w:divBdr>
        </w:div>
        <w:div w:id="1183738135">
          <w:marLeft w:val="480"/>
          <w:marRight w:val="0"/>
          <w:marTop w:val="0"/>
          <w:marBottom w:val="0"/>
          <w:divBdr>
            <w:top w:val="none" w:sz="0" w:space="0" w:color="auto"/>
            <w:left w:val="none" w:sz="0" w:space="0" w:color="auto"/>
            <w:bottom w:val="none" w:sz="0" w:space="0" w:color="auto"/>
            <w:right w:val="none" w:sz="0" w:space="0" w:color="auto"/>
          </w:divBdr>
        </w:div>
        <w:div w:id="1109275095">
          <w:marLeft w:val="480"/>
          <w:marRight w:val="0"/>
          <w:marTop w:val="0"/>
          <w:marBottom w:val="0"/>
          <w:divBdr>
            <w:top w:val="none" w:sz="0" w:space="0" w:color="auto"/>
            <w:left w:val="none" w:sz="0" w:space="0" w:color="auto"/>
            <w:bottom w:val="none" w:sz="0" w:space="0" w:color="auto"/>
            <w:right w:val="none" w:sz="0" w:space="0" w:color="auto"/>
          </w:divBdr>
        </w:div>
      </w:divsChild>
    </w:div>
    <w:div w:id="1911770926">
      <w:bodyDiv w:val="1"/>
      <w:marLeft w:val="0"/>
      <w:marRight w:val="0"/>
      <w:marTop w:val="0"/>
      <w:marBottom w:val="0"/>
      <w:divBdr>
        <w:top w:val="none" w:sz="0" w:space="0" w:color="auto"/>
        <w:left w:val="none" w:sz="0" w:space="0" w:color="auto"/>
        <w:bottom w:val="none" w:sz="0" w:space="0" w:color="auto"/>
        <w:right w:val="none" w:sz="0" w:space="0" w:color="auto"/>
      </w:divBdr>
      <w:divsChild>
        <w:div w:id="55323352">
          <w:marLeft w:val="480"/>
          <w:marRight w:val="0"/>
          <w:marTop w:val="0"/>
          <w:marBottom w:val="0"/>
          <w:divBdr>
            <w:top w:val="none" w:sz="0" w:space="0" w:color="auto"/>
            <w:left w:val="none" w:sz="0" w:space="0" w:color="auto"/>
            <w:bottom w:val="none" w:sz="0" w:space="0" w:color="auto"/>
            <w:right w:val="none" w:sz="0" w:space="0" w:color="auto"/>
          </w:divBdr>
        </w:div>
        <w:div w:id="182404957">
          <w:marLeft w:val="480"/>
          <w:marRight w:val="0"/>
          <w:marTop w:val="0"/>
          <w:marBottom w:val="0"/>
          <w:divBdr>
            <w:top w:val="none" w:sz="0" w:space="0" w:color="auto"/>
            <w:left w:val="none" w:sz="0" w:space="0" w:color="auto"/>
            <w:bottom w:val="none" w:sz="0" w:space="0" w:color="auto"/>
            <w:right w:val="none" w:sz="0" w:space="0" w:color="auto"/>
          </w:divBdr>
        </w:div>
        <w:div w:id="533882803">
          <w:marLeft w:val="480"/>
          <w:marRight w:val="0"/>
          <w:marTop w:val="0"/>
          <w:marBottom w:val="0"/>
          <w:divBdr>
            <w:top w:val="none" w:sz="0" w:space="0" w:color="auto"/>
            <w:left w:val="none" w:sz="0" w:space="0" w:color="auto"/>
            <w:bottom w:val="none" w:sz="0" w:space="0" w:color="auto"/>
            <w:right w:val="none" w:sz="0" w:space="0" w:color="auto"/>
          </w:divBdr>
        </w:div>
        <w:div w:id="849837347">
          <w:marLeft w:val="480"/>
          <w:marRight w:val="0"/>
          <w:marTop w:val="0"/>
          <w:marBottom w:val="0"/>
          <w:divBdr>
            <w:top w:val="none" w:sz="0" w:space="0" w:color="auto"/>
            <w:left w:val="none" w:sz="0" w:space="0" w:color="auto"/>
            <w:bottom w:val="none" w:sz="0" w:space="0" w:color="auto"/>
            <w:right w:val="none" w:sz="0" w:space="0" w:color="auto"/>
          </w:divBdr>
        </w:div>
        <w:div w:id="890581372">
          <w:marLeft w:val="480"/>
          <w:marRight w:val="0"/>
          <w:marTop w:val="0"/>
          <w:marBottom w:val="0"/>
          <w:divBdr>
            <w:top w:val="none" w:sz="0" w:space="0" w:color="auto"/>
            <w:left w:val="none" w:sz="0" w:space="0" w:color="auto"/>
            <w:bottom w:val="none" w:sz="0" w:space="0" w:color="auto"/>
            <w:right w:val="none" w:sz="0" w:space="0" w:color="auto"/>
          </w:divBdr>
        </w:div>
        <w:div w:id="1095369813">
          <w:marLeft w:val="480"/>
          <w:marRight w:val="0"/>
          <w:marTop w:val="0"/>
          <w:marBottom w:val="0"/>
          <w:divBdr>
            <w:top w:val="none" w:sz="0" w:space="0" w:color="auto"/>
            <w:left w:val="none" w:sz="0" w:space="0" w:color="auto"/>
            <w:bottom w:val="none" w:sz="0" w:space="0" w:color="auto"/>
            <w:right w:val="none" w:sz="0" w:space="0" w:color="auto"/>
          </w:divBdr>
        </w:div>
        <w:div w:id="1167136086">
          <w:marLeft w:val="480"/>
          <w:marRight w:val="0"/>
          <w:marTop w:val="0"/>
          <w:marBottom w:val="0"/>
          <w:divBdr>
            <w:top w:val="none" w:sz="0" w:space="0" w:color="auto"/>
            <w:left w:val="none" w:sz="0" w:space="0" w:color="auto"/>
            <w:bottom w:val="none" w:sz="0" w:space="0" w:color="auto"/>
            <w:right w:val="none" w:sz="0" w:space="0" w:color="auto"/>
          </w:divBdr>
        </w:div>
        <w:div w:id="1233812686">
          <w:marLeft w:val="480"/>
          <w:marRight w:val="0"/>
          <w:marTop w:val="0"/>
          <w:marBottom w:val="0"/>
          <w:divBdr>
            <w:top w:val="none" w:sz="0" w:space="0" w:color="auto"/>
            <w:left w:val="none" w:sz="0" w:space="0" w:color="auto"/>
            <w:bottom w:val="none" w:sz="0" w:space="0" w:color="auto"/>
            <w:right w:val="none" w:sz="0" w:space="0" w:color="auto"/>
          </w:divBdr>
        </w:div>
        <w:div w:id="1343246073">
          <w:marLeft w:val="480"/>
          <w:marRight w:val="0"/>
          <w:marTop w:val="0"/>
          <w:marBottom w:val="0"/>
          <w:divBdr>
            <w:top w:val="none" w:sz="0" w:space="0" w:color="auto"/>
            <w:left w:val="none" w:sz="0" w:space="0" w:color="auto"/>
            <w:bottom w:val="none" w:sz="0" w:space="0" w:color="auto"/>
            <w:right w:val="none" w:sz="0" w:space="0" w:color="auto"/>
          </w:divBdr>
        </w:div>
        <w:div w:id="1721442465">
          <w:marLeft w:val="480"/>
          <w:marRight w:val="0"/>
          <w:marTop w:val="0"/>
          <w:marBottom w:val="0"/>
          <w:divBdr>
            <w:top w:val="none" w:sz="0" w:space="0" w:color="auto"/>
            <w:left w:val="none" w:sz="0" w:space="0" w:color="auto"/>
            <w:bottom w:val="none" w:sz="0" w:space="0" w:color="auto"/>
            <w:right w:val="none" w:sz="0" w:space="0" w:color="auto"/>
          </w:divBdr>
        </w:div>
      </w:divsChild>
    </w:div>
    <w:div w:id="1915434676">
      <w:bodyDiv w:val="1"/>
      <w:marLeft w:val="0"/>
      <w:marRight w:val="0"/>
      <w:marTop w:val="0"/>
      <w:marBottom w:val="0"/>
      <w:divBdr>
        <w:top w:val="none" w:sz="0" w:space="0" w:color="auto"/>
        <w:left w:val="none" w:sz="0" w:space="0" w:color="auto"/>
        <w:bottom w:val="none" w:sz="0" w:space="0" w:color="auto"/>
        <w:right w:val="none" w:sz="0" w:space="0" w:color="auto"/>
      </w:divBdr>
    </w:div>
    <w:div w:id="1917788410">
      <w:bodyDiv w:val="1"/>
      <w:marLeft w:val="0"/>
      <w:marRight w:val="0"/>
      <w:marTop w:val="0"/>
      <w:marBottom w:val="0"/>
      <w:divBdr>
        <w:top w:val="none" w:sz="0" w:space="0" w:color="auto"/>
        <w:left w:val="none" w:sz="0" w:space="0" w:color="auto"/>
        <w:bottom w:val="none" w:sz="0" w:space="0" w:color="auto"/>
        <w:right w:val="none" w:sz="0" w:space="0" w:color="auto"/>
      </w:divBdr>
    </w:div>
    <w:div w:id="1925069083">
      <w:bodyDiv w:val="1"/>
      <w:marLeft w:val="0"/>
      <w:marRight w:val="0"/>
      <w:marTop w:val="0"/>
      <w:marBottom w:val="0"/>
      <w:divBdr>
        <w:top w:val="none" w:sz="0" w:space="0" w:color="auto"/>
        <w:left w:val="none" w:sz="0" w:space="0" w:color="auto"/>
        <w:bottom w:val="none" w:sz="0" w:space="0" w:color="auto"/>
        <w:right w:val="none" w:sz="0" w:space="0" w:color="auto"/>
      </w:divBdr>
    </w:div>
    <w:div w:id="1931115426">
      <w:bodyDiv w:val="1"/>
      <w:marLeft w:val="0"/>
      <w:marRight w:val="0"/>
      <w:marTop w:val="0"/>
      <w:marBottom w:val="0"/>
      <w:divBdr>
        <w:top w:val="none" w:sz="0" w:space="0" w:color="auto"/>
        <w:left w:val="none" w:sz="0" w:space="0" w:color="auto"/>
        <w:bottom w:val="none" w:sz="0" w:space="0" w:color="auto"/>
        <w:right w:val="none" w:sz="0" w:space="0" w:color="auto"/>
      </w:divBdr>
    </w:div>
    <w:div w:id="1933081469">
      <w:bodyDiv w:val="1"/>
      <w:marLeft w:val="0"/>
      <w:marRight w:val="0"/>
      <w:marTop w:val="0"/>
      <w:marBottom w:val="0"/>
      <w:divBdr>
        <w:top w:val="none" w:sz="0" w:space="0" w:color="auto"/>
        <w:left w:val="none" w:sz="0" w:space="0" w:color="auto"/>
        <w:bottom w:val="none" w:sz="0" w:space="0" w:color="auto"/>
        <w:right w:val="none" w:sz="0" w:space="0" w:color="auto"/>
      </w:divBdr>
    </w:div>
    <w:div w:id="1937440992">
      <w:bodyDiv w:val="1"/>
      <w:marLeft w:val="0"/>
      <w:marRight w:val="0"/>
      <w:marTop w:val="0"/>
      <w:marBottom w:val="0"/>
      <w:divBdr>
        <w:top w:val="none" w:sz="0" w:space="0" w:color="auto"/>
        <w:left w:val="none" w:sz="0" w:space="0" w:color="auto"/>
        <w:bottom w:val="none" w:sz="0" w:space="0" w:color="auto"/>
        <w:right w:val="none" w:sz="0" w:space="0" w:color="auto"/>
      </w:divBdr>
    </w:div>
    <w:div w:id="1942686609">
      <w:bodyDiv w:val="1"/>
      <w:marLeft w:val="0"/>
      <w:marRight w:val="0"/>
      <w:marTop w:val="0"/>
      <w:marBottom w:val="0"/>
      <w:divBdr>
        <w:top w:val="none" w:sz="0" w:space="0" w:color="auto"/>
        <w:left w:val="none" w:sz="0" w:space="0" w:color="auto"/>
        <w:bottom w:val="none" w:sz="0" w:space="0" w:color="auto"/>
        <w:right w:val="none" w:sz="0" w:space="0" w:color="auto"/>
      </w:divBdr>
    </w:div>
    <w:div w:id="1955210051">
      <w:bodyDiv w:val="1"/>
      <w:marLeft w:val="0"/>
      <w:marRight w:val="0"/>
      <w:marTop w:val="0"/>
      <w:marBottom w:val="0"/>
      <w:divBdr>
        <w:top w:val="none" w:sz="0" w:space="0" w:color="auto"/>
        <w:left w:val="none" w:sz="0" w:space="0" w:color="auto"/>
        <w:bottom w:val="none" w:sz="0" w:space="0" w:color="auto"/>
        <w:right w:val="none" w:sz="0" w:space="0" w:color="auto"/>
      </w:divBdr>
    </w:div>
    <w:div w:id="1956524589">
      <w:bodyDiv w:val="1"/>
      <w:marLeft w:val="0"/>
      <w:marRight w:val="0"/>
      <w:marTop w:val="0"/>
      <w:marBottom w:val="0"/>
      <w:divBdr>
        <w:top w:val="none" w:sz="0" w:space="0" w:color="auto"/>
        <w:left w:val="none" w:sz="0" w:space="0" w:color="auto"/>
        <w:bottom w:val="none" w:sz="0" w:space="0" w:color="auto"/>
        <w:right w:val="none" w:sz="0" w:space="0" w:color="auto"/>
      </w:divBdr>
    </w:div>
    <w:div w:id="1957174303">
      <w:bodyDiv w:val="1"/>
      <w:marLeft w:val="0"/>
      <w:marRight w:val="0"/>
      <w:marTop w:val="0"/>
      <w:marBottom w:val="0"/>
      <w:divBdr>
        <w:top w:val="none" w:sz="0" w:space="0" w:color="auto"/>
        <w:left w:val="none" w:sz="0" w:space="0" w:color="auto"/>
        <w:bottom w:val="none" w:sz="0" w:space="0" w:color="auto"/>
        <w:right w:val="none" w:sz="0" w:space="0" w:color="auto"/>
      </w:divBdr>
    </w:div>
    <w:div w:id="1963224535">
      <w:bodyDiv w:val="1"/>
      <w:marLeft w:val="0"/>
      <w:marRight w:val="0"/>
      <w:marTop w:val="0"/>
      <w:marBottom w:val="0"/>
      <w:divBdr>
        <w:top w:val="none" w:sz="0" w:space="0" w:color="auto"/>
        <w:left w:val="none" w:sz="0" w:space="0" w:color="auto"/>
        <w:bottom w:val="none" w:sz="0" w:space="0" w:color="auto"/>
        <w:right w:val="none" w:sz="0" w:space="0" w:color="auto"/>
      </w:divBdr>
    </w:div>
    <w:div w:id="1965188289">
      <w:bodyDiv w:val="1"/>
      <w:marLeft w:val="0"/>
      <w:marRight w:val="0"/>
      <w:marTop w:val="0"/>
      <w:marBottom w:val="0"/>
      <w:divBdr>
        <w:top w:val="none" w:sz="0" w:space="0" w:color="auto"/>
        <w:left w:val="none" w:sz="0" w:space="0" w:color="auto"/>
        <w:bottom w:val="none" w:sz="0" w:space="0" w:color="auto"/>
        <w:right w:val="none" w:sz="0" w:space="0" w:color="auto"/>
      </w:divBdr>
    </w:div>
    <w:div w:id="1967660313">
      <w:bodyDiv w:val="1"/>
      <w:marLeft w:val="0"/>
      <w:marRight w:val="0"/>
      <w:marTop w:val="0"/>
      <w:marBottom w:val="0"/>
      <w:divBdr>
        <w:top w:val="none" w:sz="0" w:space="0" w:color="auto"/>
        <w:left w:val="none" w:sz="0" w:space="0" w:color="auto"/>
        <w:bottom w:val="none" w:sz="0" w:space="0" w:color="auto"/>
        <w:right w:val="none" w:sz="0" w:space="0" w:color="auto"/>
      </w:divBdr>
    </w:div>
    <w:div w:id="1976988328">
      <w:bodyDiv w:val="1"/>
      <w:marLeft w:val="0"/>
      <w:marRight w:val="0"/>
      <w:marTop w:val="0"/>
      <w:marBottom w:val="0"/>
      <w:divBdr>
        <w:top w:val="none" w:sz="0" w:space="0" w:color="auto"/>
        <w:left w:val="none" w:sz="0" w:space="0" w:color="auto"/>
        <w:bottom w:val="none" w:sz="0" w:space="0" w:color="auto"/>
        <w:right w:val="none" w:sz="0" w:space="0" w:color="auto"/>
      </w:divBdr>
    </w:div>
    <w:div w:id="1986812455">
      <w:bodyDiv w:val="1"/>
      <w:marLeft w:val="0"/>
      <w:marRight w:val="0"/>
      <w:marTop w:val="0"/>
      <w:marBottom w:val="0"/>
      <w:divBdr>
        <w:top w:val="none" w:sz="0" w:space="0" w:color="auto"/>
        <w:left w:val="none" w:sz="0" w:space="0" w:color="auto"/>
        <w:bottom w:val="none" w:sz="0" w:space="0" w:color="auto"/>
        <w:right w:val="none" w:sz="0" w:space="0" w:color="auto"/>
      </w:divBdr>
    </w:div>
    <w:div w:id="1993606924">
      <w:bodyDiv w:val="1"/>
      <w:marLeft w:val="0"/>
      <w:marRight w:val="0"/>
      <w:marTop w:val="0"/>
      <w:marBottom w:val="0"/>
      <w:divBdr>
        <w:top w:val="none" w:sz="0" w:space="0" w:color="auto"/>
        <w:left w:val="none" w:sz="0" w:space="0" w:color="auto"/>
        <w:bottom w:val="none" w:sz="0" w:space="0" w:color="auto"/>
        <w:right w:val="none" w:sz="0" w:space="0" w:color="auto"/>
      </w:divBdr>
    </w:div>
    <w:div w:id="1993899676">
      <w:bodyDiv w:val="1"/>
      <w:marLeft w:val="0"/>
      <w:marRight w:val="0"/>
      <w:marTop w:val="0"/>
      <w:marBottom w:val="0"/>
      <w:divBdr>
        <w:top w:val="none" w:sz="0" w:space="0" w:color="auto"/>
        <w:left w:val="none" w:sz="0" w:space="0" w:color="auto"/>
        <w:bottom w:val="none" w:sz="0" w:space="0" w:color="auto"/>
        <w:right w:val="none" w:sz="0" w:space="0" w:color="auto"/>
      </w:divBdr>
      <w:divsChild>
        <w:div w:id="8878154">
          <w:marLeft w:val="480"/>
          <w:marRight w:val="0"/>
          <w:marTop w:val="0"/>
          <w:marBottom w:val="0"/>
          <w:divBdr>
            <w:top w:val="none" w:sz="0" w:space="0" w:color="auto"/>
            <w:left w:val="none" w:sz="0" w:space="0" w:color="auto"/>
            <w:bottom w:val="none" w:sz="0" w:space="0" w:color="auto"/>
            <w:right w:val="none" w:sz="0" w:space="0" w:color="auto"/>
          </w:divBdr>
        </w:div>
        <w:div w:id="137693164">
          <w:marLeft w:val="480"/>
          <w:marRight w:val="0"/>
          <w:marTop w:val="0"/>
          <w:marBottom w:val="0"/>
          <w:divBdr>
            <w:top w:val="none" w:sz="0" w:space="0" w:color="auto"/>
            <w:left w:val="none" w:sz="0" w:space="0" w:color="auto"/>
            <w:bottom w:val="none" w:sz="0" w:space="0" w:color="auto"/>
            <w:right w:val="none" w:sz="0" w:space="0" w:color="auto"/>
          </w:divBdr>
        </w:div>
        <w:div w:id="405881396">
          <w:marLeft w:val="480"/>
          <w:marRight w:val="0"/>
          <w:marTop w:val="0"/>
          <w:marBottom w:val="0"/>
          <w:divBdr>
            <w:top w:val="none" w:sz="0" w:space="0" w:color="auto"/>
            <w:left w:val="none" w:sz="0" w:space="0" w:color="auto"/>
            <w:bottom w:val="none" w:sz="0" w:space="0" w:color="auto"/>
            <w:right w:val="none" w:sz="0" w:space="0" w:color="auto"/>
          </w:divBdr>
        </w:div>
        <w:div w:id="1079331751">
          <w:marLeft w:val="480"/>
          <w:marRight w:val="0"/>
          <w:marTop w:val="0"/>
          <w:marBottom w:val="0"/>
          <w:divBdr>
            <w:top w:val="none" w:sz="0" w:space="0" w:color="auto"/>
            <w:left w:val="none" w:sz="0" w:space="0" w:color="auto"/>
            <w:bottom w:val="none" w:sz="0" w:space="0" w:color="auto"/>
            <w:right w:val="none" w:sz="0" w:space="0" w:color="auto"/>
          </w:divBdr>
        </w:div>
        <w:div w:id="1272130460">
          <w:marLeft w:val="480"/>
          <w:marRight w:val="0"/>
          <w:marTop w:val="0"/>
          <w:marBottom w:val="0"/>
          <w:divBdr>
            <w:top w:val="none" w:sz="0" w:space="0" w:color="auto"/>
            <w:left w:val="none" w:sz="0" w:space="0" w:color="auto"/>
            <w:bottom w:val="none" w:sz="0" w:space="0" w:color="auto"/>
            <w:right w:val="none" w:sz="0" w:space="0" w:color="auto"/>
          </w:divBdr>
        </w:div>
        <w:div w:id="1574702090">
          <w:marLeft w:val="480"/>
          <w:marRight w:val="0"/>
          <w:marTop w:val="0"/>
          <w:marBottom w:val="0"/>
          <w:divBdr>
            <w:top w:val="none" w:sz="0" w:space="0" w:color="auto"/>
            <w:left w:val="none" w:sz="0" w:space="0" w:color="auto"/>
            <w:bottom w:val="none" w:sz="0" w:space="0" w:color="auto"/>
            <w:right w:val="none" w:sz="0" w:space="0" w:color="auto"/>
          </w:divBdr>
        </w:div>
        <w:div w:id="1694770893">
          <w:marLeft w:val="480"/>
          <w:marRight w:val="0"/>
          <w:marTop w:val="0"/>
          <w:marBottom w:val="0"/>
          <w:divBdr>
            <w:top w:val="none" w:sz="0" w:space="0" w:color="auto"/>
            <w:left w:val="none" w:sz="0" w:space="0" w:color="auto"/>
            <w:bottom w:val="none" w:sz="0" w:space="0" w:color="auto"/>
            <w:right w:val="none" w:sz="0" w:space="0" w:color="auto"/>
          </w:divBdr>
        </w:div>
        <w:div w:id="1799058009">
          <w:marLeft w:val="480"/>
          <w:marRight w:val="0"/>
          <w:marTop w:val="0"/>
          <w:marBottom w:val="0"/>
          <w:divBdr>
            <w:top w:val="none" w:sz="0" w:space="0" w:color="auto"/>
            <w:left w:val="none" w:sz="0" w:space="0" w:color="auto"/>
            <w:bottom w:val="none" w:sz="0" w:space="0" w:color="auto"/>
            <w:right w:val="none" w:sz="0" w:space="0" w:color="auto"/>
          </w:divBdr>
        </w:div>
        <w:div w:id="2127506784">
          <w:marLeft w:val="480"/>
          <w:marRight w:val="0"/>
          <w:marTop w:val="0"/>
          <w:marBottom w:val="0"/>
          <w:divBdr>
            <w:top w:val="none" w:sz="0" w:space="0" w:color="auto"/>
            <w:left w:val="none" w:sz="0" w:space="0" w:color="auto"/>
            <w:bottom w:val="none" w:sz="0" w:space="0" w:color="auto"/>
            <w:right w:val="none" w:sz="0" w:space="0" w:color="auto"/>
          </w:divBdr>
        </w:div>
      </w:divsChild>
    </w:div>
    <w:div w:id="1997369146">
      <w:bodyDiv w:val="1"/>
      <w:marLeft w:val="0"/>
      <w:marRight w:val="0"/>
      <w:marTop w:val="0"/>
      <w:marBottom w:val="0"/>
      <w:divBdr>
        <w:top w:val="none" w:sz="0" w:space="0" w:color="auto"/>
        <w:left w:val="none" w:sz="0" w:space="0" w:color="auto"/>
        <w:bottom w:val="none" w:sz="0" w:space="0" w:color="auto"/>
        <w:right w:val="none" w:sz="0" w:space="0" w:color="auto"/>
      </w:divBdr>
    </w:div>
    <w:div w:id="1999653589">
      <w:bodyDiv w:val="1"/>
      <w:marLeft w:val="0"/>
      <w:marRight w:val="0"/>
      <w:marTop w:val="0"/>
      <w:marBottom w:val="0"/>
      <w:divBdr>
        <w:top w:val="none" w:sz="0" w:space="0" w:color="auto"/>
        <w:left w:val="none" w:sz="0" w:space="0" w:color="auto"/>
        <w:bottom w:val="none" w:sz="0" w:space="0" w:color="auto"/>
        <w:right w:val="none" w:sz="0" w:space="0" w:color="auto"/>
      </w:divBdr>
    </w:div>
    <w:div w:id="1999841666">
      <w:bodyDiv w:val="1"/>
      <w:marLeft w:val="0"/>
      <w:marRight w:val="0"/>
      <w:marTop w:val="0"/>
      <w:marBottom w:val="0"/>
      <w:divBdr>
        <w:top w:val="none" w:sz="0" w:space="0" w:color="auto"/>
        <w:left w:val="none" w:sz="0" w:space="0" w:color="auto"/>
        <w:bottom w:val="none" w:sz="0" w:space="0" w:color="auto"/>
        <w:right w:val="none" w:sz="0" w:space="0" w:color="auto"/>
      </w:divBdr>
    </w:div>
    <w:div w:id="1999923719">
      <w:bodyDiv w:val="1"/>
      <w:marLeft w:val="0"/>
      <w:marRight w:val="0"/>
      <w:marTop w:val="0"/>
      <w:marBottom w:val="0"/>
      <w:divBdr>
        <w:top w:val="none" w:sz="0" w:space="0" w:color="auto"/>
        <w:left w:val="none" w:sz="0" w:space="0" w:color="auto"/>
        <w:bottom w:val="none" w:sz="0" w:space="0" w:color="auto"/>
        <w:right w:val="none" w:sz="0" w:space="0" w:color="auto"/>
      </w:divBdr>
    </w:div>
    <w:div w:id="2003046908">
      <w:bodyDiv w:val="1"/>
      <w:marLeft w:val="0"/>
      <w:marRight w:val="0"/>
      <w:marTop w:val="0"/>
      <w:marBottom w:val="0"/>
      <w:divBdr>
        <w:top w:val="none" w:sz="0" w:space="0" w:color="auto"/>
        <w:left w:val="none" w:sz="0" w:space="0" w:color="auto"/>
        <w:bottom w:val="none" w:sz="0" w:space="0" w:color="auto"/>
        <w:right w:val="none" w:sz="0" w:space="0" w:color="auto"/>
      </w:divBdr>
    </w:div>
    <w:div w:id="2009597241">
      <w:bodyDiv w:val="1"/>
      <w:marLeft w:val="0"/>
      <w:marRight w:val="0"/>
      <w:marTop w:val="0"/>
      <w:marBottom w:val="0"/>
      <w:divBdr>
        <w:top w:val="none" w:sz="0" w:space="0" w:color="auto"/>
        <w:left w:val="none" w:sz="0" w:space="0" w:color="auto"/>
        <w:bottom w:val="none" w:sz="0" w:space="0" w:color="auto"/>
        <w:right w:val="none" w:sz="0" w:space="0" w:color="auto"/>
      </w:divBdr>
    </w:div>
    <w:div w:id="2012293502">
      <w:bodyDiv w:val="1"/>
      <w:marLeft w:val="0"/>
      <w:marRight w:val="0"/>
      <w:marTop w:val="0"/>
      <w:marBottom w:val="0"/>
      <w:divBdr>
        <w:top w:val="none" w:sz="0" w:space="0" w:color="auto"/>
        <w:left w:val="none" w:sz="0" w:space="0" w:color="auto"/>
        <w:bottom w:val="none" w:sz="0" w:space="0" w:color="auto"/>
        <w:right w:val="none" w:sz="0" w:space="0" w:color="auto"/>
      </w:divBdr>
      <w:divsChild>
        <w:div w:id="6908984">
          <w:marLeft w:val="480"/>
          <w:marRight w:val="0"/>
          <w:marTop w:val="0"/>
          <w:marBottom w:val="0"/>
          <w:divBdr>
            <w:top w:val="none" w:sz="0" w:space="0" w:color="auto"/>
            <w:left w:val="none" w:sz="0" w:space="0" w:color="auto"/>
            <w:bottom w:val="none" w:sz="0" w:space="0" w:color="auto"/>
            <w:right w:val="none" w:sz="0" w:space="0" w:color="auto"/>
          </w:divBdr>
        </w:div>
        <w:div w:id="681783695">
          <w:marLeft w:val="480"/>
          <w:marRight w:val="0"/>
          <w:marTop w:val="0"/>
          <w:marBottom w:val="0"/>
          <w:divBdr>
            <w:top w:val="none" w:sz="0" w:space="0" w:color="auto"/>
            <w:left w:val="none" w:sz="0" w:space="0" w:color="auto"/>
            <w:bottom w:val="none" w:sz="0" w:space="0" w:color="auto"/>
            <w:right w:val="none" w:sz="0" w:space="0" w:color="auto"/>
          </w:divBdr>
        </w:div>
        <w:div w:id="710033165">
          <w:marLeft w:val="480"/>
          <w:marRight w:val="0"/>
          <w:marTop w:val="0"/>
          <w:marBottom w:val="0"/>
          <w:divBdr>
            <w:top w:val="none" w:sz="0" w:space="0" w:color="auto"/>
            <w:left w:val="none" w:sz="0" w:space="0" w:color="auto"/>
            <w:bottom w:val="none" w:sz="0" w:space="0" w:color="auto"/>
            <w:right w:val="none" w:sz="0" w:space="0" w:color="auto"/>
          </w:divBdr>
        </w:div>
        <w:div w:id="732314531">
          <w:marLeft w:val="480"/>
          <w:marRight w:val="0"/>
          <w:marTop w:val="0"/>
          <w:marBottom w:val="0"/>
          <w:divBdr>
            <w:top w:val="none" w:sz="0" w:space="0" w:color="auto"/>
            <w:left w:val="none" w:sz="0" w:space="0" w:color="auto"/>
            <w:bottom w:val="none" w:sz="0" w:space="0" w:color="auto"/>
            <w:right w:val="none" w:sz="0" w:space="0" w:color="auto"/>
          </w:divBdr>
        </w:div>
        <w:div w:id="784348389">
          <w:marLeft w:val="480"/>
          <w:marRight w:val="0"/>
          <w:marTop w:val="0"/>
          <w:marBottom w:val="0"/>
          <w:divBdr>
            <w:top w:val="none" w:sz="0" w:space="0" w:color="auto"/>
            <w:left w:val="none" w:sz="0" w:space="0" w:color="auto"/>
            <w:bottom w:val="none" w:sz="0" w:space="0" w:color="auto"/>
            <w:right w:val="none" w:sz="0" w:space="0" w:color="auto"/>
          </w:divBdr>
        </w:div>
        <w:div w:id="877931111">
          <w:marLeft w:val="480"/>
          <w:marRight w:val="0"/>
          <w:marTop w:val="0"/>
          <w:marBottom w:val="0"/>
          <w:divBdr>
            <w:top w:val="none" w:sz="0" w:space="0" w:color="auto"/>
            <w:left w:val="none" w:sz="0" w:space="0" w:color="auto"/>
            <w:bottom w:val="none" w:sz="0" w:space="0" w:color="auto"/>
            <w:right w:val="none" w:sz="0" w:space="0" w:color="auto"/>
          </w:divBdr>
        </w:div>
        <w:div w:id="888959917">
          <w:marLeft w:val="480"/>
          <w:marRight w:val="0"/>
          <w:marTop w:val="0"/>
          <w:marBottom w:val="0"/>
          <w:divBdr>
            <w:top w:val="none" w:sz="0" w:space="0" w:color="auto"/>
            <w:left w:val="none" w:sz="0" w:space="0" w:color="auto"/>
            <w:bottom w:val="none" w:sz="0" w:space="0" w:color="auto"/>
            <w:right w:val="none" w:sz="0" w:space="0" w:color="auto"/>
          </w:divBdr>
        </w:div>
        <w:div w:id="1094597381">
          <w:marLeft w:val="480"/>
          <w:marRight w:val="0"/>
          <w:marTop w:val="0"/>
          <w:marBottom w:val="0"/>
          <w:divBdr>
            <w:top w:val="none" w:sz="0" w:space="0" w:color="auto"/>
            <w:left w:val="none" w:sz="0" w:space="0" w:color="auto"/>
            <w:bottom w:val="none" w:sz="0" w:space="0" w:color="auto"/>
            <w:right w:val="none" w:sz="0" w:space="0" w:color="auto"/>
          </w:divBdr>
        </w:div>
        <w:div w:id="1131753886">
          <w:marLeft w:val="480"/>
          <w:marRight w:val="0"/>
          <w:marTop w:val="0"/>
          <w:marBottom w:val="0"/>
          <w:divBdr>
            <w:top w:val="none" w:sz="0" w:space="0" w:color="auto"/>
            <w:left w:val="none" w:sz="0" w:space="0" w:color="auto"/>
            <w:bottom w:val="none" w:sz="0" w:space="0" w:color="auto"/>
            <w:right w:val="none" w:sz="0" w:space="0" w:color="auto"/>
          </w:divBdr>
        </w:div>
        <w:div w:id="1177768212">
          <w:marLeft w:val="480"/>
          <w:marRight w:val="0"/>
          <w:marTop w:val="0"/>
          <w:marBottom w:val="0"/>
          <w:divBdr>
            <w:top w:val="none" w:sz="0" w:space="0" w:color="auto"/>
            <w:left w:val="none" w:sz="0" w:space="0" w:color="auto"/>
            <w:bottom w:val="none" w:sz="0" w:space="0" w:color="auto"/>
            <w:right w:val="none" w:sz="0" w:space="0" w:color="auto"/>
          </w:divBdr>
        </w:div>
        <w:div w:id="1319310820">
          <w:marLeft w:val="480"/>
          <w:marRight w:val="0"/>
          <w:marTop w:val="0"/>
          <w:marBottom w:val="0"/>
          <w:divBdr>
            <w:top w:val="none" w:sz="0" w:space="0" w:color="auto"/>
            <w:left w:val="none" w:sz="0" w:space="0" w:color="auto"/>
            <w:bottom w:val="none" w:sz="0" w:space="0" w:color="auto"/>
            <w:right w:val="none" w:sz="0" w:space="0" w:color="auto"/>
          </w:divBdr>
        </w:div>
        <w:div w:id="1414208418">
          <w:marLeft w:val="480"/>
          <w:marRight w:val="0"/>
          <w:marTop w:val="0"/>
          <w:marBottom w:val="0"/>
          <w:divBdr>
            <w:top w:val="none" w:sz="0" w:space="0" w:color="auto"/>
            <w:left w:val="none" w:sz="0" w:space="0" w:color="auto"/>
            <w:bottom w:val="none" w:sz="0" w:space="0" w:color="auto"/>
            <w:right w:val="none" w:sz="0" w:space="0" w:color="auto"/>
          </w:divBdr>
        </w:div>
        <w:div w:id="1550651865">
          <w:marLeft w:val="480"/>
          <w:marRight w:val="0"/>
          <w:marTop w:val="0"/>
          <w:marBottom w:val="0"/>
          <w:divBdr>
            <w:top w:val="none" w:sz="0" w:space="0" w:color="auto"/>
            <w:left w:val="none" w:sz="0" w:space="0" w:color="auto"/>
            <w:bottom w:val="none" w:sz="0" w:space="0" w:color="auto"/>
            <w:right w:val="none" w:sz="0" w:space="0" w:color="auto"/>
          </w:divBdr>
        </w:div>
        <w:div w:id="1654681399">
          <w:marLeft w:val="480"/>
          <w:marRight w:val="0"/>
          <w:marTop w:val="0"/>
          <w:marBottom w:val="0"/>
          <w:divBdr>
            <w:top w:val="none" w:sz="0" w:space="0" w:color="auto"/>
            <w:left w:val="none" w:sz="0" w:space="0" w:color="auto"/>
            <w:bottom w:val="none" w:sz="0" w:space="0" w:color="auto"/>
            <w:right w:val="none" w:sz="0" w:space="0" w:color="auto"/>
          </w:divBdr>
        </w:div>
        <w:div w:id="1664820703">
          <w:marLeft w:val="480"/>
          <w:marRight w:val="0"/>
          <w:marTop w:val="0"/>
          <w:marBottom w:val="0"/>
          <w:divBdr>
            <w:top w:val="none" w:sz="0" w:space="0" w:color="auto"/>
            <w:left w:val="none" w:sz="0" w:space="0" w:color="auto"/>
            <w:bottom w:val="none" w:sz="0" w:space="0" w:color="auto"/>
            <w:right w:val="none" w:sz="0" w:space="0" w:color="auto"/>
          </w:divBdr>
        </w:div>
        <w:div w:id="1853302698">
          <w:marLeft w:val="480"/>
          <w:marRight w:val="0"/>
          <w:marTop w:val="0"/>
          <w:marBottom w:val="0"/>
          <w:divBdr>
            <w:top w:val="none" w:sz="0" w:space="0" w:color="auto"/>
            <w:left w:val="none" w:sz="0" w:space="0" w:color="auto"/>
            <w:bottom w:val="none" w:sz="0" w:space="0" w:color="auto"/>
            <w:right w:val="none" w:sz="0" w:space="0" w:color="auto"/>
          </w:divBdr>
        </w:div>
        <w:div w:id="1984431050">
          <w:marLeft w:val="480"/>
          <w:marRight w:val="0"/>
          <w:marTop w:val="0"/>
          <w:marBottom w:val="0"/>
          <w:divBdr>
            <w:top w:val="none" w:sz="0" w:space="0" w:color="auto"/>
            <w:left w:val="none" w:sz="0" w:space="0" w:color="auto"/>
            <w:bottom w:val="none" w:sz="0" w:space="0" w:color="auto"/>
            <w:right w:val="none" w:sz="0" w:space="0" w:color="auto"/>
          </w:divBdr>
        </w:div>
        <w:div w:id="2061396674">
          <w:marLeft w:val="480"/>
          <w:marRight w:val="0"/>
          <w:marTop w:val="0"/>
          <w:marBottom w:val="0"/>
          <w:divBdr>
            <w:top w:val="none" w:sz="0" w:space="0" w:color="auto"/>
            <w:left w:val="none" w:sz="0" w:space="0" w:color="auto"/>
            <w:bottom w:val="none" w:sz="0" w:space="0" w:color="auto"/>
            <w:right w:val="none" w:sz="0" w:space="0" w:color="auto"/>
          </w:divBdr>
        </w:div>
      </w:divsChild>
    </w:div>
    <w:div w:id="2014795660">
      <w:bodyDiv w:val="1"/>
      <w:marLeft w:val="0"/>
      <w:marRight w:val="0"/>
      <w:marTop w:val="0"/>
      <w:marBottom w:val="0"/>
      <w:divBdr>
        <w:top w:val="none" w:sz="0" w:space="0" w:color="auto"/>
        <w:left w:val="none" w:sz="0" w:space="0" w:color="auto"/>
        <w:bottom w:val="none" w:sz="0" w:space="0" w:color="auto"/>
        <w:right w:val="none" w:sz="0" w:space="0" w:color="auto"/>
      </w:divBdr>
    </w:div>
    <w:div w:id="2019230608">
      <w:bodyDiv w:val="1"/>
      <w:marLeft w:val="0"/>
      <w:marRight w:val="0"/>
      <w:marTop w:val="0"/>
      <w:marBottom w:val="0"/>
      <w:divBdr>
        <w:top w:val="none" w:sz="0" w:space="0" w:color="auto"/>
        <w:left w:val="none" w:sz="0" w:space="0" w:color="auto"/>
        <w:bottom w:val="none" w:sz="0" w:space="0" w:color="auto"/>
        <w:right w:val="none" w:sz="0" w:space="0" w:color="auto"/>
      </w:divBdr>
    </w:div>
    <w:div w:id="2021001444">
      <w:bodyDiv w:val="1"/>
      <w:marLeft w:val="0"/>
      <w:marRight w:val="0"/>
      <w:marTop w:val="0"/>
      <w:marBottom w:val="0"/>
      <w:divBdr>
        <w:top w:val="none" w:sz="0" w:space="0" w:color="auto"/>
        <w:left w:val="none" w:sz="0" w:space="0" w:color="auto"/>
        <w:bottom w:val="none" w:sz="0" w:space="0" w:color="auto"/>
        <w:right w:val="none" w:sz="0" w:space="0" w:color="auto"/>
      </w:divBdr>
    </w:div>
    <w:div w:id="2023167592">
      <w:bodyDiv w:val="1"/>
      <w:marLeft w:val="0"/>
      <w:marRight w:val="0"/>
      <w:marTop w:val="0"/>
      <w:marBottom w:val="0"/>
      <w:divBdr>
        <w:top w:val="none" w:sz="0" w:space="0" w:color="auto"/>
        <w:left w:val="none" w:sz="0" w:space="0" w:color="auto"/>
        <w:bottom w:val="none" w:sz="0" w:space="0" w:color="auto"/>
        <w:right w:val="none" w:sz="0" w:space="0" w:color="auto"/>
      </w:divBdr>
    </w:div>
    <w:div w:id="2032535112">
      <w:bodyDiv w:val="1"/>
      <w:marLeft w:val="0"/>
      <w:marRight w:val="0"/>
      <w:marTop w:val="0"/>
      <w:marBottom w:val="0"/>
      <w:divBdr>
        <w:top w:val="none" w:sz="0" w:space="0" w:color="auto"/>
        <w:left w:val="none" w:sz="0" w:space="0" w:color="auto"/>
        <w:bottom w:val="none" w:sz="0" w:space="0" w:color="auto"/>
        <w:right w:val="none" w:sz="0" w:space="0" w:color="auto"/>
      </w:divBdr>
      <w:divsChild>
        <w:div w:id="730929844">
          <w:marLeft w:val="480"/>
          <w:marRight w:val="0"/>
          <w:marTop w:val="0"/>
          <w:marBottom w:val="0"/>
          <w:divBdr>
            <w:top w:val="none" w:sz="0" w:space="0" w:color="auto"/>
            <w:left w:val="none" w:sz="0" w:space="0" w:color="auto"/>
            <w:bottom w:val="none" w:sz="0" w:space="0" w:color="auto"/>
            <w:right w:val="none" w:sz="0" w:space="0" w:color="auto"/>
          </w:divBdr>
        </w:div>
        <w:div w:id="624314743">
          <w:marLeft w:val="480"/>
          <w:marRight w:val="0"/>
          <w:marTop w:val="0"/>
          <w:marBottom w:val="0"/>
          <w:divBdr>
            <w:top w:val="none" w:sz="0" w:space="0" w:color="auto"/>
            <w:left w:val="none" w:sz="0" w:space="0" w:color="auto"/>
            <w:bottom w:val="none" w:sz="0" w:space="0" w:color="auto"/>
            <w:right w:val="none" w:sz="0" w:space="0" w:color="auto"/>
          </w:divBdr>
        </w:div>
        <w:div w:id="1495757605">
          <w:marLeft w:val="480"/>
          <w:marRight w:val="0"/>
          <w:marTop w:val="0"/>
          <w:marBottom w:val="0"/>
          <w:divBdr>
            <w:top w:val="none" w:sz="0" w:space="0" w:color="auto"/>
            <w:left w:val="none" w:sz="0" w:space="0" w:color="auto"/>
            <w:bottom w:val="none" w:sz="0" w:space="0" w:color="auto"/>
            <w:right w:val="none" w:sz="0" w:space="0" w:color="auto"/>
          </w:divBdr>
        </w:div>
        <w:div w:id="904993075">
          <w:marLeft w:val="480"/>
          <w:marRight w:val="0"/>
          <w:marTop w:val="0"/>
          <w:marBottom w:val="0"/>
          <w:divBdr>
            <w:top w:val="none" w:sz="0" w:space="0" w:color="auto"/>
            <w:left w:val="none" w:sz="0" w:space="0" w:color="auto"/>
            <w:bottom w:val="none" w:sz="0" w:space="0" w:color="auto"/>
            <w:right w:val="none" w:sz="0" w:space="0" w:color="auto"/>
          </w:divBdr>
        </w:div>
        <w:div w:id="1749426376">
          <w:marLeft w:val="480"/>
          <w:marRight w:val="0"/>
          <w:marTop w:val="0"/>
          <w:marBottom w:val="0"/>
          <w:divBdr>
            <w:top w:val="none" w:sz="0" w:space="0" w:color="auto"/>
            <w:left w:val="none" w:sz="0" w:space="0" w:color="auto"/>
            <w:bottom w:val="none" w:sz="0" w:space="0" w:color="auto"/>
            <w:right w:val="none" w:sz="0" w:space="0" w:color="auto"/>
          </w:divBdr>
        </w:div>
        <w:div w:id="659963914">
          <w:marLeft w:val="480"/>
          <w:marRight w:val="0"/>
          <w:marTop w:val="0"/>
          <w:marBottom w:val="0"/>
          <w:divBdr>
            <w:top w:val="none" w:sz="0" w:space="0" w:color="auto"/>
            <w:left w:val="none" w:sz="0" w:space="0" w:color="auto"/>
            <w:bottom w:val="none" w:sz="0" w:space="0" w:color="auto"/>
            <w:right w:val="none" w:sz="0" w:space="0" w:color="auto"/>
          </w:divBdr>
        </w:div>
        <w:div w:id="1991711145">
          <w:marLeft w:val="480"/>
          <w:marRight w:val="0"/>
          <w:marTop w:val="0"/>
          <w:marBottom w:val="0"/>
          <w:divBdr>
            <w:top w:val="none" w:sz="0" w:space="0" w:color="auto"/>
            <w:left w:val="none" w:sz="0" w:space="0" w:color="auto"/>
            <w:bottom w:val="none" w:sz="0" w:space="0" w:color="auto"/>
            <w:right w:val="none" w:sz="0" w:space="0" w:color="auto"/>
          </w:divBdr>
        </w:div>
        <w:div w:id="1704281063">
          <w:marLeft w:val="480"/>
          <w:marRight w:val="0"/>
          <w:marTop w:val="0"/>
          <w:marBottom w:val="0"/>
          <w:divBdr>
            <w:top w:val="none" w:sz="0" w:space="0" w:color="auto"/>
            <w:left w:val="none" w:sz="0" w:space="0" w:color="auto"/>
            <w:bottom w:val="none" w:sz="0" w:space="0" w:color="auto"/>
            <w:right w:val="none" w:sz="0" w:space="0" w:color="auto"/>
          </w:divBdr>
        </w:div>
        <w:div w:id="1628395671">
          <w:marLeft w:val="480"/>
          <w:marRight w:val="0"/>
          <w:marTop w:val="0"/>
          <w:marBottom w:val="0"/>
          <w:divBdr>
            <w:top w:val="none" w:sz="0" w:space="0" w:color="auto"/>
            <w:left w:val="none" w:sz="0" w:space="0" w:color="auto"/>
            <w:bottom w:val="none" w:sz="0" w:space="0" w:color="auto"/>
            <w:right w:val="none" w:sz="0" w:space="0" w:color="auto"/>
          </w:divBdr>
        </w:div>
        <w:div w:id="1497957854">
          <w:marLeft w:val="480"/>
          <w:marRight w:val="0"/>
          <w:marTop w:val="0"/>
          <w:marBottom w:val="0"/>
          <w:divBdr>
            <w:top w:val="none" w:sz="0" w:space="0" w:color="auto"/>
            <w:left w:val="none" w:sz="0" w:space="0" w:color="auto"/>
            <w:bottom w:val="none" w:sz="0" w:space="0" w:color="auto"/>
            <w:right w:val="none" w:sz="0" w:space="0" w:color="auto"/>
          </w:divBdr>
        </w:div>
        <w:div w:id="1163862023">
          <w:marLeft w:val="480"/>
          <w:marRight w:val="0"/>
          <w:marTop w:val="0"/>
          <w:marBottom w:val="0"/>
          <w:divBdr>
            <w:top w:val="none" w:sz="0" w:space="0" w:color="auto"/>
            <w:left w:val="none" w:sz="0" w:space="0" w:color="auto"/>
            <w:bottom w:val="none" w:sz="0" w:space="0" w:color="auto"/>
            <w:right w:val="none" w:sz="0" w:space="0" w:color="auto"/>
          </w:divBdr>
        </w:div>
        <w:div w:id="327365686">
          <w:marLeft w:val="480"/>
          <w:marRight w:val="0"/>
          <w:marTop w:val="0"/>
          <w:marBottom w:val="0"/>
          <w:divBdr>
            <w:top w:val="none" w:sz="0" w:space="0" w:color="auto"/>
            <w:left w:val="none" w:sz="0" w:space="0" w:color="auto"/>
            <w:bottom w:val="none" w:sz="0" w:space="0" w:color="auto"/>
            <w:right w:val="none" w:sz="0" w:space="0" w:color="auto"/>
          </w:divBdr>
        </w:div>
        <w:div w:id="121385361">
          <w:marLeft w:val="480"/>
          <w:marRight w:val="0"/>
          <w:marTop w:val="0"/>
          <w:marBottom w:val="0"/>
          <w:divBdr>
            <w:top w:val="none" w:sz="0" w:space="0" w:color="auto"/>
            <w:left w:val="none" w:sz="0" w:space="0" w:color="auto"/>
            <w:bottom w:val="none" w:sz="0" w:space="0" w:color="auto"/>
            <w:right w:val="none" w:sz="0" w:space="0" w:color="auto"/>
          </w:divBdr>
        </w:div>
        <w:div w:id="895816806">
          <w:marLeft w:val="480"/>
          <w:marRight w:val="0"/>
          <w:marTop w:val="0"/>
          <w:marBottom w:val="0"/>
          <w:divBdr>
            <w:top w:val="none" w:sz="0" w:space="0" w:color="auto"/>
            <w:left w:val="none" w:sz="0" w:space="0" w:color="auto"/>
            <w:bottom w:val="none" w:sz="0" w:space="0" w:color="auto"/>
            <w:right w:val="none" w:sz="0" w:space="0" w:color="auto"/>
          </w:divBdr>
        </w:div>
        <w:div w:id="1846478909">
          <w:marLeft w:val="480"/>
          <w:marRight w:val="0"/>
          <w:marTop w:val="0"/>
          <w:marBottom w:val="0"/>
          <w:divBdr>
            <w:top w:val="none" w:sz="0" w:space="0" w:color="auto"/>
            <w:left w:val="none" w:sz="0" w:space="0" w:color="auto"/>
            <w:bottom w:val="none" w:sz="0" w:space="0" w:color="auto"/>
            <w:right w:val="none" w:sz="0" w:space="0" w:color="auto"/>
          </w:divBdr>
        </w:div>
        <w:div w:id="723453807">
          <w:marLeft w:val="480"/>
          <w:marRight w:val="0"/>
          <w:marTop w:val="0"/>
          <w:marBottom w:val="0"/>
          <w:divBdr>
            <w:top w:val="none" w:sz="0" w:space="0" w:color="auto"/>
            <w:left w:val="none" w:sz="0" w:space="0" w:color="auto"/>
            <w:bottom w:val="none" w:sz="0" w:space="0" w:color="auto"/>
            <w:right w:val="none" w:sz="0" w:space="0" w:color="auto"/>
          </w:divBdr>
        </w:div>
        <w:div w:id="1047097454">
          <w:marLeft w:val="480"/>
          <w:marRight w:val="0"/>
          <w:marTop w:val="0"/>
          <w:marBottom w:val="0"/>
          <w:divBdr>
            <w:top w:val="none" w:sz="0" w:space="0" w:color="auto"/>
            <w:left w:val="none" w:sz="0" w:space="0" w:color="auto"/>
            <w:bottom w:val="none" w:sz="0" w:space="0" w:color="auto"/>
            <w:right w:val="none" w:sz="0" w:space="0" w:color="auto"/>
          </w:divBdr>
        </w:div>
        <w:div w:id="457379360">
          <w:marLeft w:val="480"/>
          <w:marRight w:val="0"/>
          <w:marTop w:val="0"/>
          <w:marBottom w:val="0"/>
          <w:divBdr>
            <w:top w:val="none" w:sz="0" w:space="0" w:color="auto"/>
            <w:left w:val="none" w:sz="0" w:space="0" w:color="auto"/>
            <w:bottom w:val="none" w:sz="0" w:space="0" w:color="auto"/>
            <w:right w:val="none" w:sz="0" w:space="0" w:color="auto"/>
          </w:divBdr>
        </w:div>
        <w:div w:id="905721883">
          <w:marLeft w:val="480"/>
          <w:marRight w:val="0"/>
          <w:marTop w:val="0"/>
          <w:marBottom w:val="0"/>
          <w:divBdr>
            <w:top w:val="none" w:sz="0" w:space="0" w:color="auto"/>
            <w:left w:val="none" w:sz="0" w:space="0" w:color="auto"/>
            <w:bottom w:val="none" w:sz="0" w:space="0" w:color="auto"/>
            <w:right w:val="none" w:sz="0" w:space="0" w:color="auto"/>
          </w:divBdr>
        </w:div>
        <w:div w:id="1479804101">
          <w:marLeft w:val="480"/>
          <w:marRight w:val="0"/>
          <w:marTop w:val="0"/>
          <w:marBottom w:val="0"/>
          <w:divBdr>
            <w:top w:val="none" w:sz="0" w:space="0" w:color="auto"/>
            <w:left w:val="none" w:sz="0" w:space="0" w:color="auto"/>
            <w:bottom w:val="none" w:sz="0" w:space="0" w:color="auto"/>
            <w:right w:val="none" w:sz="0" w:space="0" w:color="auto"/>
          </w:divBdr>
        </w:div>
        <w:div w:id="1828979132">
          <w:marLeft w:val="480"/>
          <w:marRight w:val="0"/>
          <w:marTop w:val="0"/>
          <w:marBottom w:val="0"/>
          <w:divBdr>
            <w:top w:val="none" w:sz="0" w:space="0" w:color="auto"/>
            <w:left w:val="none" w:sz="0" w:space="0" w:color="auto"/>
            <w:bottom w:val="none" w:sz="0" w:space="0" w:color="auto"/>
            <w:right w:val="none" w:sz="0" w:space="0" w:color="auto"/>
          </w:divBdr>
        </w:div>
        <w:div w:id="21446507">
          <w:marLeft w:val="480"/>
          <w:marRight w:val="0"/>
          <w:marTop w:val="0"/>
          <w:marBottom w:val="0"/>
          <w:divBdr>
            <w:top w:val="none" w:sz="0" w:space="0" w:color="auto"/>
            <w:left w:val="none" w:sz="0" w:space="0" w:color="auto"/>
            <w:bottom w:val="none" w:sz="0" w:space="0" w:color="auto"/>
            <w:right w:val="none" w:sz="0" w:space="0" w:color="auto"/>
          </w:divBdr>
        </w:div>
        <w:div w:id="446510529">
          <w:marLeft w:val="480"/>
          <w:marRight w:val="0"/>
          <w:marTop w:val="0"/>
          <w:marBottom w:val="0"/>
          <w:divBdr>
            <w:top w:val="none" w:sz="0" w:space="0" w:color="auto"/>
            <w:left w:val="none" w:sz="0" w:space="0" w:color="auto"/>
            <w:bottom w:val="none" w:sz="0" w:space="0" w:color="auto"/>
            <w:right w:val="none" w:sz="0" w:space="0" w:color="auto"/>
          </w:divBdr>
        </w:div>
        <w:div w:id="293679825">
          <w:marLeft w:val="480"/>
          <w:marRight w:val="0"/>
          <w:marTop w:val="0"/>
          <w:marBottom w:val="0"/>
          <w:divBdr>
            <w:top w:val="none" w:sz="0" w:space="0" w:color="auto"/>
            <w:left w:val="none" w:sz="0" w:space="0" w:color="auto"/>
            <w:bottom w:val="none" w:sz="0" w:space="0" w:color="auto"/>
            <w:right w:val="none" w:sz="0" w:space="0" w:color="auto"/>
          </w:divBdr>
        </w:div>
        <w:div w:id="1200508825">
          <w:marLeft w:val="480"/>
          <w:marRight w:val="0"/>
          <w:marTop w:val="0"/>
          <w:marBottom w:val="0"/>
          <w:divBdr>
            <w:top w:val="none" w:sz="0" w:space="0" w:color="auto"/>
            <w:left w:val="none" w:sz="0" w:space="0" w:color="auto"/>
            <w:bottom w:val="none" w:sz="0" w:space="0" w:color="auto"/>
            <w:right w:val="none" w:sz="0" w:space="0" w:color="auto"/>
          </w:divBdr>
        </w:div>
        <w:div w:id="412237045">
          <w:marLeft w:val="480"/>
          <w:marRight w:val="0"/>
          <w:marTop w:val="0"/>
          <w:marBottom w:val="0"/>
          <w:divBdr>
            <w:top w:val="none" w:sz="0" w:space="0" w:color="auto"/>
            <w:left w:val="none" w:sz="0" w:space="0" w:color="auto"/>
            <w:bottom w:val="none" w:sz="0" w:space="0" w:color="auto"/>
            <w:right w:val="none" w:sz="0" w:space="0" w:color="auto"/>
          </w:divBdr>
        </w:div>
      </w:divsChild>
    </w:div>
    <w:div w:id="2038042075">
      <w:bodyDiv w:val="1"/>
      <w:marLeft w:val="0"/>
      <w:marRight w:val="0"/>
      <w:marTop w:val="0"/>
      <w:marBottom w:val="0"/>
      <w:divBdr>
        <w:top w:val="none" w:sz="0" w:space="0" w:color="auto"/>
        <w:left w:val="none" w:sz="0" w:space="0" w:color="auto"/>
        <w:bottom w:val="none" w:sz="0" w:space="0" w:color="auto"/>
        <w:right w:val="none" w:sz="0" w:space="0" w:color="auto"/>
      </w:divBdr>
    </w:div>
    <w:div w:id="2041315632">
      <w:bodyDiv w:val="1"/>
      <w:marLeft w:val="0"/>
      <w:marRight w:val="0"/>
      <w:marTop w:val="0"/>
      <w:marBottom w:val="0"/>
      <w:divBdr>
        <w:top w:val="none" w:sz="0" w:space="0" w:color="auto"/>
        <w:left w:val="none" w:sz="0" w:space="0" w:color="auto"/>
        <w:bottom w:val="none" w:sz="0" w:space="0" w:color="auto"/>
        <w:right w:val="none" w:sz="0" w:space="0" w:color="auto"/>
      </w:divBdr>
    </w:div>
    <w:div w:id="2044595751">
      <w:bodyDiv w:val="1"/>
      <w:marLeft w:val="0"/>
      <w:marRight w:val="0"/>
      <w:marTop w:val="0"/>
      <w:marBottom w:val="0"/>
      <w:divBdr>
        <w:top w:val="none" w:sz="0" w:space="0" w:color="auto"/>
        <w:left w:val="none" w:sz="0" w:space="0" w:color="auto"/>
        <w:bottom w:val="none" w:sz="0" w:space="0" w:color="auto"/>
        <w:right w:val="none" w:sz="0" w:space="0" w:color="auto"/>
      </w:divBdr>
    </w:div>
    <w:div w:id="2053074075">
      <w:bodyDiv w:val="1"/>
      <w:marLeft w:val="0"/>
      <w:marRight w:val="0"/>
      <w:marTop w:val="0"/>
      <w:marBottom w:val="0"/>
      <w:divBdr>
        <w:top w:val="none" w:sz="0" w:space="0" w:color="auto"/>
        <w:left w:val="none" w:sz="0" w:space="0" w:color="auto"/>
        <w:bottom w:val="none" w:sz="0" w:space="0" w:color="auto"/>
        <w:right w:val="none" w:sz="0" w:space="0" w:color="auto"/>
      </w:divBdr>
    </w:div>
    <w:div w:id="2053768386">
      <w:bodyDiv w:val="1"/>
      <w:marLeft w:val="0"/>
      <w:marRight w:val="0"/>
      <w:marTop w:val="0"/>
      <w:marBottom w:val="0"/>
      <w:divBdr>
        <w:top w:val="none" w:sz="0" w:space="0" w:color="auto"/>
        <w:left w:val="none" w:sz="0" w:space="0" w:color="auto"/>
        <w:bottom w:val="none" w:sz="0" w:space="0" w:color="auto"/>
        <w:right w:val="none" w:sz="0" w:space="0" w:color="auto"/>
      </w:divBdr>
    </w:div>
    <w:div w:id="2057512245">
      <w:bodyDiv w:val="1"/>
      <w:marLeft w:val="0"/>
      <w:marRight w:val="0"/>
      <w:marTop w:val="0"/>
      <w:marBottom w:val="0"/>
      <w:divBdr>
        <w:top w:val="none" w:sz="0" w:space="0" w:color="auto"/>
        <w:left w:val="none" w:sz="0" w:space="0" w:color="auto"/>
        <w:bottom w:val="none" w:sz="0" w:space="0" w:color="auto"/>
        <w:right w:val="none" w:sz="0" w:space="0" w:color="auto"/>
      </w:divBdr>
      <w:divsChild>
        <w:div w:id="264919705">
          <w:marLeft w:val="480"/>
          <w:marRight w:val="0"/>
          <w:marTop w:val="0"/>
          <w:marBottom w:val="0"/>
          <w:divBdr>
            <w:top w:val="none" w:sz="0" w:space="0" w:color="auto"/>
            <w:left w:val="none" w:sz="0" w:space="0" w:color="auto"/>
            <w:bottom w:val="none" w:sz="0" w:space="0" w:color="auto"/>
            <w:right w:val="none" w:sz="0" w:space="0" w:color="auto"/>
          </w:divBdr>
        </w:div>
        <w:div w:id="726877900">
          <w:marLeft w:val="480"/>
          <w:marRight w:val="0"/>
          <w:marTop w:val="0"/>
          <w:marBottom w:val="0"/>
          <w:divBdr>
            <w:top w:val="none" w:sz="0" w:space="0" w:color="auto"/>
            <w:left w:val="none" w:sz="0" w:space="0" w:color="auto"/>
            <w:bottom w:val="none" w:sz="0" w:space="0" w:color="auto"/>
            <w:right w:val="none" w:sz="0" w:space="0" w:color="auto"/>
          </w:divBdr>
        </w:div>
        <w:div w:id="734164881">
          <w:marLeft w:val="480"/>
          <w:marRight w:val="0"/>
          <w:marTop w:val="0"/>
          <w:marBottom w:val="0"/>
          <w:divBdr>
            <w:top w:val="none" w:sz="0" w:space="0" w:color="auto"/>
            <w:left w:val="none" w:sz="0" w:space="0" w:color="auto"/>
            <w:bottom w:val="none" w:sz="0" w:space="0" w:color="auto"/>
            <w:right w:val="none" w:sz="0" w:space="0" w:color="auto"/>
          </w:divBdr>
        </w:div>
        <w:div w:id="907305514">
          <w:marLeft w:val="480"/>
          <w:marRight w:val="0"/>
          <w:marTop w:val="0"/>
          <w:marBottom w:val="0"/>
          <w:divBdr>
            <w:top w:val="none" w:sz="0" w:space="0" w:color="auto"/>
            <w:left w:val="none" w:sz="0" w:space="0" w:color="auto"/>
            <w:bottom w:val="none" w:sz="0" w:space="0" w:color="auto"/>
            <w:right w:val="none" w:sz="0" w:space="0" w:color="auto"/>
          </w:divBdr>
        </w:div>
        <w:div w:id="1328098663">
          <w:marLeft w:val="480"/>
          <w:marRight w:val="0"/>
          <w:marTop w:val="0"/>
          <w:marBottom w:val="0"/>
          <w:divBdr>
            <w:top w:val="none" w:sz="0" w:space="0" w:color="auto"/>
            <w:left w:val="none" w:sz="0" w:space="0" w:color="auto"/>
            <w:bottom w:val="none" w:sz="0" w:space="0" w:color="auto"/>
            <w:right w:val="none" w:sz="0" w:space="0" w:color="auto"/>
          </w:divBdr>
        </w:div>
        <w:div w:id="1355036485">
          <w:marLeft w:val="480"/>
          <w:marRight w:val="0"/>
          <w:marTop w:val="0"/>
          <w:marBottom w:val="0"/>
          <w:divBdr>
            <w:top w:val="none" w:sz="0" w:space="0" w:color="auto"/>
            <w:left w:val="none" w:sz="0" w:space="0" w:color="auto"/>
            <w:bottom w:val="none" w:sz="0" w:space="0" w:color="auto"/>
            <w:right w:val="none" w:sz="0" w:space="0" w:color="auto"/>
          </w:divBdr>
        </w:div>
        <w:div w:id="1616594044">
          <w:marLeft w:val="480"/>
          <w:marRight w:val="0"/>
          <w:marTop w:val="0"/>
          <w:marBottom w:val="0"/>
          <w:divBdr>
            <w:top w:val="none" w:sz="0" w:space="0" w:color="auto"/>
            <w:left w:val="none" w:sz="0" w:space="0" w:color="auto"/>
            <w:bottom w:val="none" w:sz="0" w:space="0" w:color="auto"/>
            <w:right w:val="none" w:sz="0" w:space="0" w:color="auto"/>
          </w:divBdr>
        </w:div>
        <w:div w:id="1771585595">
          <w:marLeft w:val="480"/>
          <w:marRight w:val="0"/>
          <w:marTop w:val="0"/>
          <w:marBottom w:val="0"/>
          <w:divBdr>
            <w:top w:val="none" w:sz="0" w:space="0" w:color="auto"/>
            <w:left w:val="none" w:sz="0" w:space="0" w:color="auto"/>
            <w:bottom w:val="none" w:sz="0" w:space="0" w:color="auto"/>
            <w:right w:val="none" w:sz="0" w:space="0" w:color="auto"/>
          </w:divBdr>
        </w:div>
        <w:div w:id="2088769567">
          <w:marLeft w:val="480"/>
          <w:marRight w:val="0"/>
          <w:marTop w:val="0"/>
          <w:marBottom w:val="0"/>
          <w:divBdr>
            <w:top w:val="none" w:sz="0" w:space="0" w:color="auto"/>
            <w:left w:val="none" w:sz="0" w:space="0" w:color="auto"/>
            <w:bottom w:val="none" w:sz="0" w:space="0" w:color="auto"/>
            <w:right w:val="none" w:sz="0" w:space="0" w:color="auto"/>
          </w:divBdr>
        </w:div>
      </w:divsChild>
    </w:div>
    <w:div w:id="2057657906">
      <w:bodyDiv w:val="1"/>
      <w:marLeft w:val="0"/>
      <w:marRight w:val="0"/>
      <w:marTop w:val="0"/>
      <w:marBottom w:val="0"/>
      <w:divBdr>
        <w:top w:val="none" w:sz="0" w:space="0" w:color="auto"/>
        <w:left w:val="none" w:sz="0" w:space="0" w:color="auto"/>
        <w:bottom w:val="none" w:sz="0" w:space="0" w:color="auto"/>
        <w:right w:val="none" w:sz="0" w:space="0" w:color="auto"/>
      </w:divBdr>
    </w:div>
    <w:div w:id="2065639256">
      <w:bodyDiv w:val="1"/>
      <w:marLeft w:val="0"/>
      <w:marRight w:val="0"/>
      <w:marTop w:val="0"/>
      <w:marBottom w:val="0"/>
      <w:divBdr>
        <w:top w:val="none" w:sz="0" w:space="0" w:color="auto"/>
        <w:left w:val="none" w:sz="0" w:space="0" w:color="auto"/>
        <w:bottom w:val="none" w:sz="0" w:space="0" w:color="auto"/>
        <w:right w:val="none" w:sz="0" w:space="0" w:color="auto"/>
      </w:divBdr>
    </w:div>
    <w:div w:id="2067334152">
      <w:bodyDiv w:val="1"/>
      <w:marLeft w:val="0"/>
      <w:marRight w:val="0"/>
      <w:marTop w:val="0"/>
      <w:marBottom w:val="0"/>
      <w:divBdr>
        <w:top w:val="none" w:sz="0" w:space="0" w:color="auto"/>
        <w:left w:val="none" w:sz="0" w:space="0" w:color="auto"/>
        <w:bottom w:val="none" w:sz="0" w:space="0" w:color="auto"/>
        <w:right w:val="none" w:sz="0" w:space="0" w:color="auto"/>
      </w:divBdr>
    </w:div>
    <w:div w:id="2073502042">
      <w:bodyDiv w:val="1"/>
      <w:marLeft w:val="0"/>
      <w:marRight w:val="0"/>
      <w:marTop w:val="0"/>
      <w:marBottom w:val="0"/>
      <w:divBdr>
        <w:top w:val="none" w:sz="0" w:space="0" w:color="auto"/>
        <w:left w:val="none" w:sz="0" w:space="0" w:color="auto"/>
        <w:bottom w:val="none" w:sz="0" w:space="0" w:color="auto"/>
        <w:right w:val="none" w:sz="0" w:space="0" w:color="auto"/>
      </w:divBdr>
    </w:div>
    <w:div w:id="2075614495">
      <w:bodyDiv w:val="1"/>
      <w:marLeft w:val="0"/>
      <w:marRight w:val="0"/>
      <w:marTop w:val="0"/>
      <w:marBottom w:val="0"/>
      <w:divBdr>
        <w:top w:val="none" w:sz="0" w:space="0" w:color="auto"/>
        <w:left w:val="none" w:sz="0" w:space="0" w:color="auto"/>
        <w:bottom w:val="none" w:sz="0" w:space="0" w:color="auto"/>
        <w:right w:val="none" w:sz="0" w:space="0" w:color="auto"/>
      </w:divBdr>
    </w:div>
    <w:div w:id="2078090894">
      <w:bodyDiv w:val="1"/>
      <w:marLeft w:val="0"/>
      <w:marRight w:val="0"/>
      <w:marTop w:val="0"/>
      <w:marBottom w:val="0"/>
      <w:divBdr>
        <w:top w:val="none" w:sz="0" w:space="0" w:color="auto"/>
        <w:left w:val="none" w:sz="0" w:space="0" w:color="auto"/>
        <w:bottom w:val="none" w:sz="0" w:space="0" w:color="auto"/>
        <w:right w:val="none" w:sz="0" w:space="0" w:color="auto"/>
      </w:divBdr>
    </w:div>
    <w:div w:id="2080521615">
      <w:bodyDiv w:val="1"/>
      <w:marLeft w:val="0"/>
      <w:marRight w:val="0"/>
      <w:marTop w:val="0"/>
      <w:marBottom w:val="0"/>
      <w:divBdr>
        <w:top w:val="none" w:sz="0" w:space="0" w:color="auto"/>
        <w:left w:val="none" w:sz="0" w:space="0" w:color="auto"/>
        <w:bottom w:val="none" w:sz="0" w:space="0" w:color="auto"/>
        <w:right w:val="none" w:sz="0" w:space="0" w:color="auto"/>
      </w:divBdr>
    </w:div>
    <w:div w:id="2081175828">
      <w:bodyDiv w:val="1"/>
      <w:marLeft w:val="0"/>
      <w:marRight w:val="0"/>
      <w:marTop w:val="0"/>
      <w:marBottom w:val="0"/>
      <w:divBdr>
        <w:top w:val="none" w:sz="0" w:space="0" w:color="auto"/>
        <w:left w:val="none" w:sz="0" w:space="0" w:color="auto"/>
        <w:bottom w:val="none" w:sz="0" w:space="0" w:color="auto"/>
        <w:right w:val="none" w:sz="0" w:space="0" w:color="auto"/>
      </w:divBdr>
    </w:div>
    <w:div w:id="2082172677">
      <w:bodyDiv w:val="1"/>
      <w:marLeft w:val="0"/>
      <w:marRight w:val="0"/>
      <w:marTop w:val="0"/>
      <w:marBottom w:val="0"/>
      <w:divBdr>
        <w:top w:val="none" w:sz="0" w:space="0" w:color="auto"/>
        <w:left w:val="none" w:sz="0" w:space="0" w:color="auto"/>
        <w:bottom w:val="none" w:sz="0" w:space="0" w:color="auto"/>
        <w:right w:val="none" w:sz="0" w:space="0" w:color="auto"/>
      </w:divBdr>
    </w:div>
    <w:div w:id="2083213597">
      <w:bodyDiv w:val="1"/>
      <w:marLeft w:val="0"/>
      <w:marRight w:val="0"/>
      <w:marTop w:val="0"/>
      <w:marBottom w:val="0"/>
      <w:divBdr>
        <w:top w:val="none" w:sz="0" w:space="0" w:color="auto"/>
        <w:left w:val="none" w:sz="0" w:space="0" w:color="auto"/>
        <w:bottom w:val="none" w:sz="0" w:space="0" w:color="auto"/>
        <w:right w:val="none" w:sz="0" w:space="0" w:color="auto"/>
      </w:divBdr>
    </w:div>
    <w:div w:id="2090274413">
      <w:bodyDiv w:val="1"/>
      <w:marLeft w:val="0"/>
      <w:marRight w:val="0"/>
      <w:marTop w:val="0"/>
      <w:marBottom w:val="0"/>
      <w:divBdr>
        <w:top w:val="none" w:sz="0" w:space="0" w:color="auto"/>
        <w:left w:val="none" w:sz="0" w:space="0" w:color="auto"/>
        <w:bottom w:val="none" w:sz="0" w:space="0" w:color="auto"/>
        <w:right w:val="none" w:sz="0" w:space="0" w:color="auto"/>
      </w:divBdr>
    </w:div>
    <w:div w:id="2097284561">
      <w:bodyDiv w:val="1"/>
      <w:marLeft w:val="0"/>
      <w:marRight w:val="0"/>
      <w:marTop w:val="0"/>
      <w:marBottom w:val="0"/>
      <w:divBdr>
        <w:top w:val="none" w:sz="0" w:space="0" w:color="auto"/>
        <w:left w:val="none" w:sz="0" w:space="0" w:color="auto"/>
        <w:bottom w:val="none" w:sz="0" w:space="0" w:color="auto"/>
        <w:right w:val="none" w:sz="0" w:space="0" w:color="auto"/>
      </w:divBdr>
    </w:div>
    <w:div w:id="2104259213">
      <w:bodyDiv w:val="1"/>
      <w:marLeft w:val="0"/>
      <w:marRight w:val="0"/>
      <w:marTop w:val="0"/>
      <w:marBottom w:val="0"/>
      <w:divBdr>
        <w:top w:val="none" w:sz="0" w:space="0" w:color="auto"/>
        <w:left w:val="none" w:sz="0" w:space="0" w:color="auto"/>
        <w:bottom w:val="none" w:sz="0" w:space="0" w:color="auto"/>
        <w:right w:val="none" w:sz="0" w:space="0" w:color="auto"/>
      </w:divBdr>
    </w:div>
    <w:div w:id="2106413154">
      <w:bodyDiv w:val="1"/>
      <w:marLeft w:val="0"/>
      <w:marRight w:val="0"/>
      <w:marTop w:val="0"/>
      <w:marBottom w:val="0"/>
      <w:divBdr>
        <w:top w:val="none" w:sz="0" w:space="0" w:color="auto"/>
        <w:left w:val="none" w:sz="0" w:space="0" w:color="auto"/>
        <w:bottom w:val="none" w:sz="0" w:space="0" w:color="auto"/>
        <w:right w:val="none" w:sz="0" w:space="0" w:color="auto"/>
      </w:divBdr>
    </w:div>
    <w:div w:id="2113278215">
      <w:bodyDiv w:val="1"/>
      <w:marLeft w:val="0"/>
      <w:marRight w:val="0"/>
      <w:marTop w:val="0"/>
      <w:marBottom w:val="0"/>
      <w:divBdr>
        <w:top w:val="none" w:sz="0" w:space="0" w:color="auto"/>
        <w:left w:val="none" w:sz="0" w:space="0" w:color="auto"/>
        <w:bottom w:val="none" w:sz="0" w:space="0" w:color="auto"/>
        <w:right w:val="none" w:sz="0" w:space="0" w:color="auto"/>
      </w:divBdr>
    </w:div>
    <w:div w:id="2113933466">
      <w:bodyDiv w:val="1"/>
      <w:marLeft w:val="0"/>
      <w:marRight w:val="0"/>
      <w:marTop w:val="0"/>
      <w:marBottom w:val="0"/>
      <w:divBdr>
        <w:top w:val="none" w:sz="0" w:space="0" w:color="auto"/>
        <w:left w:val="none" w:sz="0" w:space="0" w:color="auto"/>
        <w:bottom w:val="none" w:sz="0" w:space="0" w:color="auto"/>
        <w:right w:val="none" w:sz="0" w:space="0" w:color="auto"/>
      </w:divBdr>
    </w:div>
    <w:div w:id="2115444165">
      <w:bodyDiv w:val="1"/>
      <w:marLeft w:val="0"/>
      <w:marRight w:val="0"/>
      <w:marTop w:val="0"/>
      <w:marBottom w:val="0"/>
      <w:divBdr>
        <w:top w:val="none" w:sz="0" w:space="0" w:color="auto"/>
        <w:left w:val="none" w:sz="0" w:space="0" w:color="auto"/>
        <w:bottom w:val="none" w:sz="0" w:space="0" w:color="auto"/>
        <w:right w:val="none" w:sz="0" w:space="0" w:color="auto"/>
      </w:divBdr>
    </w:div>
    <w:div w:id="2121562762">
      <w:bodyDiv w:val="1"/>
      <w:marLeft w:val="0"/>
      <w:marRight w:val="0"/>
      <w:marTop w:val="0"/>
      <w:marBottom w:val="0"/>
      <w:divBdr>
        <w:top w:val="none" w:sz="0" w:space="0" w:color="auto"/>
        <w:left w:val="none" w:sz="0" w:space="0" w:color="auto"/>
        <w:bottom w:val="none" w:sz="0" w:space="0" w:color="auto"/>
        <w:right w:val="none" w:sz="0" w:space="0" w:color="auto"/>
      </w:divBdr>
    </w:div>
    <w:div w:id="2125611430">
      <w:bodyDiv w:val="1"/>
      <w:marLeft w:val="0"/>
      <w:marRight w:val="0"/>
      <w:marTop w:val="0"/>
      <w:marBottom w:val="0"/>
      <w:divBdr>
        <w:top w:val="none" w:sz="0" w:space="0" w:color="auto"/>
        <w:left w:val="none" w:sz="0" w:space="0" w:color="auto"/>
        <w:bottom w:val="none" w:sz="0" w:space="0" w:color="auto"/>
        <w:right w:val="none" w:sz="0" w:space="0" w:color="auto"/>
      </w:divBdr>
    </w:div>
    <w:div w:id="2127040571">
      <w:bodyDiv w:val="1"/>
      <w:marLeft w:val="0"/>
      <w:marRight w:val="0"/>
      <w:marTop w:val="0"/>
      <w:marBottom w:val="0"/>
      <w:divBdr>
        <w:top w:val="none" w:sz="0" w:space="0" w:color="auto"/>
        <w:left w:val="none" w:sz="0" w:space="0" w:color="auto"/>
        <w:bottom w:val="none" w:sz="0" w:space="0" w:color="auto"/>
        <w:right w:val="none" w:sz="0" w:space="0" w:color="auto"/>
      </w:divBdr>
    </w:div>
    <w:div w:id="2145468446">
      <w:bodyDiv w:val="1"/>
      <w:marLeft w:val="0"/>
      <w:marRight w:val="0"/>
      <w:marTop w:val="0"/>
      <w:marBottom w:val="0"/>
      <w:divBdr>
        <w:top w:val="none" w:sz="0" w:space="0" w:color="auto"/>
        <w:left w:val="none" w:sz="0" w:space="0" w:color="auto"/>
        <w:bottom w:val="none" w:sz="0" w:space="0" w:color="auto"/>
        <w:right w:val="none" w:sz="0" w:space="0" w:color="auto"/>
      </w:divBdr>
    </w:div>
    <w:div w:id="2145584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microsoft.com/office/2016/09/relationships/commentsIds" Target="commentsIds.xml" Id="rId8" /><Relationship Type="http://schemas.openxmlformats.org/officeDocument/2006/relationships/glossaryDocument" Target="glossary/document.xml" Id="rId13" /><Relationship Type="http://schemas.openxmlformats.org/officeDocument/2006/relationships/styles" Target="styles.xml" Id="rId3" /><Relationship Type="http://schemas.microsoft.com/office/2011/relationships/commentsExtended" Target="commentsExtended.xml" Id="rId7" /><Relationship Type="http://schemas.microsoft.com/office/2011/relationships/people" Target="people.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comments" Target="comments.xml" Id="rId6" /><Relationship Type="http://schemas.openxmlformats.org/officeDocument/2006/relationships/fontTable" Target="fontTable.xml" Id="rId11" /><Relationship Type="http://schemas.openxmlformats.org/officeDocument/2006/relationships/webSettings" Target="webSettings.xml" Id="rId5" /><Relationship Type="http://schemas.openxmlformats.org/officeDocument/2006/relationships/settings" Target="settings.xml" Id="rId4" /><Relationship Type="http://schemas.microsoft.com/office/2018/08/relationships/commentsExtensible" Target="commentsExtensible.xml" Id="rId9" /><Relationship Type="http://schemas.openxmlformats.org/officeDocument/2006/relationships/theme" Target="theme/theme1.xml" Id="rId14" /><Relationship Type="http://schemas.openxmlformats.org/officeDocument/2006/relationships/image" Target="/media/image2.png" Id="R5f8e01b444b74c00" /><Relationship Type="http://schemas.openxmlformats.org/officeDocument/2006/relationships/image" Target="/media/image3.png" Id="Ref4c5971a81d4c86" /><Relationship Type="http://schemas.openxmlformats.org/officeDocument/2006/relationships/image" Target="/media/image4.png" Id="R403aa037a5204d24" /><Relationship Type="http://schemas.openxmlformats.org/officeDocument/2006/relationships/image" Target="/media/image5.png" Id="Ra164840d630b4023" /><Relationship Type="http://schemas.openxmlformats.org/officeDocument/2006/relationships/image" Target="/media/image6.png" Id="Ra946b612ccda4b32" /><Relationship Type="http://schemas.openxmlformats.org/officeDocument/2006/relationships/image" Target="/media/image7.png" Id="R94ea6bc505f14d6e"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789A7AE9-FC15-4219-A9AC-6A1B3B042787}"/>
      </w:docPartPr>
      <w:docPartBody>
        <w:p xmlns:wp14="http://schemas.microsoft.com/office/word/2010/wordml" w:rsidR="00002E63" w:rsidRDefault="002F6F62" w14:paraId="4C3E277F" wp14:textId="77777777">
          <w:r w:rsidRPr="0066558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Apple Color Emoji">
    <w:altName w:val="Calibri"/>
    <w:charset w:val="00"/>
    <w:family w:val="auto"/>
    <w:pitch w:val="variable"/>
    <w:sig w:usb0="00000003" w:usb1="18000000" w:usb2="14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F62"/>
    <w:rsid w:val="00002E63"/>
    <w:rsid w:val="000110E3"/>
    <w:rsid w:val="0009078F"/>
    <w:rsid w:val="00091322"/>
    <w:rsid w:val="002F6F62"/>
    <w:rsid w:val="00352F78"/>
    <w:rsid w:val="00410DC1"/>
    <w:rsid w:val="004B08D1"/>
    <w:rsid w:val="00530C76"/>
    <w:rsid w:val="00544ACF"/>
    <w:rsid w:val="005C3753"/>
    <w:rsid w:val="006A03AC"/>
    <w:rsid w:val="006B1DFE"/>
    <w:rsid w:val="006C6B94"/>
    <w:rsid w:val="007C0140"/>
    <w:rsid w:val="007E5023"/>
    <w:rsid w:val="008111EA"/>
    <w:rsid w:val="00A10EA6"/>
    <w:rsid w:val="00A70089"/>
    <w:rsid w:val="00BA63EB"/>
    <w:rsid w:val="00F61173"/>
    <w:rsid w:val="00FC3FEA"/>
    <w:rsid w:val="00FD1AD0"/>
    <w:rsid w:val="00FD60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F6F62"/>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8">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632C044-882E-4D4F-90B5-90BD74361509}">
  <we:reference id="WA104382081" version="1.55.1.0" store="Omex" storeType="OMEX"/>
  <we:alternateReferences>
    <we:reference id="WA104382081" version="1.55.1.0" store="WA104382081" storeType="OMEX"/>
  </we:alternateReferences>
  <we:properties>
    <we:property name="MENDELEY_CITATIONS" value="[{&quot;citationID&quot;:&quot;MENDELEY_CITATION_091ec551-ea08-4a39-8c67-c29e219a4877&quot;,&quot;properties&quot;:{&quot;noteIndex&quot;:0},&quot;isEdited&quot;:false,&quot;manualOverride&quot;:{&quot;isManuallyOverridden&quot;:false,&quot;citeprocText&quot;:&quot;(Schrage et al., 2025)&quot;,&quot;manualOverrideText&quot;:&quot;&quot;},&quot;citationTag&quot;:&quot;MENDELEY_CITATION_v3_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&quot;,&quot;citationItems&quot;:[{&quot;id&quot;:&quot;b23da452-dfda-359f-b5ee-473af0794976&quot;,&quot;itemData&quot;:{&quot;type&quot;:&quot;article-journal&quot;,&quot;id&quot;:&quot;b23da452-dfda-359f-b5ee-473af0794976&quot;,&quot;title&quot;:&quot;Broadening the competencies of MBA students in Vietnam: Integrating andragogical approaches with sustainable development goals&quot;,&quot;author&quot;:[{&quot;family&quot;:&quot;Schrage&quot;,&quot;given&quot;:&quot;Burkhard&quot;,&quot;parse-names&quot;:false,&quot;dropping-particle&quot;:&quot;&quot;,&quot;non-dropping-particle&quot;:&quot;&quot;},{&quot;family&quot;:&quot;Maheshwari&quot;,&quot;given&quot;:&quot;Greeni&quot;,&quot;parse-names&quot;:false,&quot;dropping-particle&quot;:&quot;&quot;,&quot;non-dropping-particle&quot;:&quot;&quot;},{&quot;family&quot;:&quot;Velasquez&quot;,&quot;given&quot;:&quot;Santiago&quot;,&quot;parse-names&quot;:false,&quot;dropping-particle&quot;:&quot;&quot;,&quot;non-dropping-particle&quot;:&quot;&quot;}],&quot;container-title&quot;:&quot;International Journal of Management Education&quot;,&quot;DOI&quot;:&quot;10.1016/j.ijme.2025.101217&quot;,&quot;ISSN&quot;:&quot;14728117&quot;,&quot;issued&quot;:{&quot;date-parts&quot;:[[2025,12,1]]},&quot;abstract&quot;:&quot;This paper provides a case study on the integration of andragogical principles and Sustainable Development Goals (SDGs) into an MBA curriculum at a leading university in Vietnam, enhancing student learning and leadership development. It introduces a specific pedagogical innovation by combining andragogy, self-directed learning (SDL), and structured assurance of learning mechanisms to promote critical skills in ethical reasoning, problem-solving, and sustainability-oriented leadership. By drawing on models associated with self-directed learning (SDL) and assurance of learning, the study evaluates the implementation and outcomes of this methodology, emphasizing its contribution to the creation of responsible business leaders. The paper proposes a framework that extends existing models by embedding adult learning theories and sustainable development principles into the MBA curriculum. This framework highlights practical learning, SDL, and real-world application as key components. The findings suggest that embedding SDGs in MBA curricula equips students with the skills necessary for ethical leadership and sustainability, thereby advancing responsible management and reinforcing institutional commitment to sustainability. The study provides insights into the impact of these interventions on student and faculty development, as well as broader implications for management education in emerging markets.&quot;,&quot;publisher&quot;:&quot;Elsevier Ltd&quot;,&quot;issue&quot;:&quot;3&quot;,&quot;volume&quot;:&quot;23&quot;,&quot;container-title-short&quot;:&quot;&quot;},&quot;isTemporary&quot;:false}]},{&quot;citationID&quot;:&quot;MENDELEY_CITATION_826656ba-d98b-4321-8dc7-eb0ae8159403&quot;,&quot;properties&quot;:{&quot;noteIndex&quot;:0},&quot;isEdited&quot;:false,&quot;manualOverride&quot;:{&quot;isManuallyOverridden&quot;:false,&quot;citeprocText&quot;:&quot;(Liuzzo &amp;#38; Tsai, 2025)&quot;,&quot;manualOverrideText&quot;:&quot;&quot;},&quot;citationTag&quot;:&quot;MENDELEY_CITATION_v3_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&quot;,&quot;citationItems&quot;:[{&quot;id&quot;:&quot;1f334391-c87d-36f3-b614-ad000812bb37&quot;,&quot;itemData&quot;:{&quot;type&quot;:&quot;article-journal&quot;,&quot;id&quot;:&quot;1f334391-c87d-36f3-b614-ad000812bb37&quot;,&quot;title&quot;:&quot;Crisis of imagination: Integrating degrowth pedagogy for sustainability innovation in business schools&quot;,&quot;author&quot;:[{&quot;family&quot;:&quot;Liuzzo&quot;,&quot;given&quot;:&quot;Carla&quot;,&quot;parse-names&quot;:false,&quot;dropping-particle&quot;:&quot;&quot;,&quot;non-dropping-particle&quot;:&quot;&quot;},{&quot;family&quot;:&quot;Tsai&quot;,&quot;given&quot;:&quot;Mimi&quot;,&quot;parse-names&quot;:false,&quot;dropping-particle&quot;:&quot;&quot;,&quot;non-dropping-particle&quot;:&quot;&quot;}],&quot;container-title&quot;:&quot;Futures&quot;,&quot;container-title-short&quot;:&quot;Futures&quot;,&quot;DOI&quot;:&quot;10.1016/j.futures.2025.103614&quot;,&quot;ISSN&quot;:&quot;00163287&quot;,&quot;issued&quot;:{&quot;date-parts&quot;:[[2025,8,1]]},&quot;abstract&quot;:&quot;As human activity increasingly exceeds planetary boundaries, business schools must rethink growth-dependent education. Drawing on survey findings from MBA students at a triple-accredited Australian business school, we assess current business school students' perceptions to argue that degrowth pedagogy should be integrated into business schools, which remain largely committed to pedagogical approaches that reinforce capitalism's dominance and limit students' imagination of alternatives. Educated to prioritise economic growth, profit maximisation, and competition, students often struggle to envision alternative strategies that prioritise sustainability beyond growth. While students grapple with capitalism's contradictions and environmental and social concerns, they overwhelmingly perceive free-market capitalism as fixed and struggle to conceive of life beyond it. Despite these challenges, this study reveals an openness to critically engaging with alternative models, including those proposed by degrowth. This presents an opportunity for business schools to integrate degrowth pedagogy, challenge the dominance of free-market capitalism, expand students’ perspectives, and cultivate future leaders capable of designing and leading businesses that operate within planetary boundaries.&quot;,&quot;publisher&quot;:&quot;Elsevier Ltd&quot;,&quot;volume&quot;:&quot;171&quot;},&quot;isTemporary&quot;:false}]},{&quot;citationID&quot;:&quot;MENDELEY_CITATION_7a55debb-1775-4c60-9f44-41d47ccc5d59&quot;,&quot;properties&quot;:{&quot;noteIndex&quot;:0},&quot;isEdited&quot;:false,&quot;manualOverride&quot;:{&quot;isManuallyOverridden&quot;:false,&quot;citeprocText&quot;:&quot;(Schlegelmilch et al., 2025)&quot;,&quot;manualOverrideText&quot;:&quot;&quot;},&quot;citationTag&quot;:&quot;MENDELEY_CITATION_v3_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&quot;,&quot;citationItems&quot;:[{&quot;id&quot;:&quot;0fa3305f-f324-3f62-bd9d-c86274579ea8&quot;,&quot;itemData&quot;:{&quot;type&quot;:&quot;article-journal&quot;,&quot;id&quot;:&quot;0fa3305f-f324-3f62-bd9d-c86274579ea8&quot;,&quot;title&quot;:&quot;Navigating different stakeholder challenges to legitimacy in business schools: Implications from a systematic literature review&quot;,&quot;author&quot;:[{&quot;family&quot;:&quot;Schlegelmilch&quot;,&quot;given&quot;:&quot;Bodo B.&quot;,&quot;parse-names&quot;:false,&quot;dropping-particle&quot;:&quot;&quot;,&quot;non-dropping-particle&quot;:&quot;&quot;},{&quot;family&quot;:&quot;Waltenberger&quot;,&quot;given&quot;:&quot;Manuel&quot;,&quot;parse-names&quot;:false,&quot;dropping-particle&quot;:&quot;&quot;,&quot;non-dropping-particle&quot;:&quot;&quot;},{&quot;family&quot;:&quot;Teerakapibal&quot;,&quot;given&quot;:&quot;Surat&quot;,&quot;parse-names&quot;:false,&quot;dropping-particle&quot;:&quot;&quot;,&quot;non-dropping-particle&quot;:&quot;&quot;}],&quot;container-title&quot;:&quot;International Journal of Management Education&quot;,&quot;DOI&quot;:&quot;10.1016/j.ijme.2025.101175&quot;,&quot;ISSN&quot;:&quot;14728117&quot;,&quot;issued&quot;:{&quot;date-parts&quot;:[[2025,7,1]]},&quot;abstract&quot;:&quot;Business schools play a critical role in developing managerial competence. Yet, despite their widespread success, business schools remain under constant scrutiny, primarily revolving around three dimensions. Personal legitimacy concerns teaching and business schools’ ability to deliver to individual students what they need. Academic legitimacy focuses on research and whether business schools strike the right balance between rigor and relevance. Societal legitimacy examines the role and impact of business schools on the society at large as well as the principles they embody. This paper uses the Antecedents, Decisions, Outcomes (ADO) framework to systematically review some 50 years of academic literature on the debate regarding business school legitimacy. Our analysis of 104 papers highlights recurring themes such as relevance, value-for-money, and technological change. We suggest that business schools must address inherent tensions in pursuing legitimacy objectives, often requiring them to prioritize one of the three dimensions while ensuring credibility in the other two. Taken together, our findings highlight the need for business schools to address tensions arising from the diverse demands of stakeholders and point to opportunities to refine their strategic positioning, thereby enhancing competitive advantage.&quot;,&quot;publisher&quot;:&quot;Elsevier Ltd&quot;,&quot;issue&quot;:&quot;2&quot;,&quot;volume&quot;:&quot;23&quot;,&quot;container-title-short&quot;:&quot;&quot;},&quot;isTemporary&quot;:false}]},{&quot;citationID&quot;:&quot;MENDELEY_CITATION_7c4e3686-8fd9-462c-93e9-671f7c36080b&quot;,&quot;properties&quot;:{&quot;noteIndex&quot;:0},&quot;isEdited&quot;:false,&quot;manualOverride&quot;:{&quot;isManuallyOverridden&quot;:false,&quot;citeprocText&quot;:&quot;(Schlegelmilch et al., 2025)&quot;,&quot;manualOverrideText&quot;:&quot;&quot;},&quot;citationTag&quot;:&quot;MENDELEY_CITATION_v3_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&quot;,&quot;citationItems&quot;:[{&quot;id&quot;:&quot;0fa3305f-f324-3f62-bd9d-c86274579ea8&quot;,&quot;itemData&quot;:{&quot;type&quot;:&quot;article-journal&quot;,&quot;id&quot;:&quot;0fa3305f-f324-3f62-bd9d-c86274579ea8&quot;,&quot;title&quot;:&quot;Navigating different stakeholder challenges to legitimacy in business schools: Implications from a systematic literature review&quot;,&quot;author&quot;:[{&quot;family&quot;:&quot;Schlegelmilch&quot;,&quot;given&quot;:&quot;Bodo B.&quot;,&quot;parse-names&quot;:false,&quot;dropping-particle&quot;:&quot;&quot;,&quot;non-dropping-particle&quot;:&quot;&quot;},{&quot;family&quot;:&quot;Waltenberger&quot;,&quot;given&quot;:&quot;Manuel&quot;,&quot;parse-names&quot;:false,&quot;dropping-particle&quot;:&quot;&quot;,&quot;non-dropping-particle&quot;:&quot;&quot;},{&quot;family&quot;:&quot;Teerakapibal&quot;,&quot;given&quot;:&quot;Surat&quot;,&quot;parse-names&quot;:false,&quot;dropping-particle&quot;:&quot;&quot;,&quot;non-dropping-particle&quot;:&quot;&quot;}],&quot;container-title&quot;:&quot;International Journal of Management Education&quot;,&quot;DOI&quot;:&quot;10.1016/j.ijme.2025.101175&quot;,&quot;ISSN&quot;:&quot;14728117&quot;,&quot;issued&quot;:{&quot;date-parts&quot;:[[2025,7,1]]},&quot;abstract&quot;:&quot;Business schools play a critical role in developing managerial competence. Yet, despite their widespread success, business schools remain under constant scrutiny, primarily revolving around three dimensions. Personal legitimacy concerns teaching and business schools’ ability to deliver to individual students what they need. Academic legitimacy focuses on research and whether business schools strike the right balance between rigor and relevance. Societal legitimacy examines the role and impact of business schools on the society at large as well as the principles they embody. This paper uses the Antecedents, Decisions, Outcomes (ADO) framework to systematically review some 50 years of academic literature on the debate regarding business school legitimacy. Our analysis of 104 papers highlights recurring themes such as relevance, value-for-money, and technological change. We suggest that business schools must address inherent tensions in pursuing legitimacy objectives, often requiring them to prioritize one of the three dimensions while ensuring credibility in the other two. Taken together, our findings highlight the need for business schools to address tensions arising from the diverse demands of stakeholders and point to opportunities to refine their strategic positioning, thereby enhancing competitive advantage.&quot;,&quot;publisher&quot;:&quot;Elsevier Ltd&quot;,&quot;issue&quot;:&quot;2&quot;,&quot;volume&quot;:&quot;23&quot;,&quot;container-title-short&quot;:&quot;&quot;},&quot;isTemporary&quot;:false}]},{&quot;citationID&quot;:&quot;MENDELEY_CITATION_d6266a85-73bc-4939-b874-5af37ececf19&quot;,&quot;properties&quot;:{&quot;noteIndex&quot;:0},&quot;isEdited&quot;:false,&quot;manualOverride&quot;:{&quot;isManuallyOverridden&quot;:false,&quot;citeprocText&quot;:&quot;(Laasch et al., 2023)&quot;,&quot;manualOverrideText&quot;:&quot;&quot;},&quot;citationTag&quot;:&quot;MENDELEY_CITATION_v3_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&quot;,&quot;citationItems&quot;:[{&quot;id&quot;:&quot;be9820f5-e766-3000-8243-42038c117a16&quot;,&quot;itemData&quot;:{&quot;type&quot;:&quot;article-journal&quot;,&quot;id&quot;:&quot;be9820f5-e766-3000-8243-42038c117a16&quot;,&quot;title&quot;:&quot;The Interdisciplinary Responsible Management Competence Framework: An Integrative Review of Ethics, Responsibility, and Sustainability Competences&quot;,&quot;author&quot;:[{&quot;family&quot;:&quot;Laasch&quot;,&quot;given&quot;:&quot;Oliver&quot;,&quot;parse-names&quot;:false,&quot;dropping-particle&quot;:&quot;&quot;,&quot;non-dropping-particle&quot;:&quot;&quot;},{&quot;family&quot;:&quot;Moosmayer&quot;,&quot;given&quot;:&quot;Dirk C.&quot;,&quot;parse-names&quot;:false,&quot;dropping-particle&quot;:&quot;&quot;,&quot;non-dropping-particle&quot;:&quot;&quot;},{&quot;family&quot;:&quot;Antonacopoulou&quot;,&quot;given&quot;:&quot;Elena P.&quot;,&quot;parse-names&quot;:false,&quot;dropping-particle&quot;:&quot;&quot;,&quot;non-dropping-particle&quot;:&quot;&quot;}],&quot;container-title&quot;:&quot;Journal of Business Ethics&quot;,&quot;DOI&quot;:&quot;10.1007/s10551-022-05261-4&quot;,&quot;ISSN&quot;:&quot;15730697&quot;,&quot;issued&quot;:{&quot;date-parts&quot;:[[2023,11,1]]},&quot;page&quot;:&quot;733-757&quot;,&quot;abstract&quot;:&quot;At the centre of responsible management (RM) learning is the development of managerial competence for ethics, responsibility, and sustainability (ERS). Important contributions have been made from each: the ethics, responsibility, and sustainability disciplines. However, we are yet to integrate these disciplinary contributions into a comprehensive interdisciplinary RM competence framework that corresponds to the interdisciplinary nature of RM challenges. We address this priority in this paper and report on the findings of an integrative structured literature review of 224 management competence articles across the ERS disciplines. Our thematic template analysis has produced an interdisciplinary RM competence framework of three layers of personal, behavioural, and intellectual competences and independent and interdependent competence dimensions. The resulting 3 × 2 competence matrix framework accommodates 33 interdisciplinary ERS competence themes and 90 subthemes in the six competence domains of being and becoming, acting and interacting, knowing and thinking. To the RM discussion, we contribute an interdisciplinary competence framework that enables the development of responsible managers who tackle the inherently interdisciplinary issues of RM. To the competence discussion, we contribute the interdependent competence dimension and future research directions through the lens of response-ability. JBE Section: Business Ethics Learning and Education.&quot;,&quot;publisher&quot;:&quot;Springer Science and Business Media B.V.&quot;,&quot;issue&quot;:&quot;4&quot;,&quot;volume&quot;:&quot;187&quot;,&quot;container-title-short&quot;:&quot;&quot;},&quot;isTemporary&quot;:false}]},{&quot;citationID&quot;:&quot;MENDELEY_CITATION_235ec8a3-2ab2-4b8f-a719-4b64a15a0a51&quot;,&quot;properties&quot;:{&quot;noteIndex&quot;:0},&quot;isEdited&quot;:false,&quot;manualOverride&quot;:{&quot;isManuallyOverridden&quot;:false,&quot;citeprocText&quot;:&quot;(Weybrecht, 2022)&quot;,&quot;manualOverrideText&quot;:&quot;&quot;},&quot;citationTag&quot;:&quot;MENDELEY_CITATION_v3_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&quot;,&quot;citationItems&quot;:[{&quot;id&quot;:&quot;d77e33e3-e9cb-3ef8-b070-7e7b653068d0&quot;,&quot;itemData&quot;:{&quot;type&quot;:&quot;article-journal&quot;,&quot;id&quot;:&quot;d77e33e3-e9cb-3ef8-b070-7e7b653068d0&quot;,&quot;title&quot;:&quot;Business schools are embracing the SDGs – But is it enough? – How business schools are reporting on their engagement in the SDGs&quot;,&quot;author&quot;:[{&quot;family&quot;:&quot;Weybrecht&quot;,&quot;given&quot;:&quot;Giselle&quot;,&quot;parse-names&quot;:false,&quot;dropping-particle&quot;:&quot;&quot;,&quot;non-dropping-particle&quot;:&quot;&quot;}],&quot;container-title&quot;:&quot;International Journal of Management Education&quot;,&quot;DOI&quot;:&quot;10.1016/j.ijme.2021.100589&quot;,&quot;ISSN&quot;:&quot;14728117&quot;,&quot;issued&quot;:{&quot;date-parts&quot;:[[2022,3,1]]},&quot;abstract&quot;:&quot;This paper explores the extent to which business schools are engaging in the Sustainable Development Goals (SDGs) and what that engagement looks like based on how schools have reported their engagement. The data was gathered from a study of over 1034 Sharing Information on Progress (SIP) reports submitted by business schools that are signatories to the United Nations backed Principles for Responsible Management Education (PRME) between May 1st 2015 and May 1st 2020. The evidence suggests that business schools have been slow to engage in the SDGs and many of the reported connections with the SDGs are weak and superficial. The paper outlines what approaches schools are taking, highlights what is missing and makes suggestions on the way forwards.&quot;,&quot;publisher&quot;:&quot;Elsevier Ltd&quot;,&quot;issue&quot;:&quot;1&quot;,&quot;volume&quot;:&quot;20&quot;,&quot;container-title-short&quot;:&quot;&quot;},&quot;isTemporary&quot;:false}]},{&quot;citationID&quot;:&quot;MENDELEY_CITATION_d258c53d-1190-4848-97da-18a483619863&quot;,&quot;properties&quot;:{&quot;noteIndex&quot;:0},&quot;isEdited&quot;:false,&quot;manualOverride&quot;:{&quot;isManuallyOverridden&quot;:false,&quot;citeprocText&quot;:&quot;(Kohli &amp;#38; Haenlein, 2021)&quot;,&quot;manualOverrideText&quot;:&quot;&quot;},&quot;citationTag&quot;:&quot;MENDELEY_CITATION_v3_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&quot;,&quot;citationItems&quot;:[{&quot;id&quot;:&quot;6426c7b2-bf0a-36d0-bfd3-310897106057&quot;,&quot;itemData&quot;:{&quot;type&quot;:&quot;article-journal&quot;,&quot;id&quot;:&quot;6426c7b2-bf0a-36d0-bfd3-310897106057&quot;,&quot;title&quot;:&quot;Factors affecting the study of important marketing issues: Implications and recommendations&quot;,&quot;author&quot;:[{&quot;family&quot;:&quot;Kohli&quot;,&quot;given&quot;:&quot;Ajay K.&quot;,&quot;parse-names&quot;:false,&quot;dropping-particle&quot;:&quot;&quot;,&quot;non-dropping-particle&quot;:&quot;&quot;},{&quot;family&quot;:&quot;Haenlein&quot;,&quot;given&quot;:&quot;Michael&quot;,&quot;parse-names&quot;:false,&quot;dropping-particle&quot;:&quot;&quot;,&quot;non-dropping-particle&quot;:&quot;&quot;}],&quot;container-title&quot;:&quot;International Journal of Research in Marketing&quot;,&quot;DOI&quot;:&quot;10.1016/j.ijresmar.2020.02.009&quot;,&quot;ISSN&quot;:&quot;01678116&quot;,&quot;issued&quot;:{&quot;date-parts&quot;:[[2021,3,1]]},&quot;page&quot;:&quot;1-11&quot;,&quot;abstract&quot;:&quot;Academic research in marketing has produced many useful insights and tools over the years. Lately, however, an increasing number of scholars have voiced concern that much of the current academic research is not particularly useful. We explore reasons why this may be the case, and offer a set of recommendations to address them. We first identify three general factors that must be present in order for academics to develop important marketing insights: (i) awareness of important marketing issues, (ii) ability to address these issues, and (iii) motivation to address them. Using this as a framework, we identify several variables that may be reducing the likelihood of our studying important marketing issues. These variables suggest actions that we may take to increase the likelihood of our producing important marketing insights and tools.&quot;,&quot;publisher&quot;:&quot;Elsevier B.V.&quot;,&quot;issue&quot;:&quot;1&quot;,&quot;volume&quot;:&quot;38&quot;,&quot;container-title-short&quot;:&quot;&quot;},&quot;isTemporary&quot;:false}]},{&quot;citationID&quot;:&quot;MENDELEY_CITATION_b200cf3d-10ed-4072-9657-647540834f8b&quot;,&quot;properties&quot;:{&quot;noteIndex&quot;:0},&quot;isEdited&quot;:false,&quot;manualOverride&quot;:{&quot;isManuallyOverridden&quot;:false,&quot;citeprocText&quot;:&quot;(Schrage et al., 2025)&quot;,&quot;manualOverrideText&quot;:&quot;&quot;},&quot;citationTag&quot;:&quot;MENDELEY_CITATION_v3_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&quot;,&quot;citationItems&quot;:[{&quot;id&quot;:&quot;b23da452-dfda-359f-b5ee-473af0794976&quot;,&quot;itemData&quot;:{&quot;type&quot;:&quot;article-journal&quot;,&quot;id&quot;:&quot;b23da452-dfda-359f-b5ee-473af0794976&quot;,&quot;title&quot;:&quot;Broadening the competencies of MBA students in Vietnam: Integrating andragogical approaches with sustainable development goals&quot;,&quot;author&quot;:[{&quot;family&quot;:&quot;Schrage&quot;,&quot;given&quot;:&quot;Burkhard&quot;,&quot;parse-names&quot;:false,&quot;dropping-particle&quot;:&quot;&quot;,&quot;non-dropping-particle&quot;:&quot;&quot;},{&quot;family&quot;:&quot;Maheshwari&quot;,&quot;given&quot;:&quot;Greeni&quot;,&quot;parse-names&quot;:false,&quot;dropping-particle&quot;:&quot;&quot;,&quot;non-dropping-particle&quot;:&quot;&quot;},{&quot;family&quot;:&quot;Velasquez&quot;,&quot;given&quot;:&quot;Santiago&quot;,&quot;parse-names&quot;:false,&quot;dropping-particle&quot;:&quot;&quot;,&quot;non-dropping-particle&quot;:&quot;&quot;}],&quot;container-title&quot;:&quot;International Journal of Management Education&quot;,&quot;DOI&quot;:&quot;10.1016/j.ijme.2025.101217&quot;,&quot;ISSN&quot;:&quot;14728117&quot;,&quot;issued&quot;:{&quot;date-parts&quot;:[[2025,12,1]]},&quot;abstract&quot;:&quot;This paper provides a case study on the integration of andragogical principles and Sustainable Development Goals (SDGs) into an MBA curriculum at a leading university in Vietnam, enhancing student learning and leadership development. It introduces a specific pedagogical innovation by combining andragogy, self-directed learning (SDL), and structured assurance of learning mechanisms to promote critical skills in ethical reasoning, problem-solving, and sustainability-oriented leadership. By drawing on models associated with self-directed learning (SDL) and assurance of learning, the study evaluates the implementation and outcomes of this methodology, emphasizing its contribution to the creation of responsible business leaders. The paper proposes a framework that extends existing models by embedding adult learning theories and sustainable development principles into the MBA curriculum. This framework highlights practical learning, SDL, and real-world application as key components. The findings suggest that embedding SDGs in MBA curricula equips students with the skills necessary for ethical leadership and sustainability, thereby advancing responsible management and reinforcing institutional commitment to sustainability. The study provides insights into the impact of these interventions on student and faculty development, as well as broader implications for management education in emerging markets.&quot;,&quot;publisher&quot;:&quot;Elsevier Ltd&quot;,&quot;issue&quot;:&quot;3&quot;,&quot;volume&quot;:&quot;23&quot;,&quot;container-title-short&quot;:&quot;&quot;},&quot;isTemporary&quot;:false}]},{&quot;citationID&quot;:&quot;MENDELEY_CITATION_20f15ce7-254b-4f27-b49f-30b99746cdcb&quot;,&quot;properties&quot;:{&quot;noteIndex&quot;:0},&quot;isEdited&quot;:false,&quot;manualOverride&quot;:{&quot;isManuallyOverridden&quot;:false,&quot;citeprocText&quot;:&quot;(Thind &amp;#38; Yakavenka, 2023)&quot;,&quot;manualOverrideText&quot;:&quot;&quot;},&quot;citationTag&quot;:&quot;MENDELEY_CITATION_v3_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&quot;,&quot;citationItems&quot;:[{&quot;id&quot;:&quot;21894e10-6462-300d-9998-1ac3ce678c71&quot;,&quot;itemData&quot;:{&quot;type&quot;:&quot;article-journal&quot;,&quot;id&quot;:&quot;21894e10-6462-300d-9998-1ac3ce678c71&quot;,&quot;title&quot;:&quot;Creating culturally relevant curricula and pedagogy: Rethinking fashion business and management education in UK business schools&quot;,&quot;author&quot;:[{&quot;family&quot;:&quot;Thind&quot;,&quot;given&quot;:&quot;Ranjit&quot;,&quot;parse-names&quot;:false,&quot;dropping-particle&quot;:&quot;&quot;,&quot;non-dropping-particle&quot;:&quot;&quot;},{&quot;family&quot;:&quot;Yakavenka&quot;,&quot;given&quot;:&quot;Hanna&quot;,&quot;parse-names&quot;:false,&quot;dropping-particle&quot;:&quot;&quot;,&quot;non-dropping-particle&quot;:&quot;&quot;}],&quot;container-title&quot;:&quot;International Journal of Management Education&quot;,&quot;DOI&quot;:&quot;10.1016/j.ijme.2023.100870&quot;,&quot;ISSN&quot;:&quot;14728117&quot;,&quot;issued&quot;:{&quot;date-parts&quot;:[[2023,11,1]]},&quot;abstract&quot;:&quot;The dominant western contemporary fashion business and management-related curriculum at business schools in the United Kingdom continues to uphold an Anglo-Eurocentric narrative, which limits knowledge and practice for local and international students in fostering unbiased and democratic global approaches. This study aims to tackle these pedagogical gaps by using a constructivist approach as a theoretical frame to design and deliver a culturally relevant curriculum and pedagogy (CRCP). The research followed an in-depth three-stage qualitative investigation involving thematic analysis of programme websites and descriptors, key informant interviews with educators, and student-led focus group feedback. Among the major contributions of this study is the creation of a learning framework as a pedagogic device to aid institutions and educators. This exploratory study is the first to examine how to create and deliver a CRCP in the domain of fashion business and management studies and provides important implications.&quot;,&quot;publisher&quot;:&quot;Elsevier Ltd&quot;,&quot;issue&quot;:&quot;3&quot;,&quot;volume&quot;:&quot;21&quot;,&quot;container-title-short&quot;:&quot;&quot;},&quot;isTemporary&quot;:false}]},{&quot;citationID&quot;:&quot;MENDELEY_CITATION_eea6d3bf-bf85-47fc-97c4-f380d96276cc&quot;,&quot;properties&quot;:{&quot;noteIndex&quot;:0},&quot;isEdited&quot;:false,&quot;manualOverride&quot;:{&quot;isManuallyOverridden&quot;:false,&quot;citeprocText&quot;:&quot;(Sziegat, 2021)&quot;,&quot;manualOverrideText&quot;:&quot;&quot;},&quot;citationTag&quot;:&quot;MENDELEY_CITATION_v3_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&quot;,&quot;citationItems&quot;:[{&quot;id&quot;:&quot;aa28ac4c-3952-35d9-8d28-a6361d2cda8e&quot;,&quot;itemData&quot;:{&quot;type&quot;:&quot;article-journal&quot;,&quot;id&quot;:&quot;aa28ac4c-3952-35d9-8d28-a6361d2cda8e&quot;,&quot;title&quot;:&quot;The response of German business schools to international accreditation in global competition&quot;,&quot;author&quot;:[{&quot;family&quot;:&quot;Sziegat&quot;,&quot;given&quot;:&quot;Hongmei&quot;,&quot;parse-names&quot;:false,&quot;dropping-particle&quot;:&quot;&quot;,&quot;non-dropping-particle&quot;:&quot;&quot;}],&quot;container-title&quot;:&quot;Quality Assurance in Education&quot;,&quot;DOI&quot;:&quot;10.1108/QAE-01-2020-0008&quot;,&quot;ISSN&quot;:&quot;09684883&quot;,&quot;issued&quot;:{&quot;date-parts&quot;:[[2021,9,27]]},&quot;page&quot;:&quot;135-150&quot;,&quot;abstract&quot;:&quot;Purpose: This study aims to reflect how German business schools respond to the diffusion of the triple accreditation: AACSB (Association to Advance Collegiate Schools of Business), EQUIS (European Quality Improvement System), and AMBA (Association of MBAs). Design/methodology/approach: This study applies a multiple case study to conduct a qualitative analysis of perceived drivers, value and limitations of AACSB, EQUIS and AMBA accreditation in German business schools. Findings: International accreditation is a seal of excellence for business schools to enhance international competitiveness and global networking, providing evidence of quality, performativity, transparency and accountability for stakeholders. International accreditation offers business schools international comparability and compatibility. International accreditation adds value and benefits to business schools. However, business schools may prioritize institutional strategies and resources to meet the requirements of international accreditations rather than a broader concept of good governance. Business schools should critically review their decisions on international accreditations in line with institutional strategic goals, mission, vision, core values and sustainable development. Research limitations/implications: This study only focuses on international accreditations of German business schools. Further studies may focus on comparisons of national and international accreditations, impacts of international accreditation and perceptions of international accreditation from policymakers, accreditation bodies, academics and students. Practical implications: This study offers guidance for the strategic decision-making of business schools on international accreditations, valuable feedback to international accreditation agencies and a reference for quality assurance practitioners, policymakers and accreditation bodies. Social implications: This study discusses the social-cultural impacts of international accreditation and accreditation discrimination arising from the selectivity and the exclusivity of international accreditation. International accreditation may further enlarge their comparative advantages over non-accredited schools. International accreditation adds value and benefits to accredited business schools but puts non-accredited business schools in disadvantageous positions. Originality/value: Business schools need to critically review their institutional strategies and decisions on international accreditation in line with institutional strategic goals, mission, vision, core values and sustainable development. The rational decision of business schools to adopt international accreditation should consider drivers, value, benefits, limitations, organizational effectiveness, transparency, social responsibility and accountability for all stakeholders. Business schools need to take effective strategies to ensure a higher quality of management education through high-quality teaching and good governance. When single accreditation is sufficient, promoting mutual recognition is advisable rather than the “beauty contests” of multiple accreditations at the national and international levels.&quot;,&quot;publisher&quot;:&quot;Emerald Group Holdings Ltd.&quot;,&quot;issue&quot;:&quot;2-3&quot;,&quot;volume&quot;:&quot;29&quot;,&quot;container-title-short&quot;:&quot;&quot;},&quot;isTemporary&quot;:false}]},{&quot;citationID&quot;:&quot;MENDELEY_CITATION_23d1d301-f8f1-41c4-88ee-45eb6cfd7b53&quot;,&quot;properties&quot;:{&quot;noteIndex&quot;:0},&quot;isEdited&quot;:false,&quot;manualOverride&quot;:{&quot;isManuallyOverridden&quot;:false,&quot;citeprocText&quot;:&quot;(Randerson, 2023)&quot;,&quot;manualOverrideText&quot;:&quot;&quot;},&quot;citationTag&quot;:&quot;MENDELEY_CITATION_v3_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&quot;,&quot;citationItems&quot;:[{&quot;id&quot;:&quot;6ef9aa36-3c0c-3036-a1be-d855ba1df57d&quot;,&quot;itemData&quot;:{&quot;type&quot;:&quot;article-journal&quot;,&quot;id&quot;:&quot;6ef9aa36-3c0c-3036-a1be-d855ba1df57d&quot;,&quot;title&quot;:&quot;The futures of business schools: Identity, strategies, and imagined futures for a pandemic / post-pandemic world&quot;,&quot;author&quot;:[{&quot;family&quot;:&quot;Randerson&quot;,&quot;given&quot;:&quot;Kathleen&quot;,&quot;parse-names&quot;:false,&quot;dropping-particle&quot;:&quot;&quot;,&quot;non-dropping-particle&quot;:&quot;&quot;}],&quot;container-title&quot;:&quot;Futures&quot;,&quot;container-title-short&quot;:&quot;Futures&quot;,&quot;DOI&quot;:&quot;10.1016/j.futures.2023.103175&quot;,&quot;ISSN&quot;:&quot;00163287&quot;,&quot;issued&quot;:{&quot;date-parts&quot;:[[2023,6,1]]},&quot;abstract&quot;:&quot;This special issue questions business schools, and aims to tease out their identities, strategies, and imagined futures in a post-pandemic world. The pandemic increased awareness of the negative consequences of hyper-capitalism, of subsequent social injustices, the imminent and soon irreversible climate catastrophe. The six articles share a critical position toward the neoliberal business school and its impact on students, teachers, economies, and societies. Through the history, identity, communication of business schools the authors map the origins and coming of age of the dominant paradigm of business school practice and scholarship. They address possible futures through purposeful action, futures literate entrepreneurship, or inclusive practices. Imagined futures comprise four scenarios derived from four dimensions: (learning) space, curriculum, pedagogy and funding and access to education. This guest editorial contextualizes, presents and discusses the featured articles and finds that if collectively they critique the dominant paradigm, the articles depart very little from it, demonstrating the importance of amplifying and accelerating Futures research, teaching and practice.&quot;,&quot;publisher&quot;:&quot;Elsevier Ltd&quot;,&quot;volume&quot;:&quot;150&quot;},&quot;isTemporary&quot;:false}]},{&quot;citationID&quot;:&quot;MENDELEY_CITATION_fc859b92-27ca-4ccb-86ee-8922ac6c7efa&quot;,&quot;properties&quot;:{&quot;noteIndex&quot;:0},&quot;isEdited&quot;:false,&quot;manualOverride&quot;:{&quot;isManuallyOverridden&quot;:false,&quot;citeprocText&quot;:&quot;(Ilie et al., 2020)&quot;,&quot;manualOverrideText&quot;:&quot;&quot;},&quot;citationTag&quot;:&quot;MENDELEY_CITATION_v3_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&quot;,&quot;citationItems&quot;:[{&quot;id&quot;:&quot;2866b415-8718-3102-9b98-668e3c5eb1d3&quot;,&quot;itemData&quot;:{&quot;type&quot;:&quot;article-journal&quot;,&quot;id&quot;:&quot;2866b415-8718-3102-9b98-668e3c5eb1d3&quot;,&quot;title&quot;:&quot;Development of business schools in emerging markets: Learning through adoption and adaptation&quot;,&quot;author&quot;:[{&quot;family&quot;:&quot;Ilie&quot;,&quot;given&quot;:&quot;Camelia&quot;,&quot;parse-names&quot;:false,&quot;dropping-particle&quot;:&quot;&quot;,&quot;non-dropping-particle&quot;:&quot;&quot;},{&quot;family&quot;:&quot;Fornes&quot;,&quot;given&quot;:&quot;Gaston&quot;,&quot;parse-names&quot;:false,&quot;dropping-particle&quot;:&quot;&quot;,&quot;non-dropping-particle&quot;:&quot;&quot;},{&quot;family&quot;:&quot;Cardoza&quot;,&quot;given&quot;:&quot;Guillermo&quot;,&quot;parse-names&quot;:false,&quot;dropping-particle&quot;:&quot;&quot;,&quot;non-dropping-particle&quot;:&quot;&quot;},{&quot;family&quot;:&quot;Quintana&quot;,&quot;given&quot;:&quot;Juan Carlos Mondragón&quot;,&quot;parse-names&quot;:false,&quot;dropping-particle&quot;:&quot;&quot;,&quot;non-dropping-particle&quot;:&quot;&quot;}],&quot;container-title&quot;:&quot;Sustainability (Switzerland)&quot;,&quot;DOI&quot;:&quot;10.3390/su12208448&quot;,&quot;ISSN&quot;:&quot;20711050&quot;,&quot;issued&quot;:{&quot;date-parts&quot;:[[2020,10,2]]},&quot;page&quot;:&quot;1-28&quot;,&quot;abstract&quot;:&quot;The purpose of this study is to contribute to the understanding of the critical resources and capabilities that business schools (BS) have developed to achieve sustainable development. Framed within the resource-based theory, it analyzes seven of the top 50 BS from emerging markets (EM). It argues that these schools have grown through a development process of adopting and adapting business models, including teaching and research methodologies, organizational structures, and business practices; when they consolidated their local leadership, they started to follow a more idiosyncratic process. The findings shed light on the challenges that schools from EM face to deliver local impact while being measured by international standards and have implications for theory development, practice, and policymaking. In terms of theory, the findings show how the Global North model has exerted a determining influence in the development path of BS in EM, and, subsequently, how the pressure to respond to domestic demands has guided the acquisition of resources and the development of capabilities. For practice, the study reveals development patterns, clues about the challenges these BS face, and the range of solutions they have implemented. For policymaking, the case studies offer valuable lessons on how governments can design support systems for BS development.&quot;,&quot;publisher&quot;:&quot;MDPI&quot;,&quot;issue&quot;:&quot;20&quot;,&quot;volume&quot;:&quot;12&quot;,&quot;container-title-short&quot;:&quot;&quot;},&quot;isTemporary&quot;:false}]},{&quot;citationID&quot;:&quot;MENDELEY_CITATION_999a22ff-624b-484a-9181-bc6045e98a0b&quot;,&quot;properties&quot;:{&quot;noteIndex&quot;:0},&quot;isEdited&quot;:false,&quot;manualOverride&quot;:{&quot;isManuallyOverridden&quot;:false,&quot;citeprocText&quot;:&quot;(Hamann et al., 2020)&quot;,&quot;manualOverrideText&quot;:&quot;&quot;},&quot;citationTag&quot;:&quot;MENDELEY_CITATION_v3_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&quot;,&quot;citationItems&quot;:[{&quot;id&quot;:&quot;51aef6b6-5f4c-35c5-8624-89035590f485&quot;,&quot;itemData&quot;:{&quot;type&quot;:&quot;article-journal&quot;,&quot;id&quot;:&quot;51aef6b6-5f4c-35c5-8624-89035590f485&quot;,&quot;title&quot;:&quot;Neither Colony Nor Enclave: Calling for dialogical contextualism in management and organization studies&quot;,&quot;author&quot;:[{&quot;family&quot;:&quot;Hamann&quot;,&quot;given&quot;:&quot;Ralph&quot;,&quot;parse-names&quot;:false,&quot;dropping-particle&quot;:&quot;&quot;,&quot;non-dropping-particle&quot;:&quot;&quot;},{&quot;family&quot;:&quot;Luiz&quot;,&quot;given&quot;:&quot;John&quot;,&quot;parse-names&quot;:false,&quot;dropping-particle&quot;:&quot;&quot;,&quot;non-dropping-particle&quot;:&quot;&quot;},{&quot;family&quot;:&quot;Ramaboa&quot;,&quot;given&quot;:&quot;Kutlwano&quot;,&quot;parse-names&quot;:false,&quot;dropping-particle&quot;:&quot;&quot;,&quot;non-dropping-particle&quot;:&quot;&quot;},{&quot;family&quot;:&quot;Khan&quot;,&quot;given&quot;:&quot;Farzad&quot;,&quot;parse-names&quot;:false,&quot;dropping-particle&quot;:&quot;&quot;,&quot;non-dropping-particle&quot;:&quot;&quot;},{&quot;family&quot;:&quot;Dhlamini&quot;,&quot;given&quot;:&quot;Xolisa&quot;,&quot;parse-names&quot;:false,&quot;dropping-particle&quot;:&quot;&quot;,&quot;non-dropping-particle&quot;:&quot;&quot;},{&quot;family&quot;:&quot;Nilsson&quot;,&quot;given&quot;:&quot;Warren&quot;,&quot;parse-names&quot;:false,&quot;dropping-particle&quot;:&quot;&quot;,&quot;non-dropping-particle&quot;:&quot;&quot;}],&quot;container-title&quot;:&quot;Organization Theory&quot;,&quot;DOI&quot;:&quot;10.1177/2631787719879705&quot;,&quot;ISSN&quot;:&quot;26317877&quot;,&quot;issued&quot;:{&quot;date-parts&quot;:[[2020,1,1]]},&quot;abstract&quot;:&quot;We express our unease with one-sided invitations into the Northern mainstream, as well as with Southern critics’ retreat into indigenous enclaves of organizational scholarship. We use this dichotomy to theorize the role of context in organizational theorizing by linking scholarly conversations on context, analogical reasoning, and problematizing assumptions. This creates the opportunity to more carefully consider how not just our theoretical backgrounds but also our contextual life-worlds provide the assumptions and analogies we bring into our theorizing. We use this platform to consider in more detail systematic biases in both the Northern mainstream (erasing and imposing biases) and the Southern critique (scapegoating and valorizing biases). These biases have in common that they essentialize context. To address this risk and to facilitate contextual reflexivity, we propose a form of dialogical scholarly engagement to generate complementary spaces to fruitfully question our contextually embedded assumptions.&quot;,&quot;publisher&quot;:&quot;SAGE Publications Ltd&quot;,&quot;issue&quot;:&quot;1&quot;,&quot;volume&quot;:&quot;1&quot;,&quot;container-title-short&quot;:&quot;&quot;},&quot;isTemporary&quot;:false}]},{&quot;citationID&quot;:&quot;MENDELEY_CITATION_31cdf766-dc72-4f14-a3cf-58350b5a0c2c&quot;,&quot;properties&quot;:{&quot;noteIndex&quot;:0},&quot;isEdited&quot;:false,&quot;manualOverride&quot;:{&quot;isManuallyOverridden&quot;:false,&quot;citeprocText&quot;:&quot;(Bol et al., 2023)&quot;,&quot;manualOverrideText&quot;:&quot;&quot;},&quot;citationTag&quot;:&quot;MENDELEY_CITATION_v3_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&quot;,&quot;citationItems&quot;:[{&quot;id&quot;:&quot;c447c894-433d-3333-ab8b-0df5fe2fabe8&quot;,&quot;itemData&quot;:{&quot;type&quot;:&quot;article&quot;,&quot;id&quot;:&quot;c447c894-433d-3333-ab8b-0df5fe2fabe8&quot;,&quot;title&quot;:&quot;How to address the geographical bias in academic publishing&quot;,&quot;author&quot;:[{&quot;family&quot;:&quot;Bol&quot;,&quot;given&quot;:&quot;Juliana A.&quot;,&quot;parse-names&quot;:false,&quot;dropping-particle&quot;:&quot;&quot;,&quot;non-dropping-particle&quot;:&quot;&quot;},{&quot;family&quot;:&quot;Sheffel&quot;,&quot;given&quot;:&quot;Ashley&quot;,&quot;parse-names&quot;:false,&quot;dropping-particle&quot;:&quot;&quot;,&quot;non-dropping-particle&quot;:&quot;&quot;},{&quot;family&quot;:&quot;Zia&quot;,&quot;given&quot;:&quot;Nukhba&quot;,&quot;parse-names&quot;:false,&quot;dropping-particle&quot;:&quot;&quot;,&quot;non-dropping-particle&quot;:&quot;&quot;},{&quot;family&quot;:&quot;Meghani&quot;,&quot;given&quot;:&quot;Ankita&quot;,&quot;parse-names&quot;:false,&quot;dropping-particle&quot;:&quot;&quot;,&quot;non-dropping-particle&quot;:&quot;&quot;}],&quot;container-title&quot;:&quot;BMJ Global Health&quot;,&quot;container-title-short&quot;:&quot;BMJ Glob Health&quot;,&quot;DOI&quot;:&quot;10.1136/bmjgh-2023-013111&quot;,&quot;ISSN&quot;:&quot;20597908&quot;,&quot;issued&quot;:{&quot;date-parts&quot;:[[2023,12,21]]},&quot;publisher&quot;:&quot;BMJ Publishing Group&quot;,&quot;issue&quot;:&quot;12&quot;,&quot;volume&quot;:&quot;8&quot;},&quot;isTemporary&quot;:false}]},{&quot;citationID&quot;:&quot;MENDELEY_CITATION_db4349ed-a31b-4233-9e1f-0c8842f11531&quot;,&quot;properties&quot;:{&quot;noteIndex&quot;:0},&quot;isEdited&quot;:false,&quot;manualOverride&quot;:{&quot;isManuallyOverridden&quot;:false,&quot;citeprocText&quot;:&quot;(Demeter, 2020)&quot;,&quot;manualOverrideText&quot;:&quot;&quot;},&quot;citationTag&quot;:&quot;MENDELEY_CITATION_v3_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&quot;,&quot;citationItems&quot;:[{&quot;id&quot;:&quot;414dd555-1e6e-3012-8959-3e0edce5324b&quot;,&quot;itemData&quot;:{&quot;type&quot;:&quot;book&quot;,&quot;id&quot;:&quot;414dd555-1e6e-3012-8959-3e0edce5324b&quot;,&quot;title&quot;:&quot;Academic Knowledge Production and the Global South Questioning Inequality and Under-representation&quot;,&quot;author&quot;:[{&quot;family&quot;:&quot;Demeter&quot;,&quot;given&quot;:&quot;Márton&quot;,&quot;parse-names&quot;:false,&quot;dropping-particle&quot;:&quot;&quot;,&quot;non-dropping-particle&quot;:&quot;&quot;}],&quot;issued&quot;:{&quot;date-parts&quot;:[[2020]]},&quot;publisher-place&quot;:&quot;Budapest, Hungary&quot;,&quot;publisher&quot;:&quot;Palgrave Macmillan Cham&quot;,&quot;container-title-short&quot;:&quot;&quot;},&quot;isTemporary&quot;:false}]},{&quot;citationID&quot;:&quot;MENDELEY_CITATION_41dbce17-efaa-4a2a-8764-8639cb64f3e3&quot;,&quot;properties&quot;:{&quot;noteIndex&quot;:0},&quot;isEdited&quot;:false,&quot;manualOverride&quot;:{&quot;isManuallyOverridden&quot;:false,&quot;citeprocText&quot;:&quot;(Málovics et al., 2025)&quot;,&quot;manualOverrideText&quot;:&quot;&quot;},&quot;citationTag&quot;:&quot;MENDELEY_CITATION_v3_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&quot;,&quot;citationItems&quot;:[{&quot;id&quot;:&quot;379b53d1-b810-3285-93ab-29ffae6fc7e6&quot;,&quot;itemData&quot;:{&quot;type&quot;:&quot;article-journal&quot;,&quot;id&quot;:&quot;379b53d1-b810-3285-93ab-29ffae6fc7e6&quot;,&quot;title&quot;:&quot;University–community engagement and sustainability change: Opportunities and constraints for business schools&quot;,&quot;author&quot;:[{&quot;family&quot;:&quot;Málovics&quot;,&quot;given&quot;:&quot;György&quot;,&quot;parse-names&quot;:false,&quot;dropping-particle&quot;:&quot;&quot;,&quot;non-dropping-particle&quot;:&quot;&quot;},{&quot;family&quot;:&quot;Géring&quot;,&quot;given&quot;:&quot;Zsuzsanna Margit&quot;,&quot;parse-names&quot;:false,&quot;dropping-particle&quot;:&quot;&quot;,&quot;non-dropping-particle&quot;:&quot;&quot;},{&quot;family&quot;:&quot;Bajmócy&quot;,&quot;given&quot;:&quot;Zoltán&quot;,&quot;parse-names&quot;:false,&quot;dropping-particle&quot;:&quot;&quot;,&quot;non-dropping-particle&quot;:&quot;&quot;},{&quot;family&quot;:&quot;Juhász&quot;,&quot;given&quot;:&quot;Judit&quot;,&quot;parse-names&quot;:false,&quot;dropping-particle&quot;:&quot;&quot;,&quot;non-dropping-particle&quot;:&quot;&quot;},{&quot;family&quot;:&quot;Csillag&quot;,&quot;given&quot;:&quot;Sára&quot;,&quot;parse-names&quot;:false,&quot;dropping-particle&quot;:&quot;&quot;,&quot;non-dropping-particle&quot;:&quot;&quot;},{&quot;family&quot;:&quot;Király&quot;,&quot;given&quot;:&quot;Gábor&quot;,&quot;parse-names&quot;:false,&quot;dropping-particle&quot;:&quot;&quot;,&quot;non-dropping-particle&quot;:&quot;&quot;}],&quot;container-title&quot;:&quot;International Journal of Management Education&quot;,&quot;DOI&quot;:&quot;10.1016/j.ijme.2025.101228&quot;,&quot;ISSN&quot;:&quot;14728117&quot;,&quot;issued&quot;:{&quot;date-parts&quot;:[[2025,12,1]]},&quot;abstract&quot;:&quot;The socio-environmentally unsustainable development path in society today indicates that universities, including business schools, are also supposed to play their part in promoting sustainability by fostering university–community engagement (UCE), for example. Meanwhile, research on the impact of community engagement on sustainability among business schools is missing. Our research aims to analyse the opportunities and limitations of institutionalizing UCE for business schools, especially in terms of contributing to sustainability, while also considering the presence of parallel antagonistic academic and social views on sustainability. The empirical basis for this study was established by the process of designing and institutionalizing an UCE initiative within a business faculty at a Hungarian university. Our results show that a number of factors can be identified that influence the interpretation and institutionalization of sustainability, leading to a situation where the institutionalization of the economic development approach to UCE seems to be the practically feasible option. Thus, business schools' contribution to sustainability is limited to the (neoliberal) status quo approaches with some elements of social reform. Our results also indicate that (1) future research on universities’ contribution to sustainability should deepen our understanding of “sustainability” instead of the often rather general and underconceptualized use of this concept, while (2) the presence of competing paradigms of sustainability also means that the question of whether universities contribute to sustainability in general or not does not make sense. The real question is rather what kind of sustainability transition universities support.&quot;,&quot;publisher&quot;:&quot;Elsevier Ltd&quot;,&quot;issue&quot;:&quot;3&quot;,&quot;volume&quot;:&quot;23&quot;,&quot;container-title-short&quot;:&quot;&quot;},&quot;isTemporary&quot;:false}]},{&quot;citationID&quot;:&quot;MENDELEY_CITATION_17fdc671-f01c-49d6-af02-bd02a433fdc2&quot;,&quot;properties&quot;:{&quot;noteIndex&quot;:0},&quot;isEdited&quot;:false,&quot;manualOverride&quot;:{&quot;isManuallyOverridden&quot;:false,&quot;citeprocText&quot;:&quot;(Ilie et al., 2020)&quot;,&quot;manualOverrideText&quot;:&quot;&quot;},&quot;citationTag&quot;:&quot;MENDELEY_CITATION_v3_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&quot;,&quot;citationItems&quot;:[{&quot;id&quot;:&quot;2866b415-8718-3102-9b98-668e3c5eb1d3&quot;,&quot;itemData&quot;:{&quot;type&quot;:&quot;article-journal&quot;,&quot;id&quot;:&quot;2866b415-8718-3102-9b98-668e3c5eb1d3&quot;,&quot;title&quot;:&quot;Development of business schools in emerging markets: Learning through adoption and adaptation&quot;,&quot;author&quot;:[{&quot;family&quot;:&quot;Ilie&quot;,&quot;given&quot;:&quot;Camelia&quot;,&quot;parse-names&quot;:false,&quot;dropping-particle&quot;:&quot;&quot;,&quot;non-dropping-particle&quot;:&quot;&quot;},{&quot;family&quot;:&quot;Fornes&quot;,&quot;given&quot;:&quot;Gaston&quot;,&quot;parse-names&quot;:false,&quot;dropping-particle&quot;:&quot;&quot;,&quot;non-dropping-particle&quot;:&quot;&quot;},{&quot;family&quot;:&quot;Cardoza&quot;,&quot;given&quot;:&quot;Guillermo&quot;,&quot;parse-names&quot;:false,&quot;dropping-particle&quot;:&quot;&quot;,&quot;non-dropping-particle&quot;:&quot;&quot;},{&quot;family&quot;:&quot;Quintana&quot;,&quot;given&quot;:&quot;Juan Carlos Mondragón&quot;,&quot;parse-names&quot;:false,&quot;dropping-particle&quot;:&quot;&quot;,&quot;non-dropping-particle&quot;:&quot;&quot;}],&quot;container-title&quot;:&quot;Sustainability (Switzerland)&quot;,&quot;DOI&quot;:&quot;10.3390/su12208448&quot;,&quot;ISSN&quot;:&quot;20711050&quot;,&quot;issued&quot;:{&quot;date-parts&quot;:[[2020,10,2]]},&quot;page&quot;:&quot;1-28&quot;,&quot;abstract&quot;:&quot;The purpose of this study is to contribute to the understanding of the critical resources and capabilities that business schools (BS) have developed to achieve sustainable development. Framed within the resource-based theory, it analyzes seven of the top 50 BS from emerging markets (EM). It argues that these schools have grown through a development process of adopting and adapting business models, including teaching and research methodologies, organizational structures, and business practices; when they consolidated their local leadership, they started to follow a more idiosyncratic process. The findings shed light on the challenges that schools from EM face to deliver local impact while being measured by international standards and have implications for theory development, practice, and policymaking. In terms of theory, the findings show how the Global North model has exerted a determining influence in the development path of BS in EM, and, subsequently, how the pressure to respond to domestic demands has guided the acquisition of resources and the development of capabilities. For practice, the study reveals development patterns, clues about the challenges these BS face, and the range of solutions they have implemented. For policymaking, the case studies offer valuable lessons on how governments can design support systems for BS development.&quot;,&quot;publisher&quot;:&quot;MDPI&quot;,&quot;issue&quot;:&quot;20&quot;,&quot;volume&quot;:&quot;12&quot;,&quot;container-title-short&quot;:&quot;&quot;},&quot;isTemporary&quot;:false}]},{&quot;citationID&quot;:&quot;MENDELEY_CITATION_55835cba-cec9-4577-9fae-0db142bc88a1&quot;,&quot;properties&quot;:{&quot;noteIndex&quot;:0},&quot;isEdited&quot;:false,&quot;manualOverride&quot;:{&quot;isManuallyOverridden&quot;:false,&quot;citeprocText&quot;:&quot;(Ilie et al., 2020)&quot;,&quot;manualOverrideText&quot;:&quot;&quot;},&quot;citationTag&quot;:&quot;MENDELEY_CITATION_v3_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&quot;,&quot;citationItems&quot;:[{&quot;id&quot;:&quot;2866b415-8718-3102-9b98-668e3c5eb1d3&quot;,&quot;itemData&quot;:{&quot;type&quot;:&quot;article-journal&quot;,&quot;id&quot;:&quot;2866b415-8718-3102-9b98-668e3c5eb1d3&quot;,&quot;title&quot;:&quot;Development of business schools in emerging markets: Learning through adoption and adaptation&quot;,&quot;author&quot;:[{&quot;family&quot;:&quot;Ilie&quot;,&quot;given&quot;:&quot;Camelia&quot;,&quot;parse-names&quot;:false,&quot;dropping-particle&quot;:&quot;&quot;,&quot;non-dropping-particle&quot;:&quot;&quot;},{&quot;family&quot;:&quot;Fornes&quot;,&quot;given&quot;:&quot;Gaston&quot;,&quot;parse-names&quot;:false,&quot;dropping-particle&quot;:&quot;&quot;,&quot;non-dropping-particle&quot;:&quot;&quot;},{&quot;family&quot;:&quot;Cardoza&quot;,&quot;given&quot;:&quot;Guillermo&quot;,&quot;parse-names&quot;:false,&quot;dropping-particle&quot;:&quot;&quot;,&quot;non-dropping-particle&quot;:&quot;&quot;},{&quot;family&quot;:&quot;Quintana&quot;,&quot;given&quot;:&quot;Juan Carlos Mondragón&quot;,&quot;parse-names&quot;:false,&quot;dropping-particle&quot;:&quot;&quot;,&quot;non-dropping-particle&quot;:&quot;&quot;}],&quot;container-title&quot;:&quot;Sustainability (Switzerland)&quot;,&quot;DOI&quot;:&quot;10.3390/su12208448&quot;,&quot;ISSN&quot;:&quot;20711050&quot;,&quot;issued&quot;:{&quot;date-parts&quot;:[[2020,10,2]]},&quot;page&quot;:&quot;1-28&quot;,&quot;abstract&quot;:&quot;The purpose of this study is to contribute to the understanding of the critical resources and capabilities that business schools (BS) have developed to achieve sustainable development. Framed within the resource-based theory, it analyzes seven of the top 50 BS from emerging markets (EM). It argues that these schools have grown through a development process of adopting and adapting business models, including teaching and research methodologies, organizational structures, and business practices; when they consolidated their local leadership, they started to follow a more idiosyncratic process. The findings shed light on the challenges that schools from EM face to deliver local impact while being measured by international standards and have implications for theory development, practice, and policymaking. In terms of theory, the findings show how the Global North model has exerted a determining influence in the development path of BS in EM, and, subsequently, how the pressure to respond to domestic demands has guided the acquisition of resources and the development of capabilities. For practice, the study reveals development patterns, clues about the challenges these BS face, and the range of solutions they have implemented. For policymaking, the case studies offer valuable lessons on how governments can design support systems for BS development.&quot;,&quot;publisher&quot;:&quot;MDPI&quot;,&quot;issue&quot;:&quot;20&quot;,&quot;volume&quot;:&quot;12&quot;,&quot;container-title-short&quot;:&quot;&quot;},&quot;isTemporary&quot;:false}]},{&quot;citationID&quot;:&quot;MENDELEY_CITATION_e1ef1dd3-36ff-48a4-9295-61ff7410afb0&quot;,&quot;properties&quot;:{&quot;noteIndex&quot;:0},&quot;isEdited&quot;:false,&quot;manualOverride&quot;:{&quot;isManuallyOverridden&quot;:false,&quot;citeprocText&quot;:&quot;(Passant, 2024)&quot;,&quot;manualOverrideText&quot;:&quot;&quot;},&quot;citationTag&quot;:&quot;MENDELEY_CITATION_v3_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&quot;,&quot;citationItems&quot;:[{&quot;id&quot;:&quot;a463070d-86c2-38ac-86f4-3a5e959f6044&quot;,&quot;itemData&quot;:{&quot;type&quot;:&quot;article-journal&quot;,&quot;id&quot;:&quot;a463070d-86c2-38ac-86f4-3a5e959f6044&quot;,&quot;title&quot;:&quot;From bookkeepers to entrepreneurs: a historical perspective on the entrepreneurial diversification of a French business school over 200 years&quot;,&quot;author&quot;:[{&quot;family&quot;:&quot;Passant&quot;,&quot;given&quot;:&quot;Adrien Jean Guy&quot;,&quot;parse-names&quot;:false,&quot;dropping-particle&quot;:&quot;&quot;,&quot;non-dropping-particle&quot;:&quot;&quot;}],&quot;container-title&quot;:&quot;Management and Organizational History&quot;,&quot;DOI&quot;:&quot;10.1080/17449359.2023.2233088&quot;,&quot;ISSN&quot;:&quot;17449367&quot;,&quot;issued&quot;:{&quot;date-parts&quot;:[[2024]]},&quot;page&quot;:&quot;1-33&quot;,&quot;abstract&quot;:&quot;Although entrepreneurship is presently one of the core elements of business schools’ curricula worldwide, little is known about the emergence and evolution of this type of training outside the U.S.A. To bridge this gap, this paper examines entrepreneurship training in France drawing on the case of ESCP, the oldest business school in the world. Its contribution is threefold. First, it details the determining role of contextual factors on the emergence and evolution of entrepreneurship instruction within a business school. Second, it illustrates that there is no automatic correspondence between the intention or the content of entrepreneurship courses and their results, which questions the nature of entrepreneurship instruction. Third, it examines the role of business school students in defining the boundaries between business education and entrepreneurial education.&quot;,&quot;publisher&quot;:&quot;Routledge&quot;,&quot;issue&quot;:&quot;1&quot;,&quot;volume&quot;:&quot;19&quot;,&quot;container-title-short&quot;:&quot;&quot;},&quot;isTemporary&quot;:false}]},{&quot;citationID&quot;:&quot;MENDELEY_CITATION_c99837e9-794f-43f0-a779-fcc6526dd987&quot;,&quot;properties&quot;:{&quot;noteIndex&quot;:0},&quot;isEdited&quot;:false,&quot;manualOverride&quot;:{&quot;isManuallyOverridden&quot;:false,&quot;citeprocText&quot;:&quot;(Ilie et al., 2020)&quot;,&quot;manualOverrideText&quot;:&quot;&quot;},&quot;citationTag&quot;:&quot;MENDELEY_CITATION_v3_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&quot;,&quot;citationItems&quot;:[{&quot;id&quot;:&quot;2866b415-8718-3102-9b98-668e3c5eb1d3&quot;,&quot;itemData&quot;:{&quot;type&quot;:&quot;article-journal&quot;,&quot;id&quot;:&quot;2866b415-8718-3102-9b98-668e3c5eb1d3&quot;,&quot;title&quot;:&quot;Development of business schools in emerging markets: Learning through adoption and adaptation&quot;,&quot;author&quot;:[{&quot;family&quot;:&quot;Ilie&quot;,&quot;given&quot;:&quot;Camelia&quot;,&quot;parse-names&quot;:false,&quot;dropping-particle&quot;:&quot;&quot;,&quot;non-dropping-particle&quot;:&quot;&quot;},{&quot;family&quot;:&quot;Fornes&quot;,&quot;given&quot;:&quot;Gaston&quot;,&quot;parse-names&quot;:false,&quot;dropping-particle&quot;:&quot;&quot;,&quot;non-dropping-particle&quot;:&quot;&quot;},{&quot;family&quot;:&quot;Cardoza&quot;,&quot;given&quot;:&quot;Guillermo&quot;,&quot;parse-names&quot;:false,&quot;dropping-particle&quot;:&quot;&quot;,&quot;non-dropping-particle&quot;:&quot;&quot;},{&quot;family&quot;:&quot;Quintana&quot;,&quot;given&quot;:&quot;Juan Carlos Mondragón&quot;,&quot;parse-names&quot;:false,&quot;dropping-particle&quot;:&quot;&quot;,&quot;non-dropping-particle&quot;:&quot;&quot;}],&quot;container-title&quot;:&quot;Sustainability (Switzerland)&quot;,&quot;DOI&quot;:&quot;10.3390/su12208448&quot;,&quot;ISSN&quot;:&quot;20711050&quot;,&quot;issued&quot;:{&quot;date-parts&quot;:[[2020,10,2]]},&quot;page&quot;:&quot;1-28&quot;,&quot;abstract&quot;:&quot;The purpose of this study is to contribute to the understanding of the critical resources and capabilities that business schools (BS) have developed to achieve sustainable development. Framed within the resource-based theory, it analyzes seven of the top 50 BS from emerging markets (EM). It argues that these schools have grown through a development process of adopting and adapting business models, including teaching and research methodologies, organizational structures, and business practices; when they consolidated their local leadership, they started to follow a more idiosyncratic process. The findings shed light on the challenges that schools from EM face to deliver local impact while being measured by international standards and have implications for theory development, practice, and policymaking. In terms of theory, the findings show how the Global North model has exerted a determining influence in the development path of BS in EM, and, subsequently, how the pressure to respond to domestic demands has guided the acquisition of resources and the development of capabilities. For practice, the study reveals development patterns, clues about the challenges these BS face, and the range of solutions they have implemented. For policymaking, the case studies offer valuable lessons on how governments can design support systems for BS development.&quot;,&quot;publisher&quot;:&quot;MDPI&quot;,&quot;issue&quot;:&quot;20&quot;,&quot;volume&quot;:&quot;12&quot;,&quot;container-title-short&quot;:&quot;&quot;},&quot;isTemporary&quot;:false}]},{&quot;citationID&quot;:&quot;MENDELEY_CITATION_6ff1f61f-c4b1-40da-a53b-47f7f03237a0&quot;,&quot;properties&quot;:{&quot;noteIndex&quot;:0},&quot;isEdited&quot;:false,&quot;manualOverride&quot;:{&quot;isManuallyOverridden&quot;:false,&quot;citeprocText&quot;:&quot;(Kaplan, 2018)&quot;,&quot;manualOverrideText&quot;:&quot;&quot;},&quot;citationTag&quot;:&quot;MENDELEY_CITATION_v3_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&quot;,&quot;citationItems&quot;:[{&quot;id&quot;:&quot;af029e44-27f8-3ea9-8564-56c7c5fd1529&quot;,&quot;itemData&quot;:{&quot;type&quot;:&quot;article-journal&quot;,&quot;id&quot;:&quot;af029e44-27f8-3ea9-8564-56c7c5fd1529&quot;,&quot;title&quot;:&quot;A school is “a building that has four walls…with tomorrow inside”: Toward the reinvention of the business school&quot;,&quot;author&quot;:[{&quot;family&quot;:&quot;Kaplan&quot;,&quot;given&quot;:&quot;Andreas&quot;,&quot;parse-names&quot;:false,&quot;dropping-particle&quot;:&quot;&quot;,&quot;non-dropping-particle&quot;:&quot;&quot;}],&quot;container-title&quot;:&quot;Business Horizons&quot;,&quot;container-title-short&quot;:&quot;Bus Horiz&quot;,&quot;DOI&quot;:&quot;10.1016/j.bushor.2018.03.010&quot;,&quot;ISSN&quot;:&quot;00076813&quot;,&quot;issued&quot;:{&quot;date-parts&quot;:[[2018,7,1]]},&quot;page&quot;:&quot;599-608&quot;,&quot;abstract&quot;:&quot;Business schools, defined as educational institutions that specialize in teaching courses and programs related to business and/or management, are facing major challenges. These challenges stem from a number of major shifts in the business education landscape, including the rising importance of rankings and accreditations, the increased weight placed on ethical decision making, the ongoing debate on rigor vs. relevance in research, the digital revolution, and the significant decrease in public funding. In fact, they are so fundamental that the coming decade is likely to represent a new era in the history of business education, the fourth since the concept of the business school was created in 1819 with the establishment of ESCP Europe. The purpose of this article is to outline these main changes (TASK: T—from tower to Twittersphere, A—from auditorium to anti-café, S—from stakeholder to shareholder, K—from knowledge to know-how) and to discuss how they impact the different AS-SE-TS of a business school (alumni &amp; students, staff &amp; equipment, teachers &amp; scholars). The article ends with a proposed classification of schools along four corners (culture, compass, capital, and content) and a discussion of which types of schools are best suited to adapt to these changes.&quot;,&quot;publisher&quot;:&quot;Elsevier Ltd&quot;,&quot;issue&quot;:&quot;4&quot;,&quot;volume&quot;:&quot;61&quot;},&quot;isTemporary&quot;:false}]},{&quot;citationID&quot;:&quot;MENDELEY_CITATION_53eab8b1-f171-4221-9147-b453f6722ff0&quot;,&quot;properties&quot;:{&quot;noteIndex&quot;:0},&quot;isEdited&quot;:false,&quot;manualOverride&quot;:{&quot;isManuallyOverridden&quot;:false,&quot;citeprocText&quot;:&quot;(Smith et al., 2017)&quot;,&quot;manualOverrideText&quot;:&quot;&quot;},&quot;citationTag&quot;:&quot;MENDELEY_CITATION_v3_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&quot;,&quot;citationItems&quot;:[{&quot;id&quot;:&quot;1aaf1bf5-fc65-3091-ab74-08a5a9dcfbb1&quot;,&quot;itemData&quot;:{&quot;type&quot;:&quot;article&quot;,&quot;id&quot;:&quot;1aaf1bf5-fc65-3091-ab74-08a5a9dcfbb1&quot;,&quot;title&quot;:&quot;Introduction to the Special Issue on Current Issues in AACSB Accreditation&quot;,&quot;author&quot;:[{&quot;family&quot;:&quot;Smith&quot;,&quot;given&quot;:&quot;George E.&quot;,&quot;parse-names&quot;:false,&quot;dropping-particle&quot;:&quot;&quot;,&quot;non-dropping-particle&quot;:&quot;&quot;},{&quot;family&quot;:&quot;Barnes&quot;,&quot;given&quot;:&quot;Kathleen J.&quot;,&quot;parse-names&quot;:false,&quot;dropping-particle&quot;:&quot;&quot;,&quot;non-dropping-particle&quot;:&quot;&quot;},{&quot;family&quot;:&quot;Vaughan&quot;,&quot;given&quot;:&quot;Sarah&quot;,&quot;parse-names&quot;:false,&quot;dropping-particle&quot;:&quot;&quot;,&quot;non-dropping-particle&quot;:&quot;&quot;}],&quot;container-title&quot;:&quot;Organization Management Journal&quot;,&quot;DOI&quot;:&quot;10.1080/15416518.2017.1293420&quot;,&quot;ISSN&quot;:&quot;15416518&quot;,&quot;issued&quot;:{&quot;date-parts&quot;:[[2017,1,2]]},&quot;page&quot;:&quot;2-6&quot;,&quot;publisher&quot;:&quot;Routledge&quot;,&quot;issue&quot;:&quot;1&quot;,&quot;volume&quot;:&quot;14&quot;,&quot;container-title-short&quot;:&quot;&quot;},&quot;isTemporary&quot;:false}]},{&quot;citationID&quot;:&quot;MENDELEY_CITATION_6b3852b0-5830-4325-83f1-fdfa0d03b5e1&quot;,&quot;properties&quot;:{&quot;noteIndex&quot;:0},&quot;isEdited&quot;:false,&quot;manualOverride&quot;:{&quot;isManuallyOverridden&quot;:false,&quot;citeprocText&quot;:&quot;(Kaplan, 2018)&quot;,&quot;manualOverrideText&quot;:&quot;&quot;},&quot;citationTag&quot;:&quot;MENDELEY_CITATION_v3_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&quot;,&quot;citationItems&quot;:[{&quot;id&quot;:&quot;af029e44-27f8-3ea9-8564-56c7c5fd1529&quot;,&quot;itemData&quot;:{&quot;type&quot;:&quot;article-journal&quot;,&quot;id&quot;:&quot;af029e44-27f8-3ea9-8564-56c7c5fd1529&quot;,&quot;title&quot;:&quot;A school is “a building that has four walls…with tomorrow inside”: Toward the reinvention of the business school&quot;,&quot;author&quot;:[{&quot;family&quot;:&quot;Kaplan&quot;,&quot;given&quot;:&quot;Andreas&quot;,&quot;parse-names&quot;:false,&quot;dropping-particle&quot;:&quot;&quot;,&quot;non-dropping-particle&quot;:&quot;&quot;}],&quot;container-title&quot;:&quot;Business Horizons&quot;,&quot;container-title-short&quot;:&quot;Bus Horiz&quot;,&quot;DOI&quot;:&quot;10.1016/j.bushor.2018.03.010&quot;,&quot;ISSN&quot;:&quot;00076813&quot;,&quot;issued&quot;:{&quot;date-parts&quot;:[[2018,7,1]]},&quot;page&quot;:&quot;599-608&quot;,&quot;abstract&quot;:&quot;Business schools, defined as educational institutions that specialize in teaching courses and programs related to business and/or management, are facing major challenges. These challenges stem from a number of major shifts in the business education landscape, including the rising importance of rankings and accreditations, the increased weight placed on ethical decision making, the ongoing debate on rigor vs. relevance in research, the digital revolution, and the significant decrease in public funding. In fact, they are so fundamental that the coming decade is likely to represent a new era in the history of business education, the fourth since the concept of the business school was created in 1819 with the establishment of ESCP Europe. The purpose of this article is to outline these main changes (TASK: T—from tower to Twittersphere, A—from auditorium to anti-café, S—from stakeholder to shareholder, K—from knowledge to know-how) and to discuss how they impact the different AS-SE-TS of a business school (alumni &amp; students, staff &amp; equipment, teachers &amp; scholars). The article ends with a proposed classification of schools along four corners (culture, compass, capital, and content) and a discussion of which types of schools are best suited to adapt to these changes.&quot;,&quot;publisher&quot;:&quot;Elsevier Ltd&quot;,&quot;issue&quot;:&quot;4&quot;,&quot;volume&quot;:&quot;61&quot;},&quot;isTemporary&quot;:false}]},{&quot;citationID&quot;:&quot;MENDELEY_CITATION_dde5a13b-645d-46b8-8ca8-fce797095c0b&quot;,&quot;properties&quot;:{&quot;noteIndex&quot;:0},&quot;isEdited&quot;:false,&quot;manualOverride&quot;:{&quot;isManuallyOverridden&quot;:false,&quot;citeprocText&quot;:&quot;(Harvey et al., 2024)&quot;,&quot;manualOverrideText&quot;:&quot;&quot;},&quot;citationTag&quot;:&quot;MENDELEY_CITATION_v3_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&quot;,&quot;citationItems&quot;:[{&quot;id&quot;:&quot;0433a2e1-9a2e-3376-9cf7-4c217e7e55e8&quot;,&quot;itemData&quot;:{&quot;type&quot;:&quot;article-journal&quot;,&quot;id&quot;:&quot;0433a2e1-9a2e-3376-9cf7-4c217e7e55e8&quot;,&quot;title&quot;:&quot;Philanthropy and the sustaining of global elite university domination&quot;,&quot;author&quot;:[{&quot;family&quot;:&quot;Harvey&quot;,&quot;given&quot;:&quot;Charles&quot;,&quot;parse-names&quot;:false,&quot;dropping-particle&quot;:&quot;&quot;,&quot;non-dropping-particle&quot;:&quot;&quot;},{&quot;family&quot;:&quot;Gibson&quot;,&quot;given&quot;:&quot;Alison&quot;,&quot;parse-names&quot;:false,&quot;dropping-particle&quot;:&quot;&quot;,&quot;non-dropping-particle&quot;:&quot;&quot;},{&quot;family&quot;:&quot;Maclean&quot;,&quot;given&quot;:&quot;Mairi&quot;,&quot;parse-names&quot;:false,&quot;dropping-particle&quot;:&quot;&quot;,&quot;non-dropping-particle&quot;:&quot;&quot;},{&quot;family&quot;:&quot;Mueller&quot;,&quot;given&quot;:&quot;Frank&quot;,&quot;parse-names&quot;:false,&quot;dropping-particle&quot;:&quot;&quot;,&quot;non-dropping-particle&quot;:&quot;&quot;}],&quot;container-title&quot;:&quot;Organization&quot;,&quot;DOI&quot;:&quot;10.1177/13505084221115842&quot;,&quot;ISSN&quot;:&quot;14617323&quot;,&quot;issued&quot;:{&quot;date-parts&quot;:[[2024,4,1]]},&quot;page&quot;:&quot;433-457&quot;,&quot;abstract&quot;:&quot;How is it that global elite universities operating in a hyper-competitive world replete with aspirational challengers maintain positions of dominance within the field of higher education decade after decade? Taking a Bourdieusian approach, we argue that the highest-ranking universities strategically leverage pronounced philanthropic advantages to differentiate themselves from would-be challengers. Philanthropy is a critical differentiator because it enables elite universities to sustain privileges that attract highly qualified students, faculty and powerful supporters, who in turn boost their competitive positions through acquisition of valuable cultural, social and symbolic resources. Elite universities co-create with stakeholders strong bonds of identification, honing the disposition to give back philanthropically and complete the socially reproductive cycle of elite domination. At a time of increasing concern about social inequalities, our contribution is to uncover how higher education philanthropy – an essentially conservative force – operates to entrench privilege and magnify social differences while purporting to do the opposite.&quot;,&quot;publisher&quot;:&quot;SAGE Publications Ltd&quot;,&quot;issue&quot;:&quot;3&quot;,&quot;volume&quot;:&quot;31&quot;,&quot;container-title-short&quot;:&quot;&quot;},&quot;isTemporary&quot;:false}]},{&quot;citationID&quot;:&quot;MENDELEY_CITATION_8fc0359e-1630-4819-a33a-69360dde5c43&quot;,&quot;properties&quot;:{&quot;noteIndex&quot;:0},&quot;isEdited&quot;:false,&quot;manualOverride&quot;:{&quot;isManuallyOverridden&quot;:false,&quot;citeprocText&quot;:&quot;(Málovics et al., 2025)&quot;,&quot;manualOverrideText&quot;:&quot;&quot;},&quot;citationTag&quot;:&quot;MENDELEY_CITATION_v3_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&quot;,&quot;citationItems&quot;:[{&quot;id&quot;:&quot;379b53d1-b810-3285-93ab-29ffae6fc7e6&quot;,&quot;itemData&quot;:{&quot;type&quot;:&quot;article-journal&quot;,&quot;id&quot;:&quot;379b53d1-b810-3285-93ab-29ffae6fc7e6&quot;,&quot;title&quot;:&quot;University–community engagement and sustainability change: Opportunities and constraints for business schools&quot;,&quot;author&quot;:[{&quot;family&quot;:&quot;Málovics&quot;,&quot;given&quot;:&quot;György&quot;,&quot;parse-names&quot;:false,&quot;dropping-particle&quot;:&quot;&quot;,&quot;non-dropping-particle&quot;:&quot;&quot;},{&quot;family&quot;:&quot;Géring&quot;,&quot;given&quot;:&quot;Zsuzsanna Margit&quot;,&quot;parse-names&quot;:false,&quot;dropping-particle&quot;:&quot;&quot;,&quot;non-dropping-particle&quot;:&quot;&quot;},{&quot;family&quot;:&quot;Bajmócy&quot;,&quot;given&quot;:&quot;Zoltán&quot;,&quot;parse-names&quot;:false,&quot;dropping-particle&quot;:&quot;&quot;,&quot;non-dropping-particle&quot;:&quot;&quot;},{&quot;family&quot;:&quot;Juhász&quot;,&quot;given&quot;:&quot;Judit&quot;,&quot;parse-names&quot;:false,&quot;dropping-particle&quot;:&quot;&quot;,&quot;non-dropping-particle&quot;:&quot;&quot;},{&quot;family&quot;:&quot;Csillag&quot;,&quot;given&quot;:&quot;Sára&quot;,&quot;parse-names&quot;:false,&quot;dropping-particle&quot;:&quot;&quot;,&quot;non-dropping-particle&quot;:&quot;&quot;},{&quot;family&quot;:&quot;Király&quot;,&quot;given&quot;:&quot;Gábor&quot;,&quot;parse-names&quot;:false,&quot;dropping-particle&quot;:&quot;&quot;,&quot;non-dropping-particle&quot;:&quot;&quot;}],&quot;container-title&quot;:&quot;International Journal of Management Education&quot;,&quot;DOI&quot;:&quot;10.1016/j.ijme.2025.101228&quot;,&quot;ISSN&quot;:&quot;14728117&quot;,&quot;issued&quot;:{&quot;date-parts&quot;:[[2025,12,1]]},&quot;abstract&quot;:&quot;The socio-environmentally unsustainable development path in society today indicates that universities, including business schools, are also supposed to play their part in promoting sustainability by fostering university–community engagement (UCE), for example. Meanwhile, research on the impact of community engagement on sustainability among business schools is missing. Our research aims to analyse the opportunities and limitations of institutionalizing UCE for business schools, especially in terms of contributing to sustainability, while also considering the presence of parallel antagonistic academic and social views on sustainability. The empirical basis for this study was established by the process of designing and institutionalizing an UCE initiative within a business faculty at a Hungarian university. Our results show that a number of factors can be identified that influence the interpretation and institutionalization of sustainability, leading to a situation where the institutionalization of the economic development approach to UCE seems to be the practically feasible option. Thus, business schools' contribution to sustainability is limited to the (neoliberal) status quo approaches with some elements of social reform. Our results also indicate that (1) future research on universities’ contribution to sustainability should deepen our understanding of “sustainability” instead of the often rather general and underconceptualized use of this concept, while (2) the presence of competing paradigms of sustainability also means that the question of whether universities contribute to sustainability in general or not does not make sense. The real question is rather what kind of sustainability transition universities support.&quot;,&quot;publisher&quot;:&quot;Elsevier Ltd&quot;,&quot;issue&quot;:&quot;3&quot;,&quot;volume&quot;:&quot;23&quot;,&quot;container-title-short&quot;:&quot;&quot;},&quot;isTemporary&quot;:false}]},{&quot;citationID&quot;:&quot;MENDELEY_CITATION_9ae1e768-cca1-4af6-89dd-f0e354d247ce&quot;,&quot;properties&quot;:{&quot;noteIndex&quot;:0},&quot;isEdited&quot;:false,&quot;manualOverride&quot;:{&quot;isManuallyOverridden&quot;:false,&quot;citeprocText&quot;:&quot;(Harvey et al., 2024)&quot;,&quot;manualOverrideText&quot;:&quot;&quot;},&quot;citationTag&quot;:&quot;MENDELEY_CITATION_v3_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&quot;,&quot;citationItems&quot;:[{&quot;id&quot;:&quot;0433a2e1-9a2e-3376-9cf7-4c217e7e55e8&quot;,&quot;itemData&quot;:{&quot;type&quot;:&quot;article-journal&quot;,&quot;id&quot;:&quot;0433a2e1-9a2e-3376-9cf7-4c217e7e55e8&quot;,&quot;title&quot;:&quot;Philanthropy and the sustaining of global elite university domination&quot;,&quot;author&quot;:[{&quot;family&quot;:&quot;Harvey&quot;,&quot;given&quot;:&quot;Charles&quot;,&quot;parse-names&quot;:false,&quot;dropping-particle&quot;:&quot;&quot;,&quot;non-dropping-particle&quot;:&quot;&quot;},{&quot;family&quot;:&quot;Gibson&quot;,&quot;given&quot;:&quot;Alison&quot;,&quot;parse-names&quot;:false,&quot;dropping-particle&quot;:&quot;&quot;,&quot;non-dropping-particle&quot;:&quot;&quot;},{&quot;family&quot;:&quot;Maclean&quot;,&quot;given&quot;:&quot;Mairi&quot;,&quot;parse-names&quot;:false,&quot;dropping-particle&quot;:&quot;&quot;,&quot;non-dropping-particle&quot;:&quot;&quot;},{&quot;family&quot;:&quot;Mueller&quot;,&quot;given&quot;:&quot;Frank&quot;,&quot;parse-names&quot;:false,&quot;dropping-particle&quot;:&quot;&quot;,&quot;non-dropping-particle&quot;:&quot;&quot;}],&quot;container-title&quot;:&quot;Organization&quot;,&quot;DOI&quot;:&quot;10.1177/13505084221115842&quot;,&quot;ISSN&quot;:&quot;14617323&quot;,&quot;issued&quot;:{&quot;date-parts&quot;:[[2024,4,1]]},&quot;page&quot;:&quot;433-457&quot;,&quot;abstract&quot;:&quot;How is it that global elite universities operating in a hyper-competitive world replete with aspirational challengers maintain positions of dominance within the field of higher education decade after decade? Taking a Bourdieusian approach, we argue that the highest-ranking universities strategically leverage pronounced philanthropic advantages to differentiate themselves from would-be challengers. Philanthropy is a critical differentiator because it enables elite universities to sustain privileges that attract highly qualified students, faculty and powerful supporters, who in turn boost their competitive positions through acquisition of valuable cultural, social and symbolic resources. Elite universities co-create with stakeholders strong bonds of identification, honing the disposition to give back philanthropically and complete the socially reproductive cycle of elite domination. At a time of increasing concern about social inequalities, our contribution is to uncover how higher education philanthropy – an essentially conservative force – operates to entrench privilege and magnify social differences while purporting to do the opposite.&quot;,&quot;publisher&quot;:&quot;SAGE Publications Ltd&quot;,&quot;issue&quot;:&quot;3&quot;,&quot;volume&quot;:&quot;31&quot;,&quot;container-title-short&quot;:&quot;&quot;},&quot;isTemporary&quot;:false}]},{&quot;citationID&quot;:&quot;MENDELEY_CITATION_fba93b4c-172a-4de6-a5f0-917959e70efb&quot;,&quot;properties&quot;:{&quot;noteIndex&quot;:0},&quot;isEdited&quot;:false,&quot;manualOverride&quot;:{&quot;isManuallyOverridden&quot;:false,&quot;citeprocText&quot;:&quot;(Ilie et al., 2020)&quot;,&quot;manualOverrideText&quot;:&quot;&quot;},&quot;citationTag&quot;:&quot;MENDELEY_CITATION_v3_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&quot;,&quot;citationItems&quot;:[{&quot;id&quot;:&quot;2866b415-8718-3102-9b98-668e3c5eb1d3&quot;,&quot;itemData&quot;:{&quot;type&quot;:&quot;article-journal&quot;,&quot;id&quot;:&quot;2866b415-8718-3102-9b98-668e3c5eb1d3&quot;,&quot;title&quot;:&quot;Development of business schools in emerging markets: Learning through adoption and adaptation&quot;,&quot;author&quot;:[{&quot;family&quot;:&quot;Ilie&quot;,&quot;given&quot;:&quot;Camelia&quot;,&quot;parse-names&quot;:false,&quot;dropping-particle&quot;:&quot;&quot;,&quot;non-dropping-particle&quot;:&quot;&quot;},{&quot;family&quot;:&quot;Fornes&quot;,&quot;given&quot;:&quot;Gaston&quot;,&quot;parse-names&quot;:false,&quot;dropping-particle&quot;:&quot;&quot;,&quot;non-dropping-particle&quot;:&quot;&quot;},{&quot;family&quot;:&quot;Cardoza&quot;,&quot;given&quot;:&quot;Guillermo&quot;,&quot;parse-names&quot;:false,&quot;dropping-particle&quot;:&quot;&quot;,&quot;non-dropping-particle&quot;:&quot;&quot;},{&quot;family&quot;:&quot;Quintana&quot;,&quot;given&quot;:&quot;Juan Carlos Mondragón&quot;,&quot;parse-names&quot;:false,&quot;dropping-particle&quot;:&quot;&quot;,&quot;non-dropping-particle&quot;:&quot;&quot;}],&quot;container-title&quot;:&quot;Sustainability (Switzerland)&quot;,&quot;DOI&quot;:&quot;10.3390/su12208448&quot;,&quot;ISSN&quot;:&quot;20711050&quot;,&quot;issued&quot;:{&quot;date-parts&quot;:[[2020,10,2]]},&quot;page&quot;:&quot;1-28&quot;,&quot;abstract&quot;:&quot;The purpose of this study is to contribute to the understanding of the critical resources and capabilities that business schools (BS) have developed to achieve sustainable development. Framed within the resource-based theory, it analyzes seven of the top 50 BS from emerging markets (EM). It argues that these schools have grown through a development process of adopting and adapting business models, including teaching and research methodologies, organizational structures, and business practices; when they consolidated their local leadership, they started to follow a more idiosyncratic process. The findings shed light on the challenges that schools from EM face to deliver local impact while being measured by international standards and have implications for theory development, practice, and policymaking. In terms of theory, the findings show how the Global North model has exerted a determining influence in the development path of BS in EM, and, subsequently, how the pressure to respond to domestic demands has guided the acquisition of resources and the development of capabilities. For practice, the study reveals development patterns, clues about the challenges these BS face, and the range of solutions they have implemented. For policymaking, the case studies offer valuable lessons on how governments can design support systems for BS development.&quot;,&quot;publisher&quot;:&quot;MDPI&quot;,&quot;issue&quot;:&quot;20&quot;,&quot;volume&quot;:&quot;12&quot;,&quot;container-title-short&quot;:&quot;&quot;},&quot;isTemporary&quot;:false}]},{&quot;citationID&quot;:&quot;MENDELEY_CITATION_7ca1c1bd-dc88-40c3-8994-30bd158163f3&quot;,&quot;properties&quot;:{&quot;noteIndex&quot;:0},&quot;isEdited&quot;:false,&quot;manualOverride&quot;:{&quot;isManuallyOverridden&quot;:false,&quot;citeprocText&quot;:&quot;(Málovics et al., 2025)&quot;,&quot;manualOverrideText&quot;:&quot;&quot;},&quot;citationTag&quot;:&quot;MENDELEY_CITATION_v3_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&quot;,&quot;citationItems&quot;:[{&quot;id&quot;:&quot;379b53d1-b810-3285-93ab-29ffae6fc7e6&quot;,&quot;itemData&quot;:{&quot;type&quot;:&quot;article-journal&quot;,&quot;id&quot;:&quot;379b53d1-b810-3285-93ab-29ffae6fc7e6&quot;,&quot;title&quot;:&quot;University–community engagement and sustainability change: Opportunities and constraints for business schools&quot;,&quot;author&quot;:[{&quot;family&quot;:&quot;Málovics&quot;,&quot;given&quot;:&quot;György&quot;,&quot;parse-names&quot;:false,&quot;dropping-particle&quot;:&quot;&quot;,&quot;non-dropping-particle&quot;:&quot;&quot;},{&quot;family&quot;:&quot;Géring&quot;,&quot;given&quot;:&quot;Zsuzsanna Margit&quot;,&quot;parse-names&quot;:false,&quot;dropping-particle&quot;:&quot;&quot;,&quot;non-dropping-particle&quot;:&quot;&quot;},{&quot;family&quot;:&quot;Bajmócy&quot;,&quot;given&quot;:&quot;Zoltán&quot;,&quot;parse-names&quot;:false,&quot;dropping-particle&quot;:&quot;&quot;,&quot;non-dropping-particle&quot;:&quot;&quot;},{&quot;family&quot;:&quot;Juhász&quot;,&quot;given&quot;:&quot;Judit&quot;,&quot;parse-names&quot;:false,&quot;dropping-particle&quot;:&quot;&quot;,&quot;non-dropping-particle&quot;:&quot;&quot;},{&quot;family&quot;:&quot;Csillag&quot;,&quot;given&quot;:&quot;Sára&quot;,&quot;parse-names&quot;:false,&quot;dropping-particle&quot;:&quot;&quot;,&quot;non-dropping-particle&quot;:&quot;&quot;},{&quot;family&quot;:&quot;Király&quot;,&quot;given&quot;:&quot;Gábor&quot;,&quot;parse-names&quot;:false,&quot;dropping-particle&quot;:&quot;&quot;,&quot;non-dropping-particle&quot;:&quot;&quot;}],&quot;container-title&quot;:&quot;International Journal of Management Education&quot;,&quot;DOI&quot;:&quot;10.1016/j.ijme.2025.101228&quot;,&quot;ISSN&quot;:&quot;14728117&quot;,&quot;issued&quot;:{&quot;date-parts&quot;:[[2025,12,1]]},&quot;abstract&quot;:&quot;The socio-environmentally unsustainable development path in society today indicates that universities, including business schools, are also supposed to play their part in promoting sustainability by fostering university–community engagement (UCE), for example. Meanwhile, research on the impact of community engagement on sustainability among business schools is missing. Our research aims to analyse the opportunities and limitations of institutionalizing UCE for business schools, especially in terms of contributing to sustainability, while also considering the presence of parallel antagonistic academic and social views on sustainability. The empirical basis for this study was established by the process of designing and institutionalizing an UCE initiative within a business faculty at a Hungarian university. Our results show that a number of factors can be identified that influence the interpretation and institutionalization of sustainability, leading to a situation where the institutionalization of the economic development approach to UCE seems to be the practically feasible option. Thus, business schools' contribution to sustainability is limited to the (neoliberal) status quo approaches with some elements of social reform. Our results also indicate that (1) future research on universities’ contribution to sustainability should deepen our understanding of “sustainability” instead of the often rather general and underconceptualized use of this concept, while (2) the presence of competing paradigms of sustainability also means that the question of whether universities contribute to sustainability in general or not does not make sense. The real question is rather what kind of sustainability transition universities support.&quot;,&quot;publisher&quot;:&quot;Elsevier Ltd&quot;,&quot;issue&quot;:&quot;3&quot;,&quot;volume&quot;:&quot;23&quot;,&quot;container-title-short&quot;:&quot;&quot;},&quot;isTemporary&quot;:false}]},{&quot;citationID&quot;:&quot;MENDELEY_CITATION_cdabf7a3-7dac-4461-a8cb-669d338d6344&quot;,&quot;properties&quot;:{&quot;noteIndex&quot;:0},&quot;isEdited&quot;:false,&quot;manualOverride&quot;:{&quot;isManuallyOverridden&quot;:false,&quot;citeprocText&quot;:&quot;(Rhodes &amp;#38; Pullen, 2023)&quot;,&quot;manualOverrideText&quot;:&quot;&quot;},&quot;citationTag&quot;:&quot;MENDELEY_CITATION_v3_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&quot;,&quot;citationItems&quot;:[{&quot;id&quot;:&quot;8cbe1d09-4b27-360d-bff4-4cbe65935de4&quot;,&quot;itemData&quot;:{&quot;type&quot;:&quot;article-journal&quot;,&quot;id&quot;:&quot;8cbe1d09-4b27-360d-bff4-4cbe65935de4&quot;,&quot;title&quot;:&quot;The good business school&quot;,&quot;author&quot;:[{&quot;family&quot;:&quot;Rhodes&quot;,&quot;given&quot;:&quot;Carl&quot;,&quot;parse-names&quot;:false,&quot;dropping-particle&quot;:&quot;&quot;,&quot;non-dropping-particle&quot;:&quot;&quot;},{&quot;family&quot;:&quot;Pullen&quot;,&quot;given&quot;:&quot;Alison&quot;,&quot;parse-names&quot;:false,&quot;dropping-particle&quot;:&quot;&quot;,&quot;non-dropping-particle&quot;:&quot;&quot;}],&quot;container-title&quot;:&quot;Organization&quot;,&quot;DOI&quot;:&quot;10.1177/13505084231189268&quot;,&quot;ISSN&quot;:&quot;14617323&quot;,&quot;issued&quot;:{&quot;date-parts&quot;:[[2023,11,1]]},&quot;page&quot;:&quot;1273-1280&quot;,&quot;abstract&quot;:&quot;As Organization celebrates its 30th Anniversary, this paper asks: what might it mean to be a good business school? The paper reviews research published in this journal to assess the current state of business schools, revealing a somewhat dismal picture of institutions beholden to instrumental managerialism, top-down hierarchical control, obsession with metrics, and narrow and elitist research agendas. This state of affairs is re-assessed though Raewyn Connell’s idea of The Good University. Through this analysis, we are able to identify the good business school as one serves society by educating citizens and creating knowledge that leads to shared prosperity, social equality and human flourishing.&quot;,&quot;publisher&quot;:&quot;SAGE Publications Ltd&quot;,&quot;issue&quot;:&quot;6&quot;,&quot;volume&quot;:&quot;30&quot;,&quot;container-title-short&quot;:&quot;&quot;},&quot;isTemporary&quot;:false}]},{&quot;citationID&quot;:&quot;MENDELEY_CITATION_abdcfd69-237d-4c42-b710-6ab2551aa70c&quot;,&quot;properties&quot;:{&quot;noteIndex&quot;:0},&quot;isEdited&quot;:false,&quot;manualOverride&quot;:{&quot;isManuallyOverridden&quot;:false,&quot;citeprocText&quot;:&quot;(Málovics et al., 2025)&quot;,&quot;manualOverrideText&quot;:&quot;&quot;},&quot;citationTag&quot;:&quot;MENDELEY_CITATION_v3_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&quot;,&quot;citationItems&quot;:[{&quot;id&quot;:&quot;379b53d1-b810-3285-93ab-29ffae6fc7e6&quot;,&quot;itemData&quot;:{&quot;type&quot;:&quot;article-journal&quot;,&quot;id&quot;:&quot;379b53d1-b810-3285-93ab-29ffae6fc7e6&quot;,&quot;title&quot;:&quot;University–community engagement and sustainability change: Opportunities and constraints for business schools&quot;,&quot;author&quot;:[{&quot;family&quot;:&quot;Málovics&quot;,&quot;given&quot;:&quot;György&quot;,&quot;parse-names&quot;:false,&quot;dropping-particle&quot;:&quot;&quot;,&quot;non-dropping-particle&quot;:&quot;&quot;},{&quot;family&quot;:&quot;Géring&quot;,&quot;given&quot;:&quot;Zsuzsanna Margit&quot;,&quot;parse-names&quot;:false,&quot;dropping-particle&quot;:&quot;&quot;,&quot;non-dropping-particle&quot;:&quot;&quot;},{&quot;family&quot;:&quot;Bajmócy&quot;,&quot;given&quot;:&quot;Zoltán&quot;,&quot;parse-names&quot;:false,&quot;dropping-particle&quot;:&quot;&quot;,&quot;non-dropping-particle&quot;:&quot;&quot;},{&quot;family&quot;:&quot;Juhász&quot;,&quot;given&quot;:&quot;Judit&quot;,&quot;parse-names&quot;:false,&quot;dropping-particle&quot;:&quot;&quot;,&quot;non-dropping-particle&quot;:&quot;&quot;},{&quot;family&quot;:&quot;Csillag&quot;,&quot;given&quot;:&quot;Sára&quot;,&quot;parse-names&quot;:false,&quot;dropping-particle&quot;:&quot;&quot;,&quot;non-dropping-particle&quot;:&quot;&quot;},{&quot;family&quot;:&quot;Király&quot;,&quot;given&quot;:&quot;Gábor&quot;,&quot;parse-names&quot;:false,&quot;dropping-particle&quot;:&quot;&quot;,&quot;non-dropping-particle&quot;:&quot;&quot;}],&quot;container-title&quot;:&quot;International Journal of Management Education&quot;,&quot;DOI&quot;:&quot;10.1016/j.ijme.2025.101228&quot;,&quot;ISSN&quot;:&quot;14728117&quot;,&quot;issued&quot;:{&quot;date-parts&quot;:[[2025,12,1]]},&quot;abstract&quot;:&quot;The socio-environmentally unsustainable development path in society today indicates that universities, including business schools, are also supposed to play their part in promoting sustainability by fostering university–community engagement (UCE), for example. Meanwhile, research on the impact of community engagement on sustainability among business schools is missing. Our research aims to analyse the opportunities and limitations of institutionalizing UCE for business schools, especially in terms of contributing to sustainability, while also considering the presence of parallel antagonistic academic and social views on sustainability. The empirical basis for this study was established by the process of designing and institutionalizing an UCE initiative within a business faculty at a Hungarian university. Our results show that a number of factors can be identified that influence the interpretation and institutionalization of sustainability, leading to a situation where the institutionalization of the economic development approach to UCE seems to be the practically feasible option. Thus, business schools' contribution to sustainability is limited to the (neoliberal) status quo approaches with some elements of social reform. Our results also indicate that (1) future research on universities’ contribution to sustainability should deepen our understanding of “sustainability” instead of the often rather general and underconceptualized use of this concept, while (2) the presence of competing paradigms of sustainability also means that the question of whether universities contribute to sustainability in general or not does not make sense. The real question is rather what kind of sustainability transition universities support.&quot;,&quot;publisher&quot;:&quot;Elsevier Ltd&quot;,&quot;issue&quot;:&quot;3&quot;,&quot;volume&quot;:&quot;23&quot;,&quot;container-title-short&quot;:&quot;&quot;},&quot;isTemporary&quot;:false}]},{&quot;citationID&quot;:&quot;MENDELEY_CITATION_ce6a9008-da2f-48dc-a3b6-0fc0bf785600&quot;,&quot;properties&quot;:{&quot;noteIndex&quot;:0},&quot;isEdited&quot;:false,&quot;manualOverride&quot;:{&quot;isManuallyOverridden&quot;:false,&quot;citeprocText&quot;:&quot;(Vítečková &amp;#38; Houdek, 2025)&quot;,&quot;manualOverrideText&quot;:&quot;&quot;},&quot;citationTag&quot;:&quot;MENDELEY_CITATION_v3_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&quot;,&quot;citationItems&quot;:[{&quot;id&quot;:&quot;6fb0c1f1-fe05-39e8-a98a-48ba3c555ff3&quot;,&quot;itemData&quot;:{&quot;type&quot;:&quot;article-journal&quot;,&quot;id&quot;:&quot;6fb0c1f1-fe05-39e8-a98a-48ba3c555ff3&quot;,&quot;title&quot;:&quot;The Rise of Business Education, the ESG Revolution, and the Limited Impact on Students’ Values&quot;,&quot;author&quot;:[{&quot;family&quot;:&quot;Vítečková&quot;,&quot;given&quot;:&quot;Klára&quot;,&quot;parse-names&quot;:false,&quot;dropping-particle&quot;:&quot;&quot;,&quot;non-dropping-particle&quot;:&quot;&quot;},{&quot;family&quot;:&quot;Houdek&quot;,&quot;given&quot;:&quot;Petr&quot;,&quot;parse-names&quot;:false,&quot;dropping-particle&quot;:&quot;&quot;,&quot;non-dropping-particle&quot;:&quot;&quot;}],&quot;container-title&quot;:&quot;Interchange&quot;,&quot;container-title-short&quot;:&quot;Interchange&quot;,&quot;DOI&quot;:&quot;10.1007/s10780-025-09540-7&quot;,&quot;ISSN&quot;:&quot;15731790&quot;,&quot;issued&quot;:{&quot;date-parts&quot;:[[2025,6,1]]},&quot;page&quot;:&quot;143-157&quot;,&quot;abstract&quot;:&quot;Business education has experienced a significant surge in popularity over the past few decades, with an increasing number of students pursuing degrees in business and management. However, this rise has not been without criticism. Many have argued that business education exacerbated social and environmental issues by focusing on shareholder value maximization and short-term financial performance. Paradoxically, this criticism appears under unclear educational efficiency, declining study intensity, and grade inflation (not only) at the business schools. In response to the criticisms of their shortcomings, business schools have begun incorporating Environmental, Social, and Governance (ESG) values into their curricula to try to develop responsible and ethical business leaders. Despite the promising intentions behind this shift, we argue that the impact of education on students’ values may be limited. The current efforts to rebrand business schools may encourage students to engage in virtue signaling rather than foster genuine changes in values, thus creating superficial commitments to sustainability.&quot;,&quot;publisher&quot;:&quot;Springer Science and Business Media B.V.&quot;,&quot;issue&quot;:&quot;2&quot;,&quot;volume&quot;:&quot;56&quot;},&quot;isTemporary&quot;:false}]},{&quot;citationID&quot;:&quot;MENDELEY_CITATION_f7dd5d7c-8365-43a2-9b9a-26264b2a7c89&quot;,&quot;properties&quot;:{&quot;noteIndex&quot;:0},&quot;isEdited&quot;:false,&quot;manualOverride&quot;:{&quot;isManuallyOverridden&quot;:false,&quot;citeprocText&quot;:&quot;(Örtenblad &amp;#38; Koris, 2022)&quot;,&quot;manualOverrideText&quot;:&quot;&quot;},&quot;citationTag&quot;:&quot;MENDELEY_CITATION_v3_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&quot;,&quot;citationItems&quot;:[{&quot;id&quot;:&quot;74cb45c9-0fe6-3378-b00b-fa0ec9b021b9&quot;,&quot;itemData&quot;:{&quot;type&quot;:&quot;book&quot;,&quot;id&quot;:&quot;74cb45c9-0fe6-3378-b00b-fa0ec9b021b9&quot;,&quot;title&quot;:&quot;Debating Business School Legitimacy - Attacking, Rocking, and Defending the Status Quo&quot;,&quot;author&quot;:[{&quot;family&quot;:&quot;Örtenblad&quot;,&quot;given&quot;:&quot;Anders&quot;,&quot;parse-names&quot;:false,&quot;dropping-particle&quot;:&quot;&quot;,&quot;non-dropping-particle&quot;:&quot;&quot;},{&quot;family&quot;:&quot;Koris&quot;,&quot;given&quot;:&quot;Riina&quot;,&quot;parse-names&quot;:false,&quot;dropping-particle&quot;:&quot;&quot;,&quot;non-dropping-particle&quot;:&quot;&quot;}],&quot;issued&quot;:{&quot;date-parts&quot;:[[2022]]},&quot;publisher-place&quot;:&quot;Grimstad, Norway&quot;,&quot;number-of-pages&quot;:&quot;1-337&quot;,&quot;publisher&quot;:&quot;Palgrave Macmillan&quot;,&quot;container-title-short&quot;:&quot;&quot;},&quot;isTemporary&quot;:false}]},{&quot;citationID&quot;:&quot;MENDELEY_CITATION_80675a11-c997-4c08-9f46-9a6afacccab8&quot;,&quot;properties&quot;:{&quot;noteIndex&quot;:0},&quot;isEdited&quot;:false,&quot;manualOverride&quot;:{&quot;isManuallyOverridden&quot;:false,&quot;citeprocText&quot;:&quot;(Kaplan, 2018)&quot;,&quot;manualOverrideText&quot;:&quot;&quot;},&quot;citationTag&quot;:&quot;MENDELEY_CITATION_v3_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&quot;,&quot;citationItems&quot;:[{&quot;id&quot;:&quot;af029e44-27f8-3ea9-8564-56c7c5fd1529&quot;,&quot;itemData&quot;:{&quot;type&quot;:&quot;article-journal&quot;,&quot;id&quot;:&quot;af029e44-27f8-3ea9-8564-56c7c5fd1529&quot;,&quot;title&quot;:&quot;A school is “a building that has four walls…with tomorrow inside”: Toward the reinvention of the business school&quot;,&quot;author&quot;:[{&quot;family&quot;:&quot;Kaplan&quot;,&quot;given&quot;:&quot;Andreas&quot;,&quot;parse-names&quot;:false,&quot;dropping-particle&quot;:&quot;&quot;,&quot;non-dropping-particle&quot;:&quot;&quot;}],&quot;container-title&quot;:&quot;Business Horizons&quot;,&quot;container-title-short&quot;:&quot;Bus Horiz&quot;,&quot;DOI&quot;:&quot;10.1016/j.bushor.2018.03.010&quot;,&quot;ISSN&quot;:&quot;00076813&quot;,&quot;issued&quot;:{&quot;date-parts&quot;:[[2018,7,1]]},&quot;page&quot;:&quot;599-608&quot;,&quot;abstract&quot;:&quot;Business schools, defined as educational institutions that specialize in teaching courses and programs related to business and/or management, are facing major challenges. These challenges stem from a number of major shifts in the business education landscape, including the rising importance of rankings and accreditations, the increased weight placed on ethical decision making, the ongoing debate on rigor vs. relevance in research, the digital revolution, and the significant decrease in public funding. In fact, they are so fundamental that the coming decade is likely to represent a new era in the history of business education, the fourth since the concept of the business school was created in 1819 with the establishment of ESCP Europe. The purpose of this article is to outline these main changes (TASK: T—from tower to Twittersphere, A—from auditorium to anti-café, S—from stakeholder to shareholder, K—from knowledge to know-how) and to discuss how they impact the different AS-SE-TS of a business school (alumni &amp; students, staff &amp; equipment, teachers &amp; scholars). The article ends with a proposed classification of schools along four corners (culture, compass, capital, and content) and a discussion of which types of schools are best suited to adapt to these changes.&quot;,&quot;publisher&quot;:&quot;Elsevier Ltd&quot;,&quot;issue&quot;:&quot;4&quot;,&quot;volume&quot;:&quot;61&quot;},&quot;isTemporary&quot;:false}]},{&quot;citationID&quot;:&quot;MENDELEY_CITATION_681c6846-97af-4257-a988-d513a1ef2b6f&quot;,&quot;properties&quot;:{&quot;noteIndex&quot;:0},&quot;isEdited&quot;:false,&quot;manualOverride&quot;:{&quot;isManuallyOverridden&quot;:false,&quot;citeprocText&quot;:&quot;(Ilie et al., 2020)&quot;,&quot;manualOverrideText&quot;:&quot;&quot;},&quot;citationTag&quot;:&quot;MENDELEY_CITATION_v3_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&quot;,&quot;citationItems&quot;:[{&quot;id&quot;:&quot;2866b415-8718-3102-9b98-668e3c5eb1d3&quot;,&quot;itemData&quot;:{&quot;type&quot;:&quot;article-journal&quot;,&quot;id&quot;:&quot;2866b415-8718-3102-9b98-668e3c5eb1d3&quot;,&quot;title&quot;:&quot;Development of business schools in emerging markets: Learning through adoption and adaptation&quot;,&quot;author&quot;:[{&quot;family&quot;:&quot;Ilie&quot;,&quot;given&quot;:&quot;Camelia&quot;,&quot;parse-names&quot;:false,&quot;dropping-particle&quot;:&quot;&quot;,&quot;non-dropping-particle&quot;:&quot;&quot;},{&quot;family&quot;:&quot;Fornes&quot;,&quot;given&quot;:&quot;Gaston&quot;,&quot;parse-names&quot;:false,&quot;dropping-particle&quot;:&quot;&quot;,&quot;non-dropping-particle&quot;:&quot;&quot;},{&quot;family&quot;:&quot;Cardoza&quot;,&quot;given&quot;:&quot;Guillermo&quot;,&quot;parse-names&quot;:false,&quot;dropping-particle&quot;:&quot;&quot;,&quot;non-dropping-particle&quot;:&quot;&quot;},{&quot;family&quot;:&quot;Quintana&quot;,&quot;given&quot;:&quot;Juan Carlos Mondragón&quot;,&quot;parse-names&quot;:false,&quot;dropping-particle&quot;:&quot;&quot;,&quot;non-dropping-particle&quot;:&quot;&quot;}],&quot;container-title&quot;:&quot;Sustainability (Switzerland)&quot;,&quot;DOI&quot;:&quot;10.3390/su12208448&quot;,&quot;ISSN&quot;:&quot;20711050&quot;,&quot;issued&quot;:{&quot;date-parts&quot;:[[2020,10,2]]},&quot;page&quot;:&quot;1-28&quot;,&quot;abstract&quot;:&quot;The purpose of this study is to contribute to the understanding of the critical resources and capabilities that business schools (BS) have developed to achieve sustainable development. Framed within the resource-based theory, it analyzes seven of the top 50 BS from emerging markets (EM). It argues that these schools have grown through a development process of adopting and adapting business models, including teaching and research methodologies, organizational structures, and business practices; when they consolidated their local leadership, they started to follow a more idiosyncratic process. The findings shed light on the challenges that schools from EM face to deliver local impact while being measured by international standards and have implications for theory development, practice, and policymaking. In terms of theory, the findings show how the Global North model has exerted a determining influence in the development path of BS in EM, and, subsequently, how the pressure to respond to domestic demands has guided the acquisition of resources and the development of capabilities. For practice, the study reveals development patterns, clues about the challenges these BS face, and the range of solutions they have implemented. For policymaking, the case studies offer valuable lessons on how governments can design support systems for BS development.&quot;,&quot;publisher&quot;:&quot;MDPI&quot;,&quot;issue&quot;:&quot;20&quot;,&quot;volume&quot;:&quot;12&quot;,&quot;container-title-short&quot;:&quot;&quot;},&quot;isTemporary&quot;:false}]},{&quot;citationID&quot;:&quot;MENDELEY_CITATION_74f3301d-3c67-4aba-ac88-1631e6e7db00&quot;,&quot;properties&quot;:{&quot;noteIndex&quot;:0},&quot;isEdited&quot;:false,&quot;manualOverride&quot;:{&quot;isManuallyOverridden&quot;:false,&quot;citeprocText&quot;:&quot;(Merrill, 2020)&quot;,&quot;manualOverrideText&quot;:&quot;&quot;},&quot;citationTag&quot;:&quot;MENDELEY_CITATION_v3_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&quot;,&quot;citationItems&quot;:[{&quot;id&quot;:&quot;62f5be11-cdba-374e-99f7-da3996e1dd00&quot;,&quot;itemData&quot;:{&quot;type&quot;:&quot;article-journal&quot;,&quot;id&quot;:&quot;62f5be11-cdba-374e-99f7-da3996e1dd00&quot;,&quot;title&quot;:&quot;Differences in international accreditation: Kyrgyzstan and Kazakhstan&quot;,&quot;author&quot;:[{&quot;family&quot;:&quot;Merrill&quot;,&quot;given&quot;:&quot;Martha&quot;,&quot;parse-names&quot;:false,&quot;dropping-particle&quot;:&quot;&quot;,&quot;non-dropping-particle&quot;:&quot;&quot;}],&quot;container-title&quot;:&quot;Asian Education and Development Studies&quot;,&quot;DOI&quot;:&quot;10.1108/AEDS-08-2018-0131&quot;,&quot;ISSN&quot;:&quot;20463170&quot;,&quot;issued&quot;:{&quot;date-parts&quot;:[[2020,8,20]]},&quot;page&quot;:&quot;465-478&quot;,&quot;abstract&quot;:&quot;Purpose: The purpose of this paper is twofold: first, to count the number of international program accreditations at universities in Kyrgyzstan and Kazakhstan; and second, to understand why Kazakhstan has dramatically more such accreditations. Design/methodology/approach: The methodology included identifying agencies working in each country, reviewing data on their websites, and analyzing government documents and relevant literature. Findings: Findings were that Kazakhstan has 645 international program accreditations and Kyrgyzstan has 9. Analysis of the reasons for this difference includes strong government support and incentives for internationalization of higher education in Kazakhstan, furthering the government’s goal of becoming one of the world’s 30 most developed economies by 2050; Kazakhstan’s financial wherewithal to support internationalization policies; and its membership in the Bologna Process. In Kyrgyzstan, on the other hand, few rewards result from the costly and time-consuming process of international accreditation; only programs with existing international connections or institutions with large international student populations seem interested. Research limitations/implications: Limitations are that the research was based on document analysis and did not include interviews with staff of programs seeking international accreditation. Practical implications: One implication, i.e., international program accreditation, while an indicator of program quality, also denotes the financial and infrastructural wherewithal to carry it out, plus the perceived benefits and costs of doing so. Originality/value: The value of this research is that it analyzes the reasons for divergence and different results in two countries that, 25 years ago, were part of the same higher education system.&quot;,&quot;publisher&quot;:&quot;Emerald Group Holdings Ltd.&quot;,&quot;issue&quot;:&quot;4&quot;,&quot;volume&quot;:&quot;9&quot;,&quot;container-title-short&quot;:&quot;&quot;},&quot;isTemporary&quot;:false}]},{&quot;citationID&quot;:&quot;MENDELEY_CITATION_28b325aa-d593-4261-9c50-6b1da2973b50&quot;,&quot;properties&quot;:{&quot;noteIndex&quot;:0},&quot;isEdited&quot;:false,&quot;manualOverride&quot;:{&quot;isManuallyOverridden&quot;:false,&quot;citeprocText&quot;:&quot;(Kaplan, 2018)&quot;,&quot;manualOverrideText&quot;:&quot;&quot;},&quot;citationTag&quot;:&quot;MENDELEY_CITATION_v3_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&quot;,&quot;citationItems&quot;:[{&quot;id&quot;:&quot;af029e44-27f8-3ea9-8564-56c7c5fd1529&quot;,&quot;itemData&quot;:{&quot;type&quot;:&quot;article-journal&quot;,&quot;id&quot;:&quot;af029e44-27f8-3ea9-8564-56c7c5fd1529&quot;,&quot;title&quot;:&quot;A school is “a building that has four walls…with tomorrow inside”: Toward the reinvention of the business school&quot;,&quot;author&quot;:[{&quot;family&quot;:&quot;Kaplan&quot;,&quot;given&quot;:&quot;Andreas&quot;,&quot;parse-names&quot;:false,&quot;dropping-particle&quot;:&quot;&quot;,&quot;non-dropping-particle&quot;:&quot;&quot;}],&quot;container-title&quot;:&quot;Business Horizons&quot;,&quot;container-title-short&quot;:&quot;Bus Horiz&quot;,&quot;DOI&quot;:&quot;10.1016/j.bushor.2018.03.010&quot;,&quot;ISSN&quot;:&quot;00076813&quot;,&quot;issued&quot;:{&quot;date-parts&quot;:[[2018,7,1]]},&quot;page&quot;:&quot;599-608&quot;,&quot;abstract&quot;:&quot;Business schools, defined as educational institutions that specialize in teaching courses and programs related to business and/or management, are facing major challenges. These challenges stem from a number of major shifts in the business education landscape, including the rising importance of rankings and accreditations, the increased weight placed on ethical decision making, the ongoing debate on rigor vs. relevance in research, the digital revolution, and the significant decrease in public funding. In fact, they are so fundamental that the coming decade is likely to represent a new era in the history of business education, the fourth since the concept of the business school was created in 1819 with the establishment of ESCP Europe. The purpose of this article is to outline these main changes (TASK: T—from tower to Twittersphere, A—from auditorium to anti-café, S—from stakeholder to shareholder, K—from knowledge to know-how) and to discuss how they impact the different AS-SE-TS of a business school (alumni &amp; students, staff &amp; equipment, teachers &amp; scholars). The article ends with a proposed classification of schools along four corners (culture, compass, capital, and content) and a discussion of which types of schools are best suited to adapt to these changes.&quot;,&quot;publisher&quot;:&quot;Elsevier Ltd&quot;,&quot;issue&quot;:&quot;4&quot;,&quot;volume&quot;:&quot;61&quot;},&quot;isTemporary&quot;:false}]},{&quot;citationID&quot;:&quot;MENDELEY_CITATION_a3acc3d6-bc39-4e1f-9e53-3361f98dde53&quot;,&quot;properties&quot;:{&quot;noteIndex&quot;:0},&quot;isEdited&quot;:false,&quot;manualOverride&quot;:{&quot;isManuallyOverridden&quot;:false,&quot;citeprocText&quot;:&quot;(Roy &amp;#38; Parsad, 2018)&quot;,&quot;manualOverrideText&quot;:&quot;&quot;},&quot;citationTag&quot;:&quot;MENDELEY_CITATION_v3_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&quot;,&quot;citationItems&quot;:[{&quot;id&quot;:&quot;2c7b3a55-9958-3baa-887a-4bca97fed666&quot;,&quot;itemData&quot;:{&quot;type&quot;:&quot;article-journal&quot;,&quot;id&quot;:&quot;2c7b3a55-9958-3baa-887a-4bca97fed666&quot;,&quot;title&quot;:&quot;Efficacy of MBA: on the role of network effects in influencing the selection of elective courses&quot;,&quot;author&quot;:[{&quot;family&quot;:&quot;Roy&quot;,&quot;given&quot;:&quot;Vivek&quot;,&quot;parse-names&quot;:false,&quot;dropping-particle&quot;:&quot;&quot;,&quot;non-dropping-particle&quot;:&quot;&quot;},{&quot;family&quot;:&quot;Parsad&quot;,&quot;given&quot;:&quot;Chandan&quot;,&quot;parse-names&quot;:false,&quot;dropping-particle&quot;:&quot;&quot;,&quot;non-dropping-particle&quot;:&quot;&quot;}],&quot;container-title&quot;:&quot;International Journal of Educational Management&quot;,&quot;DOI&quot;:&quot;10.1108/IJEM-01-2017-0005&quot;,&quot;ISSN&quot;:&quot;0951354X&quot;,&quot;issued&quot;:{&quot;date-parts&quot;:[[2018]]},&quot;page&quot;:&quot;84-95&quot;,&quot;abstract&quot;:&quot;Purpose: The purpose of this paper is to outline the importance of social network effects in influencing the elective (courses) selection among masters of business administration (MBA) students and its role in influencing the efficacy of MBA. As such, given the enormous time and investment required for students to pursue an MBA and the role of electives in forming the student’s knowledge base, it is important to consider the decision process of students while selecting elective courses as they pursue their degree. Design/methodology/approach: This study explores the relevance of network characteristics in the elective selection phenomena through questionnaires administered personally to 50 MBA students from a premier b-school in India. Thereby, it seeks to link the implications with MBA efficacy. Findings: In the sample, the authors found that social network connections in terms of homophily and heterophily (similar and dissimilar others) had the strongest association with elective course decisions. Further, the role of tie strength (the level of intensity of the social relationship between two individuals) in governing the phenomena was not confirmed. Practical implications: The authors discuss the linkage of elective selection phenomena with the efficacy of MBA. Specifically, the authors focus on a possible risk where network influences may prompt a student to select electives by surpassing his or her academic interests and thereby may hamper the efficacy. The authors also outline implications from the perspective of students, professors, and administrators. Originality/value: The study is among the initial studies to present preliminary evidence on the efficacy of MBA from the perspective of elective selection phenomena and the role of social network effects.&quot;,&quot;publisher&quot;:&quot;Emerald Group Publishing Ltd.&quot;,&quot;issue&quot;:&quot;1&quot;,&quot;volume&quot;:&quot;32&quot;,&quot;container-title-short&quot;:&quot;&quot;},&quot;isTemporary&quot;:false}]},{&quot;citationID&quot;:&quot;MENDELEY_CITATION_4433b05e-434b-460b-a03f-493fd094d364&quot;,&quot;properties&quot;:{&quot;noteIndex&quot;:0},&quot;isEdited&quot;:false,&quot;manualOverride&quot;:{&quot;isManuallyOverridden&quot;:false,&quot;citeprocText&quot;:&quot;(Allen &amp;#38; Simpson, 2019; Dey, 2024; Jandrić &amp;#38; Loretto, 2021)&quot;,&quot;manualOverrideText&quot;:&quot;&quot;},&quot;citationItems&quot;:[{&quot;id&quot;:&quot;58d1d956-4cf4-32fd-81ee-22b4c0db25d7&quot;,&quot;itemData&quot;:{&quot;type&quot;:&quot;article-journal&quot;,&quot;id&quot;:&quot;58d1d956-4cf4-32fd-81ee-22b4c0db25d7&quot;,&quot;title&quot;:&quot;Business school space, the hidden curriculum, and the construction of student experience&quot;,&quot;author&quot;:[{&quot;family&quot;:&quot;Jandrić&quot;,&quot;given&quot;:&quot;Jakov&quot;,&quot;parse-names&quot;:false,&quot;dropping-particle&quot;:&quot;&quot;,&quot;non-dropping-particle&quot;:&quot;&quot;},{&quot;family&quot;:&quot;Loretto&quot;,&quot;given&quot;:&quot;Wendy&quot;,&quot;parse-names&quot;:false,&quot;dropping-particle&quot;:&quot;&quot;,&quot;non-dropping-particle&quot;:&quot;&quot;}],&quot;container-title&quot;:&quot;Management Learning&quot;,&quot;container-title-short&quot;:&quot;Manag Learn&quot;,&quot;DOI&quot;:&quot;10.1177/1350507620934068&quot;,&quot;ISSN&quot;:&quot;14617307&quot;,&quot;issued&quot;:{&quot;date-parts&quot;:[[2021,7,1]]},&quot;page&quot;:&quot;311-327&quot;,&quot;abstract&quot;:&quot;Recent trends in business school architecture and design have sparked significant interest in exploring the ways space is used to build organisational identity and reputation. In this article, we add to these conversations by exploring the ways in which spatial designs and practices shape student experiences of business school education. Drawing from Lefebvre’s theorisation of spatiality as simultaneously physical, social and imaginary, we conceptually link spatial designs and practices to the business school’s hidden curriculum. The empirical study we conducted at a UK business school predominately focused on student accounts of their experiences with and within the school. The findings point out three aspects of the relationship between spatiality and the student experience: (1) space is deliberately used to symbolically orientate the school, and to reflect organisational values and ideals; (2) the way in which spatiality shapes student experiences relies on the student contextualisation of spatial designs and practices; (3) student reaction to spatiality is framed by their ideal vision of business school experience. We add to the current conversations on business school spaces and the student experience by showing how spatiality plays an active role not only in student on-course experiences, but also in their conceptualisation of business school education.&quot;,&quot;publisher&quot;:&quot;SAGE Publications Ltd&quot;,&quot;issue&quot;:&quot;3&quot;,&quot;volume&quot;:&quot;52&quot;},&quot;isTemporary&quot;:false},{&quot;id&quot;:&quot;a30ccf7a-e062-3c65-ac3a-49beaf8a625b&quot;,&quot;itemData&quot;:{&quot;type&quot;:&quot;article-journal&quot;,&quot;id&quot;:&quot;a30ccf7a-e062-3c65-ac3a-49beaf8a625b&quot;,&quot;title&quot;:&quot;Designing and assessing an innovative and evolving MBA curriculum in a mission centric way with benchmarking and stakeholder validation&quot;,&quot;author&quot;:[{&quot;family&quot;:&quot;Dey&quot;,&quot;given&quot;:&quot;Ajoy K.&quot;,&quot;parse-names&quot;:false,&quot;dropping-particle&quot;:&quot;&quot;,&quot;non-dropping-particle&quot;:&quot;&quot;}],&quot;container-title&quot;:&quot;International Journal of Management Education&quot;,&quot;DOI&quot;:&quot;10.1016/j.ijme.2024.100944&quot;,&quot;ISSN&quot;:&quot;14728117&quot;,&quot;issued&quot;:{&quot;date-parts&quot;:[[2024,3,1]]},&quot;abstract&quot;:&quot;In a competitive higher business education sector, the curriculum development and review process demand agility to match the evolving graduate attributes while meeting the institute's missions. Using a multiphase mix-method design, this experience sharing article presents the theoretical rationale of a six-layered, stackable framework to design innovative and evolving curricula for B-Schools in a mission-centric way with the participation of stakeholders in the validation process. Furthermore, ‘Benchmarking’ and ‘stakeholder validations' served as scaffolding to design an outcome-based successful curriculum that can influence the ‘assurance of learning’ of students and improve it continuously. The success of the curriculum and continuous improvement were tracked with rubrics to measure assurance of learning. The paper suggests a path to building a competitive advantage for a B school providing MBA courses by weaving a lean and differentiated approach with the curriculum design, development, and assessment processes to retain an innovative posture in the market while evolving to address growth and diversity. This framework makes the curriculum development process robust by removing uncertainties, ensuring coherent integration of knowledge and skills, and helping the institute build a competitive advantage while tracking and improving students' learning outcomes. Any B school can benefit by adopting this framework.&quot;,&quot;publisher&quot;:&quot;Elsevier Ltd&quot;,&quot;issue&quot;:&quot;1&quot;,&quot;volume&quot;:&quot;22&quot;},&quot;isTemporary&quot;:false},{&quot;id&quot;:&quot;8a5bf964-c178-3149-8d99-58b3b2c452cd&quot;,&quot;itemData&quot;:{&quot;type&quot;:&quot;article&quot;,&quot;id&quot;:&quot;8a5bf964-c178-3149-8d99-58b3b2c452cd&quot;,&quot;title&quot;:&quot;Inquiry Into Graduate Attributes: Reviewing the Formal and Informal Management Curricula&quot;,&quot;author&quot;:[{&quot;family&quot;:&quot;Allen&quot;,&quot;given&quot;:&quot;Dee&quot;,&quot;parse-names&quot;:false,&quot;dropping-particle&quot;:&quot;&quot;,&quot;non-dropping-particle&quot;:&quot;&quot;},{&quot;family&quot;:&quot;Simpson&quot;,&quot;given&quot;:&quot;Colin&quot;,&quot;parse-names&quot;:false,&quot;dropping-particle&quot;:&quot;&quot;,&quot;non-dropping-particle&quot;:&quot;&quot;}],&quot;container-title&quot;:&quot;Journal of Management Education&quot;,&quot;DOI&quot;:&quot;10.1177/1052562919839736&quot;,&quot;ISSN&quot;:&quot;15526658&quot;,&quot;issued&quot;:{&quot;date-parts&quot;:[[2019,8,1]]},&quot;page&quot;:&quot;330-358&quot;,&quot;abstract&quot;:&quot;This article is aimed at any departmental faculty or head of school in charge of conducting curriculum review and presents a holistic approach based on Appreciative Inquiry and recently used by a University Business School in the Southwest of England. As a future-facing or strength-based approach, our Inquiry into Graduate Attributes brought together students, academics, employers, and employment consultants to agree on the most desirable generic attributes of business management graduates 5 years into the future, and to propose changes to course content, assessment, and cocurricular activities in line with these. The Inquiry into Graduate Attributes approach provides a methodological model for integrating the expectations of different stakeholder groups while acknowledging the various ways in which understandings of knowledge and outcomes are related to disciplinary epistemology. For researchers interested in the use of Action Research in the process of curriculum review, this article presents a relatively novel use of an applied Appreciative Inquiry technique, which we hope will initiate a broader conversation around the dynamics and reflective practices of curriculum design.&quot;,&quot;publisher&quot;:&quot;SAGE Publications Inc.&quot;,&quot;issue&quot;:&quot;4&quot;,&quot;volume&quot;:&quot;43&quot;},&quot;isTemporary&quot;:false}],&quot;citationTag&quot;:&quot;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&quot;},{&quot;citationID&quot;:&quot;MENDELEY_CITATION_d2336efc-c375-4efe-ae3a-9471d882d0f7&quot;,&quot;properties&quot;:{&quot;noteIndex&quot;:0},&quot;isEdited&quot;:false,&quot;manualOverride&quot;:{&quot;isManuallyOverridden&quot;:false,&quot;citeprocText&quot;:&quot;(Dey, 2024)&quot;,&quot;manualOverrideText&quot;:&quot;&quot;},&quot;citationTag&quot;:&quot;MENDELEY_CITATION_v3_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&quot;,&quot;citationItems&quot;:[{&quot;id&quot;:&quot;a30ccf7a-e062-3c65-ac3a-49beaf8a625b&quot;,&quot;itemData&quot;:{&quot;type&quot;:&quot;article-journal&quot;,&quot;id&quot;:&quot;a30ccf7a-e062-3c65-ac3a-49beaf8a625b&quot;,&quot;title&quot;:&quot;Designing and assessing an innovative and evolving MBA curriculum in a mission centric way with benchmarking and stakeholder validation&quot;,&quot;author&quot;:[{&quot;family&quot;:&quot;Dey&quot;,&quot;given&quot;:&quot;Ajoy K.&quot;,&quot;parse-names&quot;:false,&quot;dropping-particle&quot;:&quot;&quot;,&quot;non-dropping-particle&quot;:&quot;&quot;}],&quot;container-title&quot;:&quot;International Journal of Management Education&quot;,&quot;DOI&quot;:&quot;10.1016/j.ijme.2024.100944&quot;,&quot;ISSN&quot;:&quot;14728117&quot;,&quot;issued&quot;:{&quot;date-parts&quot;:[[2024,3,1]]},&quot;abstract&quot;:&quot;In a competitive higher business education sector, the curriculum development and review process demand agility to match the evolving graduate attributes while meeting the institute's missions. Using a multiphase mix-method design, this experience sharing article presents the theoretical rationale of a six-layered, stackable framework to design innovative and evolving curricula for B-Schools in a mission-centric way with the participation of stakeholders in the validation process. Furthermore, ‘Benchmarking’ and ‘stakeholder validations' served as scaffolding to design an outcome-based successful curriculum that can influence the ‘assurance of learning’ of students and improve it continuously. The success of the curriculum and continuous improvement were tracked with rubrics to measure assurance of learning. The paper suggests a path to building a competitive advantage for a B school providing MBA courses by weaving a lean and differentiated approach with the curriculum design, development, and assessment processes to retain an innovative posture in the market while evolving to address growth and diversity. This framework makes the curriculum development process robust by removing uncertainties, ensuring coherent integration of knowledge and skills, and helping the institute build a competitive advantage while tracking and improving students' learning outcomes. Any B school can benefit by adopting this framework.&quot;,&quot;publisher&quot;:&quot;Elsevier Ltd&quot;,&quot;issue&quot;:&quot;1&quot;,&quot;volume&quot;:&quot;22&quot;,&quot;container-title-short&quot;:&quot;&quot;},&quot;isTemporary&quot;:false}]},{&quot;citationID&quot;:&quot;MENDELEY_CITATION_dfae5922-e444-4c1a-aabd-908c9a70de43&quot;,&quot;properties&quot;:{&quot;noteIndex&quot;:0},&quot;isEdited&quot;:false,&quot;manualOverride&quot;:{&quot;isManuallyOverridden&quot;:false,&quot;citeprocText&quot;:&quot;(Jandrić &amp;#38; Loretto, 2021)&quot;,&quot;manualOverrideText&quot;:&quot;&quot;},&quot;citationTag&quot;:&quot;MENDELEY_CITATION_v3_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&quot;,&quot;citationItems&quot;:[{&quot;id&quot;:&quot;58d1d956-4cf4-32fd-81ee-22b4c0db25d7&quot;,&quot;itemData&quot;:{&quot;type&quot;:&quot;article-journal&quot;,&quot;id&quot;:&quot;58d1d956-4cf4-32fd-81ee-22b4c0db25d7&quot;,&quot;title&quot;:&quot;Business school space, the hidden curriculum, and the construction of student experience&quot;,&quot;author&quot;:[{&quot;family&quot;:&quot;Jandrić&quot;,&quot;given&quot;:&quot;Jakov&quot;,&quot;parse-names&quot;:false,&quot;dropping-particle&quot;:&quot;&quot;,&quot;non-dropping-particle&quot;:&quot;&quot;},{&quot;family&quot;:&quot;Loretto&quot;,&quot;given&quot;:&quot;Wendy&quot;,&quot;parse-names&quot;:false,&quot;dropping-particle&quot;:&quot;&quot;,&quot;non-dropping-particle&quot;:&quot;&quot;}],&quot;container-title&quot;:&quot;Management Learning&quot;,&quot;container-title-short&quot;:&quot;Manag Learn&quot;,&quot;DOI&quot;:&quot;10.1177/1350507620934068&quot;,&quot;ISSN&quot;:&quot;14617307&quot;,&quot;issued&quot;:{&quot;date-parts&quot;:[[2021,7,1]]},&quot;page&quot;:&quot;311-327&quot;,&quot;abstract&quot;:&quot;Recent trends in business school architecture and design have sparked significant interest in exploring the ways space is used to build organisational identity and reputation. In this article, we add to these conversations by exploring the ways in which spatial designs and practices shape student experiences of business school education. Drawing from Lefebvre’s theorisation of spatiality as simultaneously physical, social and imaginary, we conceptually link spatial designs and practices to the business school’s hidden curriculum. The empirical study we conducted at a UK business school predominately focused on student accounts of their experiences with and within the school. The findings point out three aspects of the relationship between spatiality and the student experience: (1) space is deliberately used to symbolically orientate the school, and to reflect organisational values and ideals; (2) the way in which spatiality shapes student experiences relies on the student contextualisation of spatial designs and practices; (3) student reaction to spatiality is framed by their ideal vision of business school experience. We add to the current conversations on business school spaces and the student experience by showing how spatiality plays an active role not only in student on-course experiences, but also in their conceptualisation of business school education.&quot;,&quot;publisher&quot;:&quot;SAGE Publications Ltd&quot;,&quot;issue&quot;:&quot;3&quot;,&quot;volume&quot;:&quot;52&quot;},&quot;isTemporary&quot;:false}]},{&quot;citationID&quot;:&quot;MENDELEY_CITATION_fa5ae0de-9f72-4db9-85ec-f3cc034120bc&quot;,&quot;properties&quot;:{&quot;noteIndex&quot;:0},&quot;isEdited&quot;:false,&quot;manualOverride&quot;:{&quot;isManuallyOverridden&quot;:false,&quot;citeprocText&quot;:&quot;(Allen &amp;#38; Simpson, 2019; Dey, 2024)&quot;,&quot;manualOverrideText&quot;:&quot;&quot;},&quot;citationTag&quot;:&quot;MENDELEY_CITATION_v3_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&quot;,&quot;citationItems&quot;:[{&quot;id&quot;:&quot;a30ccf7a-e062-3c65-ac3a-49beaf8a625b&quot;,&quot;itemData&quot;:{&quot;type&quot;:&quot;article-journal&quot;,&quot;id&quot;:&quot;a30ccf7a-e062-3c65-ac3a-49beaf8a625b&quot;,&quot;title&quot;:&quot;Designing and assessing an innovative and evolving MBA curriculum in a mission centric way with benchmarking and stakeholder validation&quot;,&quot;author&quot;:[{&quot;family&quot;:&quot;Dey&quot;,&quot;given&quot;:&quot;Ajoy K.&quot;,&quot;parse-names&quot;:false,&quot;dropping-particle&quot;:&quot;&quot;,&quot;non-dropping-particle&quot;:&quot;&quot;}],&quot;container-title&quot;:&quot;International Journal of Management Education&quot;,&quot;DOI&quot;:&quot;10.1016/j.ijme.2024.100944&quot;,&quot;ISSN&quot;:&quot;14728117&quot;,&quot;issued&quot;:{&quot;date-parts&quot;:[[2024,3,1]]},&quot;abstract&quot;:&quot;In a competitive higher business education sector, the curriculum development and review process demand agility to match the evolving graduate attributes while meeting the institute's missions. Using a multiphase mix-method design, this experience sharing article presents the theoretical rationale of a six-layered, stackable framework to design innovative and evolving curricula for B-Schools in a mission-centric way with the participation of stakeholders in the validation process. Furthermore, ‘Benchmarking’ and ‘stakeholder validations' served as scaffolding to design an outcome-based successful curriculum that can influence the ‘assurance of learning’ of students and improve it continuously. The success of the curriculum and continuous improvement were tracked with rubrics to measure assurance of learning. The paper suggests a path to building a competitive advantage for a B school providing MBA courses by weaving a lean and differentiated approach with the curriculum design, development, and assessment processes to retain an innovative posture in the market while evolving to address growth and diversity. This framework makes the curriculum development process robust by removing uncertainties, ensuring coherent integration of knowledge and skills, and helping the institute build a competitive advantage while tracking and improving students' learning outcomes. Any B school can benefit by adopting this framework.&quot;,&quot;publisher&quot;:&quot;Elsevier Ltd&quot;,&quot;issue&quot;:&quot;1&quot;,&quot;volume&quot;:&quot;22&quot;,&quot;container-title-short&quot;:&quot;&quot;},&quot;isTemporary&quot;:false},{&quot;id&quot;:&quot;8a5bf964-c178-3149-8d99-58b3b2c452cd&quot;,&quot;itemData&quot;:{&quot;type&quot;:&quot;article&quot;,&quot;id&quot;:&quot;8a5bf964-c178-3149-8d99-58b3b2c452cd&quot;,&quot;title&quot;:&quot;Inquiry Into Graduate Attributes: Reviewing the Formal and Informal Management Curricula&quot;,&quot;author&quot;:[{&quot;family&quot;:&quot;Allen&quot;,&quot;given&quot;:&quot;Dee&quot;,&quot;parse-names&quot;:false,&quot;dropping-particle&quot;:&quot;&quot;,&quot;non-dropping-particle&quot;:&quot;&quot;},{&quot;family&quot;:&quot;Simpson&quot;,&quot;given&quot;:&quot;Colin&quot;,&quot;parse-names&quot;:false,&quot;dropping-particle&quot;:&quot;&quot;,&quot;non-dropping-particle&quot;:&quot;&quot;}],&quot;container-title&quot;:&quot;Journal of Management Education&quot;,&quot;DOI&quot;:&quot;10.1177/1052562919839736&quot;,&quot;ISSN&quot;:&quot;15526658&quot;,&quot;issued&quot;:{&quot;date-parts&quot;:[[2019,8,1]]},&quot;page&quot;:&quot;330-358&quot;,&quot;abstract&quot;:&quot;This article is aimed at any departmental faculty or head of school in charge of conducting curriculum review and presents a holistic approach based on Appreciative Inquiry and recently used by a University Business School in the Southwest of England. As a future-facing or strength-based approach, our Inquiry into Graduate Attributes brought together students, academics, employers, and employment consultants to agree on the most desirable generic attributes of business management graduates 5 years into the future, and to propose changes to course content, assessment, and cocurricular activities in line with these. The Inquiry into Graduate Attributes approach provides a methodological model for integrating the expectations of different stakeholder groups while acknowledging the various ways in which understandings of knowledge and outcomes are related to disciplinary epistemology. For researchers interested in the use of Action Research in the process of curriculum review, this article presents a relatively novel use of an applied Appreciative Inquiry technique, which we hope will initiate a broader conversation around the dynamics and reflective practices of curriculum design.&quot;,&quot;publisher&quot;:&quot;SAGE Publications Inc.&quot;,&quot;issue&quot;:&quot;4&quot;,&quot;volume&quot;:&quot;43&quot;,&quot;container-title-short&quot;:&quot;&quot;},&quot;isTemporary&quot;:false}]},{&quot;citationID&quot;:&quot;MENDELEY_CITATION_f520e274-17b4-42e9-9676-2a05373a53c8&quot;,&quot;properties&quot;:{&quot;noteIndex&quot;:0},&quot;isEdited&quot;:false,&quot;manualOverride&quot;:{&quot;isManuallyOverridden&quot;:false,&quot;citeprocText&quot;:&quot;(D’Alessio et al., 2019)&quot;,&quot;manualOverrideText&quot;:&quot;&quot;},&quot;citationTag&quot;:&quot;MENDELEY_CITATION_v3_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&quot;,&quot;citationItems&quot;:[{&quot;id&quot;:&quot;45d3204d-5fa4-3a80-9736-545d5f61dbbb&quot;,&quot;itemData&quot;:{&quot;type&quot;:&quot;article-journal&quot;,&quot;id&quot;:&quot;45d3204d-5fa4-3a80-9736-545d5f61dbbb&quot;,&quot;title&quot;:&quot;Studying the impact of critical thinking on the academic performance of executive MBA students&quot;,&quot;author&quot;:[{&quot;family&quot;:&quot;D'Alessio&quot;,&quot;given&quot;:&quot;Fernando A.&quot;,&quot;parse-names&quot;:false,&quot;dropping-particle&quot;:&quot;&quot;,&quot;non-dropping-particle&quot;:&quot;&quot;},{&quot;family&quot;:&quot;Avolio&quot;,&quot;given&quot;:&quot;Beatrice E.&quot;,&quot;parse-names&quot;:false,&quot;dropping-particle&quot;:&quot;&quot;,&quot;non-dropping-particle&quot;:&quot;&quot;},{&quot;family&quot;:&quot;Charles&quot;,&quot;given&quot;:&quot;Vincent&quot;,&quot;parse-names&quot;:false,&quot;dropping-particle&quot;:&quot;&quot;,&quot;non-dropping-particle&quot;:&quot;&quot;}],&quot;container-title&quot;:&quot;Thinking Skills and Creativity&quot;,&quot;container-title-short&quot;:&quot;Think Skills Creat&quot;,&quot;DOI&quot;:&quot;10.1016/j.tsc.2019.02.002&quot;,&quot;ISSN&quot;:&quot;18711871&quot;,&quot;issued&quot;:{&quot;date-parts&quot;:[[2019,3,1]]},&quot;page&quot;:&quot;275-283&quot;,&quot;abstract&quot;:&quot;Developing critical thinking abilities is an essential aspect of education that has been the endeavor of many instructors throughout the years, as it is believed that it can lead to higher academic performance. The present paper aims to analyze the impact of critical thinking on the academic performance of executive Master of Business Administration (MBA) students. We perform multivariate analysis of variance (MANOVA) to analyze the impact of critical thinking on the academic performance in a sample of 1620 executive MBA students, in each of four academic areas (i.e., Operations, Marketing, Finance, and Strategy &amp; Leadership). The critical thinking variable is measured using the Watson Glaser Critical Thinking Appraisal (WGCTA) test and the academic performance variable is measured by the average grades obtained by the MBA students. In terms of findings, it is reasonable to advance that critical thinking has a positive impact on the average academic performance of MBA students. The analysis and interpretation capabilities are involved in the planning process, while the evaluation of arguments, inference, and deduction are important for decision-making. Both sets of skills are trained in the Marketing and Strategy &amp; Leadership courses, with better results than those obtained in the Operations and Finance courses that demand more mathematical-analytical capabilities, verification of information, and capacity for decision-making, and with a view to solving problems in a more structured way. Critical thinking, broadly defined as the objective analysis and evaluation of an issue in order to form a judgement, has not been previously studied, to the best of our knowledge, in relation to the academic performance of MBA students. We also aim to contribute to the literature with evidence from the Peruvian arena. Implications for practice are provided.&quot;,&quot;publisher&quot;:&quot;Elsevier Ltd&quot;,&quot;volume&quot;:&quot;31&quot;},&quot;isTemporary&quot;:false}]},{&quot;citationID&quot;:&quot;MENDELEY_CITATION_3d24621c-525a-4a97-91c9-44cdc65e3d55&quot;,&quot;properties&quot;:{&quot;noteIndex&quot;:0},&quot;isEdited&quot;:false,&quot;manualOverride&quot;:{&quot;isManuallyOverridden&quot;:false,&quot;citeprocText&quot;:&quot;(Hatt &amp;#38; Davidson, 2022)&quot;,&quot;manualOverrideText&quot;:&quot;&quot;},&quot;citationTag&quot;:&quot;MENDELEY_CITATION_v3_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&quot;,&quot;citationItems&quot;:[{&quot;id&quot;:&quot;f9f260da-fecf-3baa-bda9-8d3c70367c3f&quot;,&quot;itemData&quot;:{&quot;type&quot;:&quot;article-journal&quot;,&quot;id&quot;:&quot;f9f260da-fecf-3baa-bda9-8d3c70367c3f&quot;,&quot;title&quot;:&quot;“You what?!” – The impact of a relational approach to launching an executive MBA in the midst of a global pandemic&quot;,&quot;author&quot;:[{&quot;family&quot;:&quot;Hatt&quot;,&quot;given&quot;:&quot;Lucy&quot;,&quot;parse-names&quot;:false,&quot;dropping-particle&quot;:&quot;&quot;,&quot;non-dropping-particle&quot;:&quot;&quot;},{&quot;family&quot;:&quot;Davidson&quot;,&quot;given&quot;:&quot;Jenny&quot;,&quot;parse-names&quot;:false,&quot;dropping-particle&quot;:&quot;&quot;,&quot;non-dropping-particle&quot;:&quot;&quot;}],&quot;container-title&quot;:&quot;Project Leadership and Society&quot;,&quot;DOI&quot;:&quot;10.1016/j.plas.2022.100045&quot;,&quot;ISSN&quot;:&quot;26667215&quot;,&quot;issued&quot;:{&quot;date-parts&quot;:[[2022,12,1]]},&quot;abstract&quot;:&quot;In this paper, two educators offer their reflections on the impact of relational pedagogy in the form of an extended relational approach to the launch and delivery of an Executive MBA programme for post-experience learners in the midst of a universal experience of the global pandemic. The pandemic exacerbated the increasing influence of consumerism on student identity and effectively destroyed any prospect of a “normal student experience” together with its perceived value. A relational approach extending theories of relational pedagogy beyond the relationship of the educator and the learner is offered as a counter to this, allowing the educators to mediate the relationships between the learner, the content and the learning process, and to navigate the additional interfaces of post-experience, online learning. The paper emerged from collective reflection on practice and the findings support the contention that a relational approach addresses the more negative aspects of academic accountability when couched in terms of economic exchange. Envisioning education as a set of processes intended to enhance relationships, three themes are drawn out and are illustrated with examples from practice. These themes are digital residency, precarity and judgement, and weird intimacy. The findings offer new perspectives and enable recommendations to enhance both online and present in person education and learning.&quot;,&quot;publisher&quot;:&quot;Elsevier Ltd&quot;,&quot;volume&quot;:&quot;3&quot;,&quot;container-title-short&quot;:&quot;&quot;},&quot;isTemporary&quot;:false}]},{&quot;citationID&quot;:&quot;MENDELEY_CITATION_e7532b15-5321-4051-ad1e-96251bdd8aef&quot;,&quot;properties&quot;:{&quot;noteIndex&quot;:0},&quot;isEdited&quot;:false,&quot;manualOverride&quot;:{&quot;isManuallyOverridden&quot;:false,&quot;citeprocText&quot;:&quot;(Schrage et al., 2025)&quot;,&quot;manualOverrideText&quot;:&quot;&quot;},&quot;citationTag&quot;:&quot;MENDELEY_CITATION_v3_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&quot;,&quot;citationItems&quot;:[{&quot;id&quot;:&quot;b23da452-dfda-359f-b5ee-473af0794976&quot;,&quot;itemData&quot;:{&quot;type&quot;:&quot;article-journal&quot;,&quot;id&quot;:&quot;b23da452-dfda-359f-b5ee-473af0794976&quot;,&quot;title&quot;:&quot;Broadening the competencies of MBA students in Vietnam: Integrating andragogical approaches with sustainable development goals&quot;,&quot;author&quot;:[{&quot;family&quot;:&quot;Schrage&quot;,&quot;given&quot;:&quot;Burkhard&quot;,&quot;parse-names&quot;:false,&quot;dropping-particle&quot;:&quot;&quot;,&quot;non-dropping-particle&quot;:&quot;&quot;},{&quot;family&quot;:&quot;Maheshwari&quot;,&quot;given&quot;:&quot;Greeni&quot;,&quot;parse-names&quot;:false,&quot;dropping-particle&quot;:&quot;&quot;,&quot;non-dropping-particle&quot;:&quot;&quot;},{&quot;family&quot;:&quot;Velasquez&quot;,&quot;given&quot;:&quot;Santiago&quot;,&quot;parse-names&quot;:false,&quot;dropping-particle&quot;:&quot;&quot;,&quot;non-dropping-particle&quot;:&quot;&quot;}],&quot;container-title&quot;:&quot;International Journal of Management Education&quot;,&quot;DOI&quot;:&quot;10.1016/j.ijme.2025.101217&quot;,&quot;ISSN&quot;:&quot;14728117&quot;,&quot;issued&quot;:{&quot;date-parts&quot;:[[2025,12,1]]},&quot;abstract&quot;:&quot;This paper provides a case study on the integration of andragogical principles and Sustainable Development Goals (SDGs) into an MBA curriculum at a leading university in Vietnam, enhancing student learning and leadership development. It introduces a specific pedagogical innovation by combining andragogy, self-directed learning (SDL), and structured assurance of learning mechanisms to promote critical skills in ethical reasoning, problem-solving, and sustainability-oriented leadership. By drawing on models associated with self-directed learning (SDL) and assurance of learning, the study evaluates the implementation and outcomes of this methodology, emphasizing its contribution to the creation of responsible business leaders. The paper proposes a framework that extends existing models by embedding adult learning theories and sustainable development principles into the MBA curriculum. This framework highlights practical learning, SDL, and real-world application as key components. The findings suggest that embedding SDGs in MBA curricula equips students with the skills necessary for ethical leadership and sustainability, thereby advancing responsible management and reinforcing institutional commitment to sustainability. The study provides insights into the impact of these interventions on student and faculty development, as well as broader implications for management education in emerging markets.&quot;,&quot;publisher&quot;:&quot;Elsevier Ltd&quot;,&quot;issue&quot;:&quot;3&quot;,&quot;volume&quot;:&quot;23&quot;,&quot;container-title-short&quot;:&quot;&quot;},&quot;isTemporary&quot;:false}]},{&quot;citationID&quot;:&quot;MENDELEY_CITATION_ef8d9951-61ea-4611-9836-e018e1712111&quot;,&quot;properties&quot;:{&quot;noteIndex&quot;:0},&quot;isEdited&quot;:false,&quot;manualOverride&quot;:{&quot;isManuallyOverridden&quot;:false,&quot;citeprocText&quot;:&quot;(Lu, 2022)&quot;,&quot;manualOverrideText&quot;:&quot;&quot;},&quot;citationTag&quot;:&quot;MENDELEY_CITATION_v3_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&quot;,&quot;citationItems&quot;:[{&quot;id&quot;:&quot;cf619327-0412-31d4-a778-a5f522a770f4&quot;,&quot;itemData&quot;:{&quot;type&quot;:&quot;article-journal&quot;,&quot;id&quot;:&quot;cf619327-0412-31d4-a778-a5f522a770f4&quot;,&quot;title&quot;:&quot;Data science in the business environment: Insight management for an Executive MBA&quot;,&quot;author&quot;:[{&quot;family&quot;:&quot;Lu&quot;,&quot;given&quot;:&quot;Jing&quot;,&quot;parse-names&quot;:false,&quot;dropping-particle&quot;:&quot;&quot;,&quot;non-dropping-particle&quot;:&quot;&quot;}],&quot;container-title&quot;:&quot;International Journal of Management Education&quot;,&quot;DOI&quot;:&quot;10.1016/j.ijme.2021.100588&quot;,&quot;ISSN&quot;:&quot;14728117&quot;,&quot;issued&quot;:{&quot;date-parts&quot;:[[2022,3,1]]},&quot;abstract&quot;:&quot;Data science is an interdisciplinary field of methods, processes, algorithms and systems to extract knowledge and insights from data, where digital innovation and value creation through data are especially important in the business environment. Data science can be characterised as an umbrella of techniques for generating insights while providing a bridge to data-driven decision making across organisations. This paper focuses on the development and delivery of an Insight Management module for the Executive MBA at the University of Winchester Business School. It is informed by the application of a data science framework (EDISON) and an analytics body of knowledge (INFORMS), underpinned by data science principles. The adoption of data-analytic thinking is central to the conceptual approach taken for teaching and learning innovation, which is highlighted from four perspectives: data, process, technology and context.&quot;,&quot;publisher&quot;:&quot;Elsevier Ltd&quot;,&quot;issue&quot;:&quot;1&quot;,&quot;volume&quot;:&quot;20&quot;,&quot;container-title-short&quot;:&quot;&quot;},&quot;isTemporary&quot;:false}]},{&quot;citationID&quot;:&quot;MENDELEY_CITATION_88fd4663-6622-40e0-a285-66e242af646c&quot;,&quot;properties&quot;:{&quot;noteIndex&quot;:0},&quot;isEdited&quot;:false,&quot;manualOverride&quot;:{&quot;isManuallyOverridden&quot;:false,&quot;citeprocText&quot;:&quot;(Busso &amp;#38; Perri Shkurti, 2025)&quot;,&quot;manualOverrideText&quot;:&quot;&quot;},&quot;citationTag&quot;:&quot;MENDELEY_CITATION_v3_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&quot;,&quot;citationItems&quot;:[{&quot;id&quot;:&quot;9f00b1fa-d02e-3630-bcb0-b5071a266469&quot;,&quot;itemData&quot;:{&quot;type&quot;:&quot;article-journal&quot;,&quot;id&quot;:&quot;9f00b1fa-d02e-3630-bcb0-b5071a266469&quot;,&quot;title&quot;:&quot;Hidden curricula in financial reporting and analysis for MBA students - is the message received?&quot;,&quot;author&quot;:[{&quot;family&quot;:&quot;Busso&quot;,&quot;given&quot;:&quot;Donatella&quot;,&quot;parse-names&quot;:false,&quot;dropping-particle&quot;:&quot;&quot;,&quot;non-dropping-particle&quot;:&quot;&quot;},{&quot;family&quot;:&quot;Perri Shkurti&quot;,&quot;given&quot;:&quot;Rezarta&quot;,&quot;parse-names&quot;:false,&quot;dropping-particle&quot;:&quot;&quot;,&quot;non-dropping-particle&quot;:&quot;&quot;}],&quot;container-title&quot;:&quot;International Journal of Management Education&quot;,&quot;DOI&quot;:&quot;10.1016/j.ijme.2025.101231&quot;,&quot;ISSN&quot;:&quot;14728117&quot;,&quot;issued&quot;:{&quot;date-parts&quot;:[[2025,12,1]]},&quot;abstract&quot;:&quot;Understanding the hidden curriculum is essential for integrating soft skills into business education. Educators need. This study aims to explore how interpersonal competencies such as communication, self-confidence, and critical thinking can be embedded within the teaching of Financial Reporting and Analysis (FRA) in an International MBA program. Using a mixed-methods approach, we analyzed survey data and focus group interviews through Structural Equation Modeling to examine the relationship between informal learning and student engagement. Findings suggest that aligning technical content with soft skill development, particularly through group projects and interactive activities, significantly enhances students’ learning experience. The results highlight the importance of designing MBA curricula that go beyond technical proficiency to include interpersonal growth. This research underscores the role of the hidden curriculum in shaping student outcomes and supports a more holistic approach to teaching financial subjects in graduate management education.&quot;,&quot;publisher&quot;:&quot;Elsevier Ltd&quot;,&quot;issue&quot;:&quot;3&quot;,&quot;volume&quot;:&quot;23&quot;,&quot;container-title-short&quot;:&quot;&quot;},&quot;isTemporary&quot;:false}]},{&quot;citationID&quot;:&quot;MENDELEY_CITATION_d8cc150e-48ff-4617-a22a-82939961903d&quot;,&quot;properties&quot;:{&quot;noteIndex&quot;:0},&quot;isEdited&quot;:false,&quot;manualOverride&quot;:{&quot;isManuallyOverridden&quot;:false,&quot;citeprocText&quot;:&quot;(Roy &amp;#38; Parsad, 2018)&quot;,&quot;manualOverrideText&quot;:&quot;&quot;},&quot;citationTag&quot;:&quot;MENDELEY_CITATION_v3_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&quot;,&quot;citationItems&quot;:[{&quot;id&quot;:&quot;2c7b3a55-9958-3baa-887a-4bca97fed666&quot;,&quot;itemData&quot;:{&quot;type&quot;:&quot;article-journal&quot;,&quot;id&quot;:&quot;2c7b3a55-9958-3baa-887a-4bca97fed666&quot;,&quot;title&quot;:&quot;Efficacy of MBA: on the role of network effects in influencing the selection of elective courses&quot;,&quot;author&quot;:[{&quot;family&quot;:&quot;Roy&quot;,&quot;given&quot;:&quot;Vivek&quot;,&quot;parse-names&quot;:false,&quot;dropping-particle&quot;:&quot;&quot;,&quot;non-dropping-particle&quot;:&quot;&quot;},{&quot;family&quot;:&quot;Parsad&quot;,&quot;given&quot;:&quot;Chandan&quot;,&quot;parse-names&quot;:false,&quot;dropping-particle&quot;:&quot;&quot;,&quot;non-dropping-particle&quot;:&quot;&quot;}],&quot;container-title&quot;:&quot;International Journal of Educational Management&quot;,&quot;DOI&quot;:&quot;10.1108/IJEM-01-2017-0005&quot;,&quot;ISSN&quot;:&quot;0951354X&quot;,&quot;issued&quot;:{&quot;date-parts&quot;:[[2018]]},&quot;page&quot;:&quot;84-95&quot;,&quot;abstract&quot;:&quot;Purpose: The purpose of this paper is to outline the importance of social network effects in influencing the elective (courses) selection among masters of business administration (MBA) students and its role in influencing the efficacy of MBA. As such, given the enormous time and investment required for students to pursue an MBA and the role of electives in forming the student’s knowledge base, it is important to consider the decision process of students while selecting elective courses as they pursue their degree. Design/methodology/approach: This study explores the relevance of network characteristics in the elective selection phenomena through questionnaires administered personally to 50 MBA students from a premier b-school in India. Thereby, it seeks to link the implications with MBA efficacy. Findings: In the sample, the authors found that social network connections in terms of homophily and heterophily (similar and dissimilar others) had the strongest association with elective course decisions. Further, the role of tie strength (the level of intensity of the social relationship between two individuals) in governing the phenomena was not confirmed. Practical implications: The authors discuss the linkage of elective selection phenomena with the efficacy of MBA. Specifically, the authors focus on a possible risk where network influences may prompt a student to select electives by surpassing his or her academic interests and thereby may hamper the efficacy. The authors also outline implications from the perspective of students, professors, and administrators. Originality/value: The study is among the initial studies to present preliminary evidence on the efficacy of MBA from the perspective of elective selection phenomena and the role of social network effects.&quot;,&quot;publisher&quot;:&quot;Emerald Group Publishing Ltd.&quot;,&quot;issue&quot;:&quot;1&quot;,&quot;volume&quot;:&quot;32&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77F06B-6B38-4421-BC52-D9CDB12162CC}">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Katsumbe, Tatenda</dc:creator>
  <keywords/>
  <dc:description/>
  <lastModifiedBy>Mbalaka, Blessing</lastModifiedBy>
  <revision>577</revision>
  <dcterms:created xsi:type="dcterms:W3CDTF">2025-07-12T05:16:00.0000000Z</dcterms:created>
  <dcterms:modified xsi:type="dcterms:W3CDTF">2025-08-02T11:39:58.1356080Z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81ee8d3-131d-40f3-bb10-c7f640f9d27b_Enabled">
    <vt:lpwstr>true</vt:lpwstr>
  </property>
  <property fmtid="{D5CDD505-2E9C-101B-9397-08002B2CF9AE}" pid="3" name="MSIP_Label_c81ee8d3-131d-40f3-bb10-c7f640f9d27b_SetDate">
    <vt:lpwstr>2025-07-29T20:45:57Z</vt:lpwstr>
  </property>
  <property fmtid="{D5CDD505-2E9C-101B-9397-08002B2CF9AE}" pid="4" name="MSIP_Label_c81ee8d3-131d-40f3-bb10-c7f640f9d27b_Method">
    <vt:lpwstr>Standard</vt:lpwstr>
  </property>
  <property fmtid="{D5CDD505-2E9C-101B-9397-08002B2CF9AE}" pid="5" name="MSIP_Label_c81ee8d3-131d-40f3-bb10-c7f640f9d27b_Name">
    <vt:lpwstr>Highly Sensitive</vt:lpwstr>
  </property>
  <property fmtid="{D5CDD505-2E9C-101B-9397-08002B2CF9AE}" pid="6" name="MSIP_Label_c81ee8d3-131d-40f3-bb10-c7f640f9d27b_SiteId">
    <vt:lpwstr>fa785acd-36ef-41bc-8a94-89841327e045</vt:lpwstr>
  </property>
  <property fmtid="{D5CDD505-2E9C-101B-9397-08002B2CF9AE}" pid="7" name="MSIP_Label_c81ee8d3-131d-40f3-bb10-c7f640f9d27b_ActionId">
    <vt:lpwstr>cb0205e0-af9a-4728-b9a3-d51b6b4c582d</vt:lpwstr>
  </property>
  <property fmtid="{D5CDD505-2E9C-101B-9397-08002B2CF9AE}" pid="8" name="MSIP_Label_c81ee8d3-131d-40f3-bb10-c7f640f9d27b_ContentBits">
    <vt:lpwstr>0</vt:lpwstr>
  </property>
  <property fmtid="{D5CDD505-2E9C-101B-9397-08002B2CF9AE}" pid="9" name="MSIP_Label_c81ee8d3-131d-40f3-bb10-c7f640f9d27b_Tag">
    <vt:lpwstr>10, 1, 2, 1</vt:lpwstr>
  </property>
</Properties>
</file>